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424B" w:rsidRPr="00C84EA9" w:rsidRDefault="000C424B" w:rsidP="00215AF7">
      <w:pPr>
        <w:pStyle w:val="berschrift1"/>
        <w:spacing w:before="0" w:beforeAutospacing="0" w:after="0"/>
        <w:rPr>
          <w:rFonts w:ascii="Arial" w:hAnsi="Arial" w:cs="Arial"/>
          <w:sz w:val="32"/>
          <w:szCs w:val="32"/>
          <w:lang w:val="en-GB"/>
        </w:rPr>
      </w:pPr>
      <w:bookmarkStart w:id="0" w:name="_GoBack"/>
      <w:bookmarkEnd w:id="0"/>
      <w:r w:rsidRPr="00C84EA9">
        <w:rPr>
          <w:rFonts w:ascii="Arial" w:hAnsi="Arial" w:cs="Arial"/>
          <w:sz w:val="52"/>
          <w:szCs w:val="52"/>
          <w:lang w:val="en-GB"/>
        </w:rPr>
        <w:t>Introduction to datreat</w:t>
      </w:r>
    </w:p>
    <w:p w:rsidR="000C424B" w:rsidRPr="00C84EA9" w:rsidRDefault="000C424B" w:rsidP="00215AF7">
      <w:pPr>
        <w:pStyle w:val="StandardWeb"/>
        <w:keepNext/>
        <w:spacing w:before="0" w:beforeAutospacing="0" w:after="0"/>
        <w:divId w:val="1993098393"/>
        <w:rPr>
          <w:lang w:val="en-GB"/>
        </w:rPr>
      </w:pPr>
      <w:r w:rsidRPr="00C84EA9">
        <w:rPr>
          <w:rFonts w:ascii="Arial" w:hAnsi="Arial" w:cs="Arial"/>
          <w:b/>
          <w:bCs/>
          <w:sz w:val="32"/>
          <w:szCs w:val="32"/>
          <w:lang w:val="en-GB"/>
        </w:rPr>
        <w:t>Content</w:t>
      </w:r>
    </w:p>
    <w:p w:rsidR="000C424B" w:rsidRPr="00C84EA9" w:rsidRDefault="000C424B" w:rsidP="00215AF7">
      <w:pPr>
        <w:pStyle w:val="StandardWeb"/>
        <w:spacing w:before="0" w:beforeAutospacing="0" w:after="0"/>
        <w:divId w:val="998770774"/>
        <w:rPr>
          <w:lang w:val="en-GB"/>
        </w:rPr>
      </w:pPr>
      <w:r w:rsidRPr="00C84EA9">
        <w:rPr>
          <w:lang w:val="en-GB"/>
        </w:rPr>
        <w:t>Introduction to datreat 1</w:t>
      </w:r>
    </w:p>
    <w:p w:rsidR="000C424B" w:rsidRPr="00C84EA9" w:rsidRDefault="000C424B" w:rsidP="00215AF7">
      <w:pPr>
        <w:pStyle w:val="StandardWeb"/>
        <w:spacing w:before="0" w:beforeAutospacing="0" w:after="0"/>
        <w:divId w:val="998770774"/>
        <w:rPr>
          <w:lang w:val="en-GB"/>
        </w:rPr>
      </w:pPr>
      <w:r w:rsidRPr="00C84EA9">
        <w:rPr>
          <w:lang w:val="en-GB"/>
        </w:rPr>
        <w:t>Datreat Purpose and Philosophy 2</w:t>
      </w:r>
    </w:p>
    <w:p w:rsidR="000C424B" w:rsidRPr="00C84EA9" w:rsidRDefault="000C424B" w:rsidP="00215AF7">
      <w:pPr>
        <w:pStyle w:val="StandardWeb"/>
        <w:spacing w:before="0" w:beforeAutospacing="0" w:after="0"/>
        <w:divId w:val="998770774"/>
        <w:rPr>
          <w:lang w:val="en-GB"/>
        </w:rPr>
      </w:pPr>
      <w:r w:rsidRPr="00C84EA9">
        <w:rPr>
          <w:lang w:val="en-GB"/>
        </w:rPr>
        <w:t>Data Structure 3</w:t>
      </w:r>
    </w:p>
    <w:p w:rsidR="000C424B" w:rsidRPr="00C84EA9" w:rsidRDefault="000C424B" w:rsidP="00215AF7">
      <w:pPr>
        <w:pStyle w:val="StandardWeb"/>
        <w:spacing w:before="0" w:beforeAutospacing="0" w:after="0"/>
        <w:ind w:left="567"/>
        <w:divId w:val="998770774"/>
        <w:rPr>
          <w:lang w:val="en-GB"/>
        </w:rPr>
      </w:pPr>
      <w:r w:rsidRPr="00C84EA9">
        <w:rPr>
          <w:lang w:val="en-GB"/>
        </w:rPr>
        <w:t>Files 3</w:t>
      </w:r>
    </w:p>
    <w:p w:rsidR="000C424B" w:rsidRPr="00C84EA9" w:rsidRDefault="000C424B" w:rsidP="00215AF7">
      <w:pPr>
        <w:pStyle w:val="StandardWeb"/>
        <w:spacing w:before="0" w:beforeAutospacing="0" w:after="0"/>
        <w:ind w:left="567"/>
        <w:divId w:val="998770774"/>
        <w:rPr>
          <w:lang w:val="en-GB"/>
        </w:rPr>
      </w:pPr>
      <w:r w:rsidRPr="00C84EA9">
        <w:rPr>
          <w:lang w:val="en-GB"/>
        </w:rPr>
        <w:t>Internal Representation 3</w:t>
      </w:r>
    </w:p>
    <w:p w:rsidR="000C424B" w:rsidRPr="00C84EA9" w:rsidRDefault="000C424B" w:rsidP="00215AF7">
      <w:pPr>
        <w:pStyle w:val="StandardWeb"/>
        <w:spacing w:before="0" w:beforeAutospacing="0" w:after="0"/>
        <w:divId w:val="998770774"/>
        <w:rPr>
          <w:lang w:val="en-GB"/>
        </w:rPr>
      </w:pPr>
      <w:r w:rsidRPr="00C84EA9">
        <w:rPr>
          <w:lang w:val="en-GB"/>
        </w:rPr>
        <w:t>Datreat Commands 4</w:t>
      </w:r>
    </w:p>
    <w:p w:rsidR="000C424B" w:rsidRPr="00C84EA9" w:rsidRDefault="000C424B" w:rsidP="00215AF7">
      <w:pPr>
        <w:pStyle w:val="StandardWeb"/>
        <w:spacing w:before="0" w:beforeAutospacing="0" w:after="0"/>
        <w:ind w:left="284"/>
        <w:divId w:val="998770774"/>
        <w:rPr>
          <w:lang w:val="en-GB"/>
        </w:rPr>
      </w:pPr>
      <w:r w:rsidRPr="00C84EA9">
        <w:rPr>
          <w:lang w:val="en-GB"/>
        </w:rPr>
        <w:t>Input/Output 4</w:t>
      </w:r>
    </w:p>
    <w:p w:rsidR="000C424B" w:rsidRPr="00C84EA9" w:rsidRDefault="000C424B" w:rsidP="00215AF7">
      <w:pPr>
        <w:pStyle w:val="StandardWeb"/>
        <w:spacing w:before="0" w:beforeAutospacing="0" w:after="0"/>
        <w:ind w:left="567"/>
        <w:divId w:val="998770774"/>
        <w:rPr>
          <w:lang w:val="en-GB"/>
        </w:rPr>
      </w:pPr>
      <w:r w:rsidRPr="00C84EA9">
        <w:rPr>
          <w:lang w:val="en-GB"/>
        </w:rPr>
        <w:t>Input of Data / Display of List of Loaded Data 4</w:t>
      </w:r>
    </w:p>
    <w:p w:rsidR="000C424B" w:rsidRPr="00C84EA9" w:rsidRDefault="000C424B" w:rsidP="00215AF7">
      <w:pPr>
        <w:pStyle w:val="StandardWeb"/>
        <w:spacing w:before="0" w:beforeAutospacing="0" w:after="0"/>
        <w:ind w:left="567"/>
        <w:divId w:val="998770774"/>
        <w:rPr>
          <w:lang w:val="en-GB"/>
        </w:rPr>
      </w:pPr>
      <w:r w:rsidRPr="00C84EA9">
        <w:rPr>
          <w:lang w:val="en-GB"/>
        </w:rPr>
        <w:t>Output of Data 5</w:t>
      </w:r>
    </w:p>
    <w:p w:rsidR="000C424B" w:rsidRPr="00C84EA9" w:rsidRDefault="000C424B" w:rsidP="00215AF7">
      <w:pPr>
        <w:pStyle w:val="StandardWeb"/>
        <w:spacing w:before="0" w:beforeAutospacing="0" w:after="0"/>
        <w:ind w:left="567"/>
        <w:divId w:val="998770774"/>
        <w:rPr>
          <w:lang w:val="en-GB"/>
        </w:rPr>
      </w:pPr>
      <w:r w:rsidRPr="00C84EA9">
        <w:rPr>
          <w:lang w:val="en-GB"/>
        </w:rPr>
        <w:t>Selecting dataset 6</w:t>
      </w:r>
    </w:p>
    <w:p w:rsidR="000C424B" w:rsidRPr="00C84EA9" w:rsidRDefault="000C424B" w:rsidP="00215AF7">
      <w:pPr>
        <w:pStyle w:val="StandardWeb"/>
        <w:spacing w:before="0" w:beforeAutospacing="0" w:after="0"/>
        <w:ind w:left="284"/>
        <w:divId w:val="998770774"/>
        <w:rPr>
          <w:lang w:val="en-GB"/>
        </w:rPr>
      </w:pPr>
      <w:r w:rsidRPr="00C84EA9">
        <w:rPr>
          <w:lang w:val="en-GB"/>
        </w:rPr>
        <w:t>Plotting 7</w:t>
      </w:r>
    </w:p>
    <w:p w:rsidR="000C424B" w:rsidRPr="00C84EA9" w:rsidRDefault="000C424B" w:rsidP="00215AF7">
      <w:pPr>
        <w:pStyle w:val="StandardWeb"/>
        <w:spacing w:before="0" w:beforeAutospacing="0" w:after="0"/>
        <w:ind w:left="567"/>
        <w:divId w:val="998770774"/>
        <w:rPr>
          <w:lang w:val="en-GB"/>
        </w:rPr>
      </w:pPr>
      <w:r w:rsidRPr="00C84EA9">
        <w:rPr>
          <w:lang w:val="en-GB"/>
        </w:rPr>
        <w:t>gp/gplot 7</w:t>
      </w:r>
    </w:p>
    <w:p w:rsidR="000C424B" w:rsidRPr="00C84EA9" w:rsidRDefault="000C424B" w:rsidP="00215AF7">
      <w:pPr>
        <w:pStyle w:val="StandardWeb"/>
        <w:spacing w:before="0" w:beforeAutospacing="0" w:after="0"/>
        <w:ind w:left="284"/>
        <w:divId w:val="998770774"/>
        <w:rPr>
          <w:lang w:val="en-GB"/>
        </w:rPr>
      </w:pPr>
      <w:r w:rsidRPr="00C84EA9">
        <w:rPr>
          <w:lang w:val="en-GB"/>
        </w:rPr>
        <w:t>Fitting 10</w:t>
      </w:r>
    </w:p>
    <w:p w:rsidR="000C424B" w:rsidRPr="00C84EA9" w:rsidRDefault="000C424B" w:rsidP="00215AF7">
      <w:pPr>
        <w:pStyle w:val="StandardWeb"/>
        <w:spacing w:before="0" w:beforeAutospacing="0" w:after="0"/>
        <w:ind w:left="567"/>
        <w:divId w:val="998770774"/>
        <w:rPr>
          <w:lang w:val="en-GB"/>
        </w:rPr>
      </w:pPr>
      <w:r w:rsidRPr="00C84EA9">
        <w:rPr>
          <w:lang w:val="en-GB"/>
        </w:rPr>
        <w:t>Setting-up Theories and Parameters 10</w:t>
      </w:r>
    </w:p>
    <w:p w:rsidR="000C424B" w:rsidRPr="00C84EA9" w:rsidRDefault="000C424B" w:rsidP="00215AF7">
      <w:pPr>
        <w:pStyle w:val="StandardWeb"/>
        <w:spacing w:before="0" w:beforeAutospacing="0" w:after="0"/>
        <w:ind w:left="567"/>
        <w:divId w:val="998770774"/>
        <w:rPr>
          <w:lang w:val="en-GB"/>
        </w:rPr>
      </w:pPr>
      <w:r w:rsidRPr="00C84EA9">
        <w:rPr>
          <w:lang w:val="en-GB"/>
        </w:rPr>
        <w:t>Theory Computations and Fittings 11</w:t>
      </w:r>
    </w:p>
    <w:p w:rsidR="000C424B" w:rsidRPr="00C84EA9" w:rsidRDefault="000C424B" w:rsidP="00215AF7">
      <w:pPr>
        <w:pStyle w:val="StandardWeb"/>
        <w:spacing w:before="0" w:beforeAutospacing="0" w:after="0"/>
        <w:ind w:left="284"/>
        <w:divId w:val="998770774"/>
        <w:rPr>
          <w:lang w:val="en-GB"/>
        </w:rPr>
      </w:pPr>
      <w:r w:rsidRPr="00C84EA9">
        <w:rPr>
          <w:lang w:val="en-GB"/>
        </w:rPr>
        <w:t>Saving Parameters and Fit Results 14</w:t>
      </w:r>
    </w:p>
    <w:p w:rsidR="000C424B" w:rsidRPr="00C84EA9" w:rsidRDefault="000C424B" w:rsidP="00215AF7">
      <w:pPr>
        <w:pStyle w:val="StandardWeb"/>
        <w:spacing w:before="0" w:beforeAutospacing="0" w:after="0"/>
        <w:ind w:left="567"/>
        <w:divId w:val="998770774"/>
        <w:rPr>
          <w:lang w:val="en-GB"/>
        </w:rPr>
      </w:pPr>
      <w:r w:rsidRPr="00C84EA9">
        <w:rPr>
          <w:lang w:val="en-GB"/>
        </w:rPr>
        <w:t>Output/Edit Theory Parameters 14</w:t>
      </w:r>
    </w:p>
    <w:p w:rsidR="000C424B" w:rsidRPr="00C84EA9" w:rsidRDefault="000C424B" w:rsidP="00215AF7">
      <w:pPr>
        <w:pStyle w:val="StandardWeb"/>
        <w:spacing w:before="0" w:beforeAutospacing="0" w:after="0"/>
        <w:ind w:left="851"/>
        <w:divId w:val="998770774"/>
        <w:rPr>
          <w:lang w:val="en-GB"/>
        </w:rPr>
      </w:pPr>
      <w:r w:rsidRPr="00C84EA9">
        <w:rPr>
          <w:lang w:val="en-GB"/>
        </w:rPr>
        <w:t>Write a List of Any Parameters/Variables 14</w:t>
      </w:r>
    </w:p>
    <w:p w:rsidR="000C424B" w:rsidRPr="00C84EA9" w:rsidRDefault="000C424B" w:rsidP="00215AF7">
      <w:pPr>
        <w:pStyle w:val="StandardWeb"/>
        <w:spacing w:before="0" w:beforeAutospacing="0" w:after="0"/>
        <w:ind w:left="567"/>
        <w:divId w:val="998770774"/>
        <w:rPr>
          <w:lang w:val="en-GB"/>
        </w:rPr>
      </w:pPr>
      <w:r w:rsidRPr="00C84EA9">
        <w:rPr>
          <w:lang w:val="en-GB"/>
        </w:rPr>
        <w:t>Cast Parameters into a Datreat Input File 14</w:t>
      </w:r>
    </w:p>
    <w:p w:rsidR="000C424B" w:rsidRPr="00C84EA9" w:rsidRDefault="000C424B" w:rsidP="00215AF7">
      <w:pPr>
        <w:pStyle w:val="StandardWeb"/>
        <w:spacing w:before="0" w:beforeAutospacing="0" w:after="0"/>
        <w:ind w:left="284"/>
        <w:divId w:val="998770774"/>
        <w:rPr>
          <w:lang w:val="en-GB"/>
        </w:rPr>
      </w:pPr>
      <w:r w:rsidRPr="00C84EA9">
        <w:rPr>
          <w:lang w:val="en-GB"/>
        </w:rPr>
        <w:t>Data Manipulation 15</w:t>
      </w:r>
    </w:p>
    <w:p w:rsidR="000C424B" w:rsidRPr="00C84EA9" w:rsidRDefault="000C424B" w:rsidP="00215AF7">
      <w:pPr>
        <w:pStyle w:val="StandardWeb"/>
        <w:spacing w:before="0" w:beforeAutospacing="0" w:after="0"/>
        <w:ind w:left="567"/>
        <w:divId w:val="998770774"/>
        <w:rPr>
          <w:lang w:val="en-GB"/>
        </w:rPr>
      </w:pPr>
      <w:r w:rsidRPr="00C84EA9">
        <w:rPr>
          <w:lang w:val="en-GB"/>
        </w:rPr>
        <w:t>General Purpose 15</w:t>
      </w:r>
    </w:p>
    <w:p w:rsidR="000C424B" w:rsidRPr="00C84EA9" w:rsidRDefault="000C424B" w:rsidP="00215AF7">
      <w:pPr>
        <w:pStyle w:val="StandardWeb"/>
        <w:spacing w:before="0" w:beforeAutospacing="0" w:after="0"/>
        <w:ind w:left="567"/>
        <w:divId w:val="998770774"/>
        <w:rPr>
          <w:lang w:val="en-GB"/>
        </w:rPr>
      </w:pPr>
      <w:r w:rsidRPr="00C84EA9">
        <w:rPr>
          <w:lang w:val="en-GB"/>
        </w:rPr>
        <w:t>SANS Related 16</w:t>
      </w:r>
    </w:p>
    <w:p w:rsidR="000C424B" w:rsidRPr="00C84EA9" w:rsidRDefault="000C424B" w:rsidP="00215AF7">
      <w:pPr>
        <w:pStyle w:val="StandardWeb"/>
        <w:spacing w:before="0" w:beforeAutospacing="0" w:after="0"/>
        <w:ind w:left="284"/>
        <w:divId w:val="998770774"/>
        <w:rPr>
          <w:lang w:val="en-GB"/>
        </w:rPr>
      </w:pPr>
      <w:r w:rsidRPr="00C84EA9">
        <w:rPr>
          <w:lang w:val="en-GB"/>
        </w:rPr>
        <w:t>Obsoletes 16</w:t>
      </w:r>
    </w:p>
    <w:p w:rsidR="000C424B" w:rsidRPr="00C84EA9" w:rsidRDefault="000C424B" w:rsidP="00215AF7">
      <w:pPr>
        <w:pStyle w:val="StandardWeb"/>
        <w:spacing w:before="0" w:beforeAutospacing="0" w:after="0"/>
        <w:divId w:val="998770774"/>
        <w:rPr>
          <w:lang w:val="en-GB"/>
        </w:rPr>
      </w:pPr>
      <w:r w:rsidRPr="00C84EA9">
        <w:rPr>
          <w:lang w:val="en-GB"/>
        </w:rPr>
        <w:t>makro Language 17</w:t>
      </w:r>
    </w:p>
    <w:p w:rsidR="000C424B" w:rsidRPr="00C84EA9" w:rsidRDefault="000C424B" w:rsidP="00215AF7">
      <w:pPr>
        <w:pStyle w:val="StandardWeb"/>
        <w:spacing w:before="0" w:beforeAutospacing="0" w:after="0"/>
        <w:ind w:left="567"/>
        <w:divId w:val="998770774"/>
        <w:rPr>
          <w:lang w:val="en-GB"/>
        </w:rPr>
      </w:pPr>
      <w:r w:rsidRPr="00C84EA9">
        <w:rPr>
          <w:lang w:val="en-GB"/>
        </w:rPr>
        <w:t>Call 17</w:t>
      </w:r>
    </w:p>
    <w:p w:rsidR="000C424B" w:rsidRPr="00C84EA9" w:rsidRDefault="000C424B" w:rsidP="00215AF7">
      <w:pPr>
        <w:pStyle w:val="StandardWeb"/>
        <w:spacing w:before="0" w:beforeAutospacing="0" w:after="0"/>
        <w:ind w:left="567"/>
        <w:divId w:val="998770774"/>
        <w:rPr>
          <w:lang w:val="en-GB"/>
        </w:rPr>
      </w:pPr>
      <w:r w:rsidRPr="00C84EA9">
        <w:rPr>
          <w:lang w:val="en-GB"/>
        </w:rPr>
        <w:t>Header and Parameters 17</w:t>
      </w:r>
    </w:p>
    <w:p w:rsidR="000C424B" w:rsidRPr="00C84EA9" w:rsidRDefault="000C424B" w:rsidP="00215AF7">
      <w:pPr>
        <w:pStyle w:val="StandardWeb"/>
        <w:spacing w:before="0" w:beforeAutospacing="0" w:after="0"/>
        <w:ind w:left="567"/>
        <w:divId w:val="998770774"/>
        <w:rPr>
          <w:lang w:val="en-GB"/>
        </w:rPr>
      </w:pPr>
      <w:r w:rsidRPr="00C84EA9">
        <w:rPr>
          <w:lang w:val="en-GB"/>
        </w:rPr>
        <w:t>Expressions 18</w:t>
      </w:r>
    </w:p>
    <w:p w:rsidR="000C424B" w:rsidRPr="00C84EA9" w:rsidRDefault="000C424B" w:rsidP="00215AF7">
      <w:pPr>
        <w:pStyle w:val="StandardWeb"/>
        <w:spacing w:before="0" w:beforeAutospacing="0" w:after="0"/>
        <w:ind w:left="567"/>
        <w:divId w:val="998770774"/>
        <w:rPr>
          <w:lang w:val="en-GB"/>
        </w:rPr>
      </w:pPr>
      <w:r w:rsidRPr="00C84EA9">
        <w:rPr>
          <w:lang w:val="en-GB"/>
        </w:rPr>
        <w:t>Loops 18</w:t>
      </w:r>
    </w:p>
    <w:p w:rsidR="000C424B" w:rsidRPr="00C84EA9" w:rsidRDefault="000C424B" w:rsidP="00215AF7">
      <w:pPr>
        <w:pStyle w:val="StandardWeb"/>
        <w:spacing w:before="0" w:beforeAutospacing="0" w:after="0"/>
        <w:ind w:left="567"/>
        <w:divId w:val="998770774"/>
        <w:rPr>
          <w:lang w:val="en-GB"/>
        </w:rPr>
      </w:pPr>
      <w:r w:rsidRPr="00C84EA9">
        <w:rPr>
          <w:lang w:val="en-GB"/>
        </w:rPr>
        <w:t>Commands that relate to the makro language 18</w:t>
      </w:r>
    </w:p>
    <w:p w:rsidR="000C424B" w:rsidRPr="00C84EA9" w:rsidRDefault="000C424B" w:rsidP="00215AF7">
      <w:pPr>
        <w:pStyle w:val="StandardWeb"/>
        <w:spacing w:before="0" w:beforeAutospacing="0" w:after="0"/>
        <w:ind w:left="567"/>
        <w:divId w:val="998770774"/>
        <w:rPr>
          <w:lang w:val="en-GB"/>
        </w:rPr>
      </w:pPr>
      <w:r w:rsidRPr="00C84EA9">
        <w:rPr>
          <w:lang w:val="en-GB"/>
        </w:rPr>
        <w:t>Predefined Variables/Function 19</w:t>
      </w:r>
    </w:p>
    <w:p w:rsidR="000C424B" w:rsidRPr="00C84EA9" w:rsidRDefault="000C424B" w:rsidP="00215AF7">
      <w:pPr>
        <w:pStyle w:val="StandardWeb"/>
        <w:spacing w:before="0" w:beforeAutospacing="0" w:after="0"/>
        <w:ind w:left="567"/>
        <w:divId w:val="998770774"/>
        <w:rPr>
          <w:lang w:val="en-GB"/>
        </w:rPr>
      </w:pPr>
      <w:r w:rsidRPr="00C84EA9">
        <w:rPr>
          <w:lang w:val="en-GB"/>
        </w:rPr>
        <w:t>Automatically Created Variables 19</w:t>
      </w:r>
    </w:p>
    <w:p w:rsidR="000C424B" w:rsidRPr="00C84EA9" w:rsidRDefault="000C424B" w:rsidP="00215AF7">
      <w:pPr>
        <w:pStyle w:val="StandardWeb"/>
        <w:spacing w:before="0" w:beforeAutospacing="0" w:after="0"/>
        <w:ind w:left="284"/>
        <w:divId w:val="998770774"/>
        <w:rPr>
          <w:lang w:val="en-GB"/>
        </w:rPr>
      </w:pPr>
      <w:r w:rsidRPr="00C84EA9">
        <w:rPr>
          <w:lang w:val="en-GB"/>
        </w:rPr>
        <w:t>Interaction with the system 20</w:t>
      </w:r>
    </w:p>
    <w:p w:rsidR="000C424B" w:rsidRPr="00C84EA9" w:rsidRDefault="000C424B" w:rsidP="00215AF7">
      <w:pPr>
        <w:pStyle w:val="StandardWeb"/>
        <w:spacing w:before="0" w:beforeAutospacing="0" w:after="0"/>
        <w:ind w:left="567"/>
        <w:divId w:val="998770774"/>
        <w:rPr>
          <w:lang w:val="en-GB"/>
        </w:rPr>
      </w:pPr>
      <w:r w:rsidRPr="00C84EA9">
        <w:rPr>
          <w:lang w:val="en-GB"/>
        </w:rPr>
        <w:t>History 20</w:t>
      </w:r>
    </w:p>
    <w:p w:rsidR="000C424B" w:rsidRPr="00C84EA9" w:rsidRDefault="000C424B" w:rsidP="00215AF7">
      <w:pPr>
        <w:pStyle w:val="StandardWeb"/>
        <w:spacing w:before="0" w:beforeAutospacing="0" w:after="0"/>
        <w:ind w:left="567"/>
        <w:divId w:val="998770774"/>
        <w:rPr>
          <w:lang w:val="en-GB"/>
        </w:rPr>
      </w:pPr>
      <w:r w:rsidRPr="00C84EA9">
        <w:rPr>
          <w:lang w:val="en-GB"/>
        </w:rPr>
        <w:t>Path 20</w:t>
      </w:r>
    </w:p>
    <w:p w:rsidR="000C424B" w:rsidRPr="00C84EA9" w:rsidRDefault="000C424B" w:rsidP="00215AF7">
      <w:pPr>
        <w:pStyle w:val="StandardWeb"/>
        <w:spacing w:before="0" w:beforeAutospacing="0" w:after="0"/>
        <w:ind w:left="567"/>
        <w:divId w:val="998770774"/>
        <w:rPr>
          <w:lang w:val="en-GB"/>
        </w:rPr>
      </w:pPr>
      <w:r w:rsidRPr="00C84EA9">
        <w:rPr>
          <w:lang w:val="en-GB"/>
        </w:rPr>
        <w:t>Active working directory 20</w:t>
      </w:r>
    </w:p>
    <w:p w:rsidR="000C424B" w:rsidRPr="00C84EA9" w:rsidRDefault="000C424B" w:rsidP="00215AF7">
      <w:pPr>
        <w:pStyle w:val="StandardWeb"/>
        <w:spacing w:before="0" w:beforeAutospacing="0" w:after="0"/>
        <w:ind w:left="284"/>
        <w:divId w:val="998770774"/>
        <w:rPr>
          <w:lang w:val="en-GB"/>
        </w:rPr>
      </w:pPr>
      <w:r w:rsidRPr="00C84EA9">
        <w:rPr>
          <w:lang w:val="en-GB"/>
        </w:rPr>
        <w:t>Collection of Standard and Example makros 20</w:t>
      </w:r>
    </w:p>
    <w:p w:rsidR="000C424B" w:rsidRPr="00C84EA9" w:rsidRDefault="000C424B" w:rsidP="00215AF7">
      <w:pPr>
        <w:pStyle w:val="StandardWeb"/>
        <w:spacing w:before="0" w:beforeAutospacing="0" w:after="0"/>
        <w:ind w:left="567"/>
        <w:divId w:val="998770774"/>
        <w:rPr>
          <w:lang w:val="en-GB"/>
        </w:rPr>
      </w:pPr>
      <w:r w:rsidRPr="00C84EA9">
        <w:rPr>
          <w:lang w:val="en-GB"/>
        </w:rPr>
        <w:t>cth obsolete but there 20</w:t>
      </w:r>
    </w:p>
    <w:p w:rsidR="000C424B" w:rsidRPr="00C84EA9" w:rsidRDefault="000C424B" w:rsidP="00215AF7">
      <w:pPr>
        <w:pStyle w:val="StandardWeb"/>
        <w:spacing w:before="0" w:beforeAutospacing="0" w:after="0"/>
        <w:divId w:val="998770774"/>
        <w:rPr>
          <w:lang w:val="en-GB"/>
        </w:rPr>
      </w:pPr>
      <w:r w:rsidRPr="00C84EA9">
        <w:rPr>
          <w:lang w:val="en-GB"/>
        </w:rPr>
        <w:t>Programming 21</w:t>
      </w:r>
    </w:p>
    <w:p w:rsidR="000C424B" w:rsidRPr="00C84EA9" w:rsidRDefault="000C424B" w:rsidP="00215AF7">
      <w:pPr>
        <w:pStyle w:val="StandardWeb"/>
        <w:spacing w:before="0" w:beforeAutospacing="0" w:after="0"/>
        <w:ind w:left="284"/>
        <w:divId w:val="998770774"/>
        <w:rPr>
          <w:lang w:val="en-GB"/>
        </w:rPr>
      </w:pPr>
      <w:r w:rsidRPr="00C84EA9">
        <w:rPr>
          <w:lang w:val="en-GB"/>
        </w:rPr>
        <w:t>Installation 21</w:t>
      </w:r>
    </w:p>
    <w:p w:rsidR="000C424B" w:rsidRPr="00C84EA9" w:rsidRDefault="000C424B" w:rsidP="00215AF7">
      <w:pPr>
        <w:pStyle w:val="StandardWeb"/>
        <w:spacing w:before="0" w:beforeAutospacing="0" w:after="0"/>
        <w:ind w:left="567"/>
        <w:divId w:val="998770774"/>
        <w:rPr>
          <w:lang w:val="en-GB"/>
        </w:rPr>
      </w:pPr>
      <w:r w:rsidRPr="00C84EA9">
        <w:rPr>
          <w:lang w:val="en-GB"/>
        </w:rPr>
        <w:t>Prerequesities 21</w:t>
      </w:r>
    </w:p>
    <w:p w:rsidR="000C424B" w:rsidRPr="00C84EA9" w:rsidRDefault="000C424B" w:rsidP="00215AF7">
      <w:pPr>
        <w:pStyle w:val="StandardWeb"/>
        <w:spacing w:before="0" w:beforeAutospacing="0" w:after="0"/>
        <w:ind w:left="567"/>
        <w:divId w:val="998770774"/>
        <w:rPr>
          <w:lang w:val="en-GB"/>
        </w:rPr>
      </w:pPr>
      <w:r w:rsidRPr="00C84EA9">
        <w:rPr>
          <w:lang w:val="en-GB"/>
        </w:rPr>
        <w:t>Compile: 21</w:t>
      </w:r>
    </w:p>
    <w:p w:rsidR="000C424B" w:rsidRPr="00C84EA9" w:rsidRDefault="000C424B" w:rsidP="00215AF7">
      <w:pPr>
        <w:pStyle w:val="StandardWeb"/>
        <w:spacing w:before="0" w:beforeAutospacing="0" w:after="0"/>
        <w:ind w:left="284"/>
        <w:divId w:val="998770774"/>
        <w:rPr>
          <w:lang w:val="en-GB"/>
        </w:rPr>
      </w:pPr>
      <w:r w:rsidRPr="00C84EA9">
        <w:rPr>
          <w:lang w:val="en-GB"/>
        </w:rPr>
        <w:t>Linking theories 22</w:t>
      </w:r>
    </w:p>
    <w:p w:rsidR="000C424B" w:rsidRPr="00C84EA9" w:rsidRDefault="000C424B" w:rsidP="00215AF7">
      <w:pPr>
        <w:pStyle w:val="StandardWeb"/>
        <w:spacing w:before="0" w:beforeAutospacing="0" w:after="0"/>
        <w:ind w:left="284"/>
        <w:divId w:val="998770774"/>
        <w:rPr>
          <w:lang w:val="en-GB"/>
        </w:rPr>
      </w:pPr>
      <w:r w:rsidRPr="00C84EA9">
        <w:rPr>
          <w:lang w:val="en-GB"/>
        </w:rPr>
        <w:t>Creating New Theories 22</w:t>
      </w:r>
    </w:p>
    <w:p w:rsidR="000C424B" w:rsidRPr="00C84EA9" w:rsidRDefault="000C424B" w:rsidP="00215AF7">
      <w:pPr>
        <w:pStyle w:val="StandardWeb"/>
        <w:spacing w:before="0" w:beforeAutospacing="0" w:after="0"/>
        <w:ind w:left="284"/>
        <w:divId w:val="998770774"/>
        <w:rPr>
          <w:lang w:val="en-GB"/>
        </w:rPr>
      </w:pPr>
      <w:r w:rsidRPr="00C84EA9">
        <w:rPr>
          <w:lang w:val="en-GB"/>
        </w:rPr>
        <w:t>Creating New Commands 23</w:t>
      </w:r>
    </w:p>
    <w:p w:rsidR="000C424B" w:rsidRPr="00C84EA9" w:rsidRDefault="000C424B" w:rsidP="00215AF7">
      <w:pPr>
        <w:pStyle w:val="StandardWeb"/>
        <w:spacing w:before="0" w:beforeAutospacing="0" w:after="0"/>
        <w:divId w:val="998770774"/>
        <w:rPr>
          <w:lang w:val="en-GB"/>
        </w:rPr>
      </w:pPr>
      <w:r w:rsidRPr="00C84EA9">
        <w:rPr>
          <w:lang w:val="en-GB"/>
        </w:rPr>
        <w:t>Available Theories 23</w:t>
      </w:r>
    </w:p>
    <w:p w:rsidR="000C424B" w:rsidRPr="00C84EA9" w:rsidRDefault="000C424B" w:rsidP="00215AF7">
      <w:pPr>
        <w:pStyle w:val="StandardWeb"/>
        <w:spacing w:before="0" w:beforeAutospacing="0" w:after="0"/>
        <w:divId w:val="998770774"/>
        <w:rPr>
          <w:lang w:val="en-GB"/>
        </w:rPr>
      </w:pPr>
      <w:r w:rsidRPr="00C84EA9">
        <w:rPr>
          <w:lang w:val="en-GB"/>
        </w:rPr>
        <w:t>BSS-Data Converter 38</w:t>
      </w:r>
    </w:p>
    <w:p w:rsidR="000C424B" w:rsidRPr="00C84EA9" w:rsidRDefault="000C424B" w:rsidP="00215AF7">
      <w:pPr>
        <w:pStyle w:val="StandardWeb"/>
        <w:spacing w:before="0" w:beforeAutospacing="0" w:after="0"/>
        <w:divId w:val="998770774"/>
        <w:rPr>
          <w:lang w:val="en-GB"/>
        </w:rPr>
      </w:pPr>
      <w:r w:rsidRPr="00C84EA9">
        <w:rPr>
          <w:lang w:val="en-GB"/>
        </w:rPr>
        <w:t>NEW DEVELOPMENT: Thinktank 39</w:t>
      </w:r>
    </w:p>
    <w:p w:rsidR="000C424B" w:rsidRPr="00C84EA9" w:rsidRDefault="000C424B" w:rsidP="00215AF7">
      <w:pPr>
        <w:pStyle w:val="berschrift1"/>
        <w:spacing w:before="0" w:beforeAutospacing="0" w:after="0"/>
        <w:divId w:val="526019186"/>
        <w:rPr>
          <w:rFonts w:ascii="Arial" w:hAnsi="Arial" w:cs="Arial"/>
          <w:sz w:val="32"/>
          <w:szCs w:val="32"/>
          <w:lang w:val="en-GB"/>
        </w:rPr>
      </w:pPr>
      <w:r w:rsidRPr="00C84EA9">
        <w:rPr>
          <w:rFonts w:ascii="Arial" w:hAnsi="Arial" w:cs="Arial"/>
          <w:sz w:val="32"/>
          <w:szCs w:val="32"/>
          <w:lang w:val="en-GB"/>
        </w:rPr>
        <w:lastRenderedPageBreak/>
        <w:t>Datreat Purpose and Philosophy</w:t>
      </w:r>
    </w:p>
    <w:p w:rsidR="000C424B" w:rsidRPr="00C84EA9" w:rsidRDefault="000C424B" w:rsidP="00215AF7">
      <w:pPr>
        <w:pStyle w:val="western"/>
        <w:spacing w:before="0" w:beforeAutospacing="0" w:after="0"/>
        <w:divId w:val="526019186"/>
        <w:rPr>
          <w:lang w:val="en-GB"/>
        </w:rPr>
      </w:pPr>
    </w:p>
    <w:p w:rsidR="000C424B" w:rsidRPr="00C84EA9" w:rsidRDefault="000C424B" w:rsidP="00215AF7">
      <w:pPr>
        <w:pStyle w:val="western"/>
        <w:spacing w:before="0" w:beforeAutospacing="0" w:after="0"/>
        <w:divId w:val="526019186"/>
        <w:rPr>
          <w:lang w:val="en-GB"/>
        </w:rPr>
      </w:pPr>
      <w:r w:rsidRPr="00C84EA9">
        <w:rPr>
          <w:lang w:val="en-GB"/>
        </w:rPr>
        <w:t xml:space="preserve">Datreat is a command-based multi purpose system that allows to deal with collections of (x,y)-data (data-records) each of which has an individual block of parameters. Data may stem from any field ranging e.g. from SANS diffraction results, NSE-S(Q,t) curves, magnetic field values along a path, BSS-spectra etc.. Datreat allows to plot, manipulate and fit these data-records. Theoretical models may be assembled from existing “theories” or new theories may be formulated (which, however, requires some Fortran programming). Simultaneous fitting of collections of data-records that are distinguished by one or several parameters is supported as well as coupling of fit parameters. </w:t>
      </w:r>
    </w:p>
    <w:p w:rsidR="000C424B" w:rsidRPr="00C84EA9" w:rsidRDefault="000C424B" w:rsidP="00215AF7">
      <w:pPr>
        <w:pStyle w:val="western"/>
        <w:spacing w:before="0" w:beforeAutospacing="0" w:after="0"/>
        <w:divId w:val="526019186"/>
        <w:rPr>
          <w:lang w:val="en-GB"/>
        </w:rPr>
      </w:pPr>
    </w:p>
    <w:p w:rsidR="000C424B" w:rsidRPr="00C84EA9" w:rsidRDefault="000C424B" w:rsidP="00215AF7">
      <w:pPr>
        <w:pStyle w:val="western"/>
        <w:spacing w:before="0" w:beforeAutospacing="0" w:after="0"/>
        <w:divId w:val="526019186"/>
        <w:rPr>
          <w:lang w:val="en-GB"/>
        </w:rPr>
      </w:pPr>
      <w:r w:rsidRPr="00C84EA9">
        <w:rPr>
          <w:lang w:val="en-GB"/>
        </w:rPr>
        <w:t>Some automation of data-evaluation is possible with the help of “makros”. These are files that contain a collection of genuine commands including conditional and unconditional jumps that allow also the construction of loops.</w:t>
      </w:r>
    </w:p>
    <w:p w:rsidR="000C424B" w:rsidRPr="00C84EA9" w:rsidRDefault="000C424B" w:rsidP="00215AF7">
      <w:pPr>
        <w:pStyle w:val="western"/>
        <w:spacing w:before="0" w:beforeAutospacing="0" w:after="0"/>
        <w:divId w:val="526019186"/>
        <w:rPr>
          <w:lang w:val="en-GB"/>
        </w:rPr>
      </w:pPr>
    </w:p>
    <w:p w:rsidR="000C424B" w:rsidRPr="00C84EA9" w:rsidRDefault="000C424B" w:rsidP="00215AF7">
      <w:pPr>
        <w:pStyle w:val="western"/>
        <w:spacing w:before="0" w:beforeAutospacing="0" w:after="0"/>
        <w:divId w:val="526019186"/>
        <w:rPr>
          <w:lang w:val="en-GB"/>
        </w:rPr>
      </w:pPr>
      <w:r w:rsidRPr="00C84EA9">
        <w:rPr>
          <w:lang w:val="en-US"/>
        </w:rPr>
        <w:t xml:space="preserve">Interaction with the program is effected by commands. Each command line consists of a </w:t>
      </w:r>
      <w:r w:rsidRPr="00C84EA9">
        <w:rPr>
          <w:b/>
          <w:bCs/>
          <w:i/>
          <w:iCs/>
          <w:lang w:val="en-US"/>
        </w:rPr>
        <w:t>command-name</w:t>
      </w:r>
      <w:r w:rsidRPr="00C84EA9">
        <w:rPr>
          <w:lang w:val="en-US"/>
        </w:rPr>
        <w:t xml:space="preserve"> and a number of </w:t>
      </w:r>
      <w:r w:rsidRPr="00C84EA9">
        <w:rPr>
          <w:b/>
          <w:bCs/>
          <w:i/>
          <w:iCs/>
          <w:lang w:val="en-US"/>
        </w:rPr>
        <w:t>items</w:t>
      </w:r>
      <w:r w:rsidRPr="00C84EA9">
        <w:rPr>
          <w:lang w:val="en-US"/>
        </w:rPr>
        <w:t xml:space="preserve"> that are </w:t>
      </w:r>
      <w:r w:rsidRPr="00C84EA9">
        <w:rPr>
          <w:b/>
          <w:bCs/>
          <w:i/>
          <w:iCs/>
          <w:lang w:val="en-US"/>
        </w:rPr>
        <w:t>separated by blanks</w:t>
      </w:r>
      <w:r w:rsidRPr="00C84EA9">
        <w:rPr>
          <w:lang w:val="en-US"/>
        </w:rPr>
        <w:t>.</w:t>
      </w:r>
    </w:p>
    <w:p w:rsidR="000C424B" w:rsidRPr="00C84EA9" w:rsidRDefault="000C424B" w:rsidP="00215AF7">
      <w:pPr>
        <w:pStyle w:val="western"/>
        <w:spacing w:before="0" w:beforeAutospacing="0" w:after="0"/>
        <w:divId w:val="526019186"/>
        <w:rPr>
          <w:lang w:val="en-GB"/>
        </w:rPr>
      </w:pPr>
      <w:r w:rsidRPr="00C84EA9">
        <w:rPr>
          <w:b/>
          <w:bCs/>
          <w:i/>
          <w:iCs/>
          <w:lang w:val="en-US"/>
        </w:rPr>
        <w:t>Command line item</w:t>
      </w:r>
      <w:r w:rsidRPr="00C84EA9">
        <w:rPr>
          <w:lang w:val="en-US"/>
        </w:rPr>
        <w:t xml:space="preserve">s may be </w:t>
      </w:r>
      <w:r w:rsidRPr="00C84EA9">
        <w:rPr>
          <w:b/>
          <w:bCs/>
          <w:i/>
          <w:iCs/>
          <w:lang w:val="en-US"/>
        </w:rPr>
        <w:t>names</w:t>
      </w:r>
      <w:r w:rsidRPr="00C84EA9">
        <w:rPr>
          <w:lang w:val="en-US"/>
        </w:rPr>
        <w:t xml:space="preserve">, </w:t>
      </w:r>
      <w:r w:rsidRPr="00C84EA9">
        <w:rPr>
          <w:b/>
          <w:bCs/>
          <w:i/>
          <w:iCs/>
          <w:lang w:val="en-US"/>
        </w:rPr>
        <w:t>numbers</w:t>
      </w:r>
      <w:r w:rsidRPr="00C84EA9">
        <w:rPr>
          <w:lang w:val="en-US"/>
        </w:rPr>
        <w:t xml:space="preserve"> or </w:t>
      </w:r>
      <w:r w:rsidRPr="00C84EA9">
        <w:rPr>
          <w:b/>
          <w:bCs/>
          <w:i/>
          <w:iCs/>
          <w:lang w:val="en-US"/>
        </w:rPr>
        <w:t>expressions</w:t>
      </w:r>
      <w:r w:rsidRPr="00C84EA9">
        <w:rPr>
          <w:lang w:val="en-US"/>
        </w:rPr>
        <w:t xml:space="preserve"> that evaluate to a number.</w:t>
      </w:r>
    </w:p>
    <w:p w:rsidR="000C424B" w:rsidRPr="00C84EA9" w:rsidRDefault="000C424B" w:rsidP="00215AF7">
      <w:pPr>
        <w:pStyle w:val="western"/>
        <w:spacing w:before="0" w:beforeAutospacing="0" w:after="0"/>
        <w:divId w:val="526019186"/>
        <w:rPr>
          <w:lang w:val="en-GB"/>
        </w:rPr>
      </w:pPr>
      <w:r w:rsidRPr="00C84EA9">
        <w:rPr>
          <w:lang w:val="en-US"/>
        </w:rPr>
        <w:t xml:space="preserve">In general </w:t>
      </w:r>
      <w:r w:rsidRPr="00C84EA9">
        <w:rPr>
          <w:b/>
          <w:bCs/>
          <w:i/>
          <w:iCs/>
          <w:lang w:val="en-US"/>
        </w:rPr>
        <w:t>expressions</w:t>
      </w:r>
      <w:r w:rsidRPr="00C84EA9">
        <w:rPr>
          <w:lang w:val="en-US"/>
        </w:rPr>
        <w:t xml:space="preserve"> may be used at any place in </w:t>
      </w:r>
      <w:r w:rsidRPr="00C84EA9">
        <w:rPr>
          <w:b/>
          <w:bCs/>
          <w:i/>
          <w:iCs/>
          <w:lang w:val="en-US"/>
        </w:rPr>
        <w:t>command lines</w:t>
      </w:r>
      <w:r w:rsidRPr="00C84EA9">
        <w:rPr>
          <w:lang w:val="en-US"/>
        </w:rPr>
        <w:t xml:space="preserve"> and </w:t>
      </w:r>
      <w:r w:rsidRPr="00C84EA9">
        <w:rPr>
          <w:b/>
          <w:bCs/>
          <w:i/>
          <w:iCs/>
          <w:lang w:val="en-US"/>
        </w:rPr>
        <w:t>input files</w:t>
      </w:r>
      <w:r w:rsidRPr="00C84EA9">
        <w:rPr>
          <w:lang w:val="en-US"/>
        </w:rPr>
        <w:t xml:space="preserve"> where a </w:t>
      </w:r>
      <w:r w:rsidRPr="00C84EA9">
        <w:rPr>
          <w:b/>
          <w:bCs/>
          <w:i/>
          <w:iCs/>
          <w:lang w:val="en-US"/>
        </w:rPr>
        <w:t>number</w:t>
      </w:r>
      <w:r w:rsidRPr="00C84EA9">
        <w:rPr>
          <w:lang w:val="en-US"/>
        </w:rPr>
        <w:t xml:space="preserve"> would be appropriate.</w:t>
      </w:r>
    </w:p>
    <w:p w:rsidR="000C424B" w:rsidRPr="00C84EA9" w:rsidRDefault="000C424B" w:rsidP="00215AF7">
      <w:pPr>
        <w:pStyle w:val="western"/>
        <w:spacing w:before="0" w:beforeAutospacing="0" w:after="0"/>
        <w:divId w:val="526019186"/>
        <w:rPr>
          <w:lang w:val="en-GB"/>
        </w:rPr>
      </w:pPr>
      <w:r w:rsidRPr="00C84EA9">
        <w:rPr>
          <w:lang w:val="en-US"/>
        </w:rPr>
        <w:t xml:space="preserve">The system classifies all items that start with one of the following characters as </w:t>
      </w:r>
      <w:r w:rsidRPr="00C84EA9">
        <w:rPr>
          <w:b/>
          <w:bCs/>
          <w:i/>
          <w:iCs/>
          <w:lang w:val="en-US"/>
        </w:rPr>
        <w:t>expressions</w:t>
      </w:r>
      <w:r w:rsidRPr="00C84EA9">
        <w:rPr>
          <w:lang w:val="en-US"/>
        </w:rPr>
        <w:t xml:space="preserve">: </w:t>
      </w:r>
    </w:p>
    <w:p w:rsidR="000C424B" w:rsidRPr="00C84EA9" w:rsidRDefault="000C424B" w:rsidP="00215AF7">
      <w:pPr>
        <w:pStyle w:val="western"/>
        <w:spacing w:before="0" w:beforeAutospacing="0" w:after="0"/>
        <w:ind w:left="1418" w:firstLine="709"/>
        <w:divId w:val="526019186"/>
        <w:rPr>
          <w:lang w:val="en-GB"/>
        </w:rPr>
      </w:pPr>
      <w:r w:rsidRPr="00C84EA9">
        <w:rPr>
          <w:b/>
          <w:bCs/>
          <w:shd w:val="clear" w:color="auto" w:fill="FFFF00"/>
          <w:lang w:val="en-US"/>
        </w:rPr>
        <w:t>(+-.0123456789</w:t>
      </w:r>
      <w:r w:rsidRPr="00C84EA9">
        <w:rPr>
          <w:b/>
          <w:bCs/>
          <w:lang w:val="en-US"/>
        </w:rPr>
        <w:t xml:space="preserve"> </w:t>
      </w:r>
    </w:p>
    <w:p w:rsidR="000C424B" w:rsidRPr="00C84EA9" w:rsidRDefault="000C424B" w:rsidP="00215AF7">
      <w:pPr>
        <w:pStyle w:val="western"/>
        <w:spacing w:before="0" w:beforeAutospacing="0" w:after="0"/>
        <w:divId w:val="526019186"/>
        <w:rPr>
          <w:lang w:val="en-GB"/>
        </w:rPr>
      </w:pPr>
      <w:r w:rsidRPr="00C84EA9">
        <w:rPr>
          <w:lang w:val="en-US"/>
        </w:rPr>
        <w:t xml:space="preserve">any item that would start with one of these characters and would not lead to a valid </w:t>
      </w:r>
      <w:r w:rsidRPr="00C84EA9">
        <w:rPr>
          <w:b/>
          <w:bCs/>
          <w:i/>
          <w:iCs/>
          <w:lang w:val="en-US"/>
        </w:rPr>
        <w:t>expression</w:t>
      </w:r>
      <w:r w:rsidRPr="00C84EA9">
        <w:rPr>
          <w:lang w:val="en-US"/>
        </w:rPr>
        <w:t xml:space="preserve"> leads to an error.</w:t>
      </w:r>
    </w:p>
    <w:p w:rsidR="000C424B" w:rsidRPr="00C84EA9" w:rsidRDefault="000C424B" w:rsidP="00215AF7">
      <w:pPr>
        <w:pStyle w:val="western"/>
        <w:spacing w:before="0" w:beforeAutospacing="0" w:after="0"/>
        <w:divId w:val="526019186"/>
        <w:rPr>
          <w:lang w:val="en-US"/>
        </w:rPr>
      </w:pPr>
    </w:p>
    <w:p w:rsidR="000C424B" w:rsidRPr="00C84EA9" w:rsidRDefault="000C424B" w:rsidP="00215AF7">
      <w:pPr>
        <w:pStyle w:val="western"/>
        <w:spacing w:before="0" w:beforeAutospacing="0" w:after="0"/>
        <w:divId w:val="526019186"/>
        <w:rPr>
          <w:lang w:val="en-GB"/>
        </w:rPr>
      </w:pPr>
      <w:r w:rsidRPr="00C84EA9">
        <w:rPr>
          <w:lang w:val="en-US"/>
        </w:rPr>
        <w:t xml:space="preserve">Despite some preliminary mechanisms to specify a </w:t>
      </w:r>
      <w:r w:rsidRPr="00C84EA9">
        <w:rPr>
          <w:b/>
          <w:bCs/>
          <w:i/>
          <w:iCs/>
          <w:lang w:val="en-US"/>
        </w:rPr>
        <w:t xml:space="preserve">path </w:t>
      </w:r>
      <w:r w:rsidRPr="00C84EA9">
        <w:rPr>
          <w:lang w:val="en-US"/>
        </w:rPr>
        <w:t xml:space="preserve">the recommended use of Datreat is to call the program from the current data-subdirectory and keep the specific makros and other auxiliary files there too. </w:t>
      </w:r>
    </w:p>
    <w:p w:rsidR="000C424B" w:rsidRPr="00C84EA9" w:rsidRDefault="000C424B" w:rsidP="00215AF7">
      <w:pPr>
        <w:pStyle w:val="western"/>
        <w:spacing w:before="0" w:beforeAutospacing="0" w:after="0"/>
        <w:divId w:val="526019186"/>
        <w:rPr>
          <w:lang w:val="en-US"/>
        </w:rPr>
      </w:pPr>
      <w:r w:rsidRPr="00C84EA9">
        <w:rPr>
          <w:lang w:val="en-US"/>
        </w:rPr>
        <w:t xml:space="preserve">RB: But it is usefull to discriminate between raw data and evaluated data plots ... </w:t>
      </w:r>
    </w:p>
    <w:p w:rsidR="000C424B" w:rsidRPr="00C84EA9" w:rsidRDefault="000C424B" w:rsidP="00215AF7">
      <w:pPr>
        <w:pStyle w:val="western"/>
        <w:spacing w:before="0" w:beforeAutospacing="0" w:after="0"/>
        <w:divId w:val="526019186"/>
        <w:rPr>
          <w:lang w:val="en-US"/>
        </w:rPr>
      </w:pPr>
      <w:r w:rsidRPr="00C84EA9">
        <w:rPr>
          <w:lang w:val="en-US"/>
        </w:rPr>
        <w:t xml:space="preserve">See </w:t>
      </w:r>
      <w:r w:rsidRPr="00C84EA9">
        <w:rPr>
          <w:b/>
          <w:bCs/>
          <w:lang w:val="en-US"/>
        </w:rPr>
        <w:t>path</w:t>
      </w:r>
      <w:r w:rsidRPr="00C84EA9">
        <w:rPr>
          <w:lang w:val="en-US"/>
        </w:rPr>
        <w:t xml:space="preserve"> at the end</w:t>
      </w:r>
    </w:p>
    <w:p w:rsidR="000C424B" w:rsidRPr="00C84EA9" w:rsidRDefault="000C424B" w:rsidP="00215AF7">
      <w:pPr>
        <w:pStyle w:val="western"/>
        <w:spacing w:before="0" w:beforeAutospacing="0" w:after="0"/>
        <w:divId w:val="526019186"/>
        <w:rPr>
          <w:lang w:val="en-US"/>
        </w:rPr>
      </w:pPr>
    </w:p>
    <w:p w:rsidR="000C424B" w:rsidRPr="00C84EA9" w:rsidRDefault="000C424B" w:rsidP="00215AF7">
      <w:pPr>
        <w:pStyle w:val="western"/>
        <w:spacing w:before="0" w:beforeAutospacing="0" w:after="0"/>
        <w:divId w:val="526019186"/>
        <w:rPr>
          <w:lang w:val="en-GB"/>
        </w:rPr>
      </w:pPr>
      <w:r w:rsidRPr="00C84EA9">
        <w:rPr>
          <w:lang w:val="en-US"/>
        </w:rPr>
        <w:t xml:space="preserve">To </w:t>
      </w:r>
      <w:r w:rsidRPr="00C84EA9">
        <w:rPr>
          <w:b/>
          <w:bCs/>
          <w:i/>
          <w:iCs/>
          <w:lang w:val="en-US"/>
        </w:rPr>
        <w:t>exit the program</w:t>
      </w:r>
      <w:r w:rsidRPr="00C84EA9">
        <w:rPr>
          <w:lang w:val="en-US"/>
        </w:rPr>
        <w:t xml:space="preserve">: </w:t>
      </w:r>
      <w:r w:rsidRPr="00C84EA9">
        <w:rPr>
          <w:rFonts w:ascii="Wingdings" w:hAnsi="Wingdings" w:hint="eastAsia"/>
          <w:b/>
          <w:bCs/>
          <w:shd w:val="clear" w:color="auto" w:fill="FFFF00"/>
          <w:lang w:val="en-US"/>
        </w:rPr>
        <w:sym w:font="Wingdings" w:char="00E0"/>
      </w:r>
      <w:r w:rsidRPr="00C84EA9">
        <w:rPr>
          <w:b/>
          <w:bCs/>
          <w:shd w:val="clear" w:color="auto" w:fill="FFFF00"/>
          <w:lang w:val="en-US"/>
        </w:rPr>
        <w:t xml:space="preserve"> q</w:t>
      </w:r>
    </w:p>
    <w:p w:rsidR="000C424B" w:rsidRPr="00C84EA9" w:rsidRDefault="000C424B" w:rsidP="00215AF7">
      <w:pPr>
        <w:pStyle w:val="western"/>
        <w:spacing w:before="0" w:beforeAutospacing="0" w:after="0"/>
        <w:divId w:val="526019186"/>
        <w:rPr>
          <w:lang w:val="en-US"/>
        </w:rPr>
      </w:pPr>
    </w:p>
    <w:p w:rsidR="000C424B" w:rsidRPr="00C84EA9" w:rsidRDefault="000C424B" w:rsidP="00215AF7">
      <w:pPr>
        <w:pStyle w:val="western"/>
        <w:spacing w:before="0" w:beforeAutospacing="0" w:after="0"/>
        <w:divId w:val="526019186"/>
        <w:rPr>
          <w:lang w:val="en-US"/>
        </w:rPr>
      </w:pPr>
    </w:p>
    <w:p w:rsidR="000C424B" w:rsidRPr="00C84EA9" w:rsidRDefault="000C424B" w:rsidP="00215AF7">
      <w:pPr>
        <w:pStyle w:val="western"/>
        <w:spacing w:before="0" w:beforeAutospacing="0" w:after="0"/>
        <w:divId w:val="526019186"/>
        <w:rPr>
          <w:lang w:val="en-GB"/>
        </w:rPr>
      </w:pPr>
      <w:r w:rsidRPr="00C84EA9">
        <w:rPr>
          <w:b/>
          <w:bCs/>
          <w:lang w:val="en-US"/>
        </w:rPr>
        <w:t>Hint1:</w:t>
      </w:r>
      <w:r w:rsidRPr="00C84EA9">
        <w:rPr>
          <w:lang w:val="en-US"/>
        </w:rPr>
        <w:t xml:space="preserve"> Running datreat from an Emacs-shell offers a number of advantages, in particular the availability of command-line history (use ALT-p, ALT-n) to retrieve previous/next command inputs. In addition all editor functions are available on the whole output produced by the current session.</w:t>
      </w:r>
    </w:p>
    <w:p w:rsidR="000C424B" w:rsidRPr="00C84EA9" w:rsidRDefault="000C424B" w:rsidP="00215AF7">
      <w:pPr>
        <w:pStyle w:val="western"/>
        <w:spacing w:before="0" w:beforeAutospacing="0" w:after="0"/>
        <w:divId w:val="526019186"/>
        <w:rPr>
          <w:lang w:val="en-US"/>
        </w:rPr>
      </w:pPr>
      <w:r w:rsidRPr="00C84EA9">
        <w:rPr>
          <w:lang w:val="en-US"/>
        </w:rPr>
        <w:t xml:space="preserve">A simple history (20 commands) exists. Accessible by “_xxx” the last command starting with xxx ist executed again. </w:t>
      </w:r>
    </w:p>
    <w:p w:rsidR="000C424B" w:rsidRPr="00C84EA9" w:rsidRDefault="000C424B" w:rsidP="00215AF7">
      <w:pPr>
        <w:pStyle w:val="western"/>
        <w:spacing w:before="0" w:beforeAutospacing="0" w:after="0"/>
        <w:divId w:val="526019186"/>
        <w:rPr>
          <w:lang w:val="en-US"/>
        </w:rPr>
      </w:pPr>
    </w:p>
    <w:p w:rsidR="000C424B" w:rsidRPr="00C84EA9" w:rsidRDefault="000C424B" w:rsidP="00215AF7">
      <w:pPr>
        <w:pStyle w:val="western"/>
        <w:spacing w:before="0" w:beforeAutospacing="0" w:after="0"/>
        <w:divId w:val="526019186"/>
        <w:rPr>
          <w:lang w:val="en-GB"/>
        </w:rPr>
      </w:pPr>
      <w:r w:rsidRPr="00C84EA9">
        <w:rPr>
          <w:b/>
          <w:bCs/>
          <w:lang w:val="en-US"/>
        </w:rPr>
        <w:t>Hint2</w:t>
      </w:r>
      <w:r w:rsidRPr="00C84EA9">
        <w:rPr>
          <w:lang w:val="en-US"/>
        </w:rPr>
        <w:t>: Command hierarchy: Commands are first used as datreat commands than as makro name. After both failed (eg no makro with name pwd) command is given to a new shell instance and executed. This means you can use any shell command as you are used to it, as long as no makros has the same name. (see history for a nice example how to use this feature)</w:t>
      </w:r>
    </w:p>
    <w:p w:rsidR="000C424B" w:rsidRPr="00C84EA9" w:rsidRDefault="000C424B" w:rsidP="00215AF7">
      <w:pPr>
        <w:pStyle w:val="western"/>
        <w:spacing w:before="0" w:beforeAutospacing="0" w:after="0"/>
        <w:divId w:val="526019186"/>
        <w:rPr>
          <w:lang w:val="en-US"/>
        </w:rPr>
      </w:pPr>
      <w:r w:rsidRPr="00C84EA9">
        <w:rPr>
          <w:lang w:val="en-US"/>
        </w:rPr>
        <w:t xml:space="preserve">Here we will write always MAKRO with k because the makros are detected by the German „makro“ in the first line. </w:t>
      </w:r>
    </w:p>
    <w:p w:rsidR="000C424B" w:rsidRPr="00C84EA9" w:rsidRDefault="000C424B" w:rsidP="00215AF7">
      <w:pPr>
        <w:pStyle w:val="western"/>
        <w:spacing w:before="0" w:beforeAutospacing="0" w:after="0"/>
        <w:divId w:val="526019186"/>
        <w:rPr>
          <w:lang w:val="en-US"/>
        </w:rPr>
      </w:pPr>
    </w:p>
    <w:p w:rsidR="000C424B" w:rsidRPr="00C84EA9" w:rsidRDefault="000C424B" w:rsidP="00215AF7">
      <w:pPr>
        <w:pStyle w:val="western"/>
        <w:spacing w:before="0" w:beforeAutospacing="0" w:after="0"/>
        <w:divId w:val="526019186"/>
        <w:rPr>
          <w:lang w:val="en-GB"/>
        </w:rPr>
      </w:pPr>
      <w:r w:rsidRPr="00C84EA9">
        <w:rPr>
          <w:b/>
          <w:bCs/>
          <w:color w:val="0000FF"/>
          <w:lang w:val="en-US"/>
        </w:rPr>
        <w:t xml:space="preserve">Hint3: </w:t>
      </w:r>
      <w:r w:rsidRPr="00C84EA9">
        <w:rPr>
          <w:color w:val="0000FF"/>
          <w:lang w:val="en-US"/>
        </w:rPr>
        <w:t>If a makro “</w:t>
      </w:r>
      <w:r w:rsidRPr="00C84EA9">
        <w:rPr>
          <w:b/>
          <w:bCs/>
          <w:color w:val="0000FF"/>
          <w:lang w:val="en-US"/>
        </w:rPr>
        <w:t>initdatr</w:t>
      </w:r>
      <w:r w:rsidRPr="00C84EA9">
        <w:rPr>
          <w:color w:val="0000FF"/>
          <w:lang w:val="en-US"/>
        </w:rPr>
        <w:t>” exists within datreat/makro or in your local path this will be executed right after start of datreat. Its a normal makro and you can define your own path, standard data treatment plotting ......... whatever you can imagine.</w:t>
      </w:r>
    </w:p>
    <w:p w:rsidR="000C424B" w:rsidRPr="00C84EA9" w:rsidRDefault="000C424B" w:rsidP="00215AF7">
      <w:pPr>
        <w:pStyle w:val="berschrift1"/>
        <w:keepNext/>
        <w:spacing w:before="0" w:beforeAutospacing="0" w:after="0"/>
        <w:divId w:val="526019186"/>
        <w:rPr>
          <w:rFonts w:ascii="Arial" w:hAnsi="Arial" w:cs="Arial"/>
          <w:sz w:val="32"/>
          <w:szCs w:val="32"/>
          <w:lang w:val="en-GB"/>
        </w:rPr>
      </w:pPr>
      <w:r w:rsidRPr="00C84EA9">
        <w:rPr>
          <w:rFonts w:ascii="Arial" w:hAnsi="Arial" w:cs="Arial"/>
          <w:sz w:val="32"/>
          <w:szCs w:val="32"/>
          <w:lang w:val="en-GB"/>
        </w:rPr>
        <w:lastRenderedPageBreak/>
        <w:t>Data Structure</w:t>
      </w:r>
    </w:p>
    <w:p w:rsidR="000C424B" w:rsidRPr="00C84EA9" w:rsidRDefault="000C424B" w:rsidP="00215AF7">
      <w:pPr>
        <w:pStyle w:val="berschrift3"/>
        <w:spacing w:before="0" w:beforeAutospacing="0" w:after="0"/>
        <w:divId w:val="526019186"/>
        <w:rPr>
          <w:rFonts w:ascii="Arial" w:hAnsi="Arial" w:cs="Arial"/>
          <w:sz w:val="24"/>
          <w:szCs w:val="24"/>
          <w:lang w:val="en-GB"/>
        </w:rPr>
      </w:pPr>
      <w:r w:rsidRPr="00C84EA9">
        <w:rPr>
          <w:rFonts w:ascii="Arial" w:hAnsi="Arial" w:cs="Arial"/>
          <w:sz w:val="24"/>
          <w:szCs w:val="24"/>
          <w:lang w:val="en-GB"/>
        </w:rPr>
        <w:t>Files</w:t>
      </w:r>
    </w:p>
    <w:p w:rsidR="000C424B" w:rsidRPr="00C84EA9" w:rsidRDefault="000C424B" w:rsidP="00215AF7">
      <w:pPr>
        <w:pStyle w:val="western"/>
        <w:spacing w:before="0" w:beforeAutospacing="0" w:after="0"/>
        <w:divId w:val="526019186"/>
        <w:rPr>
          <w:lang w:val="en-GB"/>
        </w:rPr>
      </w:pPr>
      <w:r w:rsidRPr="00C84EA9">
        <w:rPr>
          <w:b/>
          <w:bCs/>
          <w:lang w:val="en-GB"/>
        </w:rPr>
        <w:t>Data files:</w:t>
      </w:r>
      <w:r w:rsidRPr="00C84EA9">
        <w:rPr>
          <w:lang w:val="en-GB"/>
        </w:rPr>
        <w:t xml:space="preserve"> contain a number of data records each of which consists of a header, a parameter section and a list of x,y values with an optional third column of y</w:t>
      </w:r>
      <w:r w:rsidRPr="00C84EA9">
        <w:rPr>
          <w:lang w:val="en-US"/>
        </w:rPr>
        <w:t xml:space="preserve">-errors. </w:t>
      </w:r>
    </w:p>
    <w:p w:rsidR="000C424B" w:rsidRPr="00C84EA9" w:rsidRDefault="000C424B" w:rsidP="00215AF7">
      <w:pPr>
        <w:pStyle w:val="western"/>
        <w:spacing w:before="0" w:beforeAutospacing="0" w:after="0"/>
        <w:divId w:val="526019186"/>
        <w:rPr>
          <w:lang w:val="en-GB"/>
        </w:rPr>
      </w:pPr>
      <w:r w:rsidRPr="00C84EA9">
        <w:rPr>
          <w:b/>
          <w:bCs/>
          <w:lang w:val="en-US"/>
        </w:rPr>
        <w:t>Theory definition file</w:t>
      </w:r>
      <w:r w:rsidRPr="00C84EA9">
        <w:rPr>
          <w:lang w:val="en-US"/>
        </w:rPr>
        <w:t xml:space="preserve">: always has the value </w:t>
      </w:r>
      <w:r w:rsidRPr="00C84EA9">
        <w:rPr>
          <w:b/>
          <w:bCs/>
          <w:lang w:val="en-US"/>
        </w:rPr>
        <w:t xml:space="preserve">lastth. </w:t>
      </w:r>
      <w:r w:rsidRPr="00C84EA9">
        <w:rPr>
          <w:lang w:val="en-US"/>
        </w:rPr>
        <w:t xml:space="preserve">To save previous versions copy it onto another name. </w:t>
      </w:r>
    </w:p>
    <w:p w:rsidR="000C424B" w:rsidRPr="00C84EA9" w:rsidRDefault="000C424B" w:rsidP="00215AF7">
      <w:pPr>
        <w:pStyle w:val="western"/>
        <w:spacing w:before="0" w:beforeAutospacing="0" w:after="0"/>
        <w:divId w:val="526019186"/>
        <w:rPr>
          <w:lang w:val="en-GB"/>
        </w:rPr>
      </w:pPr>
      <w:r w:rsidRPr="00C84EA9">
        <w:rPr>
          <w:b/>
          <w:bCs/>
          <w:lang w:val="en-US"/>
        </w:rPr>
        <w:t>Makro files</w:t>
      </w:r>
      <w:r w:rsidRPr="00C84EA9">
        <w:rPr>
          <w:lang w:val="en-US"/>
        </w:rPr>
        <w:t xml:space="preserve">: contain a collection of command lines their names follow the same rules as the data files. To qualify as a makro the name must also be different from any genuine </w:t>
      </w:r>
      <w:r w:rsidRPr="00C84EA9">
        <w:rPr>
          <w:rFonts w:ascii="Helvetica" w:hAnsi="Helvetica" w:cs="Helvetica"/>
          <w:lang w:val="en-US"/>
        </w:rPr>
        <w:t xml:space="preserve">datreat-command </w:t>
      </w:r>
      <w:r w:rsidRPr="00C84EA9">
        <w:rPr>
          <w:lang w:val="en-US"/>
        </w:rPr>
        <w:t xml:space="preserve">and the first line must start with the keyword: </w:t>
      </w:r>
      <w:r w:rsidRPr="00C84EA9">
        <w:rPr>
          <w:rFonts w:ascii="Helvetica" w:hAnsi="Helvetica" w:cs="Helvetica"/>
          <w:b/>
          <w:bCs/>
          <w:lang w:val="en-US"/>
        </w:rPr>
        <w:t>makro</w:t>
      </w:r>
      <w:r w:rsidRPr="00C84EA9">
        <w:rPr>
          <w:lang w:val="en-US"/>
        </w:rPr>
        <w:t xml:space="preserve">. </w:t>
      </w:r>
    </w:p>
    <w:p w:rsidR="000C424B" w:rsidRPr="00C84EA9" w:rsidRDefault="000C424B" w:rsidP="00215AF7">
      <w:pPr>
        <w:pStyle w:val="western"/>
        <w:spacing w:before="0" w:beforeAutospacing="0" w:after="0"/>
        <w:divId w:val="526019186"/>
        <w:rPr>
          <w:lang w:val="en-US"/>
        </w:rPr>
      </w:pPr>
      <w:r w:rsidRPr="00C84EA9">
        <w:rPr>
          <w:lang w:val="en-US"/>
        </w:rPr>
        <w:t xml:space="preserve">Shell commands are allowed. </w:t>
      </w:r>
      <w:r w:rsidRPr="00C84EA9">
        <w:rPr>
          <w:b/>
          <w:bCs/>
          <w:lang w:val="en-US"/>
        </w:rPr>
        <w:t>Lines are limited to 1024 characters</w:t>
      </w:r>
      <w:r w:rsidRPr="00C84EA9">
        <w:rPr>
          <w:lang w:val="en-US"/>
        </w:rPr>
        <w:t>.</w:t>
      </w:r>
    </w:p>
    <w:p w:rsidR="000C424B" w:rsidRPr="00C84EA9" w:rsidRDefault="000C424B" w:rsidP="00215AF7">
      <w:pPr>
        <w:pStyle w:val="berschrift3"/>
        <w:spacing w:before="0" w:beforeAutospacing="0" w:after="0"/>
        <w:divId w:val="526019186"/>
        <w:rPr>
          <w:rFonts w:ascii="Arial" w:hAnsi="Arial" w:cs="Arial"/>
          <w:sz w:val="24"/>
          <w:szCs w:val="24"/>
          <w:lang w:val="en-US"/>
        </w:rPr>
      </w:pPr>
      <w:r w:rsidRPr="00C84EA9">
        <w:rPr>
          <w:rFonts w:ascii="Arial" w:hAnsi="Arial" w:cs="Arial"/>
          <w:sz w:val="24"/>
          <w:szCs w:val="24"/>
          <w:lang w:val="en-US"/>
        </w:rPr>
        <w:t>Internal Representation</w:t>
      </w:r>
    </w:p>
    <w:p w:rsidR="000C424B" w:rsidRPr="00C84EA9" w:rsidRDefault="000C424B" w:rsidP="00215AF7">
      <w:pPr>
        <w:pStyle w:val="western"/>
        <w:spacing w:before="0" w:beforeAutospacing="0" w:after="0"/>
        <w:divId w:val="526019186"/>
        <w:rPr>
          <w:lang w:val="en-GB"/>
        </w:rPr>
      </w:pPr>
      <w:r w:rsidRPr="00C84EA9">
        <w:rPr>
          <w:lang w:val="en-GB"/>
        </w:rPr>
        <w:t>Data and theory definitions are stored internally (when loaded) in common blocks with fixed (may be changed by recompiling the program with other limits) maximum capacity.</w:t>
      </w:r>
    </w:p>
    <w:p w:rsidR="000C424B" w:rsidRPr="00C84EA9" w:rsidRDefault="000C424B" w:rsidP="00215AF7">
      <w:pPr>
        <w:pStyle w:val="western"/>
        <w:spacing w:before="0" w:beforeAutospacing="0" w:after="0"/>
        <w:divId w:val="526019186"/>
        <w:rPr>
          <w:lang w:val="en-GB"/>
        </w:rPr>
      </w:pPr>
      <w:r w:rsidRPr="00C84EA9">
        <w:rPr>
          <w:lang w:val="en-GB"/>
        </w:rPr>
        <w:t>The data on these structures are largely accessible by predefined system functions.</w:t>
      </w:r>
    </w:p>
    <w:p w:rsidR="000C424B" w:rsidRPr="00C84EA9" w:rsidRDefault="000C424B" w:rsidP="00215AF7">
      <w:pPr>
        <w:pStyle w:val="berschrift1"/>
        <w:pageBreakBefore/>
        <w:spacing w:before="0" w:beforeAutospacing="0" w:after="0"/>
        <w:divId w:val="526019186"/>
        <w:rPr>
          <w:rFonts w:ascii="Arial" w:hAnsi="Arial" w:cs="Arial"/>
          <w:sz w:val="32"/>
          <w:szCs w:val="32"/>
          <w:lang w:val="en-GB"/>
        </w:rPr>
      </w:pPr>
      <w:r w:rsidRPr="00C84EA9">
        <w:rPr>
          <w:rFonts w:ascii="Arial" w:hAnsi="Arial" w:cs="Arial"/>
          <w:sz w:val="32"/>
          <w:szCs w:val="32"/>
          <w:lang w:val="en-GB"/>
        </w:rPr>
        <w:lastRenderedPageBreak/>
        <w:t>Datreat Commands</w:t>
      </w:r>
    </w:p>
    <w:p w:rsidR="000C424B" w:rsidRPr="00C84EA9" w:rsidRDefault="000C424B" w:rsidP="00215AF7">
      <w:pPr>
        <w:pStyle w:val="berschrift2"/>
        <w:keepNext/>
        <w:spacing w:before="0" w:beforeAutospacing="0" w:after="0"/>
        <w:divId w:val="526019186"/>
        <w:rPr>
          <w:rFonts w:ascii="Arial" w:hAnsi="Arial" w:cs="Arial"/>
          <w:i/>
          <w:iCs/>
          <w:sz w:val="30"/>
          <w:szCs w:val="30"/>
          <w:lang w:val="en-GB"/>
        </w:rPr>
      </w:pPr>
      <w:r w:rsidRPr="00C84EA9">
        <w:rPr>
          <w:rFonts w:ascii="Arial" w:hAnsi="Arial" w:cs="Arial"/>
          <w:i/>
          <w:iCs/>
          <w:sz w:val="30"/>
          <w:szCs w:val="30"/>
          <w:lang w:val="en-GB"/>
        </w:rPr>
        <w:t xml:space="preserve">Input/Output </w:t>
      </w:r>
    </w:p>
    <w:p w:rsidR="000C424B" w:rsidRPr="00C84EA9" w:rsidRDefault="000C424B" w:rsidP="00215AF7">
      <w:pPr>
        <w:pStyle w:val="berschrift3"/>
        <w:keepNext/>
        <w:spacing w:before="0" w:beforeAutospacing="0" w:after="0"/>
        <w:divId w:val="526019186"/>
        <w:rPr>
          <w:rFonts w:ascii="Arial" w:hAnsi="Arial" w:cs="Arial"/>
          <w:sz w:val="24"/>
          <w:szCs w:val="24"/>
          <w:lang w:val="en-US"/>
        </w:rPr>
      </w:pPr>
      <w:r w:rsidRPr="00C84EA9">
        <w:rPr>
          <w:rFonts w:ascii="Arial" w:hAnsi="Arial" w:cs="Arial"/>
          <w:sz w:val="24"/>
          <w:szCs w:val="24"/>
          <w:lang w:val="en-US"/>
        </w:rPr>
        <w:t>Input of Data / Display of List of Loaded Data</w:t>
      </w:r>
    </w:p>
    <w:tbl>
      <w:tblPr>
        <w:tblW w:w="9255" w:type="dxa"/>
        <w:tblCellSpacing w:w="0"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1088"/>
        <w:gridCol w:w="8167"/>
      </w:tblGrid>
      <w:tr w:rsidR="000C424B" w:rsidRPr="00C84EA9">
        <w:trPr>
          <w:divId w:val="526019186"/>
          <w:tblCellSpacing w:w="0" w:type="dxa"/>
        </w:trPr>
        <w:tc>
          <w:tcPr>
            <w:tcW w:w="1035" w:type="dxa"/>
            <w:tcBorders>
              <w:top w:val="outset" w:sz="6" w:space="0" w:color="000000"/>
              <w:left w:val="outset" w:sz="6" w:space="0" w:color="000000"/>
              <w:bottom w:val="outset" w:sz="6" w:space="0" w:color="000000"/>
              <w:right w:val="outset" w:sz="6" w:space="0" w:color="000000"/>
            </w:tcBorders>
            <w:shd w:val="clear" w:color="auto" w:fill="FFFF99"/>
          </w:tcPr>
          <w:p w:rsidR="000C424B" w:rsidRPr="00C84EA9" w:rsidRDefault="000C424B" w:rsidP="00215AF7">
            <w:pPr>
              <w:pStyle w:val="western"/>
              <w:spacing w:before="0" w:beforeAutospacing="0" w:after="0"/>
              <w:rPr>
                <w:lang w:val="en-GB"/>
              </w:rPr>
            </w:pPr>
            <w:r w:rsidRPr="00C84EA9">
              <w:rPr>
                <w:rFonts w:ascii="Helvetica" w:hAnsi="Helvetica" w:cs="Helvetica"/>
                <w:b/>
                <w:bCs/>
                <w:lang w:val="en-GB"/>
              </w:rPr>
              <w:t>in /input</w:t>
            </w:r>
          </w:p>
        </w:tc>
        <w:tc>
          <w:tcPr>
            <w:tcW w:w="7770" w:type="dxa"/>
            <w:tcBorders>
              <w:top w:val="outset" w:sz="6" w:space="0" w:color="000000"/>
              <w:left w:val="outset" w:sz="6" w:space="0" w:color="000000"/>
              <w:bottom w:val="outset" w:sz="6" w:space="0" w:color="000000"/>
              <w:right w:val="outset" w:sz="6" w:space="0" w:color="000000"/>
            </w:tcBorders>
            <w:shd w:val="clear" w:color="auto" w:fill="FFFF99"/>
          </w:tcPr>
          <w:p w:rsidR="000C424B" w:rsidRPr="00C84EA9" w:rsidRDefault="000C424B" w:rsidP="00215AF7">
            <w:pPr>
              <w:pStyle w:val="western"/>
              <w:spacing w:before="0" w:beforeAutospacing="0" w:after="0"/>
              <w:rPr>
                <w:lang w:val="en-GB"/>
              </w:rPr>
            </w:pPr>
            <w:r w:rsidRPr="00C84EA9">
              <w:rPr>
                <w:rFonts w:ascii="Helvetica" w:hAnsi="Helvetica" w:cs="Helvetica"/>
                <w:lang w:val="en-GB"/>
              </w:rPr>
              <w:t>filename</w:t>
            </w:r>
          </w:p>
        </w:tc>
      </w:tr>
      <w:tr w:rsidR="000C424B" w:rsidRPr="00C84EA9">
        <w:trPr>
          <w:divId w:val="526019186"/>
          <w:tblCellSpacing w:w="0" w:type="dxa"/>
        </w:trPr>
        <w:tc>
          <w:tcPr>
            <w:tcW w:w="1035"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ind w:left="-159" w:right="-108"/>
              <w:rPr>
                <w:lang w:val="en-GB"/>
              </w:rPr>
            </w:pPr>
          </w:p>
        </w:tc>
        <w:tc>
          <w:tcPr>
            <w:tcW w:w="7770"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rPr>
                <w:lang w:val="en-GB"/>
              </w:rPr>
            </w:pPr>
            <w:r w:rsidRPr="00C84EA9">
              <w:rPr>
                <w:lang w:val="en-GB"/>
              </w:rPr>
              <w:t xml:space="preserve">reads data (x, y, y-error) from </w:t>
            </w:r>
            <w:r w:rsidRPr="00C84EA9">
              <w:rPr>
                <w:shd w:val="clear" w:color="auto" w:fill="FFFF00"/>
                <w:lang w:val="en-GB"/>
              </w:rPr>
              <w:t>&lt;filename&gt;</w:t>
            </w:r>
            <w:r w:rsidRPr="00C84EA9">
              <w:rPr>
                <w:lang w:val="en-GB"/>
              </w:rPr>
              <w:t xml:space="preserve">. </w:t>
            </w:r>
          </w:p>
          <w:p w:rsidR="000C424B" w:rsidRPr="00C84EA9" w:rsidRDefault="000C424B" w:rsidP="00215AF7">
            <w:pPr>
              <w:pStyle w:val="western"/>
              <w:spacing w:before="0" w:beforeAutospacing="0" w:after="0"/>
              <w:rPr>
                <w:lang w:val="en-US"/>
              </w:rPr>
            </w:pPr>
            <w:r w:rsidRPr="00C84EA9">
              <w:rPr>
                <w:lang w:val="en-US"/>
              </w:rPr>
              <w:t>&lt;filename&gt; may not contain one of the fllowing characters: ‘+-0123456789.(‘. &lt;filename&gt; can be a complete path prepended by variable &lt;datapath&gt;. If &lt;filename&gt; starts with ./ or / (./path/name or /path/name ) &lt;datapath&gt; is NOT prepended.</w:t>
            </w:r>
          </w:p>
          <w:p w:rsidR="000C424B" w:rsidRPr="00C84EA9" w:rsidRDefault="000C424B" w:rsidP="00215AF7">
            <w:pPr>
              <w:pStyle w:val="western"/>
              <w:spacing w:before="0" w:beforeAutospacing="0" w:after="0"/>
              <w:rPr>
                <w:lang w:val="en-GB"/>
              </w:rPr>
            </w:pPr>
            <w:r w:rsidRPr="00C84EA9">
              <w:rPr>
                <w:b/>
                <w:bCs/>
                <w:sz w:val="18"/>
                <w:szCs w:val="18"/>
                <w:lang w:val="en-GB"/>
              </w:rPr>
              <w:t xml:space="preserve">Hint: </w:t>
            </w:r>
            <w:r w:rsidRPr="00C84EA9">
              <w:rPr>
                <w:sz w:val="18"/>
                <w:szCs w:val="18"/>
                <w:lang w:val="en-GB"/>
              </w:rPr>
              <w:t>if data stem form a different computer system, make sure that they do not contain tab’s and extra CR-characters etc., these cause occasionally observed errors during reading.</w:t>
            </w:r>
          </w:p>
          <w:p w:rsidR="000C424B" w:rsidRPr="00C84EA9" w:rsidRDefault="000C424B" w:rsidP="00215AF7">
            <w:pPr>
              <w:pStyle w:val="western"/>
              <w:spacing w:before="0" w:beforeAutospacing="0" w:after="0"/>
              <w:rPr>
                <w:lang w:val="en-GB"/>
              </w:rPr>
            </w:pPr>
            <w:r w:rsidRPr="00C84EA9">
              <w:rPr>
                <w:sz w:val="18"/>
                <w:szCs w:val="18"/>
                <w:lang w:val="en-GB"/>
              </w:rPr>
              <w:t>The last read data record is automatically selected. All previous selections are removed.</w:t>
            </w:r>
          </w:p>
          <w:p w:rsidR="000C424B" w:rsidRPr="00C84EA9" w:rsidRDefault="000C424B" w:rsidP="00215AF7">
            <w:pPr>
              <w:pStyle w:val="western"/>
              <w:spacing w:before="0" w:beforeAutospacing="0" w:after="0"/>
              <w:rPr>
                <w:lang w:val="en-GB"/>
              </w:rPr>
            </w:pPr>
            <w:r w:rsidRPr="00C84EA9">
              <w:rPr>
                <w:b/>
                <w:bCs/>
                <w:lang w:val="en-GB"/>
              </w:rPr>
              <w:t>NEW Data format</w:t>
            </w:r>
          </w:p>
          <w:p w:rsidR="000C424B" w:rsidRPr="00C84EA9" w:rsidRDefault="000C424B" w:rsidP="00215AF7">
            <w:pPr>
              <w:pStyle w:val="western"/>
              <w:spacing w:before="0" w:beforeAutospacing="0" w:after="0"/>
              <w:rPr>
                <w:lang w:val="en-GB"/>
              </w:rPr>
            </w:pPr>
            <w:r w:rsidRPr="00C84EA9">
              <w:rPr>
                <w:sz w:val="20"/>
                <w:szCs w:val="20"/>
                <w:lang w:val="en-GB"/>
              </w:rPr>
              <w:t xml:space="preserve">Simpler format rules: </w:t>
            </w:r>
            <w:r w:rsidRPr="00C84EA9">
              <w:rPr>
                <w:b/>
                <w:bCs/>
                <w:sz w:val="20"/>
                <w:szCs w:val="20"/>
                <w:lang w:val="en-GB"/>
              </w:rPr>
              <w:t xml:space="preserve">parameters and comment ahead of Data </w:t>
            </w:r>
          </w:p>
          <w:p w:rsidR="000C424B" w:rsidRPr="00C84EA9" w:rsidRDefault="000C424B" w:rsidP="00215AF7">
            <w:pPr>
              <w:pStyle w:val="western"/>
              <w:spacing w:before="0" w:beforeAutospacing="0" w:after="0"/>
              <w:rPr>
                <w:lang w:val="en-GB"/>
              </w:rPr>
            </w:pPr>
            <w:r w:rsidRPr="00C84EA9">
              <w:rPr>
                <w:sz w:val="20"/>
                <w:szCs w:val="20"/>
                <w:lang w:val="en-GB"/>
              </w:rPr>
              <w:t xml:space="preserve">parameter : any line starting with a name followed by numbers </w:t>
            </w:r>
          </w:p>
          <w:p w:rsidR="000C424B" w:rsidRPr="00397B93" w:rsidRDefault="000C424B" w:rsidP="00215AF7">
            <w:pPr>
              <w:pStyle w:val="western"/>
              <w:spacing w:before="0" w:beforeAutospacing="0" w:after="0"/>
              <w:rPr>
                <w:lang w:val="en-GB"/>
              </w:rPr>
            </w:pPr>
            <w:r w:rsidRPr="00C84EA9">
              <w:rPr>
                <w:sz w:val="20"/>
                <w:szCs w:val="20"/>
                <w:lang w:val="en-GB"/>
              </w:rPr>
              <w:t xml:space="preserve">(parameter name; first number is set as value; </w:t>
            </w:r>
            <w:ins w:id="1" w:author="Michael Monkenbusch" w:date="2016-11-18T10:02:00Z">
              <w:r w:rsidR="00B2468B" w:rsidRPr="00C84EA9">
                <w:rPr>
                  <w:sz w:val="20"/>
                  <w:szCs w:val="20"/>
                  <w:lang w:val="en-GB"/>
                </w:rPr>
                <w:t>second num</w:t>
              </w:r>
            </w:ins>
            <w:ins w:id="2" w:author="Michael Monkenbusch" w:date="2016-11-18T10:03:00Z">
              <w:r w:rsidR="00B2468B" w:rsidRPr="000C3F0E">
                <w:rPr>
                  <w:sz w:val="20"/>
                  <w:szCs w:val="20"/>
                  <w:lang w:val="en-GB"/>
                </w:rPr>
                <w:t>b</w:t>
              </w:r>
            </w:ins>
            <w:ins w:id="3" w:author="Michael Monkenbusch" w:date="2016-11-18T10:02:00Z">
              <w:r w:rsidR="00B2468B" w:rsidRPr="000C3F0E">
                <w:rPr>
                  <w:sz w:val="20"/>
                  <w:szCs w:val="20"/>
                  <w:lang w:val="en-GB"/>
                </w:rPr>
                <w:t>er as parlev (outp</w:t>
              </w:r>
              <w:r w:rsidR="00B2468B" w:rsidRPr="00A907AF">
                <w:rPr>
                  <w:sz w:val="20"/>
                  <w:szCs w:val="20"/>
                  <w:lang w:val="en-GB"/>
                </w:rPr>
                <w:t>ut control with plot</w:t>
              </w:r>
            </w:ins>
            <w:del w:id="4" w:author="Michael Monkenbusch" w:date="2016-11-18T10:02:00Z">
              <w:r w:rsidRPr="00A907AF" w:rsidDel="00B2468B">
                <w:rPr>
                  <w:sz w:val="20"/>
                  <w:szCs w:val="20"/>
                  <w:lang w:val="en-GB"/>
                </w:rPr>
                <w:delText>others ignored</w:delText>
              </w:r>
            </w:del>
            <w:r w:rsidRPr="00A907AF">
              <w:rPr>
                <w:sz w:val="20"/>
                <w:szCs w:val="20"/>
                <w:lang w:val="en-GB"/>
              </w:rPr>
              <w:t xml:space="preserve">) </w:t>
            </w:r>
          </w:p>
          <w:p w:rsidR="000C424B" w:rsidRPr="00C84EA9" w:rsidRDefault="000C424B" w:rsidP="00215AF7">
            <w:pPr>
              <w:pStyle w:val="western"/>
              <w:spacing w:before="0" w:beforeAutospacing="0" w:after="0"/>
              <w:rPr>
                <w:lang w:val="en-GB"/>
                <w:rPrChange w:id="5" w:author="Michael Monkenbusch" w:date="2016-11-18T10:51:00Z">
                  <w:rPr>
                    <w:lang w:val="en-GB"/>
                  </w:rPr>
                </w:rPrChange>
              </w:rPr>
            </w:pPr>
            <w:r w:rsidRPr="00C84EA9">
              <w:rPr>
                <w:sz w:val="20"/>
                <w:szCs w:val="20"/>
                <w:lang w:val="en-GB"/>
                <w:rPrChange w:id="6" w:author="Michael Monkenbusch" w:date="2016-11-18T10:51:00Z">
                  <w:rPr>
                    <w:sz w:val="20"/>
                    <w:szCs w:val="20"/>
                    <w:lang w:val="en-GB"/>
                  </w:rPr>
                </w:rPrChange>
              </w:rPr>
              <w:t>data : line with minimum 2 values (x,y); 3</w:t>
            </w:r>
            <w:r w:rsidRPr="00C84EA9">
              <w:rPr>
                <w:sz w:val="20"/>
                <w:szCs w:val="20"/>
                <w:vertAlign w:val="superscript"/>
                <w:lang w:val="en-GB"/>
                <w:rPrChange w:id="7" w:author="Michael Monkenbusch" w:date="2016-11-18T10:51:00Z">
                  <w:rPr>
                    <w:sz w:val="20"/>
                    <w:szCs w:val="20"/>
                    <w:vertAlign w:val="superscript"/>
                    <w:lang w:val="en-GB"/>
                  </w:rPr>
                </w:rPrChange>
              </w:rPr>
              <w:t>rd</w:t>
            </w:r>
            <w:r w:rsidRPr="00C84EA9">
              <w:rPr>
                <w:sz w:val="20"/>
                <w:szCs w:val="20"/>
                <w:lang w:val="en-GB"/>
                <w:rPrChange w:id="8" w:author="Michael Monkenbusch" w:date="2016-11-18T10:51:00Z">
                  <w:rPr>
                    <w:sz w:val="20"/>
                    <w:szCs w:val="20"/>
                    <w:lang w:val="en-GB"/>
                  </w:rPr>
                </w:rPrChange>
              </w:rPr>
              <w:t xml:space="preserve"> is used as error; others are ignored</w:t>
            </w:r>
          </w:p>
          <w:p w:rsidR="000C424B" w:rsidRPr="00C84EA9" w:rsidRDefault="000C424B" w:rsidP="00215AF7">
            <w:pPr>
              <w:pStyle w:val="western"/>
              <w:spacing w:before="0" w:beforeAutospacing="0" w:after="0"/>
              <w:rPr>
                <w:lang w:val="en-GB"/>
                <w:rPrChange w:id="9" w:author="Michael Monkenbusch" w:date="2016-11-18T10:51:00Z">
                  <w:rPr>
                    <w:lang w:val="en-GB"/>
                  </w:rPr>
                </w:rPrChange>
              </w:rPr>
            </w:pPr>
            <w:r w:rsidRPr="00C84EA9">
              <w:rPr>
                <w:sz w:val="20"/>
                <w:szCs w:val="20"/>
                <w:lang w:val="en-GB"/>
                <w:rPrChange w:id="10" w:author="Michael Monkenbusch" w:date="2016-11-18T10:51:00Z">
                  <w:rPr>
                    <w:sz w:val="20"/>
                    <w:szCs w:val="20"/>
                    <w:lang w:val="en-GB"/>
                  </w:rPr>
                </w:rPrChange>
              </w:rPr>
              <w:t xml:space="preserve">comment: everything not data or parameter; first comment line is stored; </w:t>
            </w:r>
          </w:p>
          <w:p w:rsidR="000C424B" w:rsidRPr="00C84EA9" w:rsidRDefault="000C424B" w:rsidP="00215AF7">
            <w:pPr>
              <w:pStyle w:val="western"/>
              <w:spacing w:before="0" w:beforeAutospacing="0" w:after="0"/>
              <w:rPr>
                <w:lang w:val="en-GB"/>
                <w:rPrChange w:id="11" w:author="Michael Monkenbusch" w:date="2016-11-18T10:51:00Z">
                  <w:rPr>
                    <w:lang w:val="en-GB"/>
                  </w:rPr>
                </w:rPrChange>
              </w:rPr>
            </w:pPr>
            <w:r w:rsidRPr="00C84EA9">
              <w:rPr>
                <w:sz w:val="20"/>
                <w:szCs w:val="20"/>
                <w:lang w:val="en-GB"/>
                <w:rPrChange w:id="12" w:author="Michael Monkenbusch" w:date="2016-11-18T10:51:00Z">
                  <w:rPr>
                    <w:sz w:val="20"/>
                    <w:szCs w:val="20"/>
                    <w:lang w:val="en-GB"/>
                  </w:rPr>
                </w:rPrChange>
              </w:rPr>
              <w:t xml:space="preserve">other comment lines are ignored </w:t>
            </w:r>
          </w:p>
          <w:p w:rsidR="000C424B" w:rsidRPr="00C84EA9" w:rsidRDefault="000C424B" w:rsidP="00215AF7">
            <w:pPr>
              <w:pStyle w:val="western"/>
              <w:spacing w:before="0" w:beforeAutospacing="0" w:after="0"/>
              <w:rPr>
                <w:lang w:val="en-GB"/>
                <w:rPrChange w:id="13" w:author="Michael Monkenbusch" w:date="2016-11-18T10:51:00Z">
                  <w:rPr>
                    <w:lang w:val="en-GB"/>
                  </w:rPr>
                </w:rPrChange>
              </w:rPr>
            </w:pPr>
            <w:r w:rsidRPr="00C84EA9">
              <w:rPr>
                <w:sz w:val="20"/>
                <w:szCs w:val="20"/>
                <w:lang w:val="en-GB"/>
                <w:rPrChange w:id="14" w:author="Michael Monkenbusch" w:date="2016-11-18T10:51:00Z">
                  <w:rPr>
                    <w:sz w:val="20"/>
                    <w:szCs w:val="20"/>
                    <w:lang w:val="en-GB"/>
                  </w:rPr>
                </w:rPrChange>
              </w:rPr>
              <w:t>ignored lines: start with “#” as first character; “values” and “paramete”</w:t>
            </w:r>
            <w:r w:rsidRPr="00C84EA9">
              <w:rPr>
                <w:lang w:val="en-GB"/>
                <w:rPrChange w:id="15" w:author="Michael Monkenbusch" w:date="2016-11-18T10:51:00Z">
                  <w:rPr>
                    <w:lang w:val="en-GB"/>
                  </w:rPr>
                </w:rPrChange>
              </w:rPr>
              <w:t xml:space="preserve"> also ignored</w:t>
            </w:r>
          </w:p>
          <w:p w:rsidR="000C424B" w:rsidRPr="00C84EA9" w:rsidRDefault="000C424B" w:rsidP="00215AF7">
            <w:pPr>
              <w:pStyle w:val="western"/>
              <w:spacing w:before="0" w:beforeAutospacing="0" w:after="0"/>
              <w:rPr>
                <w:ins w:id="16" w:author="monk" w:date="2011-11-21T09:24:00Z"/>
                <w:sz w:val="20"/>
                <w:szCs w:val="20"/>
                <w:lang w:val="en-GB"/>
                <w:rPrChange w:id="17" w:author="Michael Monkenbusch" w:date="2016-11-18T10:51:00Z">
                  <w:rPr>
                    <w:ins w:id="18" w:author="monk" w:date="2011-11-21T09:24:00Z"/>
                    <w:sz w:val="20"/>
                    <w:szCs w:val="20"/>
                    <w:lang w:val="en-GB"/>
                  </w:rPr>
                </w:rPrChange>
              </w:rPr>
            </w:pPr>
            <w:r w:rsidRPr="00C84EA9">
              <w:rPr>
                <w:sz w:val="20"/>
                <w:szCs w:val="20"/>
                <w:lang w:val="en-GB"/>
                <w:rPrChange w:id="19" w:author="Michael Monkenbusch" w:date="2016-11-18T10:51:00Z">
                  <w:rPr>
                    <w:sz w:val="20"/>
                    <w:szCs w:val="20"/>
                    <w:lang w:val="en-GB"/>
                  </w:rPr>
                </w:rPrChange>
              </w:rPr>
              <w:t xml:space="preserve">new set: initiated by non Data after Data (parameters, comment or empty line) or “#nxt” </w:t>
            </w:r>
          </w:p>
          <w:p w:rsidR="002D08F7" w:rsidRPr="00C84EA9" w:rsidRDefault="002D08F7" w:rsidP="00215AF7">
            <w:pPr>
              <w:pStyle w:val="western"/>
              <w:numPr>
                <w:ins w:id="20" w:author="monk" w:date="2011-11-21T09:24:00Z"/>
              </w:numPr>
              <w:spacing w:before="0" w:beforeAutospacing="0" w:after="0"/>
              <w:rPr>
                <w:b/>
                <w:lang w:val="en-GB"/>
                <w:rPrChange w:id="21" w:author="Michael Monkenbusch" w:date="2016-11-18T10:51:00Z">
                  <w:rPr>
                    <w:lang w:val="en-GB"/>
                  </w:rPr>
                </w:rPrChange>
              </w:rPr>
            </w:pPr>
            <w:ins w:id="22" w:author="monk" w:date="2011-11-21T09:24:00Z">
              <w:r w:rsidRPr="00C84EA9">
                <w:rPr>
                  <w:b/>
                  <w:lang w:val="en-GB"/>
                  <w:rPrChange w:id="23" w:author="Michael Monkenbusch" w:date="2016-11-18T10:51:00Z">
                    <w:rPr>
                      <w:sz w:val="20"/>
                      <w:szCs w:val="20"/>
                      <w:lang w:val="en-GB"/>
                    </w:rPr>
                  </w:rPrChange>
                </w:rPr>
                <w:t xml:space="preserve">New </w:t>
              </w:r>
            </w:ins>
          </w:p>
          <w:p w:rsidR="000C424B" w:rsidRPr="000C3F0E" w:rsidRDefault="002D08F7" w:rsidP="00215AF7">
            <w:pPr>
              <w:pStyle w:val="western"/>
              <w:numPr>
                <w:ins w:id="24" w:author="monk" w:date="2011-11-21T09:25:00Z"/>
              </w:numPr>
              <w:spacing w:before="0" w:beforeAutospacing="0" w:after="0"/>
              <w:rPr>
                <w:ins w:id="25" w:author="monk" w:date="2011-11-21T09:27:00Z"/>
                <w:sz w:val="20"/>
                <w:szCs w:val="20"/>
                <w:lang w:val="en-GB"/>
              </w:rPr>
            </w:pPr>
            <w:ins w:id="26" w:author="monk" w:date="2011-11-21T09:25:00Z">
              <w:r w:rsidRPr="00C84EA9">
                <w:rPr>
                  <w:b/>
                  <w:sz w:val="20"/>
                  <w:szCs w:val="20"/>
                  <w:lang w:val="en-GB"/>
                  <w:rPrChange w:id="27" w:author="Michael Monkenbusch" w:date="2016-11-18T10:51:00Z">
                    <w:rPr>
                      <w:sz w:val="20"/>
                      <w:szCs w:val="20"/>
                      <w:lang w:val="en-GB"/>
                    </w:rPr>
                  </w:rPrChange>
                </w:rPr>
                <w:t>in</w:t>
              </w:r>
              <w:r w:rsidRPr="00C84EA9">
                <w:rPr>
                  <w:b/>
                  <w:sz w:val="20"/>
                  <w:szCs w:val="20"/>
                  <w:lang w:val="en-GB"/>
                </w:rPr>
                <w:t xml:space="preserve"> </w:t>
              </w:r>
              <w:r w:rsidRPr="000C3F0E">
                <w:rPr>
                  <w:sz w:val="20"/>
                  <w:szCs w:val="20"/>
                  <w:lang w:val="en-GB"/>
                </w:rPr>
                <w:t xml:space="preserve">now reads also data in the ‘inx’-format (e.g. </w:t>
              </w:r>
            </w:ins>
            <w:ins w:id="28" w:author="monk" w:date="2011-11-21T09:26:00Z">
              <w:r w:rsidRPr="000C3F0E">
                <w:rPr>
                  <w:sz w:val="20"/>
                  <w:szCs w:val="20"/>
                  <w:lang w:val="en-GB"/>
                </w:rPr>
                <w:t>spectra vs. meV or tof-channel from IN5). In order to re</w:t>
              </w:r>
              <w:r w:rsidRPr="00A907AF">
                <w:rPr>
                  <w:sz w:val="20"/>
                  <w:szCs w:val="20"/>
                  <w:lang w:val="en-GB"/>
                </w:rPr>
                <w:t xml:space="preserve">ckognize this format the files must have the extension </w:t>
              </w:r>
            </w:ins>
            <w:ins w:id="29" w:author="monk" w:date="2011-11-21T09:27:00Z">
              <w:r w:rsidRPr="00A907AF">
                <w:rPr>
                  <w:sz w:val="20"/>
                  <w:szCs w:val="20"/>
                  <w:lang w:val="en-GB"/>
                </w:rPr>
                <w:t xml:space="preserve"> </w:t>
              </w:r>
              <w:r w:rsidRPr="00C84EA9">
                <w:rPr>
                  <w:sz w:val="20"/>
                  <w:szCs w:val="20"/>
                  <w:highlight w:val="yellow"/>
                  <w:lang w:val="en-GB"/>
                  <w:rPrChange w:id="30" w:author="Michael Monkenbusch" w:date="2016-11-18T10:51:00Z">
                    <w:rPr>
                      <w:sz w:val="20"/>
                      <w:szCs w:val="20"/>
                      <w:lang w:val="en-GB"/>
                    </w:rPr>
                  </w:rPrChange>
                </w:rPr>
                <w:t>‘</w:t>
              </w:r>
            </w:ins>
            <w:ins w:id="31" w:author="monk" w:date="2011-11-21T09:26:00Z">
              <w:r w:rsidRPr="00C84EA9">
                <w:rPr>
                  <w:sz w:val="20"/>
                  <w:szCs w:val="20"/>
                  <w:highlight w:val="yellow"/>
                  <w:lang w:val="en-GB"/>
                  <w:rPrChange w:id="32" w:author="Michael Monkenbusch" w:date="2016-11-18T10:51:00Z">
                    <w:rPr>
                      <w:sz w:val="20"/>
                      <w:szCs w:val="20"/>
                      <w:lang w:val="en-GB"/>
                    </w:rPr>
                  </w:rPrChange>
                </w:rPr>
                <w:t>.inx</w:t>
              </w:r>
            </w:ins>
            <w:ins w:id="33" w:author="monk" w:date="2011-11-21T09:27:00Z">
              <w:r w:rsidRPr="00C84EA9">
                <w:rPr>
                  <w:sz w:val="20"/>
                  <w:szCs w:val="20"/>
                  <w:highlight w:val="yellow"/>
                  <w:lang w:val="en-GB"/>
                  <w:rPrChange w:id="34" w:author="Michael Monkenbusch" w:date="2016-11-18T10:51:00Z">
                    <w:rPr>
                      <w:sz w:val="20"/>
                      <w:szCs w:val="20"/>
                      <w:lang w:val="en-GB"/>
                    </w:rPr>
                  </w:rPrChange>
                </w:rPr>
                <w:t>’</w:t>
              </w:r>
              <w:r w:rsidRPr="00C84EA9">
                <w:rPr>
                  <w:sz w:val="20"/>
                  <w:szCs w:val="20"/>
                  <w:lang w:val="en-GB"/>
                </w:rPr>
                <w:t xml:space="preserve">. </w:t>
              </w:r>
            </w:ins>
          </w:p>
          <w:p w:rsidR="002D08F7" w:rsidRPr="00C84EA9" w:rsidRDefault="002D08F7" w:rsidP="00215AF7">
            <w:pPr>
              <w:pStyle w:val="western"/>
              <w:numPr>
                <w:ins w:id="35" w:author="monk" w:date="2011-11-21T09:27:00Z"/>
              </w:numPr>
              <w:spacing w:before="0" w:beforeAutospacing="0" w:after="0"/>
              <w:rPr>
                <w:ins w:id="36" w:author="monk" w:date="2011-11-21T09:25:00Z"/>
                <w:sz w:val="20"/>
                <w:szCs w:val="20"/>
                <w:lang w:val="en-GB"/>
                <w:rPrChange w:id="37" w:author="Michael Monkenbusch" w:date="2016-11-18T10:51:00Z">
                  <w:rPr>
                    <w:ins w:id="38" w:author="monk" w:date="2011-11-21T09:25:00Z"/>
                    <w:lang w:val="en-GB"/>
                  </w:rPr>
                </w:rPrChange>
              </w:rPr>
            </w:pPr>
            <w:ins w:id="39" w:author="monk" w:date="2011-11-21T09:27:00Z">
              <w:r w:rsidRPr="00A907AF">
                <w:rPr>
                  <w:sz w:val="20"/>
                  <w:szCs w:val="20"/>
                  <w:lang w:val="en-GB"/>
                </w:rPr>
                <w:t xml:space="preserve">Further if reading inx data the option ‘GHz’ may be specified. </w:t>
              </w:r>
            </w:ins>
            <w:ins w:id="40" w:author="monk" w:date="2011-11-21T09:28:00Z">
              <w:r w:rsidRPr="00A907AF">
                <w:rPr>
                  <w:sz w:val="20"/>
                  <w:szCs w:val="20"/>
                  <w:lang w:val="en-GB"/>
                </w:rPr>
                <w:t xml:space="preserve">In that case the meV scale of x is translated to circular frequency </w:t>
              </w:r>
              <w:r w:rsidRPr="00C84EA9">
                <w:rPr>
                  <w:rFonts w:ascii="Symbol" w:hAnsi="Symbol"/>
                  <w:sz w:val="20"/>
                  <w:szCs w:val="20"/>
                  <w:lang w:val="en-GB"/>
                  <w:rPrChange w:id="41" w:author="Michael Monkenbusch" w:date="2016-11-18T10:51:00Z">
                    <w:rPr>
                      <w:sz w:val="20"/>
                      <w:szCs w:val="20"/>
                      <w:lang w:val="en-GB"/>
                    </w:rPr>
                  </w:rPrChange>
                </w:rPr>
                <w:t></w:t>
              </w:r>
              <w:r w:rsidRPr="00C84EA9">
                <w:rPr>
                  <w:rFonts w:ascii="Symbol" w:hAnsi="Symbol"/>
                  <w:sz w:val="20"/>
                  <w:szCs w:val="20"/>
                  <w:lang w:val="en-GB"/>
                </w:rPr>
                <w:t></w:t>
              </w:r>
              <w:r w:rsidRPr="000C3F0E">
                <w:rPr>
                  <w:sz w:val="20"/>
                  <w:szCs w:val="20"/>
                  <w:lang w:val="en-GB"/>
                </w:rPr>
                <w:t xml:space="preserve">in GHz. </w:t>
              </w:r>
            </w:ins>
            <w:ins w:id="42" w:author="monk" w:date="2011-11-21T09:29:00Z">
              <w:r w:rsidRPr="000C3F0E">
                <w:rPr>
                  <w:sz w:val="20"/>
                  <w:szCs w:val="20"/>
                  <w:lang w:val="en-GB"/>
                </w:rPr>
                <w:t>This option is ignored for tof-channel data.</w:t>
              </w:r>
            </w:ins>
          </w:p>
          <w:p w:rsidR="002D08F7" w:rsidRPr="00C84EA9" w:rsidRDefault="002D08F7" w:rsidP="00215AF7">
            <w:pPr>
              <w:pStyle w:val="western"/>
              <w:numPr>
                <w:ins w:id="43" w:author="monk" w:date="2011-11-21T15:54:00Z"/>
              </w:numPr>
              <w:spacing w:before="0" w:beforeAutospacing="0" w:after="0"/>
              <w:rPr>
                <w:ins w:id="44" w:author="monk" w:date="2011-11-21T15:54:00Z"/>
                <w:lang w:val="en-GB"/>
              </w:rPr>
            </w:pPr>
          </w:p>
          <w:p w:rsidR="00061B7E" w:rsidRPr="00A907AF" w:rsidRDefault="00061B7E" w:rsidP="00215AF7">
            <w:pPr>
              <w:pStyle w:val="western"/>
              <w:numPr>
                <w:ins w:id="45" w:author="monk" w:date="2011-11-21T09:25:00Z"/>
              </w:numPr>
              <w:spacing w:before="0" w:beforeAutospacing="0" w:after="0"/>
              <w:rPr>
                <w:ins w:id="46" w:author="monk" w:date="2011-11-21T15:55:00Z"/>
                <w:sz w:val="20"/>
                <w:szCs w:val="20"/>
                <w:lang w:val="en-GB"/>
              </w:rPr>
            </w:pPr>
            <w:ins w:id="47" w:author="monk" w:date="2011-11-21T15:55:00Z">
              <w:r w:rsidRPr="00A907AF">
                <w:rPr>
                  <w:sz w:val="20"/>
                  <w:szCs w:val="20"/>
                  <w:lang w:val="en-GB"/>
                </w:rPr>
                <w:t>Special functionality added to the input routines:</w:t>
              </w:r>
            </w:ins>
          </w:p>
          <w:p w:rsidR="00061B7E" w:rsidRPr="00A907AF" w:rsidRDefault="00061B7E" w:rsidP="00061B7E">
            <w:pPr>
              <w:pStyle w:val="western"/>
              <w:numPr>
                <w:ilvl w:val="0"/>
                <w:numId w:val="3"/>
                <w:ins w:id="48" w:author="monk" w:date="2011-11-21T15:55:00Z"/>
              </w:numPr>
              <w:spacing w:before="0" w:beforeAutospacing="0" w:after="0"/>
              <w:rPr>
                <w:ins w:id="49" w:author="monk" w:date="2011-11-21T15:57:00Z"/>
                <w:sz w:val="20"/>
                <w:szCs w:val="20"/>
                <w:lang w:val="en-GB"/>
              </w:rPr>
            </w:pPr>
            <w:ins w:id="50" w:author="monk" w:date="2011-11-21T15:55:00Z">
              <w:r w:rsidRPr="00A907AF">
                <w:rPr>
                  <w:sz w:val="20"/>
                  <w:szCs w:val="20"/>
                  <w:lang w:val="en-GB"/>
                </w:rPr>
                <w:t xml:space="preserve">variables </w:t>
              </w:r>
              <w:r w:rsidRPr="00C84EA9">
                <w:rPr>
                  <w:b/>
                  <w:sz w:val="20"/>
                  <w:szCs w:val="20"/>
                  <w:lang w:val="en-GB"/>
                  <w:rPrChange w:id="51" w:author="Michael Monkenbusch" w:date="2016-11-18T10:51:00Z">
                    <w:rPr>
                      <w:sz w:val="20"/>
                      <w:szCs w:val="20"/>
                      <w:lang w:val="en-GB"/>
                    </w:rPr>
                  </w:rPrChange>
                </w:rPr>
                <w:t>read1</w:t>
              </w:r>
            </w:ins>
            <w:ins w:id="52" w:author="monk" w:date="2011-11-21T15:56:00Z">
              <w:r w:rsidRPr="00C84EA9">
                <w:rPr>
                  <w:b/>
                  <w:sz w:val="20"/>
                  <w:szCs w:val="20"/>
                  <w:lang w:val="en-GB"/>
                </w:rPr>
                <w:t xml:space="preserve"> </w:t>
              </w:r>
              <w:r w:rsidRPr="000C3F0E">
                <w:rPr>
                  <w:sz w:val="20"/>
                  <w:szCs w:val="20"/>
                  <w:lang w:val="en-GB"/>
                </w:rPr>
                <w:t xml:space="preserve">and </w:t>
              </w:r>
              <w:r w:rsidRPr="00C84EA9">
                <w:rPr>
                  <w:b/>
                  <w:sz w:val="20"/>
                  <w:szCs w:val="20"/>
                  <w:lang w:val="en-GB"/>
                  <w:rPrChange w:id="53" w:author="Michael Monkenbusch" w:date="2016-11-18T10:51:00Z">
                    <w:rPr>
                      <w:sz w:val="20"/>
                      <w:szCs w:val="20"/>
                      <w:lang w:val="en-GB"/>
                    </w:rPr>
                  </w:rPrChange>
                </w:rPr>
                <w:t>readlast</w:t>
              </w:r>
              <w:r w:rsidRPr="00C84EA9">
                <w:rPr>
                  <w:b/>
                  <w:sz w:val="20"/>
                  <w:szCs w:val="20"/>
                  <w:lang w:val="en-GB"/>
                </w:rPr>
                <w:t xml:space="preserve"> </w:t>
              </w:r>
              <w:r w:rsidRPr="000C3F0E">
                <w:rPr>
                  <w:sz w:val="20"/>
                  <w:szCs w:val="20"/>
                  <w:lang w:val="en-GB"/>
                </w:rPr>
                <w:t>are created/updated to give the frist and last addresses of the last read-in contents</w:t>
              </w:r>
            </w:ins>
            <w:ins w:id="54" w:author="monk" w:date="2011-11-21T15:57:00Z">
              <w:r w:rsidRPr="00A907AF">
                <w:rPr>
                  <w:sz w:val="20"/>
                  <w:szCs w:val="20"/>
                  <w:lang w:val="en-GB"/>
                </w:rPr>
                <w:t xml:space="preserve"> for automatic addressing purpose.</w:t>
              </w:r>
            </w:ins>
          </w:p>
          <w:p w:rsidR="00061B7E" w:rsidRPr="00C84EA9" w:rsidRDefault="00061B7E" w:rsidP="00061B7E">
            <w:pPr>
              <w:pStyle w:val="western"/>
              <w:numPr>
                <w:ilvl w:val="0"/>
                <w:numId w:val="3"/>
                <w:ins w:id="55" w:author="monk" w:date="2011-11-21T15:57:00Z"/>
              </w:numPr>
              <w:spacing w:before="0" w:beforeAutospacing="0" w:after="0"/>
              <w:rPr>
                <w:ins w:id="56" w:author="monk" w:date="2011-11-21T09:25:00Z"/>
                <w:sz w:val="20"/>
                <w:szCs w:val="20"/>
                <w:lang w:val="en-GB"/>
                <w:rPrChange w:id="57" w:author="Michael Monkenbusch" w:date="2016-11-18T10:51:00Z">
                  <w:rPr>
                    <w:ins w:id="58" w:author="monk" w:date="2011-11-21T09:25:00Z"/>
                    <w:lang w:val="en-GB"/>
                  </w:rPr>
                </w:rPrChange>
              </w:rPr>
            </w:pPr>
            <w:ins w:id="59" w:author="monk" w:date="2011-11-21T15:57:00Z">
              <w:r w:rsidRPr="00A907AF">
                <w:rPr>
                  <w:sz w:val="20"/>
                  <w:szCs w:val="20"/>
                  <w:lang w:val="en-GB"/>
                </w:rPr>
                <w:t xml:space="preserve">a variable </w:t>
              </w:r>
              <w:r w:rsidRPr="00C84EA9">
                <w:rPr>
                  <w:b/>
                  <w:sz w:val="20"/>
                  <w:szCs w:val="20"/>
                  <w:lang w:val="en-GB"/>
                  <w:rPrChange w:id="60" w:author="Michael Monkenbusch" w:date="2016-11-18T10:51:00Z">
                    <w:rPr>
                      <w:sz w:val="20"/>
                      <w:szCs w:val="20"/>
                      <w:lang w:val="en-GB"/>
                    </w:rPr>
                  </w:rPrChange>
                </w:rPr>
                <w:t>numor0</w:t>
              </w:r>
              <w:r w:rsidRPr="00C84EA9">
                <w:rPr>
                  <w:sz w:val="20"/>
                  <w:szCs w:val="20"/>
                  <w:lang w:val="en-GB"/>
                </w:rPr>
                <w:t xml:space="preserve"> may be set prior to input of inx files, The automatically generated numor values then start at numor0+1.</w:t>
              </w:r>
            </w:ins>
            <w:ins w:id="61" w:author="monk" w:date="2011-11-21T15:56:00Z">
              <w:r w:rsidRPr="000C3F0E">
                <w:rPr>
                  <w:sz w:val="20"/>
                  <w:szCs w:val="20"/>
                  <w:lang w:val="en-GB"/>
                </w:rPr>
                <w:t xml:space="preserve">  </w:t>
              </w:r>
            </w:ins>
          </w:p>
          <w:p w:rsidR="002D08F7" w:rsidRPr="00C84EA9" w:rsidRDefault="002D08F7" w:rsidP="00215AF7">
            <w:pPr>
              <w:pStyle w:val="western"/>
              <w:spacing w:before="0" w:beforeAutospacing="0" w:after="0"/>
              <w:rPr>
                <w:lang w:val="en-GB"/>
              </w:rPr>
            </w:pPr>
          </w:p>
          <w:p w:rsidR="000C424B" w:rsidRPr="00A907AF" w:rsidRDefault="000C424B" w:rsidP="00215AF7">
            <w:pPr>
              <w:pStyle w:val="western"/>
              <w:spacing w:before="0" w:beforeAutospacing="0" w:after="0"/>
              <w:rPr>
                <w:lang w:val="en-GB"/>
              </w:rPr>
            </w:pPr>
            <w:r w:rsidRPr="00A907AF">
              <w:rPr>
                <w:b/>
                <w:bCs/>
                <w:lang w:val="en-GB"/>
              </w:rPr>
              <w:t xml:space="preserve">OLD </w:t>
            </w:r>
            <w:r w:rsidRPr="00A907AF">
              <w:rPr>
                <w:lang w:val="en-GB"/>
              </w:rPr>
              <w:t>Data format for input files:</w:t>
            </w:r>
          </w:p>
          <w:p w:rsidR="000C424B" w:rsidRPr="00C84EA9" w:rsidRDefault="000C424B" w:rsidP="00215AF7">
            <w:pPr>
              <w:pStyle w:val="StandardWeb"/>
              <w:spacing w:before="0" w:beforeAutospacing="0" w:after="0"/>
              <w:rPr>
                <w:lang w:val="en-GB"/>
                <w:rPrChange w:id="62" w:author="Michael Monkenbusch" w:date="2016-11-18T10:51:00Z">
                  <w:rPr>
                    <w:lang w:val="en-GB"/>
                  </w:rPr>
                </w:rPrChange>
              </w:rPr>
            </w:pPr>
            <w:r w:rsidRPr="00397B93">
              <w:rPr>
                <w:rFonts w:ascii="Courier New" w:hAnsi="Courier New" w:cs="Courier New"/>
                <w:sz w:val="16"/>
                <w:szCs w:val="16"/>
                <w:lang w:val="en-GB"/>
              </w:rPr>
              <w:t xml:space="preserve">q= 0.161 dpeo25pmma75 no argon </w:t>
            </w:r>
            <w:r w:rsidRPr="00C84EA9">
              <w:rPr>
                <w:b/>
                <w:bCs/>
                <w:sz w:val="16"/>
                <w:szCs w:val="16"/>
                <w:lang w:val="en-GB"/>
                <w:rPrChange w:id="63" w:author="Michael Monkenbusch" w:date="2016-11-18T10:51:00Z">
                  <w:rPr>
                    <w:b/>
                    <w:bCs/>
                    <w:sz w:val="16"/>
                    <w:szCs w:val="16"/>
                    <w:lang w:val="en-GB"/>
                  </w:rPr>
                </w:rPrChange>
              </w:rPr>
              <w:t>:comment</w:t>
            </w:r>
            <w:r w:rsidRPr="00C84EA9">
              <w:rPr>
                <w:rFonts w:ascii="Courier New" w:hAnsi="Courier New" w:cs="Courier New"/>
                <w:sz w:val="16"/>
                <w:szCs w:val="16"/>
                <w:lang w:val="en-GB"/>
                <w:rPrChange w:id="64" w:author="Michael Monkenbusch" w:date="2016-11-18T10:51:00Z">
                  <w:rPr>
                    <w:rFonts w:ascii="Courier New" w:hAnsi="Courier New" w:cs="Courier New"/>
                    <w:sz w:val="16"/>
                    <w:szCs w:val="16"/>
                    <w:lang w:val="en-GB"/>
                  </w:rPr>
                </w:rPrChange>
              </w:rPr>
              <w:t xml:space="preserve"> </w:t>
            </w:r>
          </w:p>
          <w:p w:rsidR="000C424B" w:rsidRPr="00C84EA9" w:rsidRDefault="000C424B" w:rsidP="00215AF7">
            <w:pPr>
              <w:pStyle w:val="StandardWeb"/>
              <w:spacing w:before="0" w:beforeAutospacing="0" w:after="0"/>
              <w:rPr>
                <w:lang w:val="en-GB"/>
                <w:rPrChange w:id="65" w:author="Michael Monkenbusch" w:date="2016-11-18T10:51:00Z">
                  <w:rPr>
                    <w:lang w:val="en-GB"/>
                  </w:rPr>
                </w:rPrChange>
              </w:rPr>
            </w:pPr>
            <w:r w:rsidRPr="00C84EA9">
              <w:rPr>
                <w:rFonts w:ascii="Courier New" w:hAnsi="Courier New" w:cs="Courier New"/>
                <w:sz w:val="16"/>
                <w:szCs w:val="16"/>
                <w:lang w:val="en-GB"/>
                <w:rPrChange w:id="66" w:author="Michael Monkenbusch" w:date="2016-11-18T10:51:00Z">
                  <w:rPr>
                    <w:rFonts w:ascii="Courier New" w:hAnsi="Courier New" w:cs="Courier New"/>
                    <w:sz w:val="16"/>
                    <w:szCs w:val="16"/>
                    <w:lang w:val="en-GB"/>
                  </w:rPr>
                </w:rPrChange>
              </w:rPr>
              <w:t xml:space="preserve">j04n019 ncounts vs omeg/Ghz 10308 </w:t>
            </w:r>
            <w:r w:rsidRPr="00C84EA9">
              <w:rPr>
                <w:b/>
                <w:bCs/>
                <w:sz w:val="16"/>
                <w:szCs w:val="16"/>
                <w:lang w:val="en-GB"/>
                <w:rPrChange w:id="67" w:author="Michael Monkenbusch" w:date="2016-11-18T10:51:00Z">
                  <w:rPr>
                    <w:b/>
                    <w:bCs/>
                    <w:sz w:val="16"/>
                    <w:szCs w:val="16"/>
                    <w:lang w:val="en-GB"/>
                  </w:rPr>
                </w:rPrChange>
              </w:rPr>
              <w:t>:name xname vs yname &lt;numor&gt;</w:t>
            </w:r>
            <w:r w:rsidRPr="00C84EA9">
              <w:rPr>
                <w:rFonts w:ascii="Courier New" w:hAnsi="Courier New" w:cs="Courier New"/>
                <w:sz w:val="16"/>
                <w:szCs w:val="16"/>
                <w:lang w:val="en-GB"/>
                <w:rPrChange w:id="68" w:author="Michael Monkenbusch" w:date="2016-11-18T10:51:00Z">
                  <w:rPr>
                    <w:rFonts w:ascii="Courier New" w:hAnsi="Courier New" w:cs="Courier New"/>
                    <w:sz w:val="16"/>
                    <w:szCs w:val="16"/>
                    <w:lang w:val="en-GB"/>
                  </w:rPr>
                </w:rPrChange>
              </w:rPr>
              <w:t xml:space="preserve"> </w:t>
            </w:r>
          </w:p>
          <w:p w:rsidR="000C424B" w:rsidRPr="00C84EA9" w:rsidRDefault="000C424B" w:rsidP="00215AF7">
            <w:pPr>
              <w:pStyle w:val="StandardWeb"/>
              <w:spacing w:before="0" w:beforeAutospacing="0" w:after="0"/>
              <w:rPr>
                <w:lang w:val="en-GB"/>
                <w:rPrChange w:id="69" w:author="Michael Monkenbusch" w:date="2016-11-18T10:51:00Z">
                  <w:rPr>
                    <w:lang w:val="en-GB"/>
                  </w:rPr>
                </w:rPrChange>
              </w:rPr>
            </w:pPr>
            <w:r w:rsidRPr="00C84EA9">
              <w:rPr>
                <w:rFonts w:ascii="Courier New" w:hAnsi="Courier New" w:cs="Courier New"/>
                <w:sz w:val="16"/>
                <w:szCs w:val="16"/>
                <w:lang w:val="en-GB"/>
                <w:rPrChange w:id="70" w:author="Michael Monkenbusch" w:date="2016-11-18T10:51:00Z">
                  <w:rPr>
                    <w:rFonts w:ascii="Courier New" w:hAnsi="Courier New" w:cs="Courier New"/>
                    <w:sz w:val="16"/>
                    <w:szCs w:val="16"/>
                    <w:lang w:val="en-GB"/>
                  </w:rPr>
                </w:rPrChange>
              </w:rPr>
              <w:t xml:space="preserve">parameter </w:t>
            </w:r>
            <w:r w:rsidR="00CB5F31" w:rsidRPr="00C84EA9">
              <w:rPr>
                <w:rFonts w:ascii="Courier New" w:hAnsi="Courier New" w:cs="Courier New"/>
                <w:sz w:val="16"/>
                <w:szCs w:val="16"/>
                <w:lang w:val="en-GB"/>
                <w:rPrChange w:id="71" w:author="Michael Monkenbusch" w:date="2016-11-18T10:51:00Z">
                  <w:rPr>
                    <w:rFonts w:ascii="Courier New" w:hAnsi="Courier New" w:cs="Courier New"/>
                    <w:sz w:val="16"/>
                    <w:szCs w:val="16"/>
                    <w:lang w:val="en-GB"/>
                  </w:rPr>
                </w:rPrChange>
              </w:rPr>
              <w:t xml:space="preserve">              </w:t>
            </w:r>
            <w:r w:rsidRPr="00C84EA9">
              <w:rPr>
                <w:b/>
                <w:bCs/>
                <w:sz w:val="16"/>
                <w:szCs w:val="16"/>
                <w:lang w:val="en-GB"/>
                <w:rPrChange w:id="72" w:author="Michael Monkenbusch" w:date="2016-11-18T10:51:00Z">
                  <w:rPr>
                    <w:b/>
                    <w:bCs/>
                    <w:sz w:val="16"/>
                    <w:szCs w:val="16"/>
                    <w:lang w:val="en-GB"/>
                  </w:rPr>
                </w:rPrChange>
              </w:rPr>
              <w:t>:keyword=parameter</w:t>
            </w:r>
          </w:p>
          <w:p w:rsidR="000C424B" w:rsidRPr="00C84EA9" w:rsidRDefault="000C424B" w:rsidP="00215AF7">
            <w:pPr>
              <w:pStyle w:val="StandardWeb"/>
              <w:spacing w:before="0" w:beforeAutospacing="0" w:after="0"/>
              <w:rPr>
                <w:lang w:val="en-GB"/>
                <w:rPrChange w:id="73" w:author="Michael Monkenbusch" w:date="2016-11-18T10:51:00Z">
                  <w:rPr>
                    <w:lang w:val="en-GB"/>
                  </w:rPr>
                </w:rPrChange>
              </w:rPr>
            </w:pPr>
            <w:r w:rsidRPr="00C84EA9">
              <w:rPr>
                <w:rFonts w:ascii="Courier New" w:hAnsi="Courier New" w:cs="Courier New"/>
                <w:sz w:val="16"/>
                <w:szCs w:val="16"/>
                <w:lang w:val="en-GB"/>
                <w:rPrChange w:id="74" w:author="Michael Monkenbusch" w:date="2016-11-18T10:51:00Z">
                  <w:rPr>
                    <w:rFonts w:ascii="Courier New" w:hAnsi="Courier New" w:cs="Courier New"/>
                    <w:sz w:val="16"/>
                    <w:szCs w:val="16"/>
                    <w:lang w:val="en-GB"/>
                  </w:rPr>
                </w:rPrChange>
              </w:rPr>
              <w:t xml:space="preserve">normal </w:t>
            </w:r>
            <w:r w:rsidR="00CB5F31" w:rsidRPr="00C84EA9">
              <w:rPr>
                <w:rFonts w:ascii="Courier New" w:hAnsi="Courier New" w:cs="Courier New"/>
                <w:sz w:val="16"/>
                <w:szCs w:val="16"/>
                <w:lang w:val="en-GB"/>
                <w:rPrChange w:id="75" w:author="Michael Monkenbusch" w:date="2016-11-18T10:51:00Z">
                  <w:rPr>
                    <w:rFonts w:ascii="Courier New" w:hAnsi="Courier New" w:cs="Courier New"/>
                    <w:sz w:val="16"/>
                    <w:szCs w:val="16"/>
                    <w:lang w:val="en-GB"/>
                  </w:rPr>
                </w:rPrChange>
              </w:rPr>
              <w:t xml:space="preserve"> </w:t>
            </w:r>
            <w:r w:rsidRPr="00C84EA9">
              <w:rPr>
                <w:rFonts w:ascii="Courier New" w:hAnsi="Courier New" w:cs="Courier New"/>
                <w:sz w:val="16"/>
                <w:szCs w:val="16"/>
                <w:lang w:val="en-GB"/>
                <w:rPrChange w:id="76" w:author="Michael Monkenbusch" w:date="2016-11-18T10:51:00Z">
                  <w:rPr>
                    <w:rFonts w:ascii="Courier New" w:hAnsi="Courier New" w:cs="Courier New"/>
                    <w:sz w:val="16"/>
                    <w:szCs w:val="16"/>
                    <w:lang w:val="en-GB"/>
                  </w:rPr>
                </w:rPrChange>
              </w:rPr>
              <w:t xml:space="preserve">0.10000000E+01 </w:t>
            </w:r>
            <w:r w:rsidR="00CB5F31" w:rsidRPr="00C84EA9">
              <w:rPr>
                <w:rFonts w:ascii="Courier New" w:hAnsi="Courier New" w:cs="Courier New"/>
                <w:sz w:val="16"/>
                <w:szCs w:val="16"/>
                <w:lang w:val="en-GB"/>
                <w:rPrChange w:id="77" w:author="Michael Monkenbusch" w:date="2016-11-18T10:51:00Z">
                  <w:rPr>
                    <w:rFonts w:ascii="Courier New" w:hAnsi="Courier New" w:cs="Courier New"/>
                    <w:sz w:val="16"/>
                    <w:szCs w:val="16"/>
                    <w:lang w:val="en-GB"/>
                  </w:rPr>
                </w:rPrChange>
              </w:rPr>
              <w:t xml:space="preserve"> </w:t>
            </w:r>
            <w:r w:rsidRPr="00C84EA9">
              <w:rPr>
                <w:b/>
                <w:bCs/>
                <w:sz w:val="16"/>
                <w:szCs w:val="16"/>
                <w:lang w:val="en-GB"/>
                <w:rPrChange w:id="78" w:author="Michael Monkenbusch" w:date="2016-11-18T10:51:00Z">
                  <w:rPr>
                    <w:b/>
                    <w:bCs/>
                    <w:sz w:val="16"/>
                    <w:szCs w:val="16"/>
                    <w:lang w:val="en-GB"/>
                  </w:rPr>
                </w:rPrChange>
              </w:rPr>
              <w:t>:</w:t>
            </w:r>
            <w:r w:rsidRPr="00C84EA9">
              <w:rPr>
                <w:rFonts w:ascii="Helvetica" w:hAnsi="Helvetica" w:cs="Helvetica"/>
                <w:b/>
                <w:bCs/>
                <w:sz w:val="16"/>
                <w:szCs w:val="16"/>
                <w:lang w:val="en-GB"/>
                <w:rPrChange w:id="79" w:author="Michael Monkenbusch" w:date="2016-11-18T10:51:00Z">
                  <w:rPr>
                    <w:rFonts w:ascii="Helvetica" w:hAnsi="Helvetica" w:cs="Helvetica"/>
                    <w:b/>
                    <w:bCs/>
                    <w:sz w:val="16"/>
                    <w:szCs w:val="16"/>
                    <w:lang w:val="en-GB"/>
                  </w:rPr>
                </w:rPrChange>
              </w:rPr>
              <w:t>f_parnam &lt;value&gt;</w:t>
            </w:r>
          </w:p>
          <w:p w:rsidR="000C424B" w:rsidRPr="00C84EA9" w:rsidRDefault="000C424B" w:rsidP="00215AF7">
            <w:pPr>
              <w:pStyle w:val="StandardWeb"/>
              <w:spacing w:before="0" w:beforeAutospacing="0" w:after="0"/>
              <w:rPr>
                <w:lang w:val="it-IT"/>
                <w:rPrChange w:id="80" w:author="Michael Monkenbusch" w:date="2016-11-18T10:51:00Z">
                  <w:rPr>
                    <w:lang w:val="it-IT"/>
                  </w:rPr>
                </w:rPrChange>
              </w:rPr>
            </w:pPr>
            <w:r w:rsidRPr="00C84EA9">
              <w:rPr>
                <w:rFonts w:ascii="Courier New" w:hAnsi="Courier New" w:cs="Courier New"/>
                <w:sz w:val="16"/>
                <w:szCs w:val="16"/>
                <w:lang w:val="it-IT"/>
                <w:rPrChange w:id="81" w:author="Michael Monkenbusch" w:date="2016-11-18T10:51:00Z">
                  <w:rPr>
                    <w:rFonts w:ascii="Courier New" w:hAnsi="Courier New" w:cs="Courier New"/>
                    <w:sz w:val="16"/>
                    <w:szCs w:val="16"/>
                    <w:lang w:val="it-IT"/>
                  </w:rPr>
                </w:rPrChange>
              </w:rPr>
              <w:t xml:space="preserve">lambda </w:t>
            </w:r>
            <w:r w:rsidR="00CB5F31" w:rsidRPr="00C84EA9">
              <w:rPr>
                <w:rFonts w:ascii="Courier New" w:hAnsi="Courier New" w:cs="Courier New"/>
                <w:sz w:val="16"/>
                <w:szCs w:val="16"/>
                <w:lang w:val="it-IT"/>
                <w:rPrChange w:id="82" w:author="Michael Monkenbusch" w:date="2016-11-18T10:51:00Z">
                  <w:rPr>
                    <w:rFonts w:ascii="Courier New" w:hAnsi="Courier New" w:cs="Courier New"/>
                    <w:sz w:val="16"/>
                    <w:szCs w:val="16"/>
                    <w:lang w:val="it-IT"/>
                  </w:rPr>
                </w:rPrChange>
              </w:rPr>
              <w:t xml:space="preserve">  </w:t>
            </w:r>
            <w:r w:rsidRPr="00C84EA9">
              <w:rPr>
                <w:rFonts w:ascii="Courier New" w:hAnsi="Courier New" w:cs="Courier New"/>
                <w:sz w:val="16"/>
                <w:szCs w:val="16"/>
                <w:lang w:val="it-IT"/>
                <w:rPrChange w:id="83" w:author="Michael Monkenbusch" w:date="2016-11-18T10:51:00Z">
                  <w:rPr>
                    <w:rFonts w:ascii="Courier New" w:hAnsi="Courier New" w:cs="Courier New"/>
                    <w:sz w:val="16"/>
                    <w:szCs w:val="16"/>
                    <w:lang w:val="it-IT"/>
                  </w:rPr>
                </w:rPrChange>
              </w:rPr>
              <w:t xml:space="preserve">0.62710000E+01 </w:t>
            </w:r>
            <w:r w:rsidRPr="00C84EA9">
              <w:rPr>
                <w:b/>
                <w:bCs/>
                <w:sz w:val="16"/>
                <w:szCs w:val="16"/>
                <w:lang w:val="it-IT"/>
                <w:rPrChange w:id="84" w:author="Michael Monkenbusch" w:date="2016-11-18T10:51:00Z">
                  <w:rPr>
                    <w:b/>
                    <w:bCs/>
                    <w:sz w:val="16"/>
                    <w:szCs w:val="16"/>
                    <w:lang w:val="it-IT"/>
                  </w:rPr>
                </w:rPrChange>
              </w:rPr>
              <w:t>: „ „ „</w:t>
            </w:r>
          </w:p>
          <w:p w:rsidR="000C424B" w:rsidRPr="00C84EA9" w:rsidRDefault="000C424B" w:rsidP="00215AF7">
            <w:pPr>
              <w:pStyle w:val="StandardWeb"/>
              <w:spacing w:before="0" w:beforeAutospacing="0" w:after="0"/>
              <w:rPr>
                <w:lang w:val="it-IT"/>
                <w:rPrChange w:id="85" w:author="Michael Monkenbusch" w:date="2016-11-18T10:51:00Z">
                  <w:rPr>
                    <w:lang w:val="it-IT"/>
                  </w:rPr>
                </w:rPrChange>
              </w:rPr>
            </w:pPr>
            <w:r w:rsidRPr="00C84EA9">
              <w:rPr>
                <w:rFonts w:ascii="Courier New" w:hAnsi="Courier New" w:cs="Courier New"/>
                <w:sz w:val="16"/>
                <w:szCs w:val="16"/>
                <w:lang w:val="it-IT"/>
                <w:rPrChange w:id="86" w:author="Michael Monkenbusch" w:date="2016-11-18T10:51:00Z">
                  <w:rPr>
                    <w:rFonts w:ascii="Courier New" w:hAnsi="Courier New" w:cs="Courier New"/>
                    <w:sz w:val="16"/>
                    <w:szCs w:val="16"/>
                    <w:lang w:val="it-IT"/>
                  </w:rPr>
                </w:rPrChange>
              </w:rPr>
              <w:t xml:space="preserve">q </w:t>
            </w:r>
            <w:r w:rsidR="00CB5F31" w:rsidRPr="00C84EA9">
              <w:rPr>
                <w:rFonts w:ascii="Courier New" w:hAnsi="Courier New" w:cs="Courier New"/>
                <w:sz w:val="16"/>
                <w:szCs w:val="16"/>
                <w:lang w:val="it-IT"/>
                <w:rPrChange w:id="87" w:author="Michael Monkenbusch" w:date="2016-11-18T10:51:00Z">
                  <w:rPr>
                    <w:rFonts w:ascii="Courier New" w:hAnsi="Courier New" w:cs="Courier New"/>
                    <w:sz w:val="16"/>
                    <w:szCs w:val="16"/>
                    <w:lang w:val="it-IT"/>
                  </w:rPr>
                </w:rPrChange>
              </w:rPr>
              <w:t xml:space="preserve">       </w:t>
            </w:r>
            <w:r w:rsidRPr="00C84EA9">
              <w:rPr>
                <w:rFonts w:ascii="Courier New" w:hAnsi="Courier New" w:cs="Courier New"/>
                <w:sz w:val="16"/>
                <w:szCs w:val="16"/>
                <w:lang w:val="it-IT"/>
                <w:rPrChange w:id="88" w:author="Michael Monkenbusch" w:date="2016-11-18T10:51:00Z">
                  <w:rPr>
                    <w:rFonts w:ascii="Courier New" w:hAnsi="Courier New" w:cs="Courier New"/>
                    <w:sz w:val="16"/>
                    <w:szCs w:val="16"/>
                    <w:lang w:val="it-IT"/>
                  </w:rPr>
                </w:rPrChange>
              </w:rPr>
              <w:t>0.16070952E+00</w:t>
            </w:r>
          </w:p>
          <w:p w:rsidR="000C424B" w:rsidRPr="00C84EA9" w:rsidRDefault="000C424B" w:rsidP="00215AF7">
            <w:pPr>
              <w:pStyle w:val="StandardWeb"/>
              <w:spacing w:before="0" w:beforeAutospacing="0" w:after="0"/>
              <w:rPr>
                <w:lang w:val="it-IT"/>
                <w:rPrChange w:id="89" w:author="Michael Monkenbusch" w:date="2016-11-18T10:51:00Z">
                  <w:rPr>
                    <w:lang w:val="it-IT"/>
                  </w:rPr>
                </w:rPrChange>
              </w:rPr>
            </w:pPr>
            <w:r w:rsidRPr="00C84EA9">
              <w:rPr>
                <w:rFonts w:ascii="Courier New" w:hAnsi="Courier New" w:cs="Courier New"/>
                <w:sz w:val="16"/>
                <w:szCs w:val="16"/>
                <w:lang w:val="it-IT"/>
                <w:rPrChange w:id="90" w:author="Michael Monkenbusch" w:date="2016-11-18T10:51:00Z">
                  <w:rPr>
                    <w:rFonts w:ascii="Courier New" w:hAnsi="Courier New" w:cs="Courier New"/>
                    <w:sz w:val="16"/>
                    <w:szCs w:val="16"/>
                    <w:lang w:val="it-IT"/>
                  </w:rPr>
                </w:rPrChange>
              </w:rPr>
              <w:t>vzg_velo 0.19110000E+05</w:t>
            </w:r>
          </w:p>
          <w:p w:rsidR="000C424B" w:rsidRPr="00C84EA9" w:rsidRDefault="000C424B" w:rsidP="00215AF7">
            <w:pPr>
              <w:pStyle w:val="StandardWeb"/>
              <w:spacing w:before="0" w:beforeAutospacing="0" w:after="0"/>
              <w:rPr>
                <w:lang w:val="it-IT"/>
                <w:rPrChange w:id="91" w:author="Michael Monkenbusch" w:date="2016-11-18T10:51:00Z">
                  <w:rPr>
                    <w:lang w:val="it-IT"/>
                  </w:rPr>
                </w:rPrChange>
              </w:rPr>
            </w:pPr>
            <w:r w:rsidRPr="00C84EA9">
              <w:rPr>
                <w:rFonts w:ascii="Courier New" w:hAnsi="Courier New" w:cs="Courier New"/>
                <w:sz w:val="16"/>
                <w:szCs w:val="16"/>
                <w:lang w:val="it-IT"/>
                <w:rPrChange w:id="92" w:author="Michael Monkenbusch" w:date="2016-11-18T10:51:00Z">
                  <w:rPr>
                    <w:rFonts w:ascii="Courier New" w:hAnsi="Courier New" w:cs="Courier New"/>
                    <w:sz w:val="16"/>
                    <w:szCs w:val="16"/>
                    <w:lang w:val="it-IT"/>
                  </w:rPr>
                </w:rPrChange>
              </w:rPr>
              <w:t xml:space="preserve">temp </w:t>
            </w:r>
            <w:r w:rsidR="00CB5F31" w:rsidRPr="00C84EA9">
              <w:rPr>
                <w:rFonts w:ascii="Courier New" w:hAnsi="Courier New" w:cs="Courier New"/>
                <w:sz w:val="16"/>
                <w:szCs w:val="16"/>
                <w:lang w:val="it-IT"/>
                <w:rPrChange w:id="93" w:author="Michael Monkenbusch" w:date="2016-11-18T10:51:00Z">
                  <w:rPr>
                    <w:rFonts w:ascii="Courier New" w:hAnsi="Courier New" w:cs="Courier New"/>
                    <w:sz w:val="16"/>
                    <w:szCs w:val="16"/>
                    <w:lang w:val="it-IT"/>
                  </w:rPr>
                </w:rPrChange>
              </w:rPr>
              <w:t xml:space="preserve">    </w:t>
            </w:r>
            <w:r w:rsidRPr="00C84EA9">
              <w:rPr>
                <w:rFonts w:ascii="Courier New" w:hAnsi="Courier New" w:cs="Courier New"/>
                <w:sz w:val="16"/>
                <w:szCs w:val="16"/>
                <w:lang w:val="it-IT"/>
                <w:rPrChange w:id="94" w:author="Michael Monkenbusch" w:date="2016-11-18T10:51:00Z">
                  <w:rPr>
                    <w:rFonts w:ascii="Courier New" w:hAnsi="Courier New" w:cs="Courier New"/>
                    <w:sz w:val="16"/>
                    <w:szCs w:val="16"/>
                    <w:lang w:val="it-IT"/>
                  </w:rPr>
                </w:rPrChange>
              </w:rPr>
              <w:t>0.39580000E+03</w:t>
            </w:r>
          </w:p>
          <w:p w:rsidR="000C424B" w:rsidRPr="00C84EA9" w:rsidRDefault="000C424B" w:rsidP="00215AF7">
            <w:pPr>
              <w:pStyle w:val="StandardWeb"/>
              <w:spacing w:before="0" w:beforeAutospacing="0" w:after="0"/>
              <w:rPr>
                <w:lang w:val="it-IT"/>
                <w:rPrChange w:id="95" w:author="Michael Monkenbusch" w:date="2016-11-18T10:51:00Z">
                  <w:rPr>
                    <w:lang w:val="it-IT"/>
                  </w:rPr>
                </w:rPrChange>
              </w:rPr>
            </w:pPr>
            <w:r w:rsidRPr="00C84EA9">
              <w:rPr>
                <w:rFonts w:ascii="Courier New" w:hAnsi="Courier New" w:cs="Courier New"/>
                <w:sz w:val="16"/>
                <w:szCs w:val="16"/>
                <w:lang w:val="it-IT"/>
                <w:rPrChange w:id="96" w:author="Michael Monkenbusch" w:date="2016-11-18T10:51:00Z">
                  <w:rPr>
                    <w:rFonts w:ascii="Courier New" w:hAnsi="Courier New" w:cs="Courier New"/>
                    <w:sz w:val="16"/>
                    <w:szCs w:val="16"/>
                    <w:lang w:val="it-IT"/>
                  </w:rPr>
                </w:rPrChange>
              </w:rPr>
              <w:t xml:space="preserve">chan_v0 </w:t>
            </w:r>
            <w:r w:rsidR="00CB5F31" w:rsidRPr="00C84EA9">
              <w:rPr>
                <w:rFonts w:ascii="Courier New" w:hAnsi="Courier New" w:cs="Courier New"/>
                <w:sz w:val="16"/>
                <w:szCs w:val="16"/>
                <w:lang w:val="it-IT"/>
                <w:rPrChange w:id="97" w:author="Michael Monkenbusch" w:date="2016-11-18T10:51:00Z">
                  <w:rPr>
                    <w:rFonts w:ascii="Courier New" w:hAnsi="Courier New" w:cs="Courier New"/>
                    <w:sz w:val="16"/>
                    <w:szCs w:val="16"/>
                    <w:lang w:val="it-IT"/>
                  </w:rPr>
                </w:rPrChange>
              </w:rPr>
              <w:t xml:space="preserve"> </w:t>
            </w:r>
            <w:r w:rsidRPr="00C84EA9">
              <w:rPr>
                <w:rFonts w:ascii="Courier New" w:hAnsi="Courier New" w:cs="Courier New"/>
                <w:sz w:val="16"/>
                <w:szCs w:val="16"/>
                <w:lang w:val="it-IT"/>
                <w:rPrChange w:id="98" w:author="Michael Monkenbusch" w:date="2016-11-18T10:51:00Z">
                  <w:rPr>
                    <w:rFonts w:ascii="Courier New" w:hAnsi="Courier New" w:cs="Courier New"/>
                    <w:sz w:val="16"/>
                    <w:szCs w:val="16"/>
                    <w:lang w:val="it-IT"/>
                  </w:rPr>
                </w:rPrChange>
              </w:rPr>
              <w:t>0.12700000E+03</w:t>
            </w:r>
          </w:p>
          <w:p w:rsidR="000C424B" w:rsidRPr="00C84EA9" w:rsidRDefault="000C424B" w:rsidP="00215AF7">
            <w:pPr>
              <w:pStyle w:val="StandardWeb"/>
              <w:spacing w:before="0" w:beforeAutospacing="0" w:after="0"/>
              <w:rPr>
                <w:lang w:val="it-IT"/>
                <w:rPrChange w:id="99" w:author="Michael Monkenbusch" w:date="2016-11-18T10:51:00Z">
                  <w:rPr>
                    <w:lang w:val="it-IT"/>
                  </w:rPr>
                </w:rPrChange>
              </w:rPr>
            </w:pPr>
            <w:r w:rsidRPr="00C84EA9">
              <w:rPr>
                <w:rFonts w:ascii="Courier New" w:hAnsi="Courier New" w:cs="Courier New"/>
                <w:sz w:val="16"/>
                <w:szCs w:val="16"/>
                <w:lang w:val="it-IT"/>
                <w:rPrChange w:id="100" w:author="Michael Monkenbusch" w:date="2016-11-18T10:51:00Z">
                  <w:rPr>
                    <w:rFonts w:ascii="Courier New" w:hAnsi="Courier New" w:cs="Courier New"/>
                    <w:sz w:val="16"/>
                    <w:szCs w:val="16"/>
                    <w:lang w:val="it-IT"/>
                  </w:rPr>
                </w:rPrChange>
              </w:rPr>
              <w:t xml:space="preserve">d_energ </w:t>
            </w:r>
            <w:r w:rsidR="00CB5F31" w:rsidRPr="00C84EA9">
              <w:rPr>
                <w:rFonts w:ascii="Courier New" w:hAnsi="Courier New" w:cs="Courier New"/>
                <w:sz w:val="16"/>
                <w:szCs w:val="16"/>
                <w:lang w:val="it-IT"/>
                <w:rPrChange w:id="101" w:author="Michael Monkenbusch" w:date="2016-11-18T10:51:00Z">
                  <w:rPr>
                    <w:rFonts w:ascii="Courier New" w:hAnsi="Courier New" w:cs="Courier New"/>
                    <w:sz w:val="16"/>
                    <w:szCs w:val="16"/>
                    <w:lang w:val="it-IT"/>
                  </w:rPr>
                </w:rPrChange>
              </w:rPr>
              <w:t xml:space="preserve"> </w:t>
            </w:r>
            <w:r w:rsidRPr="00C84EA9">
              <w:rPr>
                <w:rFonts w:ascii="Courier New" w:hAnsi="Courier New" w:cs="Courier New"/>
                <w:sz w:val="16"/>
                <w:szCs w:val="16"/>
                <w:lang w:val="it-IT"/>
                <w:rPrChange w:id="102" w:author="Michael Monkenbusch" w:date="2016-11-18T10:51:00Z">
                  <w:rPr>
                    <w:rFonts w:ascii="Courier New" w:hAnsi="Courier New" w:cs="Courier New"/>
                    <w:sz w:val="16"/>
                    <w:szCs w:val="16"/>
                    <w:lang w:val="it-IT"/>
                  </w:rPr>
                </w:rPrChange>
              </w:rPr>
              <w:t>0.17000000E+02</w:t>
            </w:r>
          </w:p>
          <w:p w:rsidR="000C424B" w:rsidRPr="00C84EA9" w:rsidRDefault="000C424B" w:rsidP="00215AF7">
            <w:pPr>
              <w:pStyle w:val="StandardWeb"/>
              <w:spacing w:before="0" w:beforeAutospacing="0" w:after="0"/>
              <w:rPr>
                <w:lang w:val="it-IT"/>
                <w:rPrChange w:id="103" w:author="Michael Monkenbusch" w:date="2016-11-18T10:51:00Z">
                  <w:rPr>
                    <w:lang w:val="it-IT"/>
                  </w:rPr>
                </w:rPrChange>
              </w:rPr>
            </w:pPr>
            <w:r w:rsidRPr="00C84EA9">
              <w:rPr>
                <w:rFonts w:ascii="Courier New" w:hAnsi="Courier New" w:cs="Courier New"/>
                <w:sz w:val="16"/>
                <w:szCs w:val="16"/>
                <w:lang w:val="it-IT"/>
                <w:rPrChange w:id="104" w:author="Michael Monkenbusch" w:date="2016-11-18T10:51:00Z">
                  <w:rPr>
                    <w:rFonts w:ascii="Courier New" w:hAnsi="Courier New" w:cs="Courier New"/>
                    <w:sz w:val="16"/>
                    <w:szCs w:val="16"/>
                    <w:lang w:val="it-IT"/>
                  </w:rPr>
                </w:rPrChange>
              </w:rPr>
              <w:t xml:space="preserve">v_5v </w:t>
            </w:r>
            <w:r w:rsidR="00CB5F31" w:rsidRPr="00C84EA9">
              <w:rPr>
                <w:rFonts w:ascii="Courier New" w:hAnsi="Courier New" w:cs="Courier New"/>
                <w:sz w:val="16"/>
                <w:szCs w:val="16"/>
                <w:lang w:val="it-IT"/>
                <w:rPrChange w:id="105" w:author="Michael Monkenbusch" w:date="2016-11-18T10:51:00Z">
                  <w:rPr>
                    <w:rFonts w:ascii="Courier New" w:hAnsi="Courier New" w:cs="Courier New"/>
                    <w:sz w:val="16"/>
                    <w:szCs w:val="16"/>
                    <w:lang w:val="it-IT"/>
                  </w:rPr>
                </w:rPrChange>
              </w:rPr>
              <w:t xml:space="preserve">    </w:t>
            </w:r>
            <w:r w:rsidRPr="00C84EA9">
              <w:rPr>
                <w:rFonts w:ascii="Courier New" w:hAnsi="Courier New" w:cs="Courier New"/>
                <w:sz w:val="16"/>
                <w:szCs w:val="16"/>
                <w:lang w:val="it-IT"/>
                <w:rPrChange w:id="106" w:author="Michael Monkenbusch" w:date="2016-11-18T10:51:00Z">
                  <w:rPr>
                    <w:rFonts w:ascii="Courier New" w:hAnsi="Courier New" w:cs="Courier New"/>
                    <w:sz w:val="16"/>
                    <w:szCs w:val="16"/>
                    <w:lang w:val="it-IT"/>
                  </w:rPr>
                </w:rPrChange>
              </w:rPr>
              <w:t>0.50000000E+01</w:t>
            </w:r>
          </w:p>
          <w:p w:rsidR="000C424B" w:rsidRPr="00C84EA9" w:rsidRDefault="000C424B" w:rsidP="00215AF7">
            <w:pPr>
              <w:pStyle w:val="StandardWeb"/>
              <w:spacing w:before="0" w:beforeAutospacing="0" w:after="0"/>
              <w:rPr>
                <w:lang w:val="es-ES_tradnl"/>
                <w:rPrChange w:id="107" w:author="Michael Monkenbusch" w:date="2016-11-18T10:51:00Z">
                  <w:rPr>
                    <w:lang w:val="es-ES_tradnl"/>
                  </w:rPr>
                </w:rPrChange>
              </w:rPr>
            </w:pPr>
            <w:r w:rsidRPr="00C84EA9">
              <w:rPr>
                <w:sz w:val="16"/>
                <w:szCs w:val="16"/>
                <w:lang w:val="es-ES_tradnl"/>
                <w:rPrChange w:id="108" w:author="Michael Monkenbusch" w:date="2016-11-18T10:51:00Z">
                  <w:rPr>
                    <w:sz w:val="16"/>
                    <w:szCs w:val="16"/>
                    <w:lang w:val="es-ES_tradnl"/>
                  </w:rPr>
                </w:rPrChange>
              </w:rPr>
              <w:t>: blank line</w:t>
            </w:r>
          </w:p>
          <w:p w:rsidR="000C424B" w:rsidRPr="00C84EA9" w:rsidRDefault="000C424B" w:rsidP="00215AF7">
            <w:pPr>
              <w:pStyle w:val="StandardWeb"/>
              <w:spacing w:before="0" w:beforeAutospacing="0" w:after="0"/>
              <w:rPr>
                <w:lang w:val="es-ES_tradnl"/>
                <w:rPrChange w:id="109" w:author="Michael Monkenbusch" w:date="2016-11-18T10:51:00Z">
                  <w:rPr>
                    <w:lang w:val="es-ES_tradnl"/>
                  </w:rPr>
                </w:rPrChange>
              </w:rPr>
            </w:pPr>
            <w:r w:rsidRPr="00C84EA9">
              <w:rPr>
                <w:rFonts w:ascii="Courier New" w:hAnsi="Courier New" w:cs="Courier New"/>
                <w:sz w:val="16"/>
                <w:szCs w:val="16"/>
                <w:lang w:val="es-ES_tradnl"/>
                <w:rPrChange w:id="110" w:author="Michael Monkenbusch" w:date="2016-11-18T10:51:00Z">
                  <w:rPr>
                    <w:rFonts w:ascii="Courier New" w:hAnsi="Courier New" w:cs="Courier New"/>
                    <w:sz w:val="16"/>
                    <w:szCs w:val="16"/>
                    <w:lang w:val="es-ES_tradnl"/>
                  </w:rPr>
                </w:rPrChange>
              </w:rPr>
              <w:t xml:space="preserve">values </w:t>
            </w:r>
            <w:r w:rsidRPr="00C84EA9">
              <w:rPr>
                <w:b/>
                <w:bCs/>
                <w:sz w:val="16"/>
                <w:szCs w:val="16"/>
                <w:lang w:val="es-ES_tradnl"/>
                <w:rPrChange w:id="111" w:author="Michael Monkenbusch" w:date="2016-11-18T10:51:00Z">
                  <w:rPr>
                    <w:b/>
                    <w:bCs/>
                    <w:sz w:val="16"/>
                    <w:szCs w:val="16"/>
                    <w:lang w:val="es-ES_tradnl"/>
                  </w:rPr>
                </w:rPrChange>
              </w:rPr>
              <w:t>:keyword=values</w:t>
            </w:r>
          </w:p>
          <w:p w:rsidR="000C424B" w:rsidRPr="00C84EA9" w:rsidRDefault="000C424B" w:rsidP="00215AF7">
            <w:pPr>
              <w:pStyle w:val="StandardWeb"/>
              <w:spacing w:before="0" w:beforeAutospacing="0" w:after="0"/>
              <w:rPr>
                <w:lang w:val="es-ES_tradnl"/>
                <w:rPrChange w:id="112" w:author="Michael Monkenbusch" w:date="2016-11-18T10:51:00Z">
                  <w:rPr>
                    <w:lang w:val="es-ES_tradnl"/>
                  </w:rPr>
                </w:rPrChange>
              </w:rPr>
            </w:pPr>
            <w:r w:rsidRPr="00C84EA9">
              <w:rPr>
                <w:rFonts w:ascii="Courier New" w:hAnsi="Courier New" w:cs="Courier New"/>
                <w:sz w:val="16"/>
                <w:szCs w:val="16"/>
                <w:lang w:val="es-ES_tradnl"/>
                <w:rPrChange w:id="113" w:author="Michael Monkenbusch" w:date="2016-11-18T10:51:00Z">
                  <w:rPr>
                    <w:rFonts w:ascii="Courier New" w:hAnsi="Courier New" w:cs="Courier New"/>
                    <w:sz w:val="16"/>
                    <w:szCs w:val="16"/>
                    <w:lang w:val="es-ES_tradnl"/>
                  </w:rPr>
                </w:rPrChange>
              </w:rPr>
              <w:t xml:space="preserve">-0.25345777E+02 0.64695009E-02 0.17290469E-02 </w:t>
            </w:r>
            <w:r w:rsidRPr="00C84EA9">
              <w:rPr>
                <w:b/>
                <w:bCs/>
                <w:sz w:val="16"/>
                <w:szCs w:val="16"/>
                <w:lang w:val="es-ES_tradnl"/>
                <w:rPrChange w:id="114" w:author="Michael Monkenbusch" w:date="2016-11-18T10:51:00Z">
                  <w:rPr>
                    <w:b/>
                    <w:bCs/>
                    <w:sz w:val="16"/>
                    <w:szCs w:val="16"/>
                    <w:lang w:val="es-ES_tradnl"/>
                  </w:rPr>
                </w:rPrChange>
              </w:rPr>
              <w:t>: &lt;x&gt; &lt;y&gt; &lt;y-error&gt;</w:t>
            </w:r>
          </w:p>
          <w:p w:rsidR="000C424B" w:rsidRPr="00C84EA9" w:rsidRDefault="000C424B" w:rsidP="00215AF7">
            <w:pPr>
              <w:pStyle w:val="StandardWeb"/>
              <w:spacing w:before="0" w:beforeAutospacing="0" w:after="0"/>
              <w:rPr>
                <w:lang w:val="it-IT"/>
                <w:rPrChange w:id="115" w:author="Michael Monkenbusch" w:date="2016-11-18T10:51:00Z">
                  <w:rPr>
                    <w:lang w:val="it-IT"/>
                  </w:rPr>
                </w:rPrChange>
              </w:rPr>
            </w:pPr>
            <w:r w:rsidRPr="00C84EA9">
              <w:rPr>
                <w:rFonts w:ascii="Courier New" w:hAnsi="Courier New" w:cs="Courier New"/>
                <w:sz w:val="16"/>
                <w:szCs w:val="16"/>
                <w:lang w:val="it-IT"/>
                <w:rPrChange w:id="116" w:author="Michael Monkenbusch" w:date="2016-11-18T10:51:00Z">
                  <w:rPr>
                    <w:rFonts w:ascii="Courier New" w:hAnsi="Courier New" w:cs="Courier New"/>
                    <w:sz w:val="16"/>
                    <w:szCs w:val="16"/>
                    <w:lang w:val="it-IT"/>
                  </w:rPr>
                </w:rPrChange>
              </w:rPr>
              <w:t>-0.25129146E+02 0.63254744E-02 0.19072023E-02</w:t>
            </w:r>
          </w:p>
          <w:p w:rsidR="000C424B" w:rsidRPr="00C84EA9" w:rsidRDefault="000C424B" w:rsidP="00215AF7">
            <w:pPr>
              <w:pStyle w:val="StandardWeb"/>
              <w:spacing w:before="0" w:beforeAutospacing="0" w:after="0"/>
              <w:rPr>
                <w:lang w:val="it-IT"/>
                <w:rPrChange w:id="117" w:author="Michael Monkenbusch" w:date="2016-11-18T10:51:00Z">
                  <w:rPr>
                    <w:lang w:val="it-IT"/>
                  </w:rPr>
                </w:rPrChange>
              </w:rPr>
            </w:pPr>
            <w:r w:rsidRPr="00C84EA9">
              <w:rPr>
                <w:rFonts w:ascii="Courier New" w:hAnsi="Courier New" w:cs="Courier New"/>
                <w:sz w:val="16"/>
                <w:szCs w:val="16"/>
                <w:lang w:val="it-IT"/>
                <w:rPrChange w:id="118" w:author="Michael Monkenbusch" w:date="2016-11-18T10:51:00Z">
                  <w:rPr>
                    <w:rFonts w:ascii="Courier New" w:hAnsi="Courier New" w:cs="Courier New"/>
                    <w:sz w:val="16"/>
                    <w:szCs w:val="16"/>
                    <w:lang w:val="it-IT"/>
                  </w:rPr>
                </w:rPrChange>
              </w:rPr>
              <w:t>......</w:t>
            </w:r>
          </w:p>
          <w:p w:rsidR="000C424B" w:rsidRPr="00C84EA9" w:rsidRDefault="000C424B" w:rsidP="00215AF7">
            <w:pPr>
              <w:pStyle w:val="StandardWeb"/>
              <w:spacing w:before="0" w:beforeAutospacing="0" w:after="0"/>
              <w:rPr>
                <w:lang w:val="it-IT"/>
                <w:rPrChange w:id="119" w:author="Michael Monkenbusch" w:date="2016-11-18T10:51:00Z">
                  <w:rPr>
                    <w:lang w:val="it-IT"/>
                  </w:rPr>
                </w:rPrChange>
              </w:rPr>
            </w:pPr>
            <w:r w:rsidRPr="00C84EA9">
              <w:rPr>
                <w:rFonts w:ascii="Courier New" w:hAnsi="Courier New" w:cs="Courier New"/>
                <w:sz w:val="16"/>
                <w:szCs w:val="16"/>
                <w:lang w:val="it-IT"/>
                <w:rPrChange w:id="120" w:author="Michael Monkenbusch" w:date="2016-11-18T10:51:00Z">
                  <w:rPr>
                    <w:rFonts w:ascii="Courier New" w:hAnsi="Courier New" w:cs="Courier New"/>
                    <w:sz w:val="16"/>
                    <w:szCs w:val="16"/>
                    <w:lang w:val="it-IT"/>
                  </w:rPr>
                </w:rPrChange>
              </w:rPr>
              <w:t>0.24479254E+02 0.88531187E-02 0.18874913E-02</w:t>
            </w:r>
          </w:p>
          <w:p w:rsidR="000C424B" w:rsidRPr="00C84EA9" w:rsidRDefault="000C424B" w:rsidP="00215AF7">
            <w:pPr>
              <w:pStyle w:val="StandardWeb"/>
              <w:spacing w:before="0" w:beforeAutospacing="0" w:after="0"/>
              <w:rPr>
                <w:lang w:val="it-IT"/>
                <w:rPrChange w:id="121" w:author="Michael Monkenbusch" w:date="2016-11-18T10:51:00Z">
                  <w:rPr>
                    <w:lang w:val="it-IT"/>
                  </w:rPr>
                </w:rPrChange>
              </w:rPr>
            </w:pPr>
            <w:r w:rsidRPr="00C84EA9">
              <w:rPr>
                <w:rFonts w:ascii="Courier New" w:hAnsi="Courier New" w:cs="Courier New"/>
                <w:sz w:val="16"/>
                <w:szCs w:val="16"/>
                <w:lang w:val="it-IT"/>
                <w:rPrChange w:id="122" w:author="Michael Monkenbusch" w:date="2016-11-18T10:51:00Z">
                  <w:rPr>
                    <w:rFonts w:ascii="Courier New" w:hAnsi="Courier New" w:cs="Courier New"/>
                    <w:sz w:val="16"/>
                    <w:szCs w:val="16"/>
                    <w:lang w:val="it-IT"/>
                  </w:rPr>
                </w:rPrChange>
              </w:rPr>
              <w:t>0.24695885E+02 0.78431373E-02 0.16721625E-02</w:t>
            </w:r>
          </w:p>
          <w:p w:rsidR="000C424B" w:rsidRPr="00C84EA9" w:rsidRDefault="000C424B" w:rsidP="00215AF7">
            <w:pPr>
              <w:pStyle w:val="StandardWeb"/>
              <w:spacing w:before="0" w:beforeAutospacing="0" w:after="0"/>
              <w:rPr>
                <w:lang w:val="it-IT"/>
                <w:rPrChange w:id="123" w:author="Michael Monkenbusch" w:date="2016-11-18T10:51:00Z">
                  <w:rPr>
                    <w:lang w:val="it-IT"/>
                  </w:rPr>
                </w:rPrChange>
              </w:rPr>
            </w:pPr>
            <w:r w:rsidRPr="00C84EA9">
              <w:rPr>
                <w:sz w:val="16"/>
                <w:szCs w:val="16"/>
                <w:lang w:val="it-IT"/>
                <w:rPrChange w:id="124" w:author="Michael Monkenbusch" w:date="2016-11-18T10:51:00Z">
                  <w:rPr>
                    <w:sz w:val="16"/>
                    <w:szCs w:val="16"/>
                    <w:lang w:val="it-IT"/>
                  </w:rPr>
                </w:rPrChange>
              </w:rPr>
              <w:t>: blank line</w:t>
            </w:r>
          </w:p>
          <w:p w:rsidR="000C424B" w:rsidRPr="00C84EA9" w:rsidRDefault="000C424B" w:rsidP="00215AF7">
            <w:pPr>
              <w:pStyle w:val="StandardWeb"/>
              <w:spacing w:before="0" w:beforeAutospacing="0" w:after="0"/>
              <w:rPr>
                <w:lang w:val="it-IT"/>
                <w:rPrChange w:id="125" w:author="Michael Monkenbusch" w:date="2016-11-18T10:51:00Z">
                  <w:rPr>
                    <w:lang w:val="it-IT"/>
                  </w:rPr>
                </w:rPrChange>
              </w:rPr>
            </w:pPr>
            <w:r w:rsidRPr="00C84EA9">
              <w:rPr>
                <w:rFonts w:ascii="Courier New" w:hAnsi="Courier New" w:cs="Courier New"/>
                <w:sz w:val="16"/>
                <w:szCs w:val="16"/>
                <w:lang w:val="it-IT"/>
                <w:rPrChange w:id="126" w:author="Michael Monkenbusch" w:date="2016-11-18T10:51:00Z">
                  <w:rPr>
                    <w:rFonts w:ascii="Courier New" w:hAnsi="Courier New" w:cs="Courier New"/>
                    <w:sz w:val="16"/>
                    <w:szCs w:val="16"/>
                    <w:lang w:val="it-IT"/>
                  </w:rPr>
                </w:rPrChange>
              </w:rPr>
              <w:t xml:space="preserve">#nxt </w:t>
            </w:r>
            <w:r w:rsidRPr="00C84EA9">
              <w:rPr>
                <w:b/>
                <w:bCs/>
                <w:sz w:val="16"/>
                <w:szCs w:val="16"/>
                <w:lang w:val="it-IT"/>
                <w:rPrChange w:id="127" w:author="Michael Monkenbusch" w:date="2016-11-18T10:51:00Z">
                  <w:rPr>
                    <w:b/>
                    <w:bCs/>
                    <w:sz w:val="16"/>
                    <w:szCs w:val="16"/>
                    <w:lang w:val="it-IT"/>
                  </w:rPr>
                </w:rPrChange>
              </w:rPr>
              <w:t>:keyword=#nxt</w:t>
            </w:r>
          </w:p>
          <w:p w:rsidR="000C424B" w:rsidRPr="00C84EA9" w:rsidRDefault="000C424B" w:rsidP="00215AF7">
            <w:pPr>
              <w:pStyle w:val="StandardWeb"/>
              <w:spacing w:before="0" w:beforeAutospacing="0" w:after="0"/>
              <w:rPr>
                <w:lang w:val="it-IT"/>
                <w:rPrChange w:id="128" w:author="Michael Monkenbusch" w:date="2016-11-18T10:51:00Z">
                  <w:rPr>
                    <w:lang w:val="it-IT"/>
                  </w:rPr>
                </w:rPrChange>
              </w:rPr>
            </w:pPr>
            <w:r w:rsidRPr="00C84EA9">
              <w:rPr>
                <w:rFonts w:ascii="Courier New" w:hAnsi="Courier New" w:cs="Courier New"/>
                <w:sz w:val="16"/>
                <w:szCs w:val="16"/>
                <w:lang w:val="it-IT"/>
                <w:rPrChange w:id="129" w:author="Michael Monkenbusch" w:date="2016-11-18T10:51:00Z">
                  <w:rPr>
                    <w:rFonts w:ascii="Courier New" w:hAnsi="Courier New" w:cs="Courier New"/>
                    <w:sz w:val="16"/>
                    <w:szCs w:val="16"/>
                    <w:lang w:val="it-IT"/>
                  </w:rPr>
                </w:rPrChange>
              </w:rPr>
              <w:t xml:space="preserve">q= 0.002 dpeo25pmma75 no argon </w:t>
            </w:r>
          </w:p>
          <w:p w:rsidR="000C424B" w:rsidRPr="00C84EA9" w:rsidRDefault="000C424B" w:rsidP="00215AF7">
            <w:pPr>
              <w:pStyle w:val="StandardWeb"/>
              <w:spacing w:before="0" w:beforeAutospacing="0" w:after="0"/>
              <w:rPr>
                <w:lang w:val="en-GB"/>
                <w:rPrChange w:id="130" w:author="Michael Monkenbusch" w:date="2016-11-18T10:51:00Z">
                  <w:rPr>
                    <w:lang w:val="en-GB"/>
                  </w:rPr>
                </w:rPrChange>
              </w:rPr>
            </w:pPr>
            <w:r w:rsidRPr="00C84EA9">
              <w:rPr>
                <w:rFonts w:ascii="Courier New" w:hAnsi="Courier New" w:cs="Courier New"/>
                <w:sz w:val="16"/>
                <w:szCs w:val="16"/>
                <w:lang w:val="en-GB"/>
                <w:rPrChange w:id="131" w:author="Michael Monkenbusch" w:date="2016-11-18T10:51:00Z">
                  <w:rPr>
                    <w:rFonts w:ascii="Courier New" w:hAnsi="Courier New" w:cs="Courier New"/>
                    <w:sz w:val="16"/>
                    <w:szCs w:val="16"/>
                    <w:lang w:val="en-GB"/>
                  </w:rPr>
                </w:rPrChange>
              </w:rPr>
              <w:t>j04n019 ncounts vs omeg/Ghz 10308</w:t>
            </w:r>
          </w:p>
          <w:p w:rsidR="000C424B" w:rsidRPr="00C84EA9" w:rsidRDefault="000C424B" w:rsidP="00215AF7">
            <w:pPr>
              <w:pStyle w:val="StandardWeb"/>
              <w:spacing w:before="0" w:beforeAutospacing="0" w:after="0"/>
              <w:rPr>
                <w:lang w:val="it-IT"/>
                <w:rPrChange w:id="132" w:author="Michael Monkenbusch" w:date="2016-11-18T10:51:00Z">
                  <w:rPr>
                    <w:lang w:val="it-IT"/>
                  </w:rPr>
                </w:rPrChange>
              </w:rPr>
            </w:pPr>
            <w:r w:rsidRPr="00C84EA9">
              <w:rPr>
                <w:rFonts w:ascii="Courier New" w:hAnsi="Courier New" w:cs="Courier New"/>
                <w:sz w:val="16"/>
                <w:szCs w:val="16"/>
                <w:lang w:val="it-IT"/>
                <w:rPrChange w:id="133" w:author="Michael Monkenbusch" w:date="2016-11-18T10:51:00Z">
                  <w:rPr>
                    <w:rFonts w:ascii="Courier New" w:hAnsi="Courier New" w:cs="Courier New"/>
                    <w:sz w:val="16"/>
                    <w:szCs w:val="16"/>
                    <w:lang w:val="it-IT"/>
                  </w:rPr>
                </w:rPrChange>
              </w:rPr>
              <w:t>parameter</w:t>
            </w:r>
          </w:p>
          <w:p w:rsidR="000C424B" w:rsidRPr="00C84EA9" w:rsidRDefault="000C424B" w:rsidP="00215AF7">
            <w:pPr>
              <w:pStyle w:val="StandardWeb"/>
              <w:spacing w:before="0" w:beforeAutospacing="0" w:after="0"/>
              <w:rPr>
                <w:b/>
                <w:color w:val="FF0000"/>
                <w:lang w:val="it-IT"/>
                <w:rPrChange w:id="134" w:author="Michael Monkenbusch" w:date="2016-11-18T10:51:00Z">
                  <w:rPr>
                    <w:lang w:val="it-IT"/>
                  </w:rPr>
                </w:rPrChange>
              </w:rPr>
            </w:pPr>
            <w:r w:rsidRPr="00C84EA9">
              <w:rPr>
                <w:rFonts w:ascii="Courier New" w:hAnsi="Courier New" w:cs="Courier New"/>
                <w:sz w:val="16"/>
                <w:szCs w:val="16"/>
                <w:lang w:val="it-IT"/>
                <w:rPrChange w:id="135" w:author="Michael Monkenbusch" w:date="2016-11-18T10:51:00Z">
                  <w:rPr>
                    <w:rFonts w:ascii="Courier New" w:hAnsi="Courier New" w:cs="Courier New"/>
                    <w:sz w:val="16"/>
                    <w:szCs w:val="16"/>
                    <w:lang w:val="it-IT"/>
                  </w:rPr>
                </w:rPrChange>
              </w:rPr>
              <w:t>normal 0.10000000E+01</w:t>
            </w:r>
            <w:ins w:id="136" w:author="Michael Monkenbusch" w:date="2016-11-18T10:01:00Z">
              <w:r w:rsidR="00B2468B" w:rsidRPr="00C84EA9">
                <w:rPr>
                  <w:rFonts w:ascii="Courier New" w:hAnsi="Courier New" w:cs="Courier New"/>
                  <w:sz w:val="16"/>
                  <w:szCs w:val="16"/>
                  <w:lang w:val="it-IT"/>
                  <w:rPrChange w:id="137" w:author="Michael Monkenbusch" w:date="2016-11-18T10:51:00Z">
                    <w:rPr>
                      <w:rFonts w:ascii="Courier New" w:hAnsi="Courier New" w:cs="Courier New"/>
                      <w:sz w:val="16"/>
                      <w:szCs w:val="16"/>
                      <w:lang w:val="it-IT"/>
                    </w:rPr>
                  </w:rPrChange>
                </w:rPr>
                <w:t xml:space="preserve">    </w:t>
              </w:r>
              <w:r w:rsidR="00B2468B" w:rsidRPr="00C84EA9">
                <w:rPr>
                  <w:rFonts w:ascii="Courier New" w:hAnsi="Courier New" w:cs="Courier New"/>
                  <w:b/>
                  <w:color w:val="FF0000"/>
                  <w:sz w:val="16"/>
                  <w:szCs w:val="16"/>
                  <w:lang w:val="it-IT"/>
                  <w:rPrChange w:id="138" w:author="Michael Monkenbusch" w:date="2016-11-18T10:51:00Z">
                    <w:rPr>
                      <w:rFonts w:ascii="Courier New" w:hAnsi="Courier New" w:cs="Courier New"/>
                      <w:sz w:val="16"/>
                      <w:szCs w:val="16"/>
                      <w:lang w:val="it-IT"/>
                    </w:rPr>
                  </w:rPrChange>
                </w:rPr>
                <w:t>0</w:t>
              </w:r>
            </w:ins>
          </w:p>
          <w:p w:rsidR="000C424B" w:rsidRPr="00C84EA9" w:rsidRDefault="000C424B" w:rsidP="00215AF7">
            <w:pPr>
              <w:pStyle w:val="StandardWeb"/>
              <w:spacing w:before="0" w:beforeAutospacing="0" w:after="0"/>
              <w:rPr>
                <w:lang w:val="it-IT"/>
              </w:rPr>
            </w:pPr>
            <w:r w:rsidRPr="00C84EA9">
              <w:rPr>
                <w:lang w:val="it-IT"/>
              </w:rPr>
              <w:t>…</w:t>
            </w:r>
          </w:p>
          <w:p w:rsidR="000C424B" w:rsidRPr="00A907AF" w:rsidRDefault="000C424B" w:rsidP="00215AF7">
            <w:pPr>
              <w:pStyle w:val="StandardWeb"/>
              <w:spacing w:before="0" w:beforeAutospacing="0" w:after="0"/>
              <w:rPr>
                <w:lang w:val="it-IT"/>
              </w:rPr>
            </w:pPr>
            <w:r w:rsidRPr="00A907AF">
              <w:rPr>
                <w:rFonts w:ascii="Courier New" w:hAnsi="Courier New" w:cs="Courier New"/>
                <w:sz w:val="16"/>
                <w:szCs w:val="16"/>
                <w:lang w:val="it-IT"/>
              </w:rPr>
              <w:lastRenderedPageBreak/>
              <w:t>v_5v 0.50000000E+01</w:t>
            </w:r>
          </w:p>
          <w:p w:rsidR="000C424B" w:rsidRPr="00397B93" w:rsidRDefault="000C424B" w:rsidP="00215AF7">
            <w:pPr>
              <w:pStyle w:val="StandardWeb"/>
              <w:spacing w:before="0" w:beforeAutospacing="0" w:after="0"/>
              <w:rPr>
                <w:lang w:val="it-IT"/>
              </w:rPr>
            </w:pPr>
          </w:p>
          <w:p w:rsidR="000C424B" w:rsidRPr="00C84EA9" w:rsidRDefault="000C424B" w:rsidP="00215AF7">
            <w:pPr>
              <w:pStyle w:val="StandardWeb"/>
              <w:spacing w:before="0" w:beforeAutospacing="0" w:after="0"/>
              <w:rPr>
                <w:lang w:val="it-IT"/>
                <w:rPrChange w:id="139" w:author="Michael Monkenbusch" w:date="2016-11-18T10:51:00Z">
                  <w:rPr>
                    <w:lang w:val="it-IT"/>
                  </w:rPr>
                </w:rPrChange>
              </w:rPr>
            </w:pPr>
            <w:r w:rsidRPr="00C84EA9">
              <w:rPr>
                <w:rFonts w:ascii="Courier New" w:hAnsi="Courier New" w:cs="Courier New"/>
                <w:sz w:val="16"/>
                <w:szCs w:val="16"/>
                <w:lang w:val="it-IT"/>
                <w:rPrChange w:id="140" w:author="Michael Monkenbusch" w:date="2016-11-18T10:51:00Z">
                  <w:rPr>
                    <w:rFonts w:ascii="Courier New" w:hAnsi="Courier New" w:cs="Courier New"/>
                    <w:sz w:val="16"/>
                    <w:szCs w:val="16"/>
                    <w:lang w:val="it-IT"/>
                  </w:rPr>
                </w:rPrChange>
              </w:rPr>
              <w:t>values</w:t>
            </w:r>
          </w:p>
          <w:p w:rsidR="000C424B" w:rsidRPr="00C84EA9" w:rsidRDefault="000C424B" w:rsidP="00215AF7">
            <w:pPr>
              <w:pStyle w:val="StandardWeb"/>
              <w:spacing w:before="0" w:beforeAutospacing="0" w:after="0"/>
              <w:rPr>
                <w:lang w:val="it-IT"/>
                <w:rPrChange w:id="141" w:author="Michael Monkenbusch" w:date="2016-11-18T10:51:00Z">
                  <w:rPr>
                    <w:lang w:val="it-IT"/>
                  </w:rPr>
                </w:rPrChange>
              </w:rPr>
            </w:pPr>
            <w:r w:rsidRPr="00C84EA9">
              <w:rPr>
                <w:rFonts w:ascii="Courier New" w:hAnsi="Courier New" w:cs="Courier New"/>
                <w:sz w:val="16"/>
                <w:szCs w:val="16"/>
                <w:lang w:val="it-IT"/>
                <w:rPrChange w:id="142" w:author="Michael Monkenbusch" w:date="2016-11-18T10:51:00Z">
                  <w:rPr>
                    <w:rFonts w:ascii="Courier New" w:hAnsi="Courier New" w:cs="Courier New"/>
                    <w:sz w:val="16"/>
                    <w:szCs w:val="16"/>
                    <w:lang w:val="it-IT"/>
                  </w:rPr>
                </w:rPrChange>
              </w:rPr>
              <w:t>-0.26212299E+02 0.46082949E-02 0.46082952E-02</w:t>
            </w:r>
          </w:p>
          <w:p w:rsidR="000C424B" w:rsidRPr="00C84EA9" w:rsidRDefault="000C424B" w:rsidP="00215AF7">
            <w:pPr>
              <w:pStyle w:val="StandardWeb"/>
              <w:spacing w:before="0" w:beforeAutospacing="0" w:after="0"/>
              <w:rPr>
                <w:lang w:val="it-IT"/>
                <w:rPrChange w:id="143" w:author="Michael Monkenbusch" w:date="2016-11-18T10:51:00Z">
                  <w:rPr>
                    <w:lang w:val="it-IT"/>
                  </w:rPr>
                </w:rPrChange>
              </w:rPr>
            </w:pPr>
            <w:r w:rsidRPr="00C84EA9">
              <w:rPr>
                <w:rFonts w:ascii="Courier New" w:hAnsi="Courier New" w:cs="Courier New"/>
                <w:sz w:val="16"/>
                <w:szCs w:val="16"/>
                <w:lang w:val="it-IT"/>
                <w:rPrChange w:id="144" w:author="Michael Monkenbusch" w:date="2016-11-18T10:51:00Z">
                  <w:rPr>
                    <w:rFonts w:ascii="Courier New" w:hAnsi="Courier New" w:cs="Courier New"/>
                    <w:sz w:val="16"/>
                    <w:szCs w:val="16"/>
                    <w:lang w:val="it-IT"/>
                  </w:rPr>
                </w:rPrChange>
              </w:rPr>
              <w:t>-0.25995668E+02 0.14817254E-02 0.49390846E-03</w:t>
            </w:r>
          </w:p>
          <w:p w:rsidR="000C424B" w:rsidRPr="00C84EA9" w:rsidRDefault="000C424B" w:rsidP="00215AF7">
            <w:pPr>
              <w:pStyle w:val="StandardWeb"/>
              <w:spacing w:before="0" w:beforeAutospacing="0" w:after="0"/>
              <w:rPr>
                <w:lang w:val="it-IT"/>
                <w:rPrChange w:id="145" w:author="Michael Monkenbusch" w:date="2016-11-18T10:51:00Z">
                  <w:rPr>
                    <w:lang w:val="it-IT"/>
                  </w:rPr>
                </w:rPrChange>
              </w:rPr>
            </w:pPr>
            <w:r w:rsidRPr="00C84EA9">
              <w:rPr>
                <w:rFonts w:ascii="Courier New" w:hAnsi="Courier New" w:cs="Courier New"/>
                <w:sz w:val="16"/>
                <w:szCs w:val="16"/>
                <w:lang w:val="it-IT"/>
                <w:rPrChange w:id="146" w:author="Michael Monkenbusch" w:date="2016-11-18T10:51:00Z">
                  <w:rPr>
                    <w:rFonts w:ascii="Courier New" w:hAnsi="Courier New" w:cs="Courier New"/>
                    <w:sz w:val="16"/>
                    <w:szCs w:val="16"/>
                    <w:lang w:val="it-IT"/>
                  </w:rPr>
                </w:rPrChange>
              </w:rPr>
              <w:t>-0.25779038E+02 0.16228497E-02 0.72576046E-03</w:t>
            </w:r>
          </w:p>
          <w:p w:rsidR="000C424B" w:rsidRPr="00C84EA9" w:rsidRDefault="000C424B" w:rsidP="00215AF7">
            <w:pPr>
              <w:pStyle w:val="StandardWeb"/>
              <w:spacing w:before="0" w:beforeAutospacing="0" w:after="0"/>
              <w:rPr>
                <w:lang w:val="it-IT"/>
                <w:rPrChange w:id="147" w:author="Michael Monkenbusch" w:date="2016-11-18T10:51:00Z">
                  <w:rPr>
                    <w:lang w:val="it-IT"/>
                  </w:rPr>
                </w:rPrChange>
              </w:rPr>
            </w:pPr>
            <w:r w:rsidRPr="00C84EA9">
              <w:rPr>
                <w:rFonts w:ascii="Courier New" w:hAnsi="Courier New" w:cs="Courier New"/>
                <w:sz w:val="16"/>
                <w:szCs w:val="16"/>
                <w:lang w:val="it-IT"/>
                <w:rPrChange w:id="148" w:author="Michael Monkenbusch" w:date="2016-11-18T10:51:00Z">
                  <w:rPr>
                    <w:rFonts w:ascii="Courier New" w:hAnsi="Courier New" w:cs="Courier New"/>
                    <w:sz w:val="16"/>
                    <w:szCs w:val="16"/>
                    <w:lang w:val="it-IT"/>
                  </w:rPr>
                </w:rPrChange>
              </w:rPr>
              <w:t xml:space="preserve">... </w:t>
            </w:r>
          </w:p>
          <w:p w:rsidR="000C424B" w:rsidRPr="00C84EA9" w:rsidRDefault="000C424B" w:rsidP="00215AF7">
            <w:pPr>
              <w:pStyle w:val="StandardWeb"/>
              <w:spacing w:before="0" w:beforeAutospacing="0" w:after="0"/>
              <w:rPr>
                <w:lang w:val="it-IT"/>
                <w:rPrChange w:id="149" w:author="Michael Monkenbusch" w:date="2016-11-18T10:51:00Z">
                  <w:rPr>
                    <w:lang w:val="it-IT"/>
                  </w:rPr>
                </w:rPrChange>
              </w:rPr>
            </w:pPr>
            <w:r w:rsidRPr="00C84EA9">
              <w:rPr>
                <w:rFonts w:ascii="Courier New" w:hAnsi="Courier New" w:cs="Courier New"/>
                <w:sz w:val="16"/>
                <w:szCs w:val="16"/>
                <w:lang w:val="it-IT"/>
                <w:rPrChange w:id="150" w:author="Michael Monkenbusch" w:date="2016-11-18T10:51:00Z">
                  <w:rPr>
                    <w:rFonts w:ascii="Courier New" w:hAnsi="Courier New" w:cs="Courier New"/>
                    <w:sz w:val="16"/>
                    <w:szCs w:val="16"/>
                    <w:lang w:val="it-IT"/>
                  </w:rPr>
                </w:rPrChange>
              </w:rPr>
              <w:t>0.23829363E+02 0.74321813E-03 0.52553458E-03</w:t>
            </w:r>
          </w:p>
          <w:p w:rsidR="000C424B" w:rsidRPr="00C84EA9" w:rsidRDefault="000C424B" w:rsidP="00215AF7">
            <w:pPr>
              <w:pStyle w:val="StandardWeb"/>
              <w:spacing w:before="0" w:beforeAutospacing="0" w:after="0"/>
              <w:rPr>
                <w:lang w:val="it-IT"/>
                <w:rPrChange w:id="151" w:author="Michael Monkenbusch" w:date="2016-11-18T10:51:00Z">
                  <w:rPr>
                    <w:lang w:val="it-IT"/>
                  </w:rPr>
                </w:rPrChange>
              </w:rPr>
            </w:pPr>
            <w:r w:rsidRPr="00C84EA9">
              <w:rPr>
                <w:rFonts w:ascii="Courier New" w:hAnsi="Courier New" w:cs="Courier New"/>
                <w:sz w:val="16"/>
                <w:szCs w:val="16"/>
                <w:lang w:val="it-IT"/>
                <w:rPrChange w:id="152" w:author="Michael Monkenbusch" w:date="2016-11-18T10:51:00Z">
                  <w:rPr>
                    <w:rFonts w:ascii="Courier New" w:hAnsi="Courier New" w:cs="Courier New"/>
                    <w:sz w:val="16"/>
                    <w:szCs w:val="16"/>
                    <w:lang w:val="it-IT"/>
                  </w:rPr>
                </w:rPrChange>
              </w:rPr>
              <w:t>0.24045993E+02 0.79744817E-03 0.56388101E-03</w:t>
            </w:r>
          </w:p>
          <w:p w:rsidR="000C424B" w:rsidRPr="00C84EA9" w:rsidRDefault="000C424B" w:rsidP="00215AF7">
            <w:pPr>
              <w:pStyle w:val="StandardWeb"/>
              <w:spacing w:before="0" w:beforeAutospacing="0" w:after="0"/>
              <w:rPr>
                <w:lang w:val="it-IT"/>
                <w:rPrChange w:id="153" w:author="Michael Monkenbusch" w:date="2016-11-18T10:51:00Z">
                  <w:rPr>
                    <w:lang w:val="it-IT"/>
                  </w:rPr>
                </w:rPrChange>
              </w:rPr>
            </w:pPr>
            <w:r w:rsidRPr="00C84EA9">
              <w:rPr>
                <w:rFonts w:ascii="Courier New" w:hAnsi="Courier New" w:cs="Courier New"/>
                <w:sz w:val="16"/>
                <w:szCs w:val="16"/>
                <w:lang w:val="it-IT"/>
                <w:rPrChange w:id="154" w:author="Michael Monkenbusch" w:date="2016-11-18T10:51:00Z">
                  <w:rPr>
                    <w:rFonts w:ascii="Courier New" w:hAnsi="Courier New" w:cs="Courier New"/>
                    <w:sz w:val="16"/>
                    <w:szCs w:val="16"/>
                    <w:lang w:val="it-IT"/>
                  </w:rPr>
                </w:rPrChange>
              </w:rPr>
              <w:t>0.24262624E+02 0.78369906E-03 0.55415892E-03</w:t>
            </w:r>
          </w:p>
          <w:p w:rsidR="000C424B" w:rsidRPr="00C84EA9" w:rsidRDefault="000C424B" w:rsidP="00215AF7">
            <w:pPr>
              <w:pStyle w:val="StandardWeb"/>
              <w:spacing w:before="0" w:beforeAutospacing="0" w:after="0"/>
              <w:rPr>
                <w:lang w:val="it-IT"/>
                <w:rPrChange w:id="155" w:author="Michael Monkenbusch" w:date="2016-11-18T10:51:00Z">
                  <w:rPr>
                    <w:lang w:val="it-IT"/>
                  </w:rPr>
                </w:rPrChange>
              </w:rPr>
            </w:pPr>
          </w:p>
          <w:p w:rsidR="000C424B" w:rsidRPr="00C84EA9" w:rsidRDefault="000C424B" w:rsidP="00215AF7">
            <w:pPr>
              <w:pStyle w:val="StandardWeb"/>
              <w:spacing w:before="0" w:beforeAutospacing="0" w:after="0"/>
              <w:rPr>
                <w:rPrChange w:id="156" w:author="Michael Monkenbusch" w:date="2016-11-18T10:51:00Z">
                  <w:rPr/>
                </w:rPrChange>
              </w:rPr>
            </w:pPr>
            <w:r w:rsidRPr="00C84EA9">
              <w:rPr>
                <w:rFonts w:ascii="Courier New" w:hAnsi="Courier New" w:cs="Courier New"/>
                <w:sz w:val="16"/>
                <w:szCs w:val="16"/>
                <w:lang w:val="en-GB"/>
                <w:rPrChange w:id="157" w:author="Michael Monkenbusch" w:date="2016-11-18T10:51:00Z">
                  <w:rPr>
                    <w:rFonts w:ascii="Courier New" w:hAnsi="Courier New" w:cs="Courier New"/>
                    <w:sz w:val="16"/>
                    <w:szCs w:val="16"/>
                    <w:lang w:val="en-GB"/>
                  </w:rPr>
                </w:rPrChange>
              </w:rPr>
              <w:t xml:space="preserve">#eod </w:t>
            </w:r>
            <w:r w:rsidRPr="00C84EA9">
              <w:rPr>
                <w:b/>
                <w:bCs/>
                <w:sz w:val="16"/>
                <w:szCs w:val="16"/>
                <w:lang w:val="en-GB"/>
                <w:rPrChange w:id="158" w:author="Michael Monkenbusch" w:date="2016-11-18T10:51:00Z">
                  <w:rPr>
                    <w:b/>
                    <w:bCs/>
                    <w:sz w:val="16"/>
                    <w:szCs w:val="16"/>
                    <w:lang w:val="en-GB"/>
                  </w:rPr>
                </w:rPrChange>
              </w:rPr>
              <w:t>:keyword=#eod</w:t>
            </w:r>
          </w:p>
        </w:tc>
      </w:tr>
    </w:tbl>
    <w:p w:rsidR="000C424B" w:rsidRPr="00C84EA9" w:rsidRDefault="000C424B" w:rsidP="00215AF7">
      <w:pPr>
        <w:pStyle w:val="berschrift3"/>
        <w:pageBreakBefore/>
        <w:spacing w:before="0" w:beforeAutospacing="0" w:after="0"/>
        <w:divId w:val="526019186"/>
        <w:rPr>
          <w:rFonts w:ascii="Arial" w:hAnsi="Arial" w:cs="Arial"/>
          <w:sz w:val="24"/>
          <w:szCs w:val="24"/>
          <w:lang w:val="en-GB"/>
          <w:rPrChange w:id="159" w:author="Michael Monkenbusch" w:date="2016-11-18T10:51:00Z">
            <w:rPr>
              <w:rFonts w:ascii="Arial" w:hAnsi="Arial" w:cs="Arial"/>
              <w:sz w:val="24"/>
              <w:szCs w:val="24"/>
              <w:lang w:val="en-GB"/>
            </w:rPr>
          </w:rPrChange>
        </w:rPr>
      </w:pPr>
      <w:r w:rsidRPr="00C84EA9">
        <w:rPr>
          <w:rFonts w:ascii="Arial" w:hAnsi="Arial" w:cs="Arial"/>
          <w:sz w:val="24"/>
          <w:szCs w:val="24"/>
          <w:lang w:val="en-GB"/>
          <w:rPrChange w:id="160" w:author="Michael Monkenbusch" w:date="2016-11-18T10:51:00Z">
            <w:rPr>
              <w:rFonts w:ascii="Arial" w:hAnsi="Arial" w:cs="Arial"/>
              <w:sz w:val="24"/>
              <w:szCs w:val="24"/>
              <w:lang w:val="en-GB"/>
            </w:rPr>
          </w:rPrChange>
        </w:rPr>
        <w:lastRenderedPageBreak/>
        <w:t xml:space="preserve">Output </w:t>
      </w:r>
      <w:ins w:id="161" w:author="Michael Monkenbusch" w:date="2015-11-25T21:05:00Z">
        <w:r w:rsidR="00762453" w:rsidRPr="00C84EA9">
          <w:rPr>
            <w:rFonts w:ascii="Arial" w:hAnsi="Arial" w:cs="Arial"/>
            <w:sz w:val="24"/>
            <w:szCs w:val="24"/>
            <w:lang w:val="en-GB"/>
            <w:rPrChange w:id="162" w:author="Michael Monkenbusch" w:date="2016-11-18T10:51:00Z">
              <w:rPr>
                <w:rFonts w:ascii="Arial" w:hAnsi="Arial" w:cs="Arial"/>
                <w:sz w:val="24"/>
                <w:szCs w:val="24"/>
                <w:lang w:val="en-GB"/>
              </w:rPr>
            </w:rPrChange>
          </w:rPr>
          <w:t xml:space="preserve">and manipulating </w:t>
        </w:r>
      </w:ins>
      <w:r w:rsidRPr="00C84EA9">
        <w:rPr>
          <w:rFonts w:ascii="Arial" w:hAnsi="Arial" w:cs="Arial"/>
          <w:sz w:val="24"/>
          <w:szCs w:val="24"/>
          <w:lang w:val="en-GB"/>
          <w:rPrChange w:id="163" w:author="Michael Monkenbusch" w:date="2016-11-18T10:51:00Z">
            <w:rPr>
              <w:rFonts w:ascii="Arial" w:hAnsi="Arial" w:cs="Arial"/>
              <w:sz w:val="24"/>
              <w:szCs w:val="24"/>
              <w:lang w:val="en-GB"/>
            </w:rPr>
          </w:rPrChange>
        </w:rPr>
        <w:t>of Data</w:t>
      </w:r>
    </w:p>
    <w:tbl>
      <w:tblPr>
        <w:tblW w:w="9240" w:type="dxa"/>
        <w:tblCellSpacing w:w="0"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1072"/>
        <w:gridCol w:w="8168"/>
      </w:tblGrid>
      <w:tr w:rsidR="000C424B" w:rsidRPr="00C84EA9">
        <w:trPr>
          <w:divId w:val="526019186"/>
          <w:tblCellSpacing w:w="0" w:type="dxa"/>
        </w:trPr>
        <w:tc>
          <w:tcPr>
            <w:tcW w:w="1020" w:type="dxa"/>
            <w:tcBorders>
              <w:top w:val="outset" w:sz="6" w:space="0" w:color="000000"/>
              <w:left w:val="outset" w:sz="6" w:space="0" w:color="000000"/>
              <w:bottom w:val="outset" w:sz="6" w:space="0" w:color="000000"/>
              <w:right w:val="outset" w:sz="6" w:space="0" w:color="000000"/>
            </w:tcBorders>
            <w:shd w:val="clear" w:color="auto" w:fill="FFFF99"/>
          </w:tcPr>
          <w:p w:rsidR="000C424B" w:rsidRPr="00C84EA9" w:rsidRDefault="000C424B" w:rsidP="00215AF7">
            <w:pPr>
              <w:pStyle w:val="western"/>
              <w:spacing w:before="0" w:beforeAutospacing="0" w:after="0"/>
              <w:rPr>
                <w:lang w:val="en-GB"/>
                <w:rPrChange w:id="164" w:author="Michael Monkenbusch" w:date="2016-11-18T10:51:00Z">
                  <w:rPr>
                    <w:lang w:val="en-GB"/>
                  </w:rPr>
                </w:rPrChange>
              </w:rPr>
            </w:pPr>
            <w:r w:rsidRPr="00C84EA9">
              <w:rPr>
                <w:rFonts w:ascii="Helvetica" w:hAnsi="Helvetica" w:cs="Helvetica"/>
                <w:b/>
                <w:bCs/>
                <w:lang w:val="en-GB"/>
                <w:rPrChange w:id="165" w:author="Michael Monkenbusch" w:date="2016-11-18T10:51:00Z">
                  <w:rPr>
                    <w:rFonts w:ascii="Helvetica" w:hAnsi="Helvetica" w:cs="Helvetica"/>
                    <w:b/>
                    <w:bCs/>
                    <w:lang w:val="en-GB"/>
                  </w:rPr>
                </w:rPrChange>
              </w:rPr>
              <w:t>save</w:t>
            </w:r>
          </w:p>
        </w:tc>
        <w:tc>
          <w:tcPr>
            <w:tcW w:w="7770" w:type="dxa"/>
            <w:tcBorders>
              <w:top w:val="outset" w:sz="6" w:space="0" w:color="000000"/>
              <w:left w:val="outset" w:sz="6" w:space="0" w:color="000000"/>
              <w:bottom w:val="outset" w:sz="6" w:space="0" w:color="000000"/>
              <w:right w:val="outset" w:sz="6" w:space="0" w:color="000000"/>
            </w:tcBorders>
            <w:shd w:val="clear" w:color="auto" w:fill="FFFF99"/>
          </w:tcPr>
          <w:p w:rsidR="000C424B" w:rsidRPr="00C84EA9" w:rsidRDefault="000C424B" w:rsidP="00215AF7">
            <w:pPr>
              <w:pStyle w:val="western"/>
              <w:spacing w:before="0" w:beforeAutospacing="0" w:after="0"/>
              <w:rPr>
                <w:rPrChange w:id="166" w:author="Michael Monkenbusch" w:date="2016-11-18T10:51:00Z">
                  <w:rPr/>
                </w:rPrChange>
              </w:rPr>
            </w:pPr>
            <w:r w:rsidRPr="00C84EA9">
              <w:rPr>
                <w:rFonts w:ascii="Helvetica" w:hAnsi="Helvetica" w:cs="Helvetica"/>
                <w:lang w:val="en-GB"/>
                <w:rPrChange w:id="167" w:author="Michael Monkenbusch" w:date="2016-11-18T10:51:00Z">
                  <w:rPr>
                    <w:rFonts w:ascii="Helvetica" w:hAnsi="Helvetica" w:cs="Helvetica"/>
                    <w:lang w:val="en-GB"/>
                  </w:rPr>
                </w:rPrChange>
              </w:rPr>
              <w:t xml:space="preserve">[&lt;isel&gt;] </w:t>
            </w:r>
            <w:r w:rsidRPr="00C84EA9">
              <w:rPr>
                <w:rFonts w:ascii="Helvetica" w:hAnsi="Helvetica" w:cs="Helvetica"/>
                <w:b/>
                <w:bCs/>
                <w:lang w:val="en-GB"/>
                <w:rPrChange w:id="168" w:author="Michael Monkenbusch" w:date="2016-11-18T10:51:00Z">
                  <w:rPr>
                    <w:rFonts w:ascii="Helvetica" w:hAnsi="Helvetica" w:cs="Helvetica"/>
                    <w:b/>
                    <w:bCs/>
                    <w:lang w:val="en-GB"/>
                  </w:rPr>
                </w:rPrChange>
              </w:rPr>
              <w:t>to</w:t>
            </w:r>
            <w:r w:rsidRPr="00C84EA9">
              <w:rPr>
                <w:rFonts w:ascii="Helvetica" w:hAnsi="Helvetica" w:cs="Helvetica"/>
                <w:lang w:val="en-GB"/>
                <w:rPrChange w:id="169" w:author="Michael Monkenbusch" w:date="2016-11-18T10:51:00Z">
                  <w:rPr>
                    <w:rFonts w:ascii="Helvetica" w:hAnsi="Helvetica" w:cs="Helvetica"/>
                    <w:lang w:val="en-GB"/>
                  </w:rPr>
                </w:rPrChange>
              </w:rPr>
              <w:t xml:space="preserve"> filename</w:t>
            </w:r>
          </w:p>
        </w:tc>
      </w:tr>
      <w:tr w:rsidR="000C424B" w:rsidRPr="00C84EA9">
        <w:trPr>
          <w:divId w:val="526019186"/>
          <w:tblCellSpacing w:w="0" w:type="dxa"/>
        </w:trPr>
        <w:tc>
          <w:tcPr>
            <w:tcW w:w="1020"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ind w:right="-108"/>
              <w:rPr>
                <w:lang w:val="en-GB"/>
                <w:rPrChange w:id="170" w:author="Michael Monkenbusch" w:date="2016-11-18T10:51:00Z">
                  <w:rPr>
                    <w:lang w:val="en-GB"/>
                  </w:rPr>
                </w:rPrChange>
              </w:rPr>
            </w:pPr>
          </w:p>
        </w:tc>
        <w:tc>
          <w:tcPr>
            <w:tcW w:w="7770"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rPr>
                <w:lang w:val="en-GB"/>
                <w:rPrChange w:id="171" w:author="Michael Monkenbusch" w:date="2016-11-18T10:51:00Z">
                  <w:rPr>
                    <w:lang w:val="en-GB"/>
                  </w:rPr>
                </w:rPrChange>
              </w:rPr>
            </w:pPr>
            <w:r w:rsidRPr="00C84EA9">
              <w:rPr>
                <w:sz w:val="18"/>
                <w:szCs w:val="18"/>
                <w:lang w:val="en-GB"/>
                <w:rPrChange w:id="172" w:author="Michael Monkenbusch" w:date="2016-11-18T10:51:00Z">
                  <w:rPr>
                    <w:sz w:val="18"/>
                    <w:szCs w:val="18"/>
                    <w:lang w:val="en-GB"/>
                  </w:rPr>
                </w:rPrChange>
              </w:rPr>
              <w:t xml:space="preserve">saves data from selected respectively &lt;isel&gt; internal record to </w:t>
            </w:r>
            <w:r w:rsidRPr="00C84EA9">
              <w:rPr>
                <w:sz w:val="18"/>
                <w:szCs w:val="18"/>
                <w:shd w:val="clear" w:color="auto" w:fill="FFFF00"/>
                <w:lang w:val="en-GB"/>
                <w:rPrChange w:id="173" w:author="Michael Monkenbusch" w:date="2016-11-18T10:51:00Z">
                  <w:rPr>
                    <w:sz w:val="18"/>
                    <w:szCs w:val="18"/>
                    <w:shd w:val="clear" w:color="auto" w:fill="FFFF00"/>
                    <w:lang w:val="en-GB"/>
                  </w:rPr>
                </w:rPrChange>
              </w:rPr>
              <w:t xml:space="preserve">&lt;filename&gt; </w:t>
            </w:r>
            <w:r w:rsidRPr="00C84EA9">
              <w:rPr>
                <w:sz w:val="18"/>
                <w:szCs w:val="18"/>
                <w:lang w:val="en-GB"/>
                <w:rPrChange w:id="174" w:author="Michael Monkenbusch" w:date="2016-11-18T10:51:00Z">
                  <w:rPr>
                    <w:sz w:val="18"/>
                    <w:szCs w:val="18"/>
                    <w:lang w:val="en-GB"/>
                  </w:rPr>
                </w:rPrChange>
              </w:rPr>
              <w:t xml:space="preserve">. If &lt;filename&gt; starts not with “.” or “/” savepath is prepended. Current </w:t>
            </w:r>
            <w:r w:rsidRPr="00C84EA9">
              <w:rPr>
                <w:b/>
                <w:bCs/>
                <w:sz w:val="18"/>
                <w:szCs w:val="18"/>
                <w:lang w:val="en-GB"/>
                <w:rPrChange w:id="175" w:author="Michael Monkenbusch" w:date="2016-11-18T10:51:00Z">
                  <w:rPr>
                    <w:b/>
                    <w:bCs/>
                    <w:sz w:val="18"/>
                    <w:szCs w:val="18"/>
                    <w:lang w:val="en-GB"/>
                  </w:rPr>
                </w:rPrChange>
              </w:rPr>
              <w:t>restriction</w:t>
            </w:r>
            <w:r w:rsidRPr="00C84EA9">
              <w:rPr>
                <w:sz w:val="18"/>
                <w:szCs w:val="18"/>
                <w:lang w:val="en-GB"/>
                <w:rPrChange w:id="176" w:author="Michael Monkenbusch" w:date="2016-11-18T10:51:00Z">
                  <w:rPr>
                    <w:sz w:val="18"/>
                    <w:szCs w:val="18"/>
                    <w:lang w:val="en-GB"/>
                  </w:rPr>
                </w:rPrChange>
              </w:rPr>
              <w:t>: &lt;filename&gt; may not begin with one of the fllowing characters: ‘+-0123456789(‘.</w:t>
            </w:r>
          </w:p>
          <w:p w:rsidR="000C424B" w:rsidRPr="00C84EA9" w:rsidRDefault="000C424B" w:rsidP="00215AF7">
            <w:pPr>
              <w:pStyle w:val="western"/>
              <w:spacing w:before="0" w:beforeAutospacing="0" w:after="0"/>
              <w:rPr>
                <w:lang w:val="en-GB"/>
                <w:rPrChange w:id="177" w:author="Michael Monkenbusch" w:date="2016-11-18T10:51:00Z">
                  <w:rPr>
                    <w:lang w:val="en-GB"/>
                  </w:rPr>
                </w:rPrChange>
              </w:rPr>
            </w:pPr>
            <w:r w:rsidRPr="00C84EA9">
              <w:rPr>
                <w:b/>
                <w:bCs/>
                <w:sz w:val="18"/>
                <w:szCs w:val="18"/>
                <w:lang w:val="en-GB"/>
                <w:rPrChange w:id="178" w:author="Michael Monkenbusch" w:date="2016-11-18T10:51:00Z">
                  <w:rPr>
                    <w:b/>
                    <w:bCs/>
                    <w:sz w:val="18"/>
                    <w:szCs w:val="18"/>
                    <w:lang w:val="en-GB"/>
                  </w:rPr>
                </w:rPrChange>
              </w:rPr>
              <w:t xml:space="preserve">Hint: </w:t>
            </w:r>
            <w:r w:rsidRPr="00C84EA9">
              <w:rPr>
                <w:sz w:val="18"/>
                <w:szCs w:val="18"/>
                <w:lang w:val="en-GB"/>
                <w:rPrChange w:id="179" w:author="Michael Monkenbusch" w:date="2016-11-18T10:51:00Z">
                  <w:rPr>
                    <w:sz w:val="18"/>
                    <w:szCs w:val="18"/>
                    <w:lang w:val="en-GB"/>
                  </w:rPr>
                </w:rPrChange>
              </w:rPr>
              <w:t>behind the</w:t>
            </w:r>
            <w:r w:rsidRPr="00C84EA9">
              <w:rPr>
                <w:b/>
                <w:bCs/>
                <w:sz w:val="18"/>
                <w:szCs w:val="18"/>
                <w:lang w:val="en-GB"/>
                <w:rPrChange w:id="180" w:author="Michael Monkenbusch" w:date="2016-11-18T10:51:00Z">
                  <w:rPr>
                    <w:b/>
                    <w:bCs/>
                    <w:sz w:val="18"/>
                    <w:szCs w:val="18"/>
                    <w:lang w:val="en-GB"/>
                  </w:rPr>
                </w:rPrChange>
              </w:rPr>
              <w:t xml:space="preserve"> data </w:t>
            </w:r>
            <w:r w:rsidRPr="00C84EA9">
              <w:rPr>
                <w:sz w:val="18"/>
                <w:szCs w:val="18"/>
                <w:lang w:val="en-GB"/>
                <w:rPrChange w:id="181" w:author="Michael Monkenbusch" w:date="2016-11-18T10:51:00Z">
                  <w:rPr>
                    <w:sz w:val="18"/>
                    <w:szCs w:val="18"/>
                    <w:lang w:val="en-GB"/>
                  </w:rPr>
                </w:rPrChange>
              </w:rPr>
              <w:t xml:space="preserve">the saved file will contain the theory setting definition which was active at the time when the </w:t>
            </w:r>
            <w:r w:rsidRPr="00C84EA9">
              <w:rPr>
                <w:rFonts w:ascii="Helvetica" w:hAnsi="Helvetica" w:cs="Helvetica"/>
                <w:sz w:val="18"/>
                <w:szCs w:val="18"/>
                <w:lang w:val="en-GB"/>
                <w:rPrChange w:id="182" w:author="Michael Monkenbusch" w:date="2016-11-18T10:51:00Z">
                  <w:rPr>
                    <w:rFonts w:ascii="Helvetica" w:hAnsi="Helvetica" w:cs="Helvetica"/>
                    <w:sz w:val="18"/>
                    <w:szCs w:val="18"/>
                    <w:lang w:val="en-GB"/>
                  </w:rPr>
                </w:rPrChange>
              </w:rPr>
              <w:t>save</w:t>
            </w:r>
            <w:r w:rsidRPr="00C84EA9">
              <w:rPr>
                <w:sz w:val="18"/>
                <w:szCs w:val="18"/>
                <w:lang w:val="en-GB"/>
                <w:rPrChange w:id="183" w:author="Michael Monkenbusch" w:date="2016-11-18T10:51:00Z">
                  <w:rPr>
                    <w:sz w:val="18"/>
                    <w:szCs w:val="18"/>
                    <w:lang w:val="en-GB"/>
                  </w:rPr>
                </w:rPrChange>
              </w:rPr>
              <w:t xml:space="preserve"> command was issued. Note that this will only be useful if </w:t>
            </w:r>
            <w:r w:rsidRPr="00C84EA9">
              <w:rPr>
                <w:rFonts w:ascii="Helvetica" w:hAnsi="Helvetica" w:cs="Helvetica"/>
                <w:sz w:val="18"/>
                <w:szCs w:val="18"/>
                <w:lang w:val="en-GB"/>
                <w:rPrChange w:id="184" w:author="Michael Monkenbusch" w:date="2016-11-18T10:51:00Z">
                  <w:rPr>
                    <w:rFonts w:ascii="Helvetica" w:hAnsi="Helvetica" w:cs="Helvetica"/>
                    <w:sz w:val="18"/>
                    <w:szCs w:val="18"/>
                    <w:lang w:val="en-GB"/>
                  </w:rPr>
                </w:rPrChange>
              </w:rPr>
              <w:t>save</w:t>
            </w:r>
            <w:r w:rsidRPr="00C84EA9">
              <w:rPr>
                <w:sz w:val="18"/>
                <w:szCs w:val="18"/>
                <w:lang w:val="en-GB"/>
                <w:rPrChange w:id="185" w:author="Michael Monkenbusch" w:date="2016-11-18T10:51:00Z">
                  <w:rPr>
                    <w:sz w:val="18"/>
                    <w:szCs w:val="18"/>
                    <w:lang w:val="en-GB"/>
                  </w:rPr>
                </w:rPrChange>
              </w:rPr>
              <w:t xml:space="preserve"> is performed before a different theory setting which does not represent the situation of the saved data is prepared! </w:t>
            </w:r>
          </w:p>
          <w:p w:rsidR="000C424B" w:rsidRPr="00C84EA9" w:rsidRDefault="000C424B" w:rsidP="00215AF7">
            <w:pPr>
              <w:pStyle w:val="western"/>
              <w:spacing w:before="0" w:beforeAutospacing="0" w:after="0"/>
              <w:rPr>
                <w:lang w:val="en-GB"/>
                <w:rPrChange w:id="186" w:author="Michael Monkenbusch" w:date="2016-11-18T10:51:00Z">
                  <w:rPr>
                    <w:lang w:val="en-GB"/>
                  </w:rPr>
                </w:rPrChange>
              </w:rPr>
            </w:pPr>
            <w:r w:rsidRPr="00C84EA9">
              <w:rPr>
                <w:rFonts w:ascii="Helvetica" w:hAnsi="Helvetica" w:cs="Helvetica"/>
                <w:b/>
                <w:bCs/>
                <w:sz w:val="18"/>
                <w:szCs w:val="18"/>
                <w:lang w:val="en-GB"/>
                <w:rPrChange w:id="187" w:author="Michael Monkenbusch" w:date="2016-11-18T10:51:00Z">
                  <w:rPr>
                    <w:rFonts w:ascii="Helvetica" w:hAnsi="Helvetica" w:cs="Helvetica"/>
                    <w:b/>
                    <w:bCs/>
                    <w:sz w:val="18"/>
                    <w:szCs w:val="18"/>
                    <w:lang w:val="en-GB"/>
                  </w:rPr>
                </w:rPrChange>
              </w:rPr>
              <w:t>Hint2</w:t>
            </w:r>
            <w:r w:rsidRPr="00C84EA9">
              <w:rPr>
                <w:rFonts w:ascii="Helvetica" w:hAnsi="Helvetica" w:cs="Helvetica"/>
                <w:sz w:val="18"/>
                <w:szCs w:val="18"/>
                <w:lang w:val="en-GB"/>
                <w:rPrChange w:id="188" w:author="Michael Monkenbusch" w:date="2016-11-18T10:51:00Z">
                  <w:rPr>
                    <w:rFonts w:ascii="Helvetica" w:hAnsi="Helvetica" w:cs="Helvetica"/>
                    <w:sz w:val="18"/>
                    <w:szCs w:val="18"/>
                    <w:lang w:val="en-GB"/>
                  </w:rPr>
                </w:rPrChange>
              </w:rPr>
              <w:t>: To restore the theory including parameters use :</w:t>
            </w:r>
          </w:p>
          <w:p w:rsidR="000C424B" w:rsidRPr="00C84EA9" w:rsidRDefault="000C424B" w:rsidP="00215AF7">
            <w:pPr>
              <w:pStyle w:val="western"/>
              <w:spacing w:before="0" w:beforeAutospacing="0" w:after="0"/>
              <w:rPr>
                <w:lang w:val="en-GB"/>
                <w:rPrChange w:id="189" w:author="Michael Monkenbusch" w:date="2016-11-18T10:51:00Z">
                  <w:rPr>
                    <w:lang w:val="en-GB"/>
                  </w:rPr>
                </w:rPrChange>
              </w:rPr>
            </w:pPr>
            <w:r w:rsidRPr="00C84EA9">
              <w:rPr>
                <w:rFonts w:ascii="Helvetica" w:hAnsi="Helvetica" w:cs="Helvetica"/>
                <w:sz w:val="18"/>
                <w:szCs w:val="18"/>
                <w:lang w:val="en-GB"/>
                <w:rPrChange w:id="190" w:author="Michael Monkenbusch" w:date="2016-11-18T10:51:00Z">
                  <w:rPr>
                    <w:rFonts w:ascii="Helvetica" w:hAnsi="Helvetica" w:cs="Helvetica"/>
                    <w:sz w:val="18"/>
                    <w:szCs w:val="18"/>
                    <w:lang w:val="en-GB"/>
                  </w:rPr>
                </w:rPrChange>
              </w:rPr>
              <w:t>&gt; csplit &lt;saved_filename&gt; %theory% -f &lt;theory_filename&gt;</w:t>
            </w:r>
          </w:p>
          <w:p w:rsidR="000C424B" w:rsidRPr="00C84EA9" w:rsidRDefault="000C424B" w:rsidP="00215AF7">
            <w:pPr>
              <w:pStyle w:val="western"/>
              <w:spacing w:before="0" w:beforeAutospacing="0" w:after="0"/>
              <w:rPr>
                <w:lang w:val="en-GB"/>
                <w:rPrChange w:id="191" w:author="Michael Monkenbusch" w:date="2016-11-18T10:51:00Z">
                  <w:rPr>
                    <w:lang w:val="en-GB"/>
                  </w:rPr>
                </w:rPrChange>
              </w:rPr>
            </w:pPr>
            <w:r w:rsidRPr="00C84EA9">
              <w:rPr>
                <w:rFonts w:ascii="Helvetica" w:hAnsi="Helvetica" w:cs="Helvetica"/>
                <w:sz w:val="18"/>
                <w:szCs w:val="18"/>
                <w:lang w:val="en-GB"/>
                <w:rPrChange w:id="192" w:author="Michael Monkenbusch" w:date="2016-11-18T10:51:00Z">
                  <w:rPr>
                    <w:rFonts w:ascii="Helvetica" w:hAnsi="Helvetica" w:cs="Helvetica"/>
                    <w:sz w:val="18"/>
                    <w:szCs w:val="18"/>
                    <w:lang w:val="en-GB"/>
                  </w:rPr>
                </w:rPrChange>
              </w:rPr>
              <w:t>resulting in a file &lt; theory_filename</w:t>
            </w:r>
            <w:r w:rsidRPr="00C84EA9">
              <w:rPr>
                <w:sz w:val="18"/>
                <w:szCs w:val="18"/>
                <w:lang w:val="en-GB"/>
                <w:rPrChange w:id="193" w:author="Michael Monkenbusch" w:date="2016-11-18T10:51:00Z">
                  <w:rPr>
                    <w:sz w:val="18"/>
                    <w:szCs w:val="18"/>
                    <w:lang w:val="en-GB"/>
                  </w:rPr>
                </w:rPrChange>
              </w:rPr>
              <w:t xml:space="preserve">00 &gt; which you can cp to lastth, activate it by &gt; acl and recalculate theory by &gt; thc </w:t>
            </w:r>
          </w:p>
        </w:tc>
      </w:tr>
      <w:tr w:rsidR="000C424B" w:rsidRPr="00C84EA9">
        <w:trPr>
          <w:divId w:val="526019186"/>
          <w:tblCellSpacing w:w="0" w:type="dxa"/>
        </w:trPr>
        <w:tc>
          <w:tcPr>
            <w:tcW w:w="1020" w:type="dxa"/>
            <w:tcBorders>
              <w:top w:val="outset" w:sz="6" w:space="0" w:color="000000"/>
              <w:left w:val="outset" w:sz="6" w:space="0" w:color="000000"/>
              <w:bottom w:val="outset" w:sz="6" w:space="0" w:color="000000"/>
              <w:right w:val="outset" w:sz="6" w:space="0" w:color="000000"/>
            </w:tcBorders>
            <w:shd w:val="clear" w:color="auto" w:fill="FFFF99"/>
          </w:tcPr>
          <w:p w:rsidR="000C424B" w:rsidRPr="00C84EA9" w:rsidRDefault="000C424B" w:rsidP="00215AF7">
            <w:pPr>
              <w:pStyle w:val="western"/>
              <w:spacing w:before="0" w:beforeAutospacing="0" w:after="0"/>
              <w:rPr>
                <w:lang w:val="en-GB"/>
                <w:rPrChange w:id="194" w:author="Michael Monkenbusch" w:date="2016-11-18T10:51:00Z">
                  <w:rPr>
                    <w:lang w:val="en-GB"/>
                  </w:rPr>
                </w:rPrChange>
              </w:rPr>
            </w:pPr>
            <w:r w:rsidRPr="00C84EA9">
              <w:rPr>
                <w:rFonts w:ascii="Helvetica" w:hAnsi="Helvetica" w:cs="Helvetica"/>
                <w:b/>
                <w:bCs/>
                <w:lang w:val="en-GB"/>
                <w:rPrChange w:id="195" w:author="Michael Monkenbusch" w:date="2016-11-18T10:51:00Z">
                  <w:rPr>
                    <w:rFonts w:ascii="Helvetica" w:hAnsi="Helvetica" w:cs="Helvetica"/>
                    <w:b/>
                    <w:bCs/>
                    <w:lang w:val="en-GB"/>
                  </w:rPr>
                </w:rPrChange>
              </w:rPr>
              <w:t>msave</w:t>
            </w:r>
          </w:p>
        </w:tc>
        <w:tc>
          <w:tcPr>
            <w:tcW w:w="7770" w:type="dxa"/>
            <w:tcBorders>
              <w:top w:val="outset" w:sz="6" w:space="0" w:color="000000"/>
              <w:left w:val="outset" w:sz="6" w:space="0" w:color="000000"/>
              <w:bottom w:val="outset" w:sz="6" w:space="0" w:color="000000"/>
              <w:right w:val="outset" w:sz="6" w:space="0" w:color="000000"/>
            </w:tcBorders>
            <w:shd w:val="clear" w:color="auto" w:fill="FFFF99"/>
          </w:tcPr>
          <w:p w:rsidR="000C424B" w:rsidRPr="00C84EA9" w:rsidRDefault="000C424B" w:rsidP="00215AF7">
            <w:pPr>
              <w:pStyle w:val="western"/>
              <w:spacing w:before="0" w:beforeAutospacing="0" w:after="0"/>
              <w:rPr>
                <w:lang w:val="en-GB"/>
                <w:rPrChange w:id="196" w:author="Michael Monkenbusch" w:date="2016-11-18T10:51:00Z">
                  <w:rPr>
                    <w:lang w:val="en-GB"/>
                  </w:rPr>
                </w:rPrChange>
              </w:rPr>
            </w:pPr>
            <w:r w:rsidRPr="00C84EA9">
              <w:rPr>
                <w:rFonts w:ascii="Helvetica" w:hAnsi="Helvetica" w:cs="Helvetica"/>
                <w:lang w:val="en-GB"/>
                <w:rPrChange w:id="197" w:author="Michael Monkenbusch" w:date="2016-11-18T10:51:00Z">
                  <w:rPr>
                    <w:rFonts w:ascii="Helvetica" w:hAnsi="Helvetica" w:cs="Helvetica"/>
                    <w:lang w:val="en-GB"/>
                  </w:rPr>
                </w:rPrChange>
              </w:rPr>
              <w:t>filename</w:t>
            </w:r>
          </w:p>
        </w:tc>
      </w:tr>
      <w:tr w:rsidR="000C424B" w:rsidRPr="00C84EA9">
        <w:trPr>
          <w:divId w:val="526019186"/>
          <w:tblCellSpacing w:w="0" w:type="dxa"/>
        </w:trPr>
        <w:tc>
          <w:tcPr>
            <w:tcW w:w="1020"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ind w:right="-108"/>
              <w:rPr>
                <w:lang w:val="en-GB"/>
                <w:rPrChange w:id="198" w:author="Michael Monkenbusch" w:date="2016-11-18T10:51:00Z">
                  <w:rPr>
                    <w:lang w:val="en-GB"/>
                  </w:rPr>
                </w:rPrChange>
              </w:rPr>
            </w:pPr>
          </w:p>
        </w:tc>
        <w:tc>
          <w:tcPr>
            <w:tcW w:w="7770"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rPr>
                <w:lang w:val="en-GB"/>
                <w:rPrChange w:id="199" w:author="Michael Monkenbusch" w:date="2016-11-18T10:51:00Z">
                  <w:rPr>
                    <w:lang w:val="en-GB"/>
                  </w:rPr>
                </w:rPrChange>
              </w:rPr>
            </w:pPr>
            <w:r w:rsidRPr="00C84EA9">
              <w:rPr>
                <w:sz w:val="18"/>
                <w:szCs w:val="18"/>
                <w:lang w:val="en-GB"/>
                <w:rPrChange w:id="200" w:author="Michael Monkenbusch" w:date="2016-11-18T10:51:00Z">
                  <w:rPr>
                    <w:sz w:val="18"/>
                    <w:szCs w:val="18"/>
                    <w:lang w:val="en-GB"/>
                  </w:rPr>
                </w:rPrChange>
              </w:rPr>
              <w:t xml:space="preserve">saves </w:t>
            </w:r>
            <w:r w:rsidRPr="00C84EA9">
              <w:rPr>
                <w:sz w:val="18"/>
                <w:szCs w:val="18"/>
                <w:shd w:val="clear" w:color="auto" w:fill="FFFF00"/>
                <w:lang w:val="en-GB"/>
                <w:rPrChange w:id="201" w:author="Michael Monkenbusch" w:date="2016-11-18T10:51:00Z">
                  <w:rPr>
                    <w:sz w:val="18"/>
                    <w:szCs w:val="18"/>
                    <w:shd w:val="clear" w:color="auto" w:fill="FFFF00"/>
                    <w:lang w:val="en-GB"/>
                  </w:rPr>
                </w:rPrChange>
              </w:rPr>
              <w:t>all selected</w:t>
            </w:r>
            <w:r w:rsidRPr="00C84EA9">
              <w:rPr>
                <w:sz w:val="18"/>
                <w:szCs w:val="18"/>
                <w:lang w:val="en-GB"/>
                <w:rPrChange w:id="202" w:author="Michael Monkenbusch" w:date="2016-11-18T10:51:00Z">
                  <w:rPr>
                    <w:sz w:val="18"/>
                    <w:szCs w:val="18"/>
                    <w:lang w:val="en-GB"/>
                  </w:rPr>
                </w:rPrChange>
              </w:rPr>
              <w:t xml:space="preserve"> data records to </w:t>
            </w:r>
            <w:r w:rsidRPr="00C84EA9">
              <w:rPr>
                <w:sz w:val="18"/>
                <w:szCs w:val="18"/>
                <w:shd w:val="clear" w:color="auto" w:fill="FFFF00"/>
                <w:lang w:val="en-GB"/>
                <w:rPrChange w:id="203" w:author="Michael Monkenbusch" w:date="2016-11-18T10:51:00Z">
                  <w:rPr>
                    <w:sz w:val="18"/>
                    <w:szCs w:val="18"/>
                    <w:shd w:val="clear" w:color="auto" w:fill="FFFF00"/>
                    <w:lang w:val="en-GB"/>
                  </w:rPr>
                </w:rPrChange>
              </w:rPr>
              <w:t>&lt;filename&gt;</w:t>
            </w:r>
            <w:r w:rsidRPr="00C84EA9">
              <w:rPr>
                <w:sz w:val="18"/>
                <w:szCs w:val="18"/>
                <w:lang w:val="en-GB"/>
                <w:rPrChange w:id="204" w:author="Michael Monkenbusch" w:date="2016-11-18T10:51:00Z">
                  <w:rPr>
                    <w:sz w:val="18"/>
                    <w:szCs w:val="18"/>
                    <w:lang w:val="en-GB"/>
                  </w:rPr>
                </w:rPrChange>
              </w:rPr>
              <w:t xml:space="preserve">. If &lt;filename&gt; starts not with “.” or “/” savepath is prepended. Current </w:t>
            </w:r>
            <w:r w:rsidRPr="00C84EA9">
              <w:rPr>
                <w:b/>
                <w:bCs/>
                <w:sz w:val="18"/>
                <w:szCs w:val="18"/>
                <w:lang w:val="en-GB"/>
                <w:rPrChange w:id="205" w:author="Michael Monkenbusch" w:date="2016-11-18T10:51:00Z">
                  <w:rPr>
                    <w:b/>
                    <w:bCs/>
                    <w:sz w:val="18"/>
                    <w:szCs w:val="18"/>
                    <w:lang w:val="en-GB"/>
                  </w:rPr>
                </w:rPrChange>
              </w:rPr>
              <w:t>restriction</w:t>
            </w:r>
            <w:r w:rsidRPr="00C84EA9">
              <w:rPr>
                <w:sz w:val="18"/>
                <w:szCs w:val="18"/>
                <w:lang w:val="en-GB"/>
                <w:rPrChange w:id="206" w:author="Michael Monkenbusch" w:date="2016-11-18T10:51:00Z">
                  <w:rPr>
                    <w:sz w:val="18"/>
                    <w:szCs w:val="18"/>
                    <w:lang w:val="en-GB"/>
                  </w:rPr>
                </w:rPrChange>
              </w:rPr>
              <w:t>: &lt;filename&gt; may not begin with one of the fllowing characters: ‘+-0123456789(‘.</w:t>
            </w:r>
          </w:p>
          <w:p w:rsidR="000C424B" w:rsidRPr="00C84EA9" w:rsidRDefault="000C424B" w:rsidP="00215AF7">
            <w:pPr>
              <w:pStyle w:val="western"/>
              <w:spacing w:before="0" w:beforeAutospacing="0" w:after="0"/>
              <w:rPr>
                <w:ins w:id="207" w:author="Michael Monkenbusch" w:date="2016-11-18T10:08:00Z"/>
                <w:sz w:val="18"/>
                <w:szCs w:val="18"/>
                <w:lang w:val="en-GB"/>
                <w:rPrChange w:id="208" w:author="Michael Monkenbusch" w:date="2016-11-18T10:51:00Z">
                  <w:rPr>
                    <w:ins w:id="209" w:author="Michael Monkenbusch" w:date="2016-11-18T10:08:00Z"/>
                    <w:sz w:val="18"/>
                    <w:szCs w:val="18"/>
                    <w:lang w:val="en-GB"/>
                  </w:rPr>
                </w:rPrChange>
              </w:rPr>
            </w:pPr>
            <w:r w:rsidRPr="00C84EA9">
              <w:rPr>
                <w:b/>
                <w:bCs/>
                <w:sz w:val="18"/>
                <w:szCs w:val="18"/>
                <w:lang w:val="en-GB"/>
                <w:rPrChange w:id="210" w:author="Michael Monkenbusch" w:date="2016-11-18T10:51:00Z">
                  <w:rPr>
                    <w:b/>
                    <w:bCs/>
                    <w:sz w:val="18"/>
                    <w:szCs w:val="18"/>
                    <w:lang w:val="en-GB"/>
                  </w:rPr>
                </w:rPrChange>
              </w:rPr>
              <w:t xml:space="preserve">Hint: </w:t>
            </w:r>
            <w:r w:rsidRPr="00C84EA9">
              <w:rPr>
                <w:sz w:val="18"/>
                <w:szCs w:val="18"/>
                <w:lang w:val="en-GB"/>
                <w:rPrChange w:id="211" w:author="Michael Monkenbusch" w:date="2016-11-18T10:51:00Z">
                  <w:rPr>
                    <w:sz w:val="18"/>
                    <w:szCs w:val="18"/>
                    <w:lang w:val="en-GB"/>
                  </w:rPr>
                </w:rPrChange>
              </w:rPr>
              <w:t>behind the</w:t>
            </w:r>
            <w:r w:rsidRPr="00C84EA9">
              <w:rPr>
                <w:b/>
                <w:bCs/>
                <w:sz w:val="18"/>
                <w:szCs w:val="18"/>
                <w:lang w:val="en-GB"/>
                <w:rPrChange w:id="212" w:author="Michael Monkenbusch" w:date="2016-11-18T10:51:00Z">
                  <w:rPr>
                    <w:b/>
                    <w:bCs/>
                    <w:sz w:val="18"/>
                    <w:szCs w:val="18"/>
                    <w:lang w:val="en-GB"/>
                  </w:rPr>
                </w:rPrChange>
              </w:rPr>
              <w:t xml:space="preserve"> data </w:t>
            </w:r>
            <w:r w:rsidRPr="00C84EA9">
              <w:rPr>
                <w:sz w:val="18"/>
                <w:szCs w:val="18"/>
                <w:lang w:val="en-GB"/>
                <w:rPrChange w:id="213" w:author="Michael Monkenbusch" w:date="2016-11-18T10:51:00Z">
                  <w:rPr>
                    <w:sz w:val="18"/>
                    <w:szCs w:val="18"/>
                    <w:lang w:val="en-GB"/>
                  </w:rPr>
                </w:rPrChange>
              </w:rPr>
              <w:t xml:space="preserve">the saved file will contain the theory setting definition which was active at the time when the </w:t>
            </w:r>
            <w:r w:rsidRPr="00C84EA9">
              <w:rPr>
                <w:rFonts w:ascii="Helvetica" w:hAnsi="Helvetica" w:cs="Helvetica"/>
                <w:sz w:val="18"/>
                <w:szCs w:val="18"/>
                <w:lang w:val="en-GB"/>
                <w:rPrChange w:id="214" w:author="Michael Monkenbusch" w:date="2016-11-18T10:51:00Z">
                  <w:rPr>
                    <w:rFonts w:ascii="Helvetica" w:hAnsi="Helvetica" w:cs="Helvetica"/>
                    <w:sz w:val="18"/>
                    <w:szCs w:val="18"/>
                    <w:lang w:val="en-GB"/>
                  </w:rPr>
                </w:rPrChange>
              </w:rPr>
              <w:t>save</w:t>
            </w:r>
            <w:r w:rsidRPr="00C84EA9">
              <w:rPr>
                <w:sz w:val="18"/>
                <w:szCs w:val="18"/>
                <w:lang w:val="en-GB"/>
                <w:rPrChange w:id="215" w:author="Michael Monkenbusch" w:date="2016-11-18T10:51:00Z">
                  <w:rPr>
                    <w:sz w:val="18"/>
                    <w:szCs w:val="18"/>
                    <w:lang w:val="en-GB"/>
                  </w:rPr>
                </w:rPrChange>
              </w:rPr>
              <w:t xml:space="preserve"> command was issued. Note that this will only be useful if </w:t>
            </w:r>
            <w:r w:rsidRPr="00C84EA9">
              <w:rPr>
                <w:rFonts w:ascii="Helvetica" w:hAnsi="Helvetica" w:cs="Helvetica"/>
                <w:sz w:val="18"/>
                <w:szCs w:val="18"/>
                <w:lang w:val="en-GB"/>
                <w:rPrChange w:id="216" w:author="Michael Monkenbusch" w:date="2016-11-18T10:51:00Z">
                  <w:rPr>
                    <w:rFonts w:ascii="Helvetica" w:hAnsi="Helvetica" w:cs="Helvetica"/>
                    <w:sz w:val="18"/>
                    <w:szCs w:val="18"/>
                    <w:lang w:val="en-GB"/>
                  </w:rPr>
                </w:rPrChange>
              </w:rPr>
              <w:t>save</w:t>
            </w:r>
            <w:r w:rsidRPr="00C84EA9">
              <w:rPr>
                <w:sz w:val="18"/>
                <w:szCs w:val="18"/>
                <w:lang w:val="en-GB"/>
                <w:rPrChange w:id="217" w:author="Michael Monkenbusch" w:date="2016-11-18T10:51:00Z">
                  <w:rPr>
                    <w:sz w:val="18"/>
                    <w:szCs w:val="18"/>
                    <w:lang w:val="en-GB"/>
                  </w:rPr>
                </w:rPrChange>
              </w:rPr>
              <w:t xml:space="preserve"> is performed before a different theory setting which does not represent the situation of the saved data is prepared! </w:t>
            </w:r>
          </w:p>
          <w:p w:rsidR="00B2468B" w:rsidRPr="00C84EA9" w:rsidRDefault="00B2468B" w:rsidP="00215AF7">
            <w:pPr>
              <w:pStyle w:val="western"/>
              <w:spacing w:before="0" w:beforeAutospacing="0" w:after="0"/>
              <w:rPr>
                <w:ins w:id="218" w:author="Michael Monkenbusch" w:date="2016-10-18T10:31:00Z"/>
                <w:sz w:val="18"/>
                <w:szCs w:val="18"/>
                <w:lang w:val="en-GB"/>
                <w:rPrChange w:id="219" w:author="Michael Monkenbusch" w:date="2016-11-18T10:51:00Z">
                  <w:rPr>
                    <w:ins w:id="220" w:author="Michael Monkenbusch" w:date="2016-10-18T10:31:00Z"/>
                    <w:sz w:val="18"/>
                    <w:szCs w:val="18"/>
                    <w:lang w:val="en-GB"/>
                  </w:rPr>
                </w:rPrChange>
              </w:rPr>
            </w:pPr>
            <w:ins w:id="221" w:author="Michael Monkenbusch" w:date="2016-11-18T10:08:00Z">
              <w:r w:rsidRPr="00C84EA9">
                <w:rPr>
                  <w:sz w:val="18"/>
                  <w:szCs w:val="18"/>
                  <w:lang w:val="en-GB"/>
                  <w:rPrChange w:id="222" w:author="Michael Monkenbusch" w:date="2016-11-18T10:51:00Z">
                    <w:rPr>
                      <w:sz w:val="18"/>
                      <w:szCs w:val="18"/>
                      <w:lang w:val="en-GB"/>
                    </w:rPr>
                  </w:rPrChange>
                </w:rPr>
                <w:t>Use: get_th &lt;filename&gt; to load the th-setting only; in &lt;filename&gt; to load the data only; or the macro inplus &lt;filename&gt;</w:t>
              </w:r>
            </w:ins>
            <w:ins w:id="223" w:author="Michael Monkenbusch" w:date="2016-11-18T10:10:00Z">
              <w:r w:rsidRPr="00C84EA9">
                <w:rPr>
                  <w:sz w:val="18"/>
                  <w:szCs w:val="18"/>
                  <w:lang w:val="en-GB"/>
                  <w:rPrChange w:id="224" w:author="Michael Monkenbusch" w:date="2016-11-18T10:51:00Z">
                    <w:rPr>
                      <w:sz w:val="18"/>
                      <w:szCs w:val="18"/>
                      <w:lang w:val="en-GB"/>
                    </w:rPr>
                  </w:rPrChange>
                </w:rPr>
                <w:t xml:space="preserve"> to load both.</w:t>
              </w:r>
            </w:ins>
          </w:p>
          <w:p w:rsidR="004D247E" w:rsidRPr="00C84EA9" w:rsidRDefault="004D247E" w:rsidP="00215AF7">
            <w:pPr>
              <w:pStyle w:val="western"/>
              <w:spacing w:before="0" w:beforeAutospacing="0" w:after="0"/>
              <w:rPr>
                <w:lang w:val="en-GB"/>
                <w:rPrChange w:id="225" w:author="Michael Monkenbusch" w:date="2016-11-18T10:51:00Z">
                  <w:rPr>
                    <w:lang w:val="en-GB"/>
                  </w:rPr>
                </w:rPrChange>
              </w:rPr>
            </w:pPr>
            <w:ins w:id="226" w:author="Michael Monkenbusch" w:date="2016-10-18T10:31:00Z">
              <w:r w:rsidRPr="00C84EA9">
                <w:rPr>
                  <w:sz w:val="18"/>
                  <w:szCs w:val="18"/>
                  <w:lang w:val="en-GB"/>
                  <w:rPrChange w:id="227" w:author="Michael Monkenbusch" w:date="2016-11-18T10:51:00Z">
                    <w:rPr>
                      <w:sz w:val="18"/>
                      <w:szCs w:val="18"/>
                      <w:lang w:val="en-GB"/>
                    </w:rPr>
                  </w:rPrChange>
                </w:rPr>
                <w:t>NEW: virtually no length restriction for filenames.</w:t>
              </w:r>
            </w:ins>
          </w:p>
        </w:tc>
      </w:tr>
    </w:tbl>
    <w:p w:rsidR="000C424B" w:rsidRPr="00C84EA9" w:rsidRDefault="000C424B" w:rsidP="00215AF7">
      <w:pPr>
        <w:divId w:val="526019186"/>
        <w:rPr>
          <w:vanish/>
          <w:lang w:val="en-GB"/>
          <w:rPrChange w:id="228" w:author="Michael Monkenbusch" w:date="2016-11-18T10:51:00Z">
            <w:rPr>
              <w:vanish/>
              <w:lang w:val="en-GB"/>
            </w:rPr>
          </w:rPrChange>
        </w:rPr>
      </w:pPr>
    </w:p>
    <w:tbl>
      <w:tblPr>
        <w:tblW w:w="9255" w:type="dxa"/>
        <w:tblCellSpacing w:w="0"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1689"/>
        <w:gridCol w:w="7566"/>
        <w:tblGridChange w:id="229">
          <w:tblGrid>
            <w:gridCol w:w="1689"/>
            <w:gridCol w:w="7566"/>
          </w:tblGrid>
        </w:tblGridChange>
      </w:tblGrid>
      <w:tr w:rsidR="000C424B" w:rsidRPr="00C84EA9" w:rsidTr="00150EDB">
        <w:trPr>
          <w:divId w:val="526019186"/>
          <w:tblCellSpacing w:w="0" w:type="dxa"/>
        </w:trPr>
        <w:tc>
          <w:tcPr>
            <w:tcW w:w="1689" w:type="dxa"/>
            <w:tcBorders>
              <w:top w:val="outset" w:sz="6" w:space="0" w:color="000000"/>
              <w:left w:val="outset" w:sz="6" w:space="0" w:color="000000"/>
              <w:bottom w:val="outset" w:sz="6" w:space="0" w:color="000000"/>
              <w:right w:val="outset" w:sz="6" w:space="0" w:color="000000"/>
            </w:tcBorders>
            <w:shd w:val="clear" w:color="auto" w:fill="FFFF99"/>
          </w:tcPr>
          <w:p w:rsidR="000C424B" w:rsidRPr="00C84EA9" w:rsidRDefault="000C424B" w:rsidP="00215AF7">
            <w:pPr>
              <w:pStyle w:val="western"/>
              <w:spacing w:before="0" w:beforeAutospacing="0" w:after="0"/>
              <w:ind w:right="-108"/>
              <w:rPr>
                <w:lang w:val="en-GB"/>
                <w:rPrChange w:id="230" w:author="Michael Monkenbusch" w:date="2016-11-18T10:51:00Z">
                  <w:rPr>
                    <w:lang w:val="en-GB"/>
                  </w:rPr>
                </w:rPrChange>
              </w:rPr>
            </w:pPr>
            <w:r w:rsidRPr="00C84EA9">
              <w:rPr>
                <w:rFonts w:ascii="Helvetica" w:hAnsi="Helvetica" w:cs="Helvetica"/>
                <w:b/>
                <w:bCs/>
                <w:lang w:val="en-GB"/>
                <w:rPrChange w:id="231" w:author="Michael Monkenbusch" w:date="2016-11-18T10:51:00Z">
                  <w:rPr>
                    <w:rFonts w:ascii="Helvetica" w:hAnsi="Helvetica" w:cs="Helvetica"/>
                    <w:b/>
                    <w:bCs/>
                    <w:lang w:val="en-GB"/>
                  </w:rPr>
                </w:rPrChange>
              </w:rPr>
              <w:t>clip</w:t>
            </w:r>
          </w:p>
        </w:tc>
        <w:tc>
          <w:tcPr>
            <w:tcW w:w="7566" w:type="dxa"/>
            <w:tcBorders>
              <w:top w:val="outset" w:sz="6" w:space="0" w:color="000000"/>
              <w:left w:val="outset" w:sz="6" w:space="0" w:color="000000"/>
              <w:bottom w:val="outset" w:sz="6" w:space="0" w:color="000000"/>
              <w:right w:val="outset" w:sz="6" w:space="0" w:color="000000"/>
            </w:tcBorders>
            <w:shd w:val="clear" w:color="auto" w:fill="FFFF99"/>
          </w:tcPr>
          <w:p w:rsidR="000C424B" w:rsidRPr="00C84EA9" w:rsidRDefault="000C424B" w:rsidP="00215AF7">
            <w:pPr>
              <w:pStyle w:val="western"/>
              <w:spacing w:before="0" w:beforeAutospacing="0" w:after="0"/>
              <w:rPr>
                <w:lang w:val="en-GB"/>
                <w:rPrChange w:id="232" w:author="Michael Monkenbusch" w:date="2016-11-18T10:51:00Z">
                  <w:rPr>
                    <w:lang w:val="en-GB"/>
                  </w:rPr>
                </w:rPrChange>
              </w:rPr>
            </w:pPr>
            <w:r w:rsidRPr="00C84EA9">
              <w:rPr>
                <w:rFonts w:ascii="Helvetica" w:hAnsi="Helvetica" w:cs="Helvetica"/>
                <w:lang w:val="en-GB"/>
                <w:rPrChange w:id="233" w:author="Michael Monkenbusch" w:date="2016-11-18T10:51:00Z">
                  <w:rPr>
                    <w:rFonts w:ascii="Helvetica" w:hAnsi="Helvetica" w:cs="Helvetica"/>
                    <w:lang w:val="en-GB"/>
                  </w:rPr>
                </w:rPrChange>
              </w:rPr>
              <w:t>[[from &lt;n1&gt;] [to &lt;n2&gt;]] [last &lt;n&gt;] [errmax &lt;val&gt;] [rel]</w:t>
            </w:r>
          </w:p>
        </w:tc>
      </w:tr>
      <w:tr w:rsidR="000C424B" w:rsidRPr="00C84EA9" w:rsidTr="00150EDB">
        <w:trPr>
          <w:divId w:val="526019186"/>
          <w:tblCellSpacing w:w="0" w:type="dxa"/>
        </w:trPr>
        <w:tc>
          <w:tcPr>
            <w:tcW w:w="1689"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ind w:right="-108"/>
              <w:rPr>
                <w:lang w:val="en-GB"/>
                <w:rPrChange w:id="234" w:author="Michael Monkenbusch" w:date="2016-11-18T10:51:00Z">
                  <w:rPr>
                    <w:lang w:val="en-GB"/>
                  </w:rPr>
                </w:rPrChange>
              </w:rPr>
            </w:pPr>
          </w:p>
        </w:tc>
        <w:tc>
          <w:tcPr>
            <w:tcW w:w="7566"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rPr>
                <w:lang w:val="en-GB"/>
                <w:rPrChange w:id="235" w:author="Michael Monkenbusch" w:date="2016-11-18T10:51:00Z">
                  <w:rPr>
                    <w:lang w:val="en-GB"/>
                  </w:rPr>
                </w:rPrChange>
              </w:rPr>
            </w:pPr>
            <w:r w:rsidRPr="00C84EA9">
              <w:rPr>
                <w:sz w:val="18"/>
                <w:szCs w:val="18"/>
                <w:lang w:val="en-GB"/>
                <w:rPrChange w:id="236" w:author="Michael Monkenbusch" w:date="2016-11-18T10:51:00Z">
                  <w:rPr>
                    <w:sz w:val="18"/>
                    <w:szCs w:val="18"/>
                    <w:lang w:val="en-GB"/>
                  </w:rPr>
                </w:rPrChange>
              </w:rPr>
              <w:t>removes points from a loaded data record. Either by specifying the range of data point numbers &lt;</w:t>
            </w:r>
            <w:r w:rsidRPr="00C84EA9">
              <w:rPr>
                <w:sz w:val="18"/>
                <w:szCs w:val="18"/>
                <w:shd w:val="clear" w:color="auto" w:fill="FFFF00"/>
                <w:lang w:val="en-GB"/>
                <w:rPrChange w:id="237" w:author="Michael Monkenbusch" w:date="2016-11-18T10:51:00Z">
                  <w:rPr>
                    <w:sz w:val="18"/>
                    <w:szCs w:val="18"/>
                    <w:shd w:val="clear" w:color="auto" w:fill="FFFF00"/>
                    <w:lang w:val="en-GB"/>
                  </w:rPr>
                </w:rPrChange>
              </w:rPr>
              <w:t>n1</w:t>
            </w:r>
            <w:r w:rsidRPr="00C84EA9">
              <w:rPr>
                <w:sz w:val="18"/>
                <w:szCs w:val="18"/>
                <w:lang w:val="en-GB"/>
                <w:rPrChange w:id="238" w:author="Michael Monkenbusch" w:date="2016-11-18T10:51:00Z">
                  <w:rPr>
                    <w:sz w:val="18"/>
                    <w:szCs w:val="18"/>
                    <w:lang w:val="en-GB"/>
                  </w:rPr>
                </w:rPrChange>
              </w:rPr>
              <w:t>&gt; ..&lt;</w:t>
            </w:r>
            <w:r w:rsidRPr="00C84EA9">
              <w:rPr>
                <w:sz w:val="18"/>
                <w:szCs w:val="18"/>
                <w:shd w:val="clear" w:color="auto" w:fill="FFFF00"/>
                <w:lang w:val="en-GB"/>
                <w:rPrChange w:id="239" w:author="Michael Monkenbusch" w:date="2016-11-18T10:51:00Z">
                  <w:rPr>
                    <w:sz w:val="18"/>
                    <w:szCs w:val="18"/>
                    <w:shd w:val="clear" w:color="auto" w:fill="FFFF00"/>
                    <w:lang w:val="en-GB"/>
                  </w:rPr>
                </w:rPrChange>
              </w:rPr>
              <w:t>n2</w:t>
            </w:r>
            <w:r w:rsidRPr="00C84EA9">
              <w:rPr>
                <w:sz w:val="18"/>
                <w:szCs w:val="18"/>
                <w:lang w:val="en-GB"/>
                <w:rPrChange w:id="240" w:author="Michael Monkenbusch" w:date="2016-11-18T10:51:00Z">
                  <w:rPr>
                    <w:sz w:val="18"/>
                    <w:szCs w:val="18"/>
                    <w:lang w:val="en-GB"/>
                  </w:rPr>
                </w:rPrChange>
              </w:rPr>
              <w:t>&gt;, resp. last &lt;</w:t>
            </w:r>
            <w:r w:rsidRPr="00C84EA9">
              <w:rPr>
                <w:sz w:val="18"/>
                <w:szCs w:val="18"/>
                <w:shd w:val="clear" w:color="auto" w:fill="FFFF00"/>
                <w:lang w:val="en-GB"/>
                <w:rPrChange w:id="241" w:author="Michael Monkenbusch" w:date="2016-11-18T10:51:00Z">
                  <w:rPr>
                    <w:sz w:val="18"/>
                    <w:szCs w:val="18"/>
                    <w:shd w:val="clear" w:color="auto" w:fill="FFFF00"/>
                    <w:lang w:val="en-GB"/>
                  </w:rPr>
                </w:rPrChange>
              </w:rPr>
              <w:t>n</w:t>
            </w:r>
            <w:r w:rsidRPr="00C84EA9">
              <w:rPr>
                <w:sz w:val="18"/>
                <w:szCs w:val="18"/>
                <w:lang w:val="en-GB"/>
                <w:rPrChange w:id="242" w:author="Michael Monkenbusch" w:date="2016-11-18T10:51:00Z">
                  <w:rPr>
                    <w:sz w:val="18"/>
                    <w:szCs w:val="18"/>
                    <w:lang w:val="en-GB"/>
                  </w:rPr>
                </w:rPrChange>
              </w:rPr>
              <w:t xml:space="preserve">&gt; or by setting a limit to the maximum error. </w:t>
            </w:r>
            <w:r w:rsidRPr="00C84EA9">
              <w:rPr>
                <w:b/>
                <w:bCs/>
                <w:sz w:val="18"/>
                <w:szCs w:val="18"/>
                <w:shd w:val="clear" w:color="auto" w:fill="FFFF00"/>
                <w:lang w:val="en-GB"/>
                <w:rPrChange w:id="243" w:author="Michael Monkenbusch" w:date="2016-11-18T10:51:00Z">
                  <w:rPr>
                    <w:b/>
                    <w:bCs/>
                    <w:sz w:val="18"/>
                    <w:szCs w:val="18"/>
                    <w:shd w:val="clear" w:color="auto" w:fill="FFFF00"/>
                    <w:lang w:val="en-GB"/>
                  </w:rPr>
                </w:rPrChange>
              </w:rPr>
              <w:t>rel</w:t>
            </w:r>
            <w:r w:rsidRPr="00C84EA9">
              <w:rPr>
                <w:b/>
                <w:bCs/>
                <w:sz w:val="18"/>
                <w:szCs w:val="18"/>
                <w:lang w:val="en-GB"/>
                <w:rPrChange w:id="244" w:author="Michael Monkenbusch" w:date="2016-11-18T10:51:00Z">
                  <w:rPr>
                    <w:b/>
                    <w:bCs/>
                    <w:sz w:val="18"/>
                    <w:szCs w:val="18"/>
                    <w:lang w:val="en-GB"/>
                  </w:rPr>
                </w:rPrChange>
              </w:rPr>
              <w:t xml:space="preserve"> </w:t>
            </w:r>
            <w:r w:rsidRPr="00C84EA9">
              <w:rPr>
                <w:sz w:val="18"/>
                <w:szCs w:val="18"/>
                <w:lang w:val="en-GB"/>
                <w:rPrChange w:id="245" w:author="Michael Monkenbusch" w:date="2016-11-18T10:51:00Z">
                  <w:rPr>
                    <w:sz w:val="18"/>
                    <w:szCs w:val="18"/>
                    <w:lang w:val="en-GB"/>
                  </w:rPr>
                </w:rPrChange>
              </w:rPr>
              <w:t>modifies the error condition to hold for relative errors.</w:t>
            </w:r>
          </w:p>
          <w:p w:rsidR="000C424B" w:rsidRPr="00C84EA9" w:rsidRDefault="000C424B" w:rsidP="00215AF7">
            <w:pPr>
              <w:pStyle w:val="western"/>
              <w:spacing w:before="0" w:beforeAutospacing="0" w:after="0"/>
              <w:rPr>
                <w:ins w:id="246" w:author="Michael Monkenbusch" w:date="2016-10-18T10:32:00Z"/>
                <w:sz w:val="18"/>
                <w:szCs w:val="18"/>
                <w:lang w:val="en-GB"/>
                <w:rPrChange w:id="247" w:author="Michael Monkenbusch" w:date="2016-11-18T10:51:00Z">
                  <w:rPr>
                    <w:ins w:id="248" w:author="Michael Monkenbusch" w:date="2016-10-18T10:32:00Z"/>
                    <w:sz w:val="18"/>
                    <w:szCs w:val="18"/>
                    <w:lang w:val="en-GB"/>
                  </w:rPr>
                </w:rPrChange>
              </w:rPr>
            </w:pPr>
            <w:r w:rsidRPr="00C84EA9">
              <w:rPr>
                <w:b/>
                <w:bCs/>
                <w:sz w:val="18"/>
                <w:szCs w:val="18"/>
                <w:lang w:val="en-GB"/>
                <w:rPrChange w:id="249" w:author="Michael Monkenbusch" w:date="2016-11-18T10:51:00Z">
                  <w:rPr>
                    <w:b/>
                    <w:bCs/>
                    <w:sz w:val="18"/>
                    <w:szCs w:val="18"/>
                    <w:lang w:val="en-GB"/>
                  </w:rPr>
                </w:rPrChange>
              </w:rPr>
              <w:t xml:space="preserve">Note: </w:t>
            </w:r>
            <w:r w:rsidRPr="00C84EA9">
              <w:rPr>
                <w:sz w:val="18"/>
                <w:szCs w:val="18"/>
                <w:lang w:val="en-GB"/>
                <w:rPrChange w:id="250" w:author="Michael Monkenbusch" w:date="2016-11-18T10:51:00Z">
                  <w:rPr>
                    <w:sz w:val="18"/>
                    <w:szCs w:val="18"/>
                    <w:lang w:val="en-GB"/>
                  </w:rPr>
                </w:rPrChange>
              </w:rPr>
              <w:t>the action only affects the loaded data record and not the data in the input file.</w:t>
            </w:r>
          </w:p>
          <w:p w:rsidR="004D247E" w:rsidRPr="00C84EA9" w:rsidRDefault="004D247E" w:rsidP="00215AF7">
            <w:pPr>
              <w:pStyle w:val="western"/>
              <w:spacing w:before="0" w:beforeAutospacing="0" w:after="0"/>
              <w:rPr>
                <w:lang w:val="en-GB"/>
                <w:rPrChange w:id="251" w:author="Michael Monkenbusch" w:date="2016-11-18T10:51:00Z">
                  <w:rPr>
                    <w:lang w:val="en-GB"/>
                  </w:rPr>
                </w:rPrChange>
              </w:rPr>
            </w:pPr>
            <w:ins w:id="252" w:author="Michael Monkenbusch" w:date="2016-10-18T10:32:00Z">
              <w:r w:rsidRPr="00C84EA9">
                <w:rPr>
                  <w:sz w:val="18"/>
                  <w:szCs w:val="18"/>
                  <w:lang w:val="en-GB"/>
                  <w:rPrChange w:id="253" w:author="Michael Monkenbusch" w:date="2016-11-18T10:51:00Z">
                    <w:rPr>
                      <w:sz w:val="18"/>
                      <w:szCs w:val="18"/>
                      <w:lang w:val="en-GB"/>
                    </w:rPr>
                  </w:rPrChange>
                </w:rPr>
                <w:t>The userfunction ind</w:t>
              </w:r>
            </w:ins>
            <w:ins w:id="254" w:author="Michael Monkenbusch" w:date="2016-10-18T10:33:00Z">
              <w:r w:rsidRPr="00C84EA9">
                <w:rPr>
                  <w:sz w:val="18"/>
                  <w:szCs w:val="18"/>
                  <w:lang w:val="en-GB"/>
                  <w:rPrChange w:id="255" w:author="Michael Monkenbusch" w:date="2016-11-18T10:51:00Z">
                    <w:rPr>
                      <w:sz w:val="18"/>
                      <w:szCs w:val="18"/>
                      <w:lang w:val="en-GB"/>
                    </w:rPr>
                  </w:rPrChange>
                </w:rPr>
                <w:t>xval(ibuf,x) or intxval(ibuf,x)</w:t>
              </w:r>
            </w:ins>
            <w:ins w:id="256" w:author="Michael Monkenbusch" w:date="2016-10-18T10:34:00Z">
              <w:r w:rsidRPr="00C84EA9">
                <w:rPr>
                  <w:sz w:val="18"/>
                  <w:szCs w:val="18"/>
                  <w:lang w:val="en-GB"/>
                  <w:rPrChange w:id="257" w:author="Michael Monkenbusch" w:date="2016-11-18T10:51:00Z">
                    <w:rPr>
                      <w:sz w:val="18"/>
                      <w:szCs w:val="18"/>
                      <w:lang w:val="en-GB"/>
                    </w:rPr>
                  </w:rPrChange>
                </w:rPr>
                <w:t xml:space="preserve"> to extract point numbers ni for x-values.</w:t>
              </w:r>
            </w:ins>
          </w:p>
        </w:tc>
      </w:tr>
      <w:tr w:rsidR="00CB0149" w:rsidRPr="00C84EA9" w:rsidTr="00CB0149">
        <w:tblPrEx>
          <w:tblW w:w="9255" w:type="dxa"/>
          <w:tblCellSpacing w:w="0"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ExChange w:id="258" w:author="Michael Monkenbusch" w:date="2016-04-20T10:38:00Z">
            <w:tblPrEx>
              <w:tblW w:w="9255" w:type="dxa"/>
              <w:tblCellSpacing w:w="0"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Ex>
          </w:tblPrExChange>
        </w:tblPrEx>
        <w:trPr>
          <w:divId w:val="526019186"/>
          <w:tblCellSpacing w:w="0" w:type="dxa"/>
          <w:ins w:id="259" w:author="Michael Monkenbusch" w:date="2016-04-20T10:34:00Z"/>
          <w:trPrChange w:id="260" w:author="Michael Monkenbusch" w:date="2016-04-20T10:38:00Z">
            <w:trPr>
              <w:divId w:val="526019186"/>
              <w:tblCellSpacing w:w="0" w:type="dxa"/>
            </w:trPr>
          </w:trPrChange>
        </w:trPr>
        <w:tc>
          <w:tcPr>
            <w:tcW w:w="1689" w:type="dxa"/>
            <w:tcBorders>
              <w:top w:val="outset" w:sz="6" w:space="0" w:color="000000"/>
              <w:left w:val="outset" w:sz="6" w:space="0" w:color="000000"/>
              <w:bottom w:val="outset" w:sz="6" w:space="0" w:color="000000"/>
              <w:right w:val="outset" w:sz="6" w:space="0" w:color="000000"/>
            </w:tcBorders>
            <w:shd w:val="clear" w:color="auto" w:fill="FFFF99"/>
            <w:tcPrChange w:id="261" w:author="Michael Monkenbusch" w:date="2016-04-20T10:38:00Z">
              <w:tcPr>
                <w:tcW w:w="1689" w:type="dxa"/>
                <w:tcBorders>
                  <w:top w:val="outset" w:sz="6" w:space="0" w:color="000000"/>
                  <w:left w:val="outset" w:sz="6" w:space="0" w:color="000000"/>
                  <w:bottom w:val="outset" w:sz="6" w:space="0" w:color="000000"/>
                  <w:right w:val="outset" w:sz="6" w:space="0" w:color="000000"/>
                </w:tcBorders>
              </w:tcPr>
            </w:tcPrChange>
          </w:tcPr>
          <w:p w:rsidR="00CB0149" w:rsidRPr="00C84EA9" w:rsidRDefault="00CB0149" w:rsidP="00215AF7">
            <w:pPr>
              <w:pStyle w:val="western"/>
              <w:spacing w:before="0" w:beforeAutospacing="0" w:after="0"/>
              <w:ind w:right="-108"/>
              <w:rPr>
                <w:ins w:id="262" w:author="Michael Monkenbusch" w:date="2016-04-20T10:34:00Z"/>
                <w:rFonts w:ascii="Helvetica" w:hAnsi="Helvetica"/>
                <w:b/>
                <w:lang w:val="en-GB"/>
                <w:rPrChange w:id="263" w:author="Michael Monkenbusch" w:date="2016-11-18T10:51:00Z">
                  <w:rPr>
                    <w:ins w:id="264" w:author="Michael Monkenbusch" w:date="2016-04-20T10:34:00Z"/>
                    <w:lang w:val="en-GB"/>
                  </w:rPr>
                </w:rPrChange>
              </w:rPr>
            </w:pPr>
            <w:ins w:id="265" w:author="Michael Monkenbusch" w:date="2016-04-20T10:34:00Z">
              <w:r w:rsidRPr="00C84EA9">
                <w:rPr>
                  <w:rFonts w:ascii="Helvetica" w:hAnsi="Helvetica"/>
                  <w:b/>
                  <w:lang w:val="en-GB"/>
                  <w:rPrChange w:id="266" w:author="Michael Monkenbusch" w:date="2016-11-18T10:51:00Z">
                    <w:rPr>
                      <w:lang w:val="en-GB"/>
                    </w:rPr>
                  </w:rPrChange>
                </w:rPr>
                <w:t>rerange</w:t>
              </w:r>
            </w:ins>
          </w:p>
        </w:tc>
        <w:tc>
          <w:tcPr>
            <w:tcW w:w="7566" w:type="dxa"/>
            <w:tcBorders>
              <w:top w:val="outset" w:sz="6" w:space="0" w:color="000000"/>
              <w:left w:val="outset" w:sz="6" w:space="0" w:color="000000"/>
              <w:bottom w:val="outset" w:sz="6" w:space="0" w:color="000000"/>
              <w:right w:val="outset" w:sz="6" w:space="0" w:color="000000"/>
            </w:tcBorders>
            <w:shd w:val="clear" w:color="auto" w:fill="FFFF99"/>
            <w:tcPrChange w:id="267" w:author="Michael Monkenbusch" w:date="2016-04-20T10:38:00Z">
              <w:tcPr>
                <w:tcW w:w="7566" w:type="dxa"/>
                <w:tcBorders>
                  <w:top w:val="outset" w:sz="6" w:space="0" w:color="000000"/>
                  <w:left w:val="outset" w:sz="6" w:space="0" w:color="000000"/>
                  <w:bottom w:val="outset" w:sz="6" w:space="0" w:color="000000"/>
                  <w:right w:val="outset" w:sz="6" w:space="0" w:color="000000"/>
                </w:tcBorders>
              </w:tcPr>
            </w:tcPrChange>
          </w:tcPr>
          <w:p w:rsidR="00CB0149" w:rsidRPr="00C84EA9" w:rsidRDefault="00CB0149" w:rsidP="00215AF7">
            <w:pPr>
              <w:pStyle w:val="western"/>
              <w:spacing w:before="0" w:beforeAutospacing="0" w:after="0"/>
              <w:rPr>
                <w:ins w:id="268" w:author="Michael Monkenbusch" w:date="2016-04-20T10:34:00Z"/>
                <w:rFonts w:ascii="Helvetica" w:hAnsi="Helvetica"/>
                <w:lang w:val="en-GB"/>
                <w:rPrChange w:id="269" w:author="Michael Monkenbusch" w:date="2016-11-18T10:51:00Z">
                  <w:rPr>
                    <w:ins w:id="270" w:author="Michael Monkenbusch" w:date="2016-04-20T10:34:00Z"/>
                    <w:sz w:val="18"/>
                    <w:szCs w:val="18"/>
                    <w:lang w:val="en-GB"/>
                  </w:rPr>
                </w:rPrChange>
              </w:rPr>
            </w:pPr>
            <w:ins w:id="271" w:author="Michael Monkenbusch" w:date="2016-04-20T10:35:00Z">
              <w:r w:rsidRPr="00C84EA9">
                <w:rPr>
                  <w:rFonts w:ascii="Helvetica" w:hAnsi="Helvetica"/>
                  <w:lang w:val="en-GB"/>
                </w:rPr>
                <w:t>&lt;x1&gt; &lt;x2&gt;  [y]</w:t>
              </w:r>
            </w:ins>
          </w:p>
        </w:tc>
      </w:tr>
      <w:tr w:rsidR="00CB0149" w:rsidRPr="00C84EA9" w:rsidTr="00150EDB">
        <w:trPr>
          <w:divId w:val="526019186"/>
          <w:tblCellSpacing w:w="0" w:type="dxa"/>
          <w:ins w:id="272" w:author="Michael Monkenbusch" w:date="2016-04-20T10:34:00Z"/>
        </w:trPr>
        <w:tc>
          <w:tcPr>
            <w:tcW w:w="1689" w:type="dxa"/>
            <w:tcBorders>
              <w:top w:val="outset" w:sz="6" w:space="0" w:color="000000"/>
              <w:left w:val="outset" w:sz="6" w:space="0" w:color="000000"/>
              <w:bottom w:val="outset" w:sz="6" w:space="0" w:color="000000"/>
              <w:right w:val="outset" w:sz="6" w:space="0" w:color="000000"/>
            </w:tcBorders>
          </w:tcPr>
          <w:p w:rsidR="00CB0149" w:rsidRPr="00C84EA9" w:rsidRDefault="00CB0149" w:rsidP="00215AF7">
            <w:pPr>
              <w:pStyle w:val="western"/>
              <w:spacing w:before="0" w:beforeAutospacing="0" w:after="0"/>
              <w:ind w:right="-108"/>
              <w:rPr>
                <w:ins w:id="273" w:author="Michael Monkenbusch" w:date="2016-04-20T10:34:00Z"/>
                <w:lang w:val="en-GB"/>
                <w:rPrChange w:id="274" w:author="Michael Monkenbusch" w:date="2016-11-18T10:51:00Z">
                  <w:rPr>
                    <w:ins w:id="275" w:author="Michael Monkenbusch" w:date="2016-04-20T10:34:00Z"/>
                    <w:lang w:val="en-GB"/>
                  </w:rPr>
                </w:rPrChange>
              </w:rPr>
            </w:pPr>
          </w:p>
        </w:tc>
        <w:tc>
          <w:tcPr>
            <w:tcW w:w="7566" w:type="dxa"/>
            <w:tcBorders>
              <w:top w:val="outset" w:sz="6" w:space="0" w:color="000000"/>
              <w:left w:val="outset" w:sz="6" w:space="0" w:color="000000"/>
              <w:bottom w:val="outset" w:sz="6" w:space="0" w:color="000000"/>
              <w:right w:val="outset" w:sz="6" w:space="0" w:color="000000"/>
            </w:tcBorders>
          </w:tcPr>
          <w:p w:rsidR="00CB0149" w:rsidRPr="00A907AF" w:rsidRDefault="00CB0149" w:rsidP="00215AF7">
            <w:pPr>
              <w:pStyle w:val="western"/>
              <w:spacing w:before="0" w:beforeAutospacing="0" w:after="0"/>
              <w:rPr>
                <w:ins w:id="276" w:author="Michael Monkenbusch" w:date="2016-04-20T10:34:00Z"/>
                <w:sz w:val="18"/>
                <w:szCs w:val="18"/>
                <w:lang w:val="en-GB"/>
              </w:rPr>
            </w:pPr>
            <w:ins w:id="277" w:author="Michael Monkenbusch" w:date="2016-04-20T10:36:00Z">
              <w:r w:rsidRPr="00C84EA9">
                <w:rPr>
                  <w:sz w:val="18"/>
                  <w:szCs w:val="18"/>
                  <w:lang w:val="en-GB"/>
                  <w:rPrChange w:id="278" w:author="Michael Monkenbusch" w:date="2016-11-18T10:51:00Z">
                    <w:rPr>
                      <w:sz w:val="18"/>
                      <w:szCs w:val="18"/>
                      <w:lang w:val="en-GB"/>
                    </w:rPr>
                  </w:rPrChange>
                </w:rPr>
                <w:t xml:space="preserve">creates a copy that contains only the points within the given range &lt;x1&gt;…&lt;x2&gt;; if  the option </w:t>
              </w:r>
              <w:r w:rsidRPr="00C84EA9">
                <w:rPr>
                  <w:rFonts w:ascii="Helvetica" w:hAnsi="Helvetica"/>
                  <w:b/>
                  <w:sz w:val="18"/>
                  <w:szCs w:val="18"/>
                  <w:lang w:val="en-GB"/>
                  <w:rPrChange w:id="279" w:author="Michael Monkenbusch" w:date="2016-11-18T10:51:00Z">
                    <w:rPr>
                      <w:sz w:val="18"/>
                      <w:szCs w:val="18"/>
                      <w:lang w:val="en-GB"/>
                    </w:rPr>
                  </w:rPrChange>
                </w:rPr>
                <w:t xml:space="preserve">y </w:t>
              </w:r>
              <w:r w:rsidRPr="00C84EA9">
                <w:rPr>
                  <w:sz w:val="18"/>
                  <w:szCs w:val="18"/>
                  <w:lang w:val="en-GB"/>
                </w:rPr>
                <w:t>is specified the range pertains the y axis, elswhere x is considered.</w:t>
              </w:r>
            </w:ins>
          </w:p>
        </w:tc>
      </w:tr>
      <w:tr w:rsidR="00762453" w:rsidRPr="00C84EA9" w:rsidTr="00150EDB">
        <w:trPr>
          <w:divId w:val="526019186"/>
          <w:tblCellSpacing w:w="0" w:type="dxa"/>
          <w:ins w:id="280" w:author="Michael Monkenbusch" w:date="2015-11-25T21:05:00Z"/>
        </w:trPr>
        <w:tc>
          <w:tcPr>
            <w:tcW w:w="1689" w:type="dxa"/>
            <w:tcBorders>
              <w:top w:val="outset" w:sz="6" w:space="0" w:color="000000"/>
              <w:left w:val="outset" w:sz="6" w:space="0" w:color="000000"/>
              <w:bottom w:val="outset" w:sz="6" w:space="0" w:color="000000"/>
              <w:right w:val="outset" w:sz="6" w:space="0" w:color="000000"/>
            </w:tcBorders>
            <w:shd w:val="clear" w:color="auto" w:fill="FFFF99"/>
          </w:tcPr>
          <w:p w:rsidR="00762453" w:rsidRPr="00C84EA9" w:rsidRDefault="00762453" w:rsidP="00762453">
            <w:pPr>
              <w:pStyle w:val="western"/>
              <w:spacing w:before="0" w:beforeAutospacing="0" w:after="0"/>
              <w:ind w:right="-108"/>
              <w:rPr>
                <w:ins w:id="281" w:author="Michael Monkenbusch" w:date="2015-11-25T21:05:00Z"/>
                <w:lang w:val="en-GB"/>
                <w:rPrChange w:id="282" w:author="Michael Monkenbusch" w:date="2016-11-18T10:51:00Z">
                  <w:rPr>
                    <w:ins w:id="283" w:author="Michael Monkenbusch" w:date="2015-11-25T21:05:00Z"/>
                    <w:lang w:val="en-GB"/>
                  </w:rPr>
                </w:rPrChange>
              </w:rPr>
            </w:pPr>
            <w:ins w:id="284" w:author="Michael Monkenbusch" w:date="2015-11-25T21:05:00Z">
              <w:r w:rsidRPr="00C84EA9">
                <w:rPr>
                  <w:rFonts w:ascii="Helvetica" w:hAnsi="Helvetica" w:cs="Helvetica"/>
                  <w:b/>
                  <w:bCs/>
                  <w:lang w:val="en-GB"/>
                  <w:rPrChange w:id="285" w:author="Michael Monkenbusch" w:date="2016-11-18T10:51:00Z">
                    <w:rPr>
                      <w:rFonts w:ascii="Helvetica" w:hAnsi="Helvetica" w:cs="Helvetica"/>
                      <w:b/>
                      <w:bCs/>
                      <w:lang w:val="en-GB"/>
                    </w:rPr>
                  </w:rPrChange>
                </w:rPr>
                <w:t>copy</w:t>
              </w:r>
            </w:ins>
          </w:p>
        </w:tc>
        <w:tc>
          <w:tcPr>
            <w:tcW w:w="7566" w:type="dxa"/>
            <w:tcBorders>
              <w:top w:val="outset" w:sz="6" w:space="0" w:color="000000"/>
              <w:left w:val="outset" w:sz="6" w:space="0" w:color="000000"/>
              <w:bottom w:val="outset" w:sz="6" w:space="0" w:color="000000"/>
              <w:right w:val="outset" w:sz="6" w:space="0" w:color="000000"/>
            </w:tcBorders>
            <w:shd w:val="clear" w:color="auto" w:fill="FFFF99"/>
          </w:tcPr>
          <w:p w:rsidR="00762453" w:rsidRPr="00C84EA9" w:rsidRDefault="00762453" w:rsidP="00762453">
            <w:pPr>
              <w:pStyle w:val="western"/>
              <w:spacing w:before="0" w:beforeAutospacing="0" w:after="0"/>
              <w:rPr>
                <w:ins w:id="286" w:author="Michael Monkenbusch" w:date="2015-11-25T21:05:00Z"/>
                <w:lang w:val="en-GB"/>
                <w:rPrChange w:id="287" w:author="Michael Monkenbusch" w:date="2016-11-18T10:51:00Z">
                  <w:rPr>
                    <w:ins w:id="288" w:author="Michael Monkenbusch" w:date="2015-11-25T21:05:00Z"/>
                    <w:lang w:val="en-GB"/>
                  </w:rPr>
                </w:rPrChange>
              </w:rPr>
            </w:pPr>
            <w:ins w:id="289" w:author="Michael Monkenbusch" w:date="2015-11-25T21:06:00Z">
              <w:r w:rsidRPr="00C84EA9">
                <w:rPr>
                  <w:rFonts w:ascii="Helvetica" w:hAnsi="Helvetica" w:cs="Helvetica"/>
                  <w:lang w:val="en-GB"/>
                  <w:rPrChange w:id="290" w:author="Michael Monkenbusch" w:date="2016-11-18T10:51:00Z">
                    <w:rPr>
                      <w:rFonts w:ascii="Helvetica" w:hAnsi="Helvetica" w:cs="Helvetica"/>
                      <w:lang w:val="en-GB"/>
                    </w:rPr>
                  </w:rPrChange>
                </w:rPr>
                <w:t>[</w:t>
              </w:r>
            </w:ins>
            <w:ins w:id="291" w:author="Michael Monkenbusch" w:date="2015-11-25T21:05:00Z">
              <w:r w:rsidRPr="00C84EA9">
                <w:rPr>
                  <w:rFonts w:ascii="Helvetica" w:hAnsi="Helvetica" w:cs="Helvetica"/>
                  <w:lang w:val="en-GB"/>
                  <w:rPrChange w:id="292" w:author="Michael Monkenbusch" w:date="2016-11-18T10:51:00Z">
                    <w:rPr>
                      <w:rFonts w:ascii="Helvetica" w:hAnsi="Helvetica" w:cs="Helvetica"/>
                      <w:lang w:val="en-GB"/>
                    </w:rPr>
                  </w:rPrChange>
                </w:rPr>
                <w:t>x1 &lt;x1&gt;  x2 &lt;x2&gt;</w:t>
              </w:r>
            </w:ins>
            <w:ins w:id="293" w:author="Michael Monkenbusch" w:date="2015-11-25T21:06:00Z">
              <w:r w:rsidRPr="00C84EA9">
                <w:rPr>
                  <w:rFonts w:ascii="Helvetica" w:hAnsi="Helvetica" w:cs="Helvetica"/>
                  <w:lang w:val="en-GB"/>
                  <w:rPrChange w:id="294" w:author="Michael Monkenbusch" w:date="2016-11-18T10:51:00Z">
                    <w:rPr>
                      <w:rFonts w:ascii="Helvetica" w:hAnsi="Helvetica" w:cs="Helvetica"/>
                      <w:lang w:val="en-GB"/>
                    </w:rPr>
                  </w:rPrChange>
                </w:rPr>
                <w:t>]</w:t>
              </w:r>
            </w:ins>
          </w:p>
        </w:tc>
      </w:tr>
      <w:tr w:rsidR="00762453" w:rsidRPr="00C84EA9" w:rsidTr="00150EDB">
        <w:trPr>
          <w:divId w:val="526019186"/>
          <w:tblCellSpacing w:w="0" w:type="dxa"/>
          <w:ins w:id="295" w:author="Michael Monkenbusch" w:date="2015-11-25T21:05:00Z"/>
        </w:trPr>
        <w:tc>
          <w:tcPr>
            <w:tcW w:w="1689" w:type="dxa"/>
            <w:tcBorders>
              <w:top w:val="outset" w:sz="6" w:space="0" w:color="000000"/>
              <w:left w:val="outset" w:sz="6" w:space="0" w:color="000000"/>
              <w:bottom w:val="outset" w:sz="6" w:space="0" w:color="000000"/>
              <w:right w:val="outset" w:sz="6" w:space="0" w:color="000000"/>
            </w:tcBorders>
          </w:tcPr>
          <w:p w:rsidR="00762453" w:rsidRPr="00C84EA9" w:rsidRDefault="00762453" w:rsidP="00762453">
            <w:pPr>
              <w:pStyle w:val="western"/>
              <w:spacing w:before="0" w:beforeAutospacing="0" w:after="0"/>
              <w:ind w:right="-108"/>
              <w:rPr>
                <w:ins w:id="296" w:author="Michael Monkenbusch" w:date="2015-11-25T21:05:00Z"/>
                <w:lang w:val="en-GB"/>
                <w:rPrChange w:id="297" w:author="Michael Monkenbusch" w:date="2016-11-18T10:51:00Z">
                  <w:rPr>
                    <w:ins w:id="298" w:author="Michael Monkenbusch" w:date="2015-11-25T21:05:00Z"/>
                    <w:lang w:val="en-GB"/>
                  </w:rPr>
                </w:rPrChange>
              </w:rPr>
            </w:pPr>
          </w:p>
        </w:tc>
        <w:tc>
          <w:tcPr>
            <w:tcW w:w="7566" w:type="dxa"/>
            <w:tcBorders>
              <w:top w:val="outset" w:sz="6" w:space="0" w:color="000000"/>
              <w:left w:val="outset" w:sz="6" w:space="0" w:color="000000"/>
              <w:bottom w:val="outset" w:sz="6" w:space="0" w:color="000000"/>
              <w:right w:val="outset" w:sz="6" w:space="0" w:color="000000"/>
            </w:tcBorders>
          </w:tcPr>
          <w:p w:rsidR="00762453" w:rsidRPr="00C84EA9" w:rsidRDefault="00762453" w:rsidP="00762453">
            <w:pPr>
              <w:pStyle w:val="western"/>
              <w:spacing w:before="0" w:beforeAutospacing="0" w:after="0"/>
              <w:rPr>
                <w:ins w:id="299" w:author="Michael Monkenbusch" w:date="2015-11-25T21:05:00Z"/>
                <w:lang w:val="en-GB"/>
                <w:rPrChange w:id="300" w:author="Michael Monkenbusch" w:date="2016-11-18T10:51:00Z">
                  <w:rPr>
                    <w:ins w:id="301" w:author="Michael Monkenbusch" w:date="2015-11-25T21:05:00Z"/>
                    <w:lang w:val="en-GB"/>
                  </w:rPr>
                </w:rPrChange>
              </w:rPr>
            </w:pPr>
            <w:ins w:id="302" w:author="Michael Monkenbusch" w:date="2015-11-25T21:06:00Z">
              <w:r w:rsidRPr="00C84EA9">
                <w:rPr>
                  <w:lang w:val="en-GB"/>
                  <w:rPrChange w:id="303" w:author="Michael Monkenbusch" w:date="2016-11-18T10:51:00Z">
                    <w:rPr>
                      <w:lang w:val="en-GB"/>
                    </w:rPr>
                  </w:rPrChange>
                </w:rPr>
                <w:t>copy selected records (selection is transferred)</w:t>
              </w:r>
            </w:ins>
            <w:ins w:id="304" w:author="Michael Monkenbusch" w:date="2015-11-25T21:07:00Z">
              <w:r w:rsidRPr="00C84EA9">
                <w:rPr>
                  <w:lang w:val="en-GB"/>
                  <w:rPrChange w:id="305" w:author="Michael Monkenbusch" w:date="2016-11-18T10:51:00Z">
                    <w:rPr>
                      <w:lang w:val="en-GB"/>
                    </w:rPr>
                  </w:rPrChange>
                </w:rPr>
                <w:t xml:space="preserve"> to new records at the end of the dir list. If x1 AND x2 are given only data </w:t>
              </w:r>
              <w:r w:rsidR="00EE68DD" w:rsidRPr="00C84EA9">
                <w:rPr>
                  <w:lang w:val="en-GB"/>
                  <w:rPrChange w:id="306" w:author="Michael Monkenbusch" w:date="2016-11-18T10:51:00Z">
                    <w:rPr>
                      <w:lang w:val="en-GB"/>
                    </w:rPr>
                  </w:rPrChange>
                </w:rPr>
                <w:t>from that interval are copied.</w:t>
              </w:r>
            </w:ins>
          </w:p>
        </w:tc>
      </w:tr>
      <w:tr w:rsidR="000C424B" w:rsidRPr="00C84EA9" w:rsidTr="00150EDB">
        <w:trPr>
          <w:divId w:val="526019186"/>
          <w:tblCellSpacing w:w="0" w:type="dxa"/>
        </w:trPr>
        <w:tc>
          <w:tcPr>
            <w:tcW w:w="1689" w:type="dxa"/>
            <w:tcBorders>
              <w:top w:val="outset" w:sz="6" w:space="0" w:color="000000"/>
              <w:left w:val="outset" w:sz="6" w:space="0" w:color="000000"/>
              <w:bottom w:val="outset" w:sz="6" w:space="0" w:color="000000"/>
              <w:right w:val="outset" w:sz="6" w:space="0" w:color="000000"/>
            </w:tcBorders>
            <w:shd w:val="clear" w:color="auto" w:fill="FFFF99"/>
          </w:tcPr>
          <w:p w:rsidR="000C424B" w:rsidRPr="00C84EA9" w:rsidRDefault="00150EDB" w:rsidP="00215AF7">
            <w:pPr>
              <w:pStyle w:val="western"/>
              <w:spacing w:before="0" w:beforeAutospacing="0" w:after="0"/>
              <w:ind w:right="-108"/>
              <w:rPr>
                <w:lang w:val="en-GB"/>
                <w:rPrChange w:id="307" w:author="Michael Monkenbusch" w:date="2016-11-18T10:51:00Z">
                  <w:rPr>
                    <w:lang w:val="en-GB"/>
                  </w:rPr>
                </w:rPrChange>
              </w:rPr>
            </w:pPr>
            <w:ins w:id="308" w:author="Michael Monkenbusch" w:date="2015-11-25T21:10:00Z">
              <w:r w:rsidRPr="00C84EA9">
                <w:rPr>
                  <w:rFonts w:ascii="Helvetica" w:hAnsi="Helvetica" w:cs="Helvetica"/>
                  <w:b/>
                  <w:bCs/>
                  <w:lang w:val="en-GB"/>
                  <w:rPrChange w:id="309" w:author="Michael Monkenbusch" w:date="2016-11-18T10:51:00Z">
                    <w:rPr>
                      <w:rFonts w:ascii="Helvetica" w:hAnsi="Helvetica" w:cs="Helvetica"/>
                      <w:b/>
                      <w:bCs/>
                      <w:lang w:val="en-GB"/>
                    </w:rPr>
                  </w:rPrChange>
                </w:rPr>
                <w:t>sequence</w:t>
              </w:r>
            </w:ins>
            <w:del w:id="310" w:author="Michael Monkenbusch" w:date="2015-11-25T21:10:00Z">
              <w:r w:rsidR="000C424B" w:rsidRPr="00C84EA9" w:rsidDel="00150EDB">
                <w:rPr>
                  <w:rFonts w:ascii="Helvetica" w:hAnsi="Helvetica" w:cs="Helvetica"/>
                  <w:b/>
                  <w:bCs/>
                  <w:lang w:val="en-GB"/>
                  <w:rPrChange w:id="311" w:author="Michael Monkenbusch" w:date="2016-11-18T10:51:00Z">
                    <w:rPr>
                      <w:rFonts w:ascii="Helvetica" w:hAnsi="Helvetica" w:cs="Helvetica"/>
                      <w:b/>
                      <w:bCs/>
                      <w:lang w:val="en-GB"/>
                    </w:rPr>
                  </w:rPrChange>
                </w:rPr>
                <w:delText>edit</w:delText>
              </w:r>
            </w:del>
          </w:p>
        </w:tc>
        <w:tc>
          <w:tcPr>
            <w:tcW w:w="7566" w:type="dxa"/>
            <w:tcBorders>
              <w:top w:val="outset" w:sz="6" w:space="0" w:color="000000"/>
              <w:left w:val="outset" w:sz="6" w:space="0" w:color="000000"/>
              <w:bottom w:val="outset" w:sz="6" w:space="0" w:color="000000"/>
              <w:right w:val="outset" w:sz="6" w:space="0" w:color="000000"/>
            </w:tcBorders>
            <w:shd w:val="clear" w:color="auto" w:fill="FFFF99"/>
          </w:tcPr>
          <w:p w:rsidR="000C424B" w:rsidRPr="00C84EA9" w:rsidRDefault="000C424B" w:rsidP="00215AF7">
            <w:pPr>
              <w:pStyle w:val="western"/>
              <w:spacing w:before="0" w:beforeAutospacing="0" w:after="0"/>
              <w:rPr>
                <w:lang w:val="en-GB"/>
                <w:rPrChange w:id="312" w:author="Michael Monkenbusch" w:date="2016-11-18T10:51:00Z">
                  <w:rPr>
                    <w:lang w:val="en-GB"/>
                  </w:rPr>
                </w:rPrChange>
              </w:rPr>
            </w:pPr>
            <w:del w:id="313" w:author="Michael Monkenbusch" w:date="2015-11-25T21:10:00Z">
              <w:r w:rsidRPr="00C84EA9" w:rsidDel="00150EDB">
                <w:rPr>
                  <w:rFonts w:ascii="Helvetica" w:hAnsi="Helvetica" w:cs="Helvetica"/>
                  <w:lang w:val="en-GB"/>
                  <w:rPrChange w:id="314" w:author="Michael Monkenbusch" w:date="2016-11-18T10:51:00Z">
                    <w:rPr>
                      <w:rFonts w:ascii="Helvetica" w:hAnsi="Helvetica" w:cs="Helvetica"/>
                      <w:lang w:val="en-GB"/>
                    </w:rPr>
                  </w:rPrChange>
                </w:rPr>
                <w:delText>&lt;n&gt; [sc &lt;numor&gt;]</w:delText>
              </w:r>
            </w:del>
          </w:p>
        </w:tc>
      </w:tr>
      <w:tr w:rsidR="000C424B" w:rsidRPr="00C84EA9" w:rsidTr="00150EDB">
        <w:trPr>
          <w:divId w:val="526019186"/>
          <w:tblCellSpacing w:w="0" w:type="dxa"/>
        </w:trPr>
        <w:tc>
          <w:tcPr>
            <w:tcW w:w="1689"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ind w:right="-108"/>
              <w:rPr>
                <w:lang w:val="en-GB"/>
                <w:rPrChange w:id="315" w:author="Michael Monkenbusch" w:date="2016-11-18T10:51:00Z">
                  <w:rPr>
                    <w:lang w:val="en-GB"/>
                  </w:rPr>
                </w:rPrChange>
              </w:rPr>
            </w:pPr>
          </w:p>
        </w:tc>
        <w:tc>
          <w:tcPr>
            <w:tcW w:w="7566" w:type="dxa"/>
            <w:tcBorders>
              <w:top w:val="outset" w:sz="6" w:space="0" w:color="000000"/>
              <w:left w:val="outset" w:sz="6" w:space="0" w:color="000000"/>
              <w:bottom w:val="outset" w:sz="6" w:space="0" w:color="000000"/>
              <w:right w:val="outset" w:sz="6" w:space="0" w:color="000000"/>
            </w:tcBorders>
          </w:tcPr>
          <w:p w:rsidR="000C424B" w:rsidRPr="00C84EA9" w:rsidDel="00150EDB" w:rsidRDefault="00150EDB" w:rsidP="00215AF7">
            <w:pPr>
              <w:pStyle w:val="western"/>
              <w:spacing w:before="0" w:beforeAutospacing="0" w:after="0"/>
              <w:rPr>
                <w:del w:id="316" w:author="Michael Monkenbusch" w:date="2015-11-25T21:10:00Z"/>
                <w:lang w:val="en-GB"/>
                <w:rPrChange w:id="317" w:author="Michael Monkenbusch" w:date="2016-11-18T10:51:00Z">
                  <w:rPr>
                    <w:del w:id="318" w:author="Michael Monkenbusch" w:date="2015-11-25T21:10:00Z"/>
                    <w:lang w:val="en-GB"/>
                  </w:rPr>
                </w:rPrChange>
              </w:rPr>
            </w:pPr>
            <w:ins w:id="319" w:author="Michael Monkenbusch" w:date="2015-11-25T21:10:00Z">
              <w:r w:rsidRPr="00C84EA9">
                <w:rPr>
                  <w:sz w:val="18"/>
                  <w:szCs w:val="18"/>
                  <w:lang w:val="en-GB"/>
                  <w:rPrChange w:id="320" w:author="Michael Monkenbusch" w:date="2016-11-18T10:51:00Z">
                    <w:rPr>
                      <w:sz w:val="18"/>
                      <w:szCs w:val="18"/>
                      <w:lang w:val="en-GB"/>
                    </w:rPr>
                  </w:rPrChange>
                </w:rPr>
                <w:t>replace x-values by sequence numbers</w:t>
              </w:r>
            </w:ins>
            <w:ins w:id="321" w:author="Michael Monkenbusch" w:date="2015-11-25T21:11:00Z">
              <w:r w:rsidRPr="00C84EA9">
                <w:rPr>
                  <w:sz w:val="18"/>
                  <w:szCs w:val="18"/>
                  <w:lang w:val="en-GB"/>
                  <w:rPrChange w:id="322" w:author="Michael Monkenbusch" w:date="2016-11-18T10:51:00Z">
                    <w:rPr>
                      <w:sz w:val="18"/>
                      <w:szCs w:val="18"/>
                      <w:lang w:val="en-GB"/>
                    </w:rPr>
                  </w:rPrChange>
                </w:rPr>
                <w:t>, applies to all selected records</w:t>
              </w:r>
            </w:ins>
            <w:del w:id="323" w:author="Michael Monkenbusch" w:date="2015-11-25T21:10:00Z">
              <w:r w:rsidR="000C424B" w:rsidRPr="00C84EA9" w:rsidDel="00150EDB">
                <w:rPr>
                  <w:sz w:val="18"/>
                  <w:szCs w:val="18"/>
                  <w:lang w:val="en-GB"/>
                  <w:rPrChange w:id="324" w:author="Michael Monkenbusch" w:date="2016-11-18T10:51:00Z">
                    <w:rPr>
                      <w:sz w:val="18"/>
                      <w:szCs w:val="18"/>
                      <w:lang w:val="en-GB"/>
                    </w:rPr>
                  </w:rPrChange>
                </w:rPr>
                <w:delText xml:space="preserve">allows to edit data of data-record </w:delText>
              </w:r>
              <w:r w:rsidR="000C424B" w:rsidRPr="00C84EA9" w:rsidDel="00150EDB">
                <w:rPr>
                  <w:sz w:val="18"/>
                  <w:szCs w:val="18"/>
                  <w:shd w:val="clear" w:color="auto" w:fill="FFFF00"/>
                  <w:lang w:val="en-GB"/>
                  <w:rPrChange w:id="325" w:author="Michael Monkenbusch" w:date="2016-11-18T10:51:00Z">
                    <w:rPr>
                      <w:sz w:val="18"/>
                      <w:szCs w:val="18"/>
                      <w:shd w:val="clear" w:color="auto" w:fill="FFFF00"/>
                      <w:lang w:val="en-GB"/>
                    </w:rPr>
                  </w:rPrChange>
                </w:rPr>
                <w:delText>&lt;n&gt;</w:delText>
              </w:r>
              <w:r w:rsidR="000C424B" w:rsidRPr="00C84EA9" w:rsidDel="00150EDB">
                <w:rPr>
                  <w:sz w:val="18"/>
                  <w:szCs w:val="18"/>
                  <w:lang w:val="en-GB"/>
                  <w:rPrChange w:id="326" w:author="Michael Monkenbusch" w:date="2016-11-18T10:51:00Z">
                    <w:rPr>
                      <w:sz w:val="18"/>
                      <w:szCs w:val="18"/>
                      <w:lang w:val="en-GB"/>
                    </w:rPr>
                  </w:rPrChange>
                </w:rPr>
                <w:delText xml:space="preserve"> or data-record with </w:delText>
              </w:r>
              <w:r w:rsidR="000C424B" w:rsidRPr="00C84EA9" w:rsidDel="00150EDB">
                <w:rPr>
                  <w:sz w:val="18"/>
                  <w:szCs w:val="18"/>
                  <w:shd w:val="clear" w:color="auto" w:fill="FFFF00"/>
                  <w:lang w:val="en-GB"/>
                  <w:rPrChange w:id="327" w:author="Michael Monkenbusch" w:date="2016-11-18T10:51:00Z">
                    <w:rPr>
                      <w:sz w:val="18"/>
                      <w:szCs w:val="18"/>
                      <w:shd w:val="clear" w:color="auto" w:fill="FFFF00"/>
                      <w:lang w:val="en-GB"/>
                    </w:rPr>
                  </w:rPrChange>
                </w:rPr>
                <w:delText>&lt;numor&gt;</w:delText>
              </w:r>
              <w:r w:rsidR="000C424B" w:rsidRPr="00C84EA9" w:rsidDel="00150EDB">
                <w:rPr>
                  <w:sz w:val="18"/>
                  <w:szCs w:val="18"/>
                  <w:lang w:val="en-GB"/>
                  <w:rPrChange w:id="328" w:author="Michael Monkenbusch" w:date="2016-11-18T10:51:00Z">
                    <w:rPr>
                      <w:sz w:val="18"/>
                      <w:szCs w:val="18"/>
                      <w:lang w:val="en-GB"/>
                    </w:rPr>
                  </w:rPrChange>
                </w:rPr>
                <w:delText xml:space="preserve">. The contents is written to a file </w:delText>
              </w:r>
              <w:r w:rsidR="000C424B" w:rsidRPr="00C84EA9" w:rsidDel="00150EDB">
                <w:rPr>
                  <w:b/>
                  <w:bCs/>
                  <w:i/>
                  <w:iCs/>
                  <w:sz w:val="18"/>
                  <w:szCs w:val="18"/>
                  <w:lang w:val="en-GB"/>
                  <w:rPrChange w:id="329" w:author="Michael Monkenbusch" w:date="2016-11-18T10:51:00Z">
                    <w:rPr>
                      <w:b/>
                      <w:bCs/>
                      <w:i/>
                      <w:iCs/>
                      <w:sz w:val="18"/>
                      <w:szCs w:val="18"/>
                      <w:lang w:val="en-GB"/>
                    </w:rPr>
                  </w:rPrChange>
                </w:rPr>
                <w:delText xml:space="preserve">datbuf </w:delText>
              </w:r>
              <w:r w:rsidR="000C424B" w:rsidRPr="00C84EA9" w:rsidDel="00150EDB">
                <w:rPr>
                  <w:sz w:val="18"/>
                  <w:szCs w:val="18"/>
                  <w:lang w:val="en-GB"/>
                  <w:rPrChange w:id="330" w:author="Michael Monkenbusch" w:date="2016-11-18T10:51:00Z">
                    <w:rPr>
                      <w:sz w:val="18"/>
                      <w:szCs w:val="18"/>
                      <w:lang w:val="en-GB"/>
                    </w:rPr>
                  </w:rPrChange>
                </w:rPr>
                <w:delText>which is laded to an editor and reread after the editor is left.</w:delText>
              </w:r>
            </w:del>
          </w:p>
          <w:p w:rsidR="000C424B" w:rsidRPr="00C84EA9" w:rsidRDefault="000C424B" w:rsidP="00215AF7">
            <w:pPr>
              <w:pStyle w:val="western"/>
              <w:spacing w:before="0" w:beforeAutospacing="0" w:after="0"/>
              <w:rPr>
                <w:lang w:val="en-GB"/>
                <w:rPrChange w:id="331" w:author="Michael Monkenbusch" w:date="2016-11-18T10:51:00Z">
                  <w:rPr>
                    <w:lang w:val="en-GB"/>
                  </w:rPr>
                </w:rPrChange>
              </w:rPr>
            </w:pPr>
            <w:del w:id="332" w:author="Michael Monkenbusch" w:date="2015-11-25T21:10:00Z">
              <w:r w:rsidRPr="00C84EA9" w:rsidDel="00150EDB">
                <w:rPr>
                  <w:b/>
                  <w:bCs/>
                  <w:sz w:val="18"/>
                  <w:szCs w:val="18"/>
                  <w:lang w:val="en-GB"/>
                  <w:rPrChange w:id="333" w:author="Michael Monkenbusch" w:date="2016-11-18T10:51:00Z">
                    <w:rPr>
                      <w:b/>
                      <w:bCs/>
                      <w:sz w:val="18"/>
                      <w:szCs w:val="18"/>
                      <w:lang w:val="en-GB"/>
                    </w:rPr>
                  </w:rPrChange>
                </w:rPr>
                <w:delText xml:space="preserve">Note: </w:delText>
              </w:r>
              <w:r w:rsidRPr="00C84EA9" w:rsidDel="00150EDB">
                <w:rPr>
                  <w:sz w:val="18"/>
                  <w:szCs w:val="18"/>
                  <w:lang w:val="en-GB"/>
                  <w:rPrChange w:id="334" w:author="Michael Monkenbusch" w:date="2016-11-18T10:51:00Z">
                    <w:rPr>
                      <w:sz w:val="18"/>
                      <w:szCs w:val="18"/>
                      <w:lang w:val="en-GB"/>
                    </w:rPr>
                  </w:rPrChange>
                </w:rPr>
                <w:delText>the action only affects the loaded data record and not the data in the input file</w:delText>
              </w:r>
            </w:del>
          </w:p>
        </w:tc>
      </w:tr>
      <w:tr w:rsidR="00150EDB" w:rsidRPr="00C84EA9" w:rsidTr="00150EDB">
        <w:trPr>
          <w:divId w:val="526019186"/>
          <w:tblCellSpacing w:w="0" w:type="dxa"/>
          <w:ins w:id="335" w:author="Michael Monkenbusch" w:date="2015-11-25T21:11:00Z"/>
        </w:trPr>
        <w:tc>
          <w:tcPr>
            <w:tcW w:w="1689" w:type="dxa"/>
            <w:tcBorders>
              <w:top w:val="outset" w:sz="6" w:space="0" w:color="000000"/>
              <w:left w:val="outset" w:sz="6" w:space="0" w:color="000000"/>
              <w:bottom w:val="outset" w:sz="6" w:space="0" w:color="000000"/>
              <w:right w:val="outset" w:sz="6" w:space="0" w:color="000000"/>
            </w:tcBorders>
            <w:shd w:val="clear" w:color="auto" w:fill="FFFF99"/>
          </w:tcPr>
          <w:p w:rsidR="00150EDB" w:rsidRPr="00C84EA9" w:rsidRDefault="00150EDB" w:rsidP="005D1597">
            <w:pPr>
              <w:pStyle w:val="western"/>
              <w:spacing w:before="0" w:beforeAutospacing="0" w:after="0"/>
              <w:ind w:right="-108"/>
              <w:rPr>
                <w:ins w:id="336" w:author="Michael Monkenbusch" w:date="2015-11-25T21:11:00Z"/>
                <w:lang w:val="en-GB"/>
                <w:rPrChange w:id="337" w:author="Michael Monkenbusch" w:date="2016-11-18T10:51:00Z">
                  <w:rPr>
                    <w:ins w:id="338" w:author="Michael Monkenbusch" w:date="2015-11-25T21:11:00Z"/>
                    <w:lang w:val="en-GB"/>
                  </w:rPr>
                </w:rPrChange>
              </w:rPr>
            </w:pPr>
            <w:ins w:id="339" w:author="Michael Monkenbusch" w:date="2015-11-25T21:11:00Z">
              <w:r w:rsidRPr="00C84EA9">
                <w:rPr>
                  <w:rFonts w:ascii="Helvetica" w:hAnsi="Helvetica" w:cs="Helvetica"/>
                  <w:b/>
                  <w:bCs/>
                  <w:lang w:val="en-GB"/>
                  <w:rPrChange w:id="340" w:author="Michael Monkenbusch" w:date="2016-11-18T10:51:00Z">
                    <w:rPr>
                      <w:rFonts w:ascii="Helvetica" w:hAnsi="Helvetica" w:cs="Helvetica"/>
                      <w:b/>
                      <w:bCs/>
                      <w:lang w:val="en-GB"/>
                    </w:rPr>
                  </w:rPrChange>
                </w:rPr>
                <w:t>swapxy</w:t>
              </w:r>
            </w:ins>
          </w:p>
        </w:tc>
        <w:tc>
          <w:tcPr>
            <w:tcW w:w="7566" w:type="dxa"/>
            <w:tcBorders>
              <w:top w:val="outset" w:sz="6" w:space="0" w:color="000000"/>
              <w:left w:val="outset" w:sz="6" w:space="0" w:color="000000"/>
              <w:bottom w:val="outset" w:sz="6" w:space="0" w:color="000000"/>
              <w:right w:val="outset" w:sz="6" w:space="0" w:color="000000"/>
            </w:tcBorders>
            <w:shd w:val="clear" w:color="auto" w:fill="FFFF99"/>
          </w:tcPr>
          <w:p w:rsidR="00150EDB" w:rsidRPr="00C84EA9" w:rsidRDefault="00150EDB" w:rsidP="005D1597">
            <w:pPr>
              <w:pStyle w:val="western"/>
              <w:spacing w:before="0" w:beforeAutospacing="0" w:after="0"/>
              <w:rPr>
                <w:ins w:id="341" w:author="Michael Monkenbusch" w:date="2015-11-25T21:11:00Z"/>
                <w:lang w:val="en-GB"/>
                <w:rPrChange w:id="342" w:author="Michael Monkenbusch" w:date="2016-11-18T10:51:00Z">
                  <w:rPr>
                    <w:ins w:id="343" w:author="Michael Monkenbusch" w:date="2015-11-25T21:11:00Z"/>
                    <w:lang w:val="en-GB"/>
                  </w:rPr>
                </w:rPrChange>
              </w:rPr>
            </w:pPr>
          </w:p>
        </w:tc>
      </w:tr>
      <w:tr w:rsidR="00150EDB" w:rsidRPr="00C84EA9" w:rsidTr="00150EDB">
        <w:trPr>
          <w:divId w:val="526019186"/>
          <w:tblCellSpacing w:w="0" w:type="dxa"/>
          <w:ins w:id="344" w:author="Michael Monkenbusch" w:date="2015-11-25T21:11:00Z"/>
        </w:trPr>
        <w:tc>
          <w:tcPr>
            <w:tcW w:w="1689" w:type="dxa"/>
            <w:tcBorders>
              <w:top w:val="outset" w:sz="6" w:space="0" w:color="000000"/>
              <w:left w:val="outset" w:sz="6" w:space="0" w:color="000000"/>
              <w:bottom w:val="outset" w:sz="6" w:space="0" w:color="000000"/>
              <w:right w:val="outset" w:sz="6" w:space="0" w:color="000000"/>
            </w:tcBorders>
          </w:tcPr>
          <w:p w:rsidR="00150EDB" w:rsidRPr="00C84EA9" w:rsidRDefault="00150EDB" w:rsidP="005D1597">
            <w:pPr>
              <w:pStyle w:val="western"/>
              <w:spacing w:before="0" w:beforeAutospacing="0" w:after="0"/>
              <w:ind w:right="-108"/>
              <w:rPr>
                <w:ins w:id="345" w:author="Michael Monkenbusch" w:date="2015-11-25T21:11:00Z"/>
                <w:lang w:val="en-GB"/>
                <w:rPrChange w:id="346" w:author="Michael Monkenbusch" w:date="2016-11-18T10:51:00Z">
                  <w:rPr>
                    <w:ins w:id="347" w:author="Michael Monkenbusch" w:date="2015-11-25T21:11:00Z"/>
                    <w:lang w:val="en-GB"/>
                  </w:rPr>
                </w:rPrChange>
              </w:rPr>
            </w:pPr>
          </w:p>
        </w:tc>
        <w:tc>
          <w:tcPr>
            <w:tcW w:w="7566" w:type="dxa"/>
            <w:tcBorders>
              <w:top w:val="outset" w:sz="6" w:space="0" w:color="000000"/>
              <w:left w:val="outset" w:sz="6" w:space="0" w:color="000000"/>
              <w:bottom w:val="outset" w:sz="6" w:space="0" w:color="000000"/>
              <w:right w:val="outset" w:sz="6" w:space="0" w:color="000000"/>
            </w:tcBorders>
          </w:tcPr>
          <w:p w:rsidR="00150EDB" w:rsidRPr="00C84EA9" w:rsidRDefault="00150EDB" w:rsidP="005D1597">
            <w:pPr>
              <w:pStyle w:val="western"/>
              <w:spacing w:before="0" w:beforeAutospacing="0" w:after="0"/>
              <w:rPr>
                <w:ins w:id="348" w:author="Michael Monkenbusch" w:date="2015-11-25T21:11:00Z"/>
                <w:lang w:val="en-GB"/>
                <w:rPrChange w:id="349" w:author="Michael Monkenbusch" w:date="2016-11-18T10:51:00Z">
                  <w:rPr>
                    <w:ins w:id="350" w:author="Michael Monkenbusch" w:date="2015-11-25T21:11:00Z"/>
                    <w:lang w:val="en-GB"/>
                  </w:rPr>
                </w:rPrChange>
              </w:rPr>
            </w:pPr>
            <w:ins w:id="351" w:author="Michael Monkenbusch" w:date="2015-11-25T21:11:00Z">
              <w:r w:rsidRPr="00C84EA9">
                <w:rPr>
                  <w:sz w:val="18"/>
                  <w:szCs w:val="18"/>
                  <w:lang w:val="en-GB"/>
                  <w:rPrChange w:id="352" w:author="Michael Monkenbusch" w:date="2016-11-18T10:51:00Z">
                    <w:rPr>
                      <w:sz w:val="18"/>
                      <w:szCs w:val="18"/>
                      <w:lang w:val="en-GB"/>
                    </w:rPr>
                  </w:rPrChange>
                </w:rPr>
                <w:t>exchages x and y columns for all selected recors. Errors are zeroed.</w:t>
              </w:r>
            </w:ins>
          </w:p>
        </w:tc>
      </w:tr>
      <w:tr w:rsidR="00150EDB" w:rsidRPr="00C84EA9" w:rsidTr="00150EDB">
        <w:trPr>
          <w:divId w:val="526019186"/>
          <w:tblCellSpacing w:w="0" w:type="dxa"/>
          <w:ins w:id="353" w:author="Michael Monkenbusch" w:date="2015-11-25T21:09:00Z"/>
        </w:trPr>
        <w:tc>
          <w:tcPr>
            <w:tcW w:w="1689" w:type="dxa"/>
            <w:tcBorders>
              <w:top w:val="outset" w:sz="6" w:space="0" w:color="000000"/>
              <w:left w:val="outset" w:sz="6" w:space="0" w:color="000000"/>
              <w:bottom w:val="outset" w:sz="6" w:space="0" w:color="000000"/>
              <w:right w:val="outset" w:sz="6" w:space="0" w:color="000000"/>
            </w:tcBorders>
            <w:shd w:val="clear" w:color="auto" w:fill="FFFF99"/>
          </w:tcPr>
          <w:p w:rsidR="00150EDB" w:rsidRPr="00C84EA9" w:rsidRDefault="00150EDB" w:rsidP="005D1597">
            <w:pPr>
              <w:pStyle w:val="western"/>
              <w:spacing w:before="0" w:beforeAutospacing="0" w:after="0"/>
              <w:ind w:right="-108"/>
              <w:rPr>
                <w:ins w:id="354" w:author="Michael Monkenbusch" w:date="2015-11-25T21:09:00Z"/>
                <w:lang w:val="en-GB"/>
                <w:rPrChange w:id="355" w:author="Michael Monkenbusch" w:date="2016-11-18T10:51:00Z">
                  <w:rPr>
                    <w:ins w:id="356" w:author="Michael Monkenbusch" w:date="2015-11-25T21:09:00Z"/>
                    <w:lang w:val="en-GB"/>
                  </w:rPr>
                </w:rPrChange>
              </w:rPr>
            </w:pPr>
            <w:ins w:id="357" w:author="Michael Monkenbusch" w:date="2015-11-25T21:09:00Z">
              <w:r w:rsidRPr="00C84EA9">
                <w:rPr>
                  <w:rFonts w:ascii="Helvetica" w:hAnsi="Helvetica" w:cs="Helvetica"/>
                  <w:b/>
                  <w:bCs/>
                  <w:lang w:val="en-GB"/>
                  <w:rPrChange w:id="358" w:author="Michael Monkenbusch" w:date="2016-11-18T10:51:00Z">
                    <w:rPr>
                      <w:rFonts w:ascii="Helvetica" w:hAnsi="Helvetica" w:cs="Helvetica"/>
                      <w:b/>
                      <w:bCs/>
                      <w:lang w:val="en-GB"/>
                    </w:rPr>
                  </w:rPrChange>
                </w:rPr>
                <w:t>edit</w:t>
              </w:r>
            </w:ins>
          </w:p>
        </w:tc>
        <w:tc>
          <w:tcPr>
            <w:tcW w:w="7566" w:type="dxa"/>
            <w:tcBorders>
              <w:top w:val="outset" w:sz="6" w:space="0" w:color="000000"/>
              <w:left w:val="outset" w:sz="6" w:space="0" w:color="000000"/>
              <w:bottom w:val="outset" w:sz="6" w:space="0" w:color="000000"/>
              <w:right w:val="outset" w:sz="6" w:space="0" w:color="000000"/>
            </w:tcBorders>
            <w:shd w:val="clear" w:color="auto" w:fill="FFFF99"/>
          </w:tcPr>
          <w:p w:rsidR="00150EDB" w:rsidRPr="00C84EA9" w:rsidRDefault="00150EDB" w:rsidP="005D1597">
            <w:pPr>
              <w:pStyle w:val="western"/>
              <w:spacing w:before="0" w:beforeAutospacing="0" w:after="0"/>
              <w:rPr>
                <w:ins w:id="359" w:author="Michael Monkenbusch" w:date="2015-11-25T21:09:00Z"/>
                <w:lang w:val="en-GB"/>
                <w:rPrChange w:id="360" w:author="Michael Monkenbusch" w:date="2016-11-18T10:51:00Z">
                  <w:rPr>
                    <w:ins w:id="361" w:author="Michael Monkenbusch" w:date="2015-11-25T21:09:00Z"/>
                    <w:lang w:val="en-GB"/>
                  </w:rPr>
                </w:rPrChange>
              </w:rPr>
            </w:pPr>
            <w:ins w:id="362" w:author="Michael Monkenbusch" w:date="2015-11-25T21:09:00Z">
              <w:r w:rsidRPr="00C84EA9">
                <w:rPr>
                  <w:rFonts w:ascii="Helvetica" w:hAnsi="Helvetica" w:cs="Helvetica"/>
                  <w:lang w:val="en-GB"/>
                  <w:rPrChange w:id="363" w:author="Michael Monkenbusch" w:date="2016-11-18T10:51:00Z">
                    <w:rPr>
                      <w:rFonts w:ascii="Helvetica" w:hAnsi="Helvetica" w:cs="Helvetica"/>
                      <w:lang w:val="en-GB"/>
                    </w:rPr>
                  </w:rPrChange>
                </w:rPr>
                <w:t>&lt;n&gt; [sc &lt;numor&gt;]</w:t>
              </w:r>
            </w:ins>
          </w:p>
        </w:tc>
      </w:tr>
      <w:tr w:rsidR="00150EDB" w:rsidRPr="00C84EA9" w:rsidTr="00150EDB">
        <w:trPr>
          <w:divId w:val="526019186"/>
          <w:tblCellSpacing w:w="0" w:type="dxa"/>
          <w:ins w:id="364" w:author="Michael Monkenbusch" w:date="2015-11-25T21:09:00Z"/>
        </w:trPr>
        <w:tc>
          <w:tcPr>
            <w:tcW w:w="1689" w:type="dxa"/>
            <w:tcBorders>
              <w:top w:val="outset" w:sz="6" w:space="0" w:color="000000"/>
              <w:left w:val="outset" w:sz="6" w:space="0" w:color="000000"/>
              <w:bottom w:val="outset" w:sz="6" w:space="0" w:color="000000"/>
              <w:right w:val="outset" w:sz="6" w:space="0" w:color="000000"/>
            </w:tcBorders>
          </w:tcPr>
          <w:p w:rsidR="00150EDB" w:rsidRPr="00C84EA9" w:rsidRDefault="00150EDB" w:rsidP="005D1597">
            <w:pPr>
              <w:pStyle w:val="western"/>
              <w:spacing w:before="0" w:beforeAutospacing="0" w:after="0"/>
              <w:ind w:right="-108"/>
              <w:rPr>
                <w:ins w:id="365" w:author="Michael Monkenbusch" w:date="2015-11-25T21:09:00Z"/>
                <w:lang w:val="en-GB"/>
                <w:rPrChange w:id="366" w:author="Michael Monkenbusch" w:date="2016-11-18T10:51:00Z">
                  <w:rPr>
                    <w:ins w:id="367" w:author="Michael Monkenbusch" w:date="2015-11-25T21:09:00Z"/>
                    <w:lang w:val="en-GB"/>
                  </w:rPr>
                </w:rPrChange>
              </w:rPr>
            </w:pPr>
          </w:p>
        </w:tc>
        <w:tc>
          <w:tcPr>
            <w:tcW w:w="7566" w:type="dxa"/>
            <w:tcBorders>
              <w:top w:val="outset" w:sz="6" w:space="0" w:color="000000"/>
              <w:left w:val="outset" w:sz="6" w:space="0" w:color="000000"/>
              <w:bottom w:val="outset" w:sz="6" w:space="0" w:color="000000"/>
              <w:right w:val="outset" w:sz="6" w:space="0" w:color="000000"/>
            </w:tcBorders>
          </w:tcPr>
          <w:p w:rsidR="00150EDB" w:rsidRPr="00C84EA9" w:rsidRDefault="00150EDB" w:rsidP="005D1597">
            <w:pPr>
              <w:pStyle w:val="western"/>
              <w:spacing w:before="0" w:beforeAutospacing="0" w:after="0"/>
              <w:rPr>
                <w:ins w:id="368" w:author="Michael Monkenbusch" w:date="2015-11-25T21:09:00Z"/>
                <w:lang w:val="en-GB"/>
                <w:rPrChange w:id="369" w:author="Michael Monkenbusch" w:date="2016-11-18T10:51:00Z">
                  <w:rPr>
                    <w:ins w:id="370" w:author="Michael Monkenbusch" w:date="2015-11-25T21:09:00Z"/>
                    <w:lang w:val="en-GB"/>
                  </w:rPr>
                </w:rPrChange>
              </w:rPr>
            </w:pPr>
            <w:ins w:id="371" w:author="Michael Monkenbusch" w:date="2015-11-25T21:09:00Z">
              <w:r w:rsidRPr="00C84EA9">
                <w:rPr>
                  <w:sz w:val="18"/>
                  <w:szCs w:val="18"/>
                  <w:lang w:val="en-GB"/>
                  <w:rPrChange w:id="372" w:author="Michael Monkenbusch" w:date="2016-11-18T10:51:00Z">
                    <w:rPr>
                      <w:sz w:val="18"/>
                      <w:szCs w:val="18"/>
                      <w:lang w:val="en-GB"/>
                    </w:rPr>
                  </w:rPrChange>
                </w:rPr>
                <w:t xml:space="preserve">allows to edit data of data-record </w:t>
              </w:r>
              <w:r w:rsidRPr="00C84EA9">
                <w:rPr>
                  <w:sz w:val="18"/>
                  <w:szCs w:val="18"/>
                  <w:shd w:val="clear" w:color="auto" w:fill="FFFF00"/>
                  <w:lang w:val="en-GB"/>
                  <w:rPrChange w:id="373" w:author="Michael Monkenbusch" w:date="2016-11-18T10:51:00Z">
                    <w:rPr>
                      <w:sz w:val="18"/>
                      <w:szCs w:val="18"/>
                      <w:shd w:val="clear" w:color="auto" w:fill="FFFF00"/>
                      <w:lang w:val="en-GB"/>
                    </w:rPr>
                  </w:rPrChange>
                </w:rPr>
                <w:t>&lt;n&gt;</w:t>
              </w:r>
              <w:r w:rsidRPr="00C84EA9">
                <w:rPr>
                  <w:sz w:val="18"/>
                  <w:szCs w:val="18"/>
                  <w:lang w:val="en-GB"/>
                  <w:rPrChange w:id="374" w:author="Michael Monkenbusch" w:date="2016-11-18T10:51:00Z">
                    <w:rPr>
                      <w:sz w:val="18"/>
                      <w:szCs w:val="18"/>
                      <w:lang w:val="en-GB"/>
                    </w:rPr>
                  </w:rPrChange>
                </w:rPr>
                <w:t xml:space="preserve"> or data-record with </w:t>
              </w:r>
              <w:r w:rsidRPr="00C84EA9">
                <w:rPr>
                  <w:sz w:val="18"/>
                  <w:szCs w:val="18"/>
                  <w:shd w:val="clear" w:color="auto" w:fill="FFFF00"/>
                  <w:lang w:val="en-GB"/>
                  <w:rPrChange w:id="375" w:author="Michael Monkenbusch" w:date="2016-11-18T10:51:00Z">
                    <w:rPr>
                      <w:sz w:val="18"/>
                      <w:szCs w:val="18"/>
                      <w:shd w:val="clear" w:color="auto" w:fill="FFFF00"/>
                      <w:lang w:val="en-GB"/>
                    </w:rPr>
                  </w:rPrChange>
                </w:rPr>
                <w:t>&lt;numor&gt;</w:t>
              </w:r>
              <w:r w:rsidRPr="00C84EA9">
                <w:rPr>
                  <w:sz w:val="18"/>
                  <w:szCs w:val="18"/>
                  <w:lang w:val="en-GB"/>
                  <w:rPrChange w:id="376" w:author="Michael Monkenbusch" w:date="2016-11-18T10:51:00Z">
                    <w:rPr>
                      <w:sz w:val="18"/>
                      <w:szCs w:val="18"/>
                      <w:lang w:val="en-GB"/>
                    </w:rPr>
                  </w:rPrChange>
                </w:rPr>
                <w:t xml:space="preserve">. The contents is written to a file </w:t>
              </w:r>
              <w:r w:rsidRPr="00C84EA9">
                <w:rPr>
                  <w:b/>
                  <w:bCs/>
                  <w:i/>
                  <w:iCs/>
                  <w:sz w:val="18"/>
                  <w:szCs w:val="18"/>
                  <w:lang w:val="en-GB"/>
                  <w:rPrChange w:id="377" w:author="Michael Monkenbusch" w:date="2016-11-18T10:51:00Z">
                    <w:rPr>
                      <w:b/>
                      <w:bCs/>
                      <w:i/>
                      <w:iCs/>
                      <w:sz w:val="18"/>
                      <w:szCs w:val="18"/>
                      <w:lang w:val="en-GB"/>
                    </w:rPr>
                  </w:rPrChange>
                </w:rPr>
                <w:t xml:space="preserve">datbuf </w:t>
              </w:r>
              <w:r w:rsidRPr="00C84EA9">
                <w:rPr>
                  <w:sz w:val="18"/>
                  <w:szCs w:val="18"/>
                  <w:lang w:val="en-GB"/>
                  <w:rPrChange w:id="378" w:author="Michael Monkenbusch" w:date="2016-11-18T10:51:00Z">
                    <w:rPr>
                      <w:sz w:val="18"/>
                      <w:szCs w:val="18"/>
                      <w:lang w:val="en-GB"/>
                    </w:rPr>
                  </w:rPrChange>
                </w:rPr>
                <w:t>which is laded to an editor and reread after the editor is left.</w:t>
              </w:r>
            </w:ins>
          </w:p>
          <w:p w:rsidR="00150EDB" w:rsidRPr="00C84EA9" w:rsidRDefault="00150EDB" w:rsidP="005D1597">
            <w:pPr>
              <w:pStyle w:val="western"/>
              <w:spacing w:before="0" w:beforeAutospacing="0" w:after="0"/>
              <w:rPr>
                <w:ins w:id="379" w:author="Michael Monkenbusch" w:date="2015-11-25T21:09:00Z"/>
                <w:lang w:val="en-GB"/>
                <w:rPrChange w:id="380" w:author="Michael Monkenbusch" w:date="2016-11-18T10:51:00Z">
                  <w:rPr>
                    <w:ins w:id="381" w:author="Michael Monkenbusch" w:date="2015-11-25T21:09:00Z"/>
                    <w:lang w:val="en-GB"/>
                  </w:rPr>
                </w:rPrChange>
              </w:rPr>
            </w:pPr>
            <w:ins w:id="382" w:author="Michael Monkenbusch" w:date="2015-11-25T21:09:00Z">
              <w:r w:rsidRPr="00C84EA9">
                <w:rPr>
                  <w:b/>
                  <w:bCs/>
                  <w:sz w:val="18"/>
                  <w:szCs w:val="18"/>
                  <w:lang w:val="en-GB"/>
                  <w:rPrChange w:id="383" w:author="Michael Monkenbusch" w:date="2016-11-18T10:51:00Z">
                    <w:rPr>
                      <w:b/>
                      <w:bCs/>
                      <w:sz w:val="18"/>
                      <w:szCs w:val="18"/>
                      <w:lang w:val="en-GB"/>
                    </w:rPr>
                  </w:rPrChange>
                </w:rPr>
                <w:t xml:space="preserve">Note: </w:t>
              </w:r>
              <w:r w:rsidRPr="00C84EA9">
                <w:rPr>
                  <w:sz w:val="18"/>
                  <w:szCs w:val="18"/>
                  <w:lang w:val="en-GB"/>
                  <w:rPrChange w:id="384" w:author="Michael Monkenbusch" w:date="2016-11-18T10:51:00Z">
                    <w:rPr>
                      <w:sz w:val="18"/>
                      <w:szCs w:val="18"/>
                      <w:lang w:val="en-GB"/>
                    </w:rPr>
                  </w:rPrChange>
                </w:rPr>
                <w:t>the action only affects the loaded data record and not the data in the input file</w:t>
              </w:r>
            </w:ins>
          </w:p>
        </w:tc>
      </w:tr>
      <w:tr w:rsidR="000C424B" w:rsidRPr="00C84EA9" w:rsidTr="00150EDB">
        <w:trPr>
          <w:divId w:val="526019186"/>
          <w:tblCellSpacing w:w="0" w:type="dxa"/>
        </w:trPr>
        <w:tc>
          <w:tcPr>
            <w:tcW w:w="1689" w:type="dxa"/>
            <w:tcBorders>
              <w:top w:val="outset" w:sz="6" w:space="0" w:color="000000"/>
              <w:left w:val="outset" w:sz="6" w:space="0" w:color="000000"/>
              <w:bottom w:val="outset" w:sz="6" w:space="0" w:color="000000"/>
              <w:right w:val="outset" w:sz="6" w:space="0" w:color="000000"/>
            </w:tcBorders>
            <w:shd w:val="clear" w:color="auto" w:fill="FFFF99"/>
          </w:tcPr>
          <w:p w:rsidR="000C424B" w:rsidRPr="00C84EA9" w:rsidRDefault="000C424B" w:rsidP="00215AF7">
            <w:pPr>
              <w:pStyle w:val="western"/>
              <w:spacing w:before="0" w:beforeAutospacing="0" w:after="0"/>
              <w:ind w:right="-108"/>
              <w:rPr>
                <w:lang w:val="en-GB"/>
                <w:rPrChange w:id="385" w:author="Michael Monkenbusch" w:date="2016-11-18T10:51:00Z">
                  <w:rPr>
                    <w:lang w:val="en-GB"/>
                  </w:rPr>
                </w:rPrChange>
              </w:rPr>
            </w:pPr>
            <w:r w:rsidRPr="00C84EA9">
              <w:rPr>
                <w:rFonts w:ascii="Helvetica" w:hAnsi="Helvetica" w:cs="Helvetica"/>
                <w:b/>
                <w:bCs/>
                <w:lang w:val="en-GB"/>
                <w:rPrChange w:id="386" w:author="Michael Monkenbusch" w:date="2016-11-18T10:51:00Z">
                  <w:rPr>
                    <w:rFonts w:ascii="Helvetica" w:hAnsi="Helvetica" w:cs="Helvetica"/>
                    <w:b/>
                    <w:bCs/>
                    <w:lang w:val="en-GB"/>
                  </w:rPr>
                </w:rPrChange>
              </w:rPr>
              <w:t>putpar</w:t>
            </w:r>
          </w:p>
        </w:tc>
        <w:tc>
          <w:tcPr>
            <w:tcW w:w="7566" w:type="dxa"/>
            <w:tcBorders>
              <w:top w:val="outset" w:sz="6" w:space="0" w:color="000000"/>
              <w:left w:val="outset" w:sz="6" w:space="0" w:color="000000"/>
              <w:bottom w:val="outset" w:sz="6" w:space="0" w:color="000000"/>
              <w:right w:val="outset" w:sz="6" w:space="0" w:color="000000"/>
            </w:tcBorders>
            <w:shd w:val="clear" w:color="auto" w:fill="FFFF99"/>
          </w:tcPr>
          <w:p w:rsidR="000C424B" w:rsidRPr="00C84EA9" w:rsidRDefault="000C424B" w:rsidP="00215AF7">
            <w:pPr>
              <w:pStyle w:val="western"/>
              <w:spacing w:before="0" w:beforeAutospacing="0" w:after="0"/>
              <w:rPr>
                <w:lang w:val="en-GB"/>
                <w:rPrChange w:id="387" w:author="Michael Monkenbusch" w:date="2016-11-18T10:51:00Z">
                  <w:rPr>
                    <w:lang w:val="en-GB"/>
                  </w:rPr>
                </w:rPrChange>
              </w:rPr>
            </w:pPr>
            <w:r w:rsidRPr="00C84EA9">
              <w:rPr>
                <w:rFonts w:ascii="Helvetica" w:hAnsi="Helvetica" w:cs="Helvetica"/>
                <w:lang w:val="en-GB"/>
                <w:rPrChange w:id="388" w:author="Michael Monkenbusch" w:date="2016-11-18T10:51:00Z">
                  <w:rPr>
                    <w:rFonts w:ascii="Helvetica" w:hAnsi="Helvetica" w:cs="Helvetica"/>
                    <w:lang w:val="en-GB"/>
                  </w:rPr>
                </w:rPrChange>
              </w:rPr>
              <w:t>f_parname &lt;value&gt;</w:t>
            </w:r>
          </w:p>
        </w:tc>
      </w:tr>
      <w:tr w:rsidR="0030650E" w:rsidRPr="00C84EA9" w:rsidTr="00150EDB">
        <w:trPr>
          <w:divId w:val="526019186"/>
          <w:tblCellSpacing w:w="0" w:type="dxa"/>
          <w:ins w:id="389" w:author="Michael Monkenbusch" w:date="2016-11-18T10:13:00Z"/>
        </w:trPr>
        <w:tc>
          <w:tcPr>
            <w:tcW w:w="1689" w:type="dxa"/>
            <w:tcBorders>
              <w:top w:val="outset" w:sz="6" w:space="0" w:color="000000"/>
              <w:left w:val="outset" w:sz="6" w:space="0" w:color="000000"/>
              <w:bottom w:val="outset" w:sz="6" w:space="0" w:color="000000"/>
              <w:right w:val="outset" w:sz="6" w:space="0" w:color="000000"/>
            </w:tcBorders>
            <w:shd w:val="clear" w:color="auto" w:fill="FFFF99"/>
          </w:tcPr>
          <w:p w:rsidR="0030650E" w:rsidRPr="00C84EA9" w:rsidRDefault="0030650E" w:rsidP="00215AF7">
            <w:pPr>
              <w:pStyle w:val="western"/>
              <w:spacing w:before="0" w:beforeAutospacing="0" w:after="0"/>
              <w:ind w:right="-108"/>
              <w:rPr>
                <w:ins w:id="390" w:author="Michael Monkenbusch" w:date="2016-11-18T10:13:00Z"/>
                <w:rFonts w:ascii="Helvetica" w:hAnsi="Helvetica" w:cs="Helvetica"/>
                <w:b/>
                <w:bCs/>
                <w:lang w:val="en-GB"/>
                <w:rPrChange w:id="391" w:author="Michael Monkenbusch" w:date="2016-11-18T10:51:00Z">
                  <w:rPr>
                    <w:ins w:id="392" w:author="Michael Monkenbusch" w:date="2016-11-18T10:13:00Z"/>
                    <w:rFonts w:ascii="Helvetica" w:hAnsi="Helvetica" w:cs="Helvetica"/>
                    <w:b/>
                    <w:bCs/>
                    <w:lang w:val="en-GB"/>
                  </w:rPr>
                </w:rPrChange>
              </w:rPr>
            </w:pPr>
          </w:p>
        </w:tc>
        <w:tc>
          <w:tcPr>
            <w:tcW w:w="7566" w:type="dxa"/>
            <w:tcBorders>
              <w:top w:val="outset" w:sz="6" w:space="0" w:color="000000"/>
              <w:left w:val="outset" w:sz="6" w:space="0" w:color="000000"/>
              <w:bottom w:val="outset" w:sz="6" w:space="0" w:color="000000"/>
              <w:right w:val="outset" w:sz="6" w:space="0" w:color="000000"/>
            </w:tcBorders>
            <w:shd w:val="clear" w:color="auto" w:fill="FFFF99"/>
          </w:tcPr>
          <w:p w:rsidR="0030650E" w:rsidRPr="00C84EA9" w:rsidRDefault="0030650E" w:rsidP="00215AF7">
            <w:pPr>
              <w:pStyle w:val="western"/>
              <w:spacing w:before="0" w:beforeAutospacing="0" w:after="0"/>
              <w:rPr>
                <w:ins w:id="393" w:author="Michael Monkenbusch" w:date="2016-11-18T10:13:00Z"/>
                <w:rFonts w:ascii="Helvetica" w:hAnsi="Helvetica" w:cs="Helvetica"/>
                <w:lang w:val="en-GB"/>
                <w:rPrChange w:id="394" w:author="Michael Monkenbusch" w:date="2016-11-18T10:51:00Z">
                  <w:rPr>
                    <w:ins w:id="395" w:author="Michael Monkenbusch" w:date="2016-11-18T10:13:00Z"/>
                    <w:rFonts w:ascii="Helvetica" w:hAnsi="Helvetica" w:cs="Helvetica"/>
                    <w:lang w:val="en-GB"/>
                  </w:rPr>
                </w:rPrChange>
              </w:rPr>
            </w:pPr>
            <w:ins w:id="396" w:author="Michael Monkenbusch" w:date="2016-11-18T10:13:00Z">
              <w:r w:rsidRPr="00C84EA9">
                <w:rPr>
                  <w:sz w:val="18"/>
                  <w:szCs w:val="18"/>
                  <w:lang w:val="en-GB"/>
                  <w:rPrChange w:id="397" w:author="Michael Monkenbusch" w:date="2016-11-18T10:51:00Z">
                    <w:rPr>
                      <w:sz w:val="18"/>
                      <w:szCs w:val="18"/>
                      <w:lang w:val="en-GB"/>
                    </w:rPr>
                  </w:rPrChange>
                </w:rPr>
                <w:t>adds a parameter or changes a parameter value of the selected data-record.</w:t>
              </w:r>
            </w:ins>
          </w:p>
        </w:tc>
      </w:tr>
      <w:tr w:rsidR="0030650E" w:rsidRPr="00C84EA9" w:rsidTr="00150EDB">
        <w:trPr>
          <w:divId w:val="526019186"/>
          <w:tblCellSpacing w:w="0" w:type="dxa"/>
          <w:ins w:id="398" w:author="Michael Monkenbusch" w:date="2016-11-18T10:12:00Z"/>
        </w:trPr>
        <w:tc>
          <w:tcPr>
            <w:tcW w:w="1689" w:type="dxa"/>
            <w:tcBorders>
              <w:top w:val="outset" w:sz="6" w:space="0" w:color="000000"/>
              <w:left w:val="outset" w:sz="6" w:space="0" w:color="000000"/>
              <w:bottom w:val="outset" w:sz="6" w:space="0" w:color="000000"/>
              <w:right w:val="outset" w:sz="6" w:space="0" w:color="000000"/>
            </w:tcBorders>
            <w:shd w:val="clear" w:color="auto" w:fill="FFFF99"/>
          </w:tcPr>
          <w:p w:rsidR="0030650E" w:rsidRPr="00C84EA9" w:rsidRDefault="0030650E" w:rsidP="00215AF7">
            <w:pPr>
              <w:pStyle w:val="western"/>
              <w:spacing w:before="0" w:beforeAutospacing="0" w:after="0"/>
              <w:ind w:right="-108"/>
              <w:rPr>
                <w:ins w:id="399" w:author="Michael Monkenbusch" w:date="2016-11-18T10:12:00Z"/>
                <w:rFonts w:ascii="Helvetica" w:hAnsi="Helvetica" w:cs="Helvetica"/>
                <w:b/>
                <w:bCs/>
                <w:lang w:val="en-GB"/>
                <w:rPrChange w:id="400" w:author="Michael Monkenbusch" w:date="2016-11-18T10:51:00Z">
                  <w:rPr>
                    <w:ins w:id="401" w:author="Michael Monkenbusch" w:date="2016-11-18T10:12:00Z"/>
                    <w:rFonts w:ascii="Helvetica" w:hAnsi="Helvetica" w:cs="Helvetica"/>
                    <w:b/>
                    <w:bCs/>
                    <w:lang w:val="en-GB"/>
                  </w:rPr>
                </w:rPrChange>
              </w:rPr>
            </w:pPr>
            <w:ins w:id="402" w:author="Michael Monkenbusch" w:date="2016-11-18T10:12:00Z">
              <w:r w:rsidRPr="00C84EA9">
                <w:rPr>
                  <w:rFonts w:ascii="Helvetica" w:hAnsi="Helvetica" w:cs="Helvetica"/>
                  <w:b/>
                  <w:bCs/>
                  <w:lang w:val="en-GB"/>
                  <w:rPrChange w:id="403" w:author="Michael Monkenbusch" w:date="2016-11-18T10:51:00Z">
                    <w:rPr>
                      <w:rFonts w:ascii="Helvetica" w:hAnsi="Helvetica" w:cs="Helvetica"/>
                      <w:b/>
                      <w:bCs/>
                      <w:lang w:val="en-GB"/>
                    </w:rPr>
                  </w:rPrChange>
                </w:rPr>
                <w:t>parlev</w:t>
              </w:r>
            </w:ins>
          </w:p>
        </w:tc>
        <w:tc>
          <w:tcPr>
            <w:tcW w:w="7566" w:type="dxa"/>
            <w:tcBorders>
              <w:top w:val="outset" w:sz="6" w:space="0" w:color="000000"/>
              <w:left w:val="outset" w:sz="6" w:space="0" w:color="000000"/>
              <w:bottom w:val="outset" w:sz="6" w:space="0" w:color="000000"/>
              <w:right w:val="outset" w:sz="6" w:space="0" w:color="000000"/>
            </w:tcBorders>
            <w:shd w:val="clear" w:color="auto" w:fill="FFFF99"/>
          </w:tcPr>
          <w:p w:rsidR="0030650E" w:rsidRPr="00C84EA9" w:rsidRDefault="0030650E" w:rsidP="00215AF7">
            <w:pPr>
              <w:pStyle w:val="western"/>
              <w:spacing w:before="0" w:beforeAutospacing="0" w:after="0"/>
              <w:rPr>
                <w:ins w:id="404" w:author="Michael Monkenbusch" w:date="2016-11-18T10:12:00Z"/>
                <w:rFonts w:ascii="Helvetica" w:hAnsi="Helvetica" w:cs="Helvetica"/>
                <w:lang w:val="en-GB"/>
                <w:rPrChange w:id="405" w:author="Michael Monkenbusch" w:date="2016-11-18T10:51:00Z">
                  <w:rPr>
                    <w:ins w:id="406" w:author="Michael Monkenbusch" w:date="2016-11-18T10:12:00Z"/>
                    <w:rFonts w:ascii="Helvetica" w:hAnsi="Helvetica" w:cs="Helvetica"/>
                    <w:lang w:val="en-GB"/>
                  </w:rPr>
                </w:rPrChange>
              </w:rPr>
            </w:pPr>
            <w:ins w:id="407" w:author="Michael Monkenbusch" w:date="2016-11-18T10:12:00Z">
              <w:r w:rsidRPr="00C84EA9">
                <w:rPr>
                  <w:rFonts w:ascii="Helvetica" w:hAnsi="Helvetica" w:cs="Helvetica"/>
                  <w:lang w:val="en-GB"/>
                  <w:rPrChange w:id="408" w:author="Michael Monkenbusch" w:date="2016-11-18T10:51:00Z">
                    <w:rPr>
                      <w:rFonts w:ascii="Helvetica" w:hAnsi="Helvetica" w:cs="Helvetica"/>
                      <w:lang w:val="en-GB"/>
                    </w:rPr>
                  </w:rPrChange>
                </w:rPr>
                <w:t xml:space="preserve">f_parname &lt;value&gt;  </w:t>
              </w:r>
            </w:ins>
          </w:p>
        </w:tc>
      </w:tr>
      <w:tr w:rsidR="000C424B" w:rsidRPr="00C84EA9" w:rsidTr="00150EDB">
        <w:trPr>
          <w:divId w:val="526019186"/>
          <w:tblCellSpacing w:w="0" w:type="dxa"/>
        </w:trPr>
        <w:tc>
          <w:tcPr>
            <w:tcW w:w="1689"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ind w:right="-108"/>
              <w:rPr>
                <w:lang w:val="en-GB"/>
                <w:rPrChange w:id="409" w:author="Michael Monkenbusch" w:date="2016-11-18T10:51:00Z">
                  <w:rPr>
                    <w:lang w:val="en-GB"/>
                  </w:rPr>
                </w:rPrChange>
              </w:rPr>
            </w:pPr>
          </w:p>
        </w:tc>
        <w:tc>
          <w:tcPr>
            <w:tcW w:w="7566" w:type="dxa"/>
            <w:tcBorders>
              <w:top w:val="outset" w:sz="6" w:space="0" w:color="000000"/>
              <w:left w:val="outset" w:sz="6" w:space="0" w:color="000000"/>
              <w:bottom w:val="outset" w:sz="6" w:space="0" w:color="000000"/>
              <w:right w:val="outset" w:sz="6" w:space="0" w:color="000000"/>
            </w:tcBorders>
          </w:tcPr>
          <w:p w:rsidR="000C424B" w:rsidRPr="00C84EA9" w:rsidRDefault="0030650E" w:rsidP="00215AF7">
            <w:pPr>
              <w:pStyle w:val="western"/>
              <w:spacing w:before="0" w:beforeAutospacing="0" w:after="0"/>
              <w:rPr>
                <w:lang w:val="en-GB"/>
                <w:rPrChange w:id="410" w:author="Michael Monkenbusch" w:date="2016-11-18T10:51:00Z">
                  <w:rPr>
                    <w:lang w:val="en-GB"/>
                  </w:rPr>
                </w:rPrChange>
              </w:rPr>
            </w:pPr>
            <w:ins w:id="411" w:author="Michael Monkenbusch" w:date="2016-11-18T10:13:00Z">
              <w:r w:rsidRPr="00C84EA9">
                <w:rPr>
                  <w:sz w:val="18"/>
                  <w:szCs w:val="18"/>
                  <w:lang w:val="en-GB"/>
                  <w:rPrChange w:id="412" w:author="Michael Monkenbusch" w:date="2016-11-18T10:51:00Z">
                    <w:rPr>
                      <w:sz w:val="18"/>
                      <w:szCs w:val="18"/>
                      <w:lang w:val="en-GB"/>
                    </w:rPr>
                  </w:rPrChange>
                </w:rPr>
                <w:t xml:space="preserve">modifies the display level (plot) of parameter (the higher, the more supressed), display can be </w:t>
              </w:r>
              <w:r w:rsidRPr="00A907AF">
                <w:rPr>
                  <w:sz w:val="18"/>
                  <w:szCs w:val="18"/>
                  <w:lang w:val="en-GB"/>
                </w:rPr>
                <w:t>co</w:t>
              </w:r>
              <w:r w:rsidRPr="00397B93">
                <w:rPr>
                  <w:sz w:val="18"/>
                  <w:szCs w:val="18"/>
                  <w:lang w:val="en-GB"/>
                </w:rPr>
                <w:t>ntrolled with</w:t>
              </w:r>
            </w:ins>
            <w:ins w:id="413" w:author="Michael Monkenbusch" w:date="2016-11-18T10:15:00Z">
              <w:r w:rsidRPr="00C84EA9">
                <w:rPr>
                  <w:sz w:val="18"/>
                  <w:szCs w:val="18"/>
                  <w:lang w:val="en-GB"/>
                  <w:rPrChange w:id="414" w:author="Michael Monkenbusch" w:date="2016-11-18T10:51:00Z">
                    <w:rPr>
                      <w:sz w:val="18"/>
                      <w:szCs w:val="18"/>
                      <w:lang w:val="en-GB"/>
                    </w:rPr>
                  </w:rPrChange>
                </w:rPr>
                <w:t>:</w:t>
              </w:r>
            </w:ins>
            <w:ins w:id="415" w:author="Michael Monkenbusch" w:date="2016-11-18T10:13:00Z">
              <w:r w:rsidRPr="00C84EA9">
                <w:rPr>
                  <w:sz w:val="18"/>
                  <w:szCs w:val="18"/>
                  <w:lang w:val="en-GB"/>
                  <w:rPrChange w:id="416" w:author="Michael Monkenbusch" w:date="2016-11-18T10:51:00Z">
                    <w:rPr>
                      <w:sz w:val="18"/>
                      <w:szCs w:val="18"/>
                      <w:lang w:val="en-GB"/>
                    </w:rPr>
                  </w:rPrChange>
                </w:rPr>
                <w:t xml:space="preserve"> plot</w:t>
              </w:r>
            </w:ins>
            <w:ins w:id="417" w:author="Michael Monkenbusch" w:date="2016-11-18T10:15:00Z">
              <w:r w:rsidRPr="00C84EA9">
                <w:rPr>
                  <w:sz w:val="18"/>
                  <w:szCs w:val="18"/>
                  <w:lang w:val="en-GB"/>
                  <w:rPrChange w:id="418" w:author="Michael Monkenbusch" w:date="2016-11-18T10:51:00Z">
                    <w:rPr>
                      <w:sz w:val="18"/>
                      <w:szCs w:val="18"/>
                      <w:lang w:val="en-GB"/>
                    </w:rPr>
                  </w:rPrChange>
                </w:rPr>
                <w:t xml:space="preserve"> parlev &lt;lev&gt;</w:t>
              </w:r>
            </w:ins>
            <w:ins w:id="419" w:author="Michael Monkenbusch" w:date="2016-11-18T10:13:00Z">
              <w:r w:rsidRPr="00C84EA9">
                <w:rPr>
                  <w:sz w:val="18"/>
                  <w:szCs w:val="18"/>
                  <w:lang w:val="en-GB"/>
                  <w:rPrChange w:id="420" w:author="Michael Monkenbusch" w:date="2016-11-18T10:51:00Z">
                    <w:rPr>
                      <w:sz w:val="18"/>
                      <w:szCs w:val="18"/>
                      <w:lang w:val="en-GB"/>
                    </w:rPr>
                  </w:rPrChange>
                </w:rPr>
                <w:t xml:space="preserve"> </w:t>
              </w:r>
            </w:ins>
            <w:del w:id="421" w:author="Michael Monkenbusch" w:date="2016-11-18T10:13:00Z">
              <w:r w:rsidR="000C424B" w:rsidRPr="00C84EA9" w:rsidDel="0030650E">
                <w:rPr>
                  <w:sz w:val="18"/>
                  <w:szCs w:val="18"/>
                  <w:lang w:val="en-GB"/>
                  <w:rPrChange w:id="422" w:author="Michael Monkenbusch" w:date="2016-11-18T10:51:00Z">
                    <w:rPr>
                      <w:sz w:val="18"/>
                      <w:szCs w:val="18"/>
                      <w:lang w:val="en-GB"/>
                    </w:rPr>
                  </w:rPrChange>
                </w:rPr>
                <w:delText>adds a parameter or changes a parameter value of the selected data-record.</w:delText>
              </w:r>
            </w:del>
          </w:p>
        </w:tc>
      </w:tr>
      <w:tr w:rsidR="005A5E48" w:rsidRPr="00C84EA9" w:rsidTr="005A5E48">
        <w:tblPrEx>
          <w:tblW w:w="9255" w:type="dxa"/>
          <w:tblCellSpacing w:w="0"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ExChange w:id="423" w:author="Michael Monkenbusch" w:date="2016-10-18T10:56:00Z">
            <w:tblPrEx>
              <w:tblW w:w="9255" w:type="dxa"/>
              <w:tblCellSpacing w:w="0"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Ex>
          </w:tblPrExChange>
        </w:tblPrEx>
        <w:trPr>
          <w:divId w:val="526019186"/>
          <w:tblCellSpacing w:w="0" w:type="dxa"/>
          <w:ins w:id="424" w:author="Michael Monkenbusch" w:date="2016-10-18T10:55:00Z"/>
          <w:trPrChange w:id="425" w:author="Michael Monkenbusch" w:date="2016-10-18T10:56:00Z">
            <w:trPr>
              <w:divId w:val="526019186"/>
              <w:tblCellSpacing w:w="0" w:type="dxa"/>
            </w:trPr>
          </w:trPrChange>
        </w:trPr>
        <w:tc>
          <w:tcPr>
            <w:tcW w:w="1689" w:type="dxa"/>
            <w:tcBorders>
              <w:top w:val="outset" w:sz="6" w:space="0" w:color="000000"/>
              <w:left w:val="outset" w:sz="6" w:space="0" w:color="000000"/>
              <w:bottom w:val="outset" w:sz="6" w:space="0" w:color="000000"/>
              <w:right w:val="outset" w:sz="6" w:space="0" w:color="000000"/>
            </w:tcBorders>
            <w:shd w:val="clear" w:color="auto" w:fill="FFFF00"/>
            <w:tcPrChange w:id="426" w:author="Michael Monkenbusch" w:date="2016-10-18T10:56:00Z">
              <w:tcPr>
                <w:tcW w:w="1689" w:type="dxa"/>
                <w:tcBorders>
                  <w:top w:val="outset" w:sz="6" w:space="0" w:color="000000"/>
                  <w:left w:val="outset" w:sz="6" w:space="0" w:color="000000"/>
                  <w:bottom w:val="outset" w:sz="6" w:space="0" w:color="000000"/>
                  <w:right w:val="outset" w:sz="6" w:space="0" w:color="000000"/>
                </w:tcBorders>
              </w:tcPr>
            </w:tcPrChange>
          </w:tcPr>
          <w:p w:rsidR="005A5E48" w:rsidRPr="00C84EA9" w:rsidRDefault="005A5E48" w:rsidP="00215AF7">
            <w:pPr>
              <w:pStyle w:val="western"/>
              <w:spacing w:before="0" w:beforeAutospacing="0" w:after="0"/>
              <w:ind w:right="-108"/>
              <w:rPr>
                <w:ins w:id="427" w:author="Michael Monkenbusch" w:date="2016-10-18T10:55:00Z"/>
                <w:rFonts w:ascii="Arial" w:hAnsi="Arial"/>
                <w:b/>
                <w:lang w:val="en-GB"/>
                <w:rPrChange w:id="428" w:author="Michael Monkenbusch" w:date="2016-11-18T10:51:00Z">
                  <w:rPr>
                    <w:ins w:id="429" w:author="Michael Monkenbusch" w:date="2016-10-18T10:55:00Z"/>
                    <w:lang w:val="en-GB"/>
                  </w:rPr>
                </w:rPrChange>
              </w:rPr>
            </w:pPr>
            <w:ins w:id="430" w:author="Michael Monkenbusch" w:date="2016-10-18T10:55:00Z">
              <w:r w:rsidRPr="00C84EA9">
                <w:rPr>
                  <w:rFonts w:ascii="Arial" w:hAnsi="Arial"/>
                  <w:b/>
                  <w:lang w:val="en-GB"/>
                  <w:rPrChange w:id="431" w:author="Michael Monkenbusch" w:date="2016-11-18T10:51:00Z">
                    <w:rPr>
                      <w:lang w:val="en-GB"/>
                    </w:rPr>
                  </w:rPrChange>
                </w:rPr>
                <w:t>paraout</w:t>
              </w:r>
            </w:ins>
          </w:p>
        </w:tc>
        <w:tc>
          <w:tcPr>
            <w:tcW w:w="7566" w:type="dxa"/>
            <w:tcBorders>
              <w:top w:val="outset" w:sz="6" w:space="0" w:color="000000"/>
              <w:left w:val="outset" w:sz="6" w:space="0" w:color="000000"/>
              <w:bottom w:val="outset" w:sz="6" w:space="0" w:color="000000"/>
              <w:right w:val="outset" w:sz="6" w:space="0" w:color="000000"/>
            </w:tcBorders>
            <w:shd w:val="clear" w:color="auto" w:fill="FFFF00"/>
            <w:tcPrChange w:id="432" w:author="Michael Monkenbusch" w:date="2016-10-18T10:56:00Z">
              <w:tcPr>
                <w:tcW w:w="7566" w:type="dxa"/>
                <w:tcBorders>
                  <w:top w:val="outset" w:sz="6" w:space="0" w:color="000000"/>
                  <w:left w:val="outset" w:sz="6" w:space="0" w:color="000000"/>
                  <w:bottom w:val="outset" w:sz="6" w:space="0" w:color="000000"/>
                  <w:right w:val="outset" w:sz="6" w:space="0" w:color="000000"/>
                </w:tcBorders>
              </w:tcPr>
            </w:tcPrChange>
          </w:tcPr>
          <w:p w:rsidR="005A5E48" w:rsidRPr="00C84EA9" w:rsidRDefault="005A5E48" w:rsidP="00215AF7">
            <w:pPr>
              <w:pStyle w:val="western"/>
              <w:spacing w:before="0" w:beforeAutospacing="0" w:after="0"/>
              <w:rPr>
                <w:ins w:id="433" w:author="Michael Monkenbusch" w:date="2016-10-18T10:55:00Z"/>
                <w:sz w:val="18"/>
                <w:szCs w:val="18"/>
                <w:lang w:val="en-GB"/>
              </w:rPr>
            </w:pPr>
          </w:p>
        </w:tc>
      </w:tr>
      <w:tr w:rsidR="005A5E48" w:rsidRPr="00C84EA9" w:rsidTr="00150EDB">
        <w:trPr>
          <w:divId w:val="526019186"/>
          <w:tblCellSpacing w:w="0" w:type="dxa"/>
          <w:ins w:id="434" w:author="Michael Monkenbusch" w:date="2016-10-18T10:55:00Z"/>
        </w:trPr>
        <w:tc>
          <w:tcPr>
            <w:tcW w:w="1689" w:type="dxa"/>
            <w:tcBorders>
              <w:top w:val="outset" w:sz="6" w:space="0" w:color="000000"/>
              <w:left w:val="outset" w:sz="6" w:space="0" w:color="000000"/>
              <w:bottom w:val="outset" w:sz="6" w:space="0" w:color="000000"/>
              <w:right w:val="outset" w:sz="6" w:space="0" w:color="000000"/>
            </w:tcBorders>
          </w:tcPr>
          <w:p w:rsidR="005A5E48" w:rsidRPr="00C84EA9" w:rsidRDefault="005A5E48" w:rsidP="00215AF7">
            <w:pPr>
              <w:pStyle w:val="western"/>
              <w:spacing w:before="0" w:beforeAutospacing="0" w:after="0"/>
              <w:ind w:right="-108"/>
              <w:rPr>
                <w:ins w:id="435" w:author="Michael Monkenbusch" w:date="2016-10-18T10:55:00Z"/>
                <w:lang w:val="en-GB"/>
                <w:rPrChange w:id="436" w:author="Michael Monkenbusch" w:date="2016-11-18T10:51:00Z">
                  <w:rPr>
                    <w:ins w:id="437" w:author="Michael Monkenbusch" w:date="2016-10-18T10:55:00Z"/>
                    <w:lang w:val="en-GB"/>
                  </w:rPr>
                </w:rPrChange>
              </w:rPr>
            </w:pPr>
          </w:p>
        </w:tc>
        <w:tc>
          <w:tcPr>
            <w:tcW w:w="7566" w:type="dxa"/>
            <w:tcBorders>
              <w:top w:val="outset" w:sz="6" w:space="0" w:color="000000"/>
              <w:left w:val="outset" w:sz="6" w:space="0" w:color="000000"/>
              <w:bottom w:val="outset" w:sz="6" w:space="0" w:color="000000"/>
              <w:right w:val="outset" w:sz="6" w:space="0" w:color="000000"/>
            </w:tcBorders>
          </w:tcPr>
          <w:p w:rsidR="005A5E48" w:rsidRPr="00C84EA9" w:rsidRDefault="005A5E48" w:rsidP="00215AF7">
            <w:pPr>
              <w:pStyle w:val="western"/>
              <w:spacing w:before="0" w:beforeAutospacing="0" w:after="0"/>
              <w:rPr>
                <w:ins w:id="438" w:author="Michael Monkenbusch" w:date="2016-10-18T10:55:00Z"/>
                <w:sz w:val="18"/>
                <w:szCs w:val="18"/>
                <w:lang w:val="en-GB"/>
                <w:rPrChange w:id="439" w:author="Michael Monkenbusch" w:date="2016-11-18T10:51:00Z">
                  <w:rPr>
                    <w:ins w:id="440" w:author="Michael Monkenbusch" w:date="2016-10-18T10:55:00Z"/>
                    <w:sz w:val="18"/>
                    <w:szCs w:val="18"/>
                    <w:lang w:val="en-GB"/>
                  </w:rPr>
                </w:rPrChange>
              </w:rPr>
            </w:pPr>
            <w:ins w:id="441" w:author="Michael Monkenbusch" w:date="2016-10-18T10:55:00Z">
              <w:r w:rsidRPr="00C84EA9">
                <w:rPr>
                  <w:sz w:val="18"/>
                  <w:szCs w:val="18"/>
                  <w:lang w:val="en-GB"/>
                  <w:rPrChange w:id="442" w:author="Michael Monkenbusch" w:date="2016-11-18T10:51:00Z">
                    <w:rPr>
                      <w:sz w:val="18"/>
                      <w:szCs w:val="18"/>
                      <w:lang w:val="en-GB"/>
                    </w:rPr>
                  </w:rPrChange>
                </w:rPr>
                <w:t>lists parameters of selcted record</w:t>
              </w:r>
            </w:ins>
          </w:p>
        </w:tc>
      </w:tr>
      <w:tr w:rsidR="00442236" w:rsidRPr="00C84EA9" w:rsidTr="00A71954">
        <w:tblPrEx>
          <w:tblW w:w="9255" w:type="dxa"/>
          <w:tblCellSpacing w:w="0"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ExChange w:id="443" w:author="Michael Monkenbusch" w:date="2016-10-18T10:52:00Z">
            <w:tblPrEx>
              <w:tblW w:w="9255" w:type="dxa"/>
              <w:tblCellSpacing w:w="0"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Ex>
          </w:tblPrExChange>
        </w:tblPrEx>
        <w:trPr>
          <w:divId w:val="526019186"/>
          <w:tblCellSpacing w:w="0" w:type="dxa"/>
          <w:ins w:id="444" w:author="Michael Monkenbusch" w:date="2016-10-18T10:44:00Z"/>
          <w:trPrChange w:id="445" w:author="Michael Monkenbusch" w:date="2016-10-18T10:52:00Z">
            <w:trPr>
              <w:divId w:val="526019186"/>
              <w:tblCellSpacing w:w="0" w:type="dxa"/>
            </w:trPr>
          </w:trPrChange>
        </w:trPr>
        <w:tc>
          <w:tcPr>
            <w:tcW w:w="1689" w:type="dxa"/>
            <w:tcBorders>
              <w:top w:val="outset" w:sz="6" w:space="0" w:color="000000"/>
              <w:left w:val="outset" w:sz="6" w:space="0" w:color="000000"/>
              <w:bottom w:val="outset" w:sz="6" w:space="0" w:color="000000"/>
              <w:right w:val="outset" w:sz="6" w:space="0" w:color="000000"/>
            </w:tcBorders>
            <w:shd w:val="clear" w:color="auto" w:fill="FFFF00"/>
            <w:tcPrChange w:id="446" w:author="Michael Monkenbusch" w:date="2016-10-18T10:52:00Z">
              <w:tcPr>
                <w:tcW w:w="1689" w:type="dxa"/>
                <w:tcBorders>
                  <w:top w:val="outset" w:sz="6" w:space="0" w:color="000000"/>
                  <w:left w:val="outset" w:sz="6" w:space="0" w:color="000000"/>
                  <w:bottom w:val="outset" w:sz="6" w:space="0" w:color="000000"/>
                  <w:right w:val="outset" w:sz="6" w:space="0" w:color="000000"/>
                </w:tcBorders>
              </w:tcPr>
            </w:tcPrChange>
          </w:tcPr>
          <w:p w:rsidR="00442236" w:rsidRPr="00C84EA9" w:rsidRDefault="00A71954" w:rsidP="00215AF7">
            <w:pPr>
              <w:pStyle w:val="western"/>
              <w:spacing w:before="0" w:beforeAutospacing="0" w:after="0"/>
              <w:ind w:right="-108"/>
              <w:rPr>
                <w:ins w:id="447" w:author="Michael Monkenbusch" w:date="2016-10-18T10:44:00Z"/>
                <w:rFonts w:ascii="Arial" w:hAnsi="Arial"/>
                <w:b/>
                <w:lang w:val="en-GB"/>
                <w:rPrChange w:id="448" w:author="Michael Monkenbusch" w:date="2016-11-18T10:51:00Z">
                  <w:rPr>
                    <w:ins w:id="449" w:author="Michael Monkenbusch" w:date="2016-10-18T10:44:00Z"/>
                    <w:lang w:val="en-GB"/>
                  </w:rPr>
                </w:rPrChange>
              </w:rPr>
            </w:pPr>
            <w:ins w:id="450" w:author="Michael Monkenbusch" w:date="2016-10-18T10:44:00Z">
              <w:r w:rsidRPr="00C84EA9">
                <w:rPr>
                  <w:rFonts w:ascii="Arial" w:hAnsi="Arial"/>
                  <w:b/>
                  <w:lang w:val="en-GB"/>
                  <w:rPrChange w:id="451" w:author="Michael Monkenbusch" w:date="2016-11-18T10:51:00Z">
                    <w:rPr>
                      <w:lang w:val="en-GB"/>
                    </w:rPr>
                  </w:rPrChange>
                </w:rPr>
                <w:t>numorchg</w:t>
              </w:r>
            </w:ins>
          </w:p>
        </w:tc>
        <w:tc>
          <w:tcPr>
            <w:tcW w:w="7566" w:type="dxa"/>
            <w:tcBorders>
              <w:top w:val="outset" w:sz="6" w:space="0" w:color="000000"/>
              <w:left w:val="outset" w:sz="6" w:space="0" w:color="000000"/>
              <w:bottom w:val="outset" w:sz="6" w:space="0" w:color="000000"/>
              <w:right w:val="outset" w:sz="6" w:space="0" w:color="000000"/>
            </w:tcBorders>
            <w:shd w:val="clear" w:color="auto" w:fill="FFFF00"/>
            <w:tcPrChange w:id="452" w:author="Michael Monkenbusch" w:date="2016-10-18T10:52:00Z">
              <w:tcPr>
                <w:tcW w:w="7566" w:type="dxa"/>
                <w:tcBorders>
                  <w:top w:val="outset" w:sz="6" w:space="0" w:color="000000"/>
                  <w:left w:val="outset" w:sz="6" w:space="0" w:color="000000"/>
                  <w:bottom w:val="outset" w:sz="6" w:space="0" w:color="000000"/>
                  <w:right w:val="outset" w:sz="6" w:space="0" w:color="000000"/>
                </w:tcBorders>
              </w:tcPr>
            </w:tcPrChange>
          </w:tcPr>
          <w:p w:rsidR="00442236" w:rsidRPr="000C3F0E" w:rsidRDefault="00A71954" w:rsidP="00215AF7">
            <w:pPr>
              <w:pStyle w:val="western"/>
              <w:spacing w:before="0" w:beforeAutospacing="0" w:after="0"/>
              <w:rPr>
                <w:ins w:id="453" w:author="Michael Monkenbusch" w:date="2016-10-18T10:44:00Z"/>
                <w:sz w:val="18"/>
                <w:szCs w:val="18"/>
                <w:lang w:val="en-GB"/>
              </w:rPr>
            </w:pPr>
            <w:ins w:id="454" w:author="Michael Monkenbusch" w:date="2016-10-18T10:50:00Z">
              <w:r w:rsidRPr="00C84EA9">
                <w:rPr>
                  <w:sz w:val="18"/>
                  <w:szCs w:val="18"/>
                  <w:lang w:val="en-GB"/>
                </w:rPr>
                <w:t>&lt;newnumor&gt;</w:t>
              </w:r>
            </w:ins>
          </w:p>
        </w:tc>
      </w:tr>
      <w:tr w:rsidR="00A71954" w:rsidRPr="00C84EA9" w:rsidTr="00150EDB">
        <w:trPr>
          <w:divId w:val="526019186"/>
          <w:tblCellSpacing w:w="0" w:type="dxa"/>
          <w:ins w:id="455" w:author="Michael Monkenbusch" w:date="2016-10-18T10:51:00Z"/>
        </w:trPr>
        <w:tc>
          <w:tcPr>
            <w:tcW w:w="1689" w:type="dxa"/>
            <w:tcBorders>
              <w:top w:val="outset" w:sz="6" w:space="0" w:color="000000"/>
              <w:left w:val="outset" w:sz="6" w:space="0" w:color="000000"/>
              <w:bottom w:val="outset" w:sz="6" w:space="0" w:color="000000"/>
              <w:right w:val="outset" w:sz="6" w:space="0" w:color="000000"/>
            </w:tcBorders>
          </w:tcPr>
          <w:p w:rsidR="00A71954" w:rsidRPr="00C84EA9" w:rsidRDefault="00A71954" w:rsidP="00215AF7">
            <w:pPr>
              <w:pStyle w:val="western"/>
              <w:spacing w:before="0" w:beforeAutospacing="0" w:after="0"/>
              <w:ind w:right="-108"/>
              <w:rPr>
                <w:ins w:id="456" w:author="Michael Monkenbusch" w:date="2016-10-18T10:51:00Z"/>
                <w:rFonts w:ascii="Arial" w:hAnsi="Arial"/>
                <w:b/>
                <w:lang w:val="en-GB"/>
                <w:rPrChange w:id="457" w:author="Michael Monkenbusch" w:date="2016-11-18T10:51:00Z">
                  <w:rPr>
                    <w:ins w:id="458" w:author="Michael Monkenbusch" w:date="2016-10-18T10:51:00Z"/>
                    <w:rFonts w:ascii="Arial" w:hAnsi="Arial"/>
                    <w:b/>
                    <w:lang w:val="en-GB"/>
                  </w:rPr>
                </w:rPrChange>
              </w:rPr>
            </w:pPr>
          </w:p>
        </w:tc>
        <w:tc>
          <w:tcPr>
            <w:tcW w:w="7566" w:type="dxa"/>
            <w:tcBorders>
              <w:top w:val="outset" w:sz="6" w:space="0" w:color="000000"/>
              <w:left w:val="outset" w:sz="6" w:space="0" w:color="000000"/>
              <w:bottom w:val="outset" w:sz="6" w:space="0" w:color="000000"/>
              <w:right w:val="outset" w:sz="6" w:space="0" w:color="000000"/>
            </w:tcBorders>
          </w:tcPr>
          <w:p w:rsidR="00A71954" w:rsidRPr="00C84EA9" w:rsidRDefault="00A71954" w:rsidP="00215AF7">
            <w:pPr>
              <w:pStyle w:val="western"/>
              <w:spacing w:before="0" w:beforeAutospacing="0" w:after="0"/>
              <w:rPr>
                <w:ins w:id="459" w:author="Michael Monkenbusch" w:date="2016-10-18T10:51:00Z"/>
                <w:sz w:val="18"/>
                <w:szCs w:val="18"/>
                <w:lang w:val="en-GB"/>
                <w:rPrChange w:id="460" w:author="Michael Monkenbusch" w:date="2016-11-18T10:51:00Z">
                  <w:rPr>
                    <w:ins w:id="461" w:author="Michael Monkenbusch" w:date="2016-10-18T10:51:00Z"/>
                    <w:sz w:val="18"/>
                    <w:szCs w:val="18"/>
                    <w:lang w:val="en-GB"/>
                  </w:rPr>
                </w:rPrChange>
              </w:rPr>
            </w:pPr>
            <w:ins w:id="462" w:author="Michael Monkenbusch" w:date="2016-10-18T10:51:00Z">
              <w:r w:rsidRPr="00C84EA9">
                <w:rPr>
                  <w:sz w:val="18"/>
                  <w:szCs w:val="18"/>
                  <w:lang w:val="en-GB"/>
                  <w:rPrChange w:id="463" w:author="Michael Monkenbusch" w:date="2016-11-18T10:51:00Z">
                    <w:rPr>
                      <w:sz w:val="18"/>
                      <w:szCs w:val="18"/>
                      <w:lang w:val="en-GB"/>
                    </w:rPr>
                  </w:rPrChange>
                </w:rPr>
                <w:t>assigns new numor to first item in the selected list.</w:t>
              </w:r>
            </w:ins>
          </w:p>
        </w:tc>
      </w:tr>
      <w:tr w:rsidR="000C424B" w:rsidRPr="00C84EA9" w:rsidTr="00150EDB">
        <w:trPr>
          <w:divId w:val="526019186"/>
          <w:tblCellSpacing w:w="0" w:type="dxa"/>
        </w:trPr>
        <w:tc>
          <w:tcPr>
            <w:tcW w:w="1689" w:type="dxa"/>
            <w:tcBorders>
              <w:top w:val="outset" w:sz="6" w:space="0" w:color="000000"/>
              <w:left w:val="outset" w:sz="6" w:space="0" w:color="000000"/>
              <w:bottom w:val="outset" w:sz="6" w:space="0" w:color="000000"/>
              <w:right w:val="outset" w:sz="6" w:space="0" w:color="000000"/>
            </w:tcBorders>
            <w:shd w:val="clear" w:color="auto" w:fill="FFFF99"/>
          </w:tcPr>
          <w:p w:rsidR="000C424B" w:rsidRPr="00C84EA9" w:rsidRDefault="000C424B" w:rsidP="00215AF7">
            <w:pPr>
              <w:pStyle w:val="western"/>
              <w:spacing w:before="0" w:beforeAutospacing="0" w:after="0"/>
              <w:ind w:right="-108"/>
              <w:rPr>
                <w:lang w:val="en-GB"/>
                <w:rPrChange w:id="464" w:author="Michael Monkenbusch" w:date="2016-11-18T10:51:00Z">
                  <w:rPr>
                    <w:lang w:val="en-GB"/>
                  </w:rPr>
                </w:rPrChange>
              </w:rPr>
            </w:pPr>
            <w:r w:rsidRPr="00C84EA9">
              <w:rPr>
                <w:rFonts w:ascii="Helvetica" w:hAnsi="Helvetica" w:cs="Helvetica"/>
                <w:b/>
                <w:bCs/>
                <w:lang w:val="en-GB"/>
                <w:rPrChange w:id="465" w:author="Michael Monkenbusch" w:date="2016-11-18T10:51:00Z">
                  <w:rPr>
                    <w:rFonts w:ascii="Helvetica" w:hAnsi="Helvetica" w:cs="Helvetica"/>
                    <w:b/>
                    <w:bCs/>
                    <w:lang w:val="en-GB"/>
                  </w:rPr>
                </w:rPrChange>
              </w:rPr>
              <w:t>dir</w:t>
            </w:r>
          </w:p>
        </w:tc>
        <w:tc>
          <w:tcPr>
            <w:tcW w:w="7566" w:type="dxa"/>
            <w:tcBorders>
              <w:top w:val="outset" w:sz="6" w:space="0" w:color="000000"/>
              <w:left w:val="outset" w:sz="6" w:space="0" w:color="000000"/>
              <w:bottom w:val="outset" w:sz="6" w:space="0" w:color="000000"/>
              <w:right w:val="outset" w:sz="6" w:space="0" w:color="000000"/>
            </w:tcBorders>
            <w:shd w:val="clear" w:color="auto" w:fill="FFFF99"/>
          </w:tcPr>
          <w:p w:rsidR="000C424B" w:rsidRPr="00C84EA9" w:rsidRDefault="000C424B" w:rsidP="00215AF7">
            <w:pPr>
              <w:pStyle w:val="western"/>
              <w:spacing w:before="0" w:beforeAutospacing="0" w:after="0"/>
              <w:rPr>
                <w:lang w:val="en-GB"/>
                <w:rPrChange w:id="466" w:author="Michael Monkenbusch" w:date="2016-11-18T10:51:00Z">
                  <w:rPr>
                    <w:lang w:val="en-GB"/>
                  </w:rPr>
                </w:rPrChange>
              </w:rPr>
            </w:pPr>
            <w:r w:rsidRPr="00C84EA9">
              <w:rPr>
                <w:rFonts w:ascii="Helvetica" w:hAnsi="Helvetica" w:cs="Helvetica"/>
                <w:lang w:val="en-GB"/>
                <w:rPrChange w:id="467" w:author="Michael Monkenbusch" w:date="2016-11-18T10:51:00Z">
                  <w:rPr>
                    <w:rFonts w:ascii="Helvetica" w:hAnsi="Helvetica" w:cs="Helvetica"/>
                    <w:lang w:val="en-GB"/>
                  </w:rPr>
                </w:rPrChange>
              </w:rPr>
              <w:t>[</w:t>
            </w:r>
            <w:r w:rsidRPr="00C84EA9">
              <w:rPr>
                <w:rFonts w:ascii="Helvetica" w:hAnsi="Helvetica" w:cs="Helvetica"/>
                <w:b/>
                <w:bCs/>
                <w:lang w:val="en-GB"/>
                <w:rPrChange w:id="468" w:author="Michael Monkenbusch" w:date="2016-11-18T10:51:00Z">
                  <w:rPr>
                    <w:rFonts w:ascii="Helvetica" w:hAnsi="Helvetica" w:cs="Helvetica"/>
                    <w:b/>
                    <w:bCs/>
                    <w:lang w:val="en-GB"/>
                  </w:rPr>
                </w:rPrChange>
              </w:rPr>
              <w:t>clength</w:t>
            </w:r>
            <w:r w:rsidRPr="00C84EA9">
              <w:rPr>
                <w:rFonts w:ascii="Helvetica" w:hAnsi="Helvetica" w:cs="Helvetica"/>
                <w:lang w:val="en-GB"/>
                <w:rPrChange w:id="469" w:author="Michael Monkenbusch" w:date="2016-11-18T10:51:00Z">
                  <w:rPr>
                    <w:rFonts w:ascii="Helvetica" w:hAnsi="Helvetica" w:cs="Helvetica"/>
                    <w:lang w:val="en-GB"/>
                  </w:rPr>
                </w:rPrChange>
              </w:rPr>
              <w:t xml:space="preserve"> &lt;displayed-comment-length&gt;] </w:t>
            </w:r>
            <w:r w:rsidRPr="00C84EA9">
              <w:rPr>
                <w:rFonts w:ascii="Helvetica" w:hAnsi="Helvetica" w:cs="Helvetica"/>
                <w:lang w:val="en-US"/>
                <w:rPrChange w:id="470" w:author="Michael Monkenbusch" w:date="2016-11-18T10:51:00Z">
                  <w:rPr>
                    <w:rFonts w:ascii="Helvetica" w:hAnsi="Helvetica" w:cs="Helvetica"/>
                    <w:lang w:val="en-US"/>
                  </w:rPr>
                </w:rPrChange>
              </w:rPr>
              <w:t>[f_parnam1] [f_parnam2]…</w:t>
            </w:r>
          </w:p>
        </w:tc>
      </w:tr>
      <w:tr w:rsidR="000C424B" w:rsidRPr="00C84EA9" w:rsidTr="00150EDB">
        <w:trPr>
          <w:divId w:val="526019186"/>
          <w:tblCellSpacing w:w="0" w:type="dxa"/>
        </w:trPr>
        <w:tc>
          <w:tcPr>
            <w:tcW w:w="1689"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ind w:right="-108"/>
              <w:rPr>
                <w:lang w:val="en-GB"/>
                <w:rPrChange w:id="471" w:author="Michael Monkenbusch" w:date="2016-11-18T10:51:00Z">
                  <w:rPr>
                    <w:lang w:val="en-GB"/>
                  </w:rPr>
                </w:rPrChange>
              </w:rPr>
            </w:pPr>
          </w:p>
        </w:tc>
        <w:tc>
          <w:tcPr>
            <w:tcW w:w="7566"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rPr>
                <w:lang w:val="en-GB"/>
                <w:rPrChange w:id="472" w:author="Michael Monkenbusch" w:date="2016-11-18T10:51:00Z">
                  <w:rPr>
                    <w:lang w:val="en-GB"/>
                  </w:rPr>
                </w:rPrChange>
              </w:rPr>
            </w:pPr>
            <w:r w:rsidRPr="00C84EA9">
              <w:rPr>
                <w:sz w:val="18"/>
                <w:szCs w:val="18"/>
                <w:lang w:val="en-GB"/>
                <w:rPrChange w:id="473" w:author="Michael Monkenbusch" w:date="2016-11-18T10:51:00Z">
                  <w:rPr>
                    <w:sz w:val="18"/>
                    <w:szCs w:val="18"/>
                    <w:lang w:val="en-GB"/>
                  </w:rPr>
                </w:rPrChange>
              </w:rPr>
              <w:t>displays a list of the loaded data records. Selected records are marked by a ‘</w:t>
            </w:r>
            <w:r w:rsidRPr="00C84EA9">
              <w:rPr>
                <w:b/>
                <w:bCs/>
                <w:sz w:val="18"/>
                <w:szCs w:val="18"/>
                <w:shd w:val="clear" w:color="auto" w:fill="FFFF00"/>
                <w:lang w:val="en-GB"/>
                <w:rPrChange w:id="474" w:author="Michael Monkenbusch" w:date="2016-11-18T10:51:00Z">
                  <w:rPr>
                    <w:b/>
                    <w:bCs/>
                    <w:sz w:val="18"/>
                    <w:szCs w:val="18"/>
                    <w:shd w:val="clear" w:color="auto" w:fill="FFFF00"/>
                    <w:lang w:val="en-GB"/>
                  </w:rPr>
                </w:rPrChange>
              </w:rPr>
              <w:t>!</w:t>
            </w:r>
            <w:r w:rsidRPr="00C84EA9">
              <w:rPr>
                <w:sz w:val="18"/>
                <w:szCs w:val="18"/>
                <w:lang w:val="en-GB"/>
                <w:rPrChange w:id="475" w:author="Michael Monkenbusch" w:date="2016-11-18T10:51:00Z">
                  <w:rPr>
                    <w:sz w:val="18"/>
                    <w:szCs w:val="18"/>
                    <w:lang w:val="en-GB"/>
                  </w:rPr>
                </w:rPrChange>
              </w:rPr>
              <w:t>’.</w:t>
            </w:r>
          </w:p>
          <w:p w:rsidR="000C424B" w:rsidRPr="00C84EA9" w:rsidRDefault="000C424B" w:rsidP="00215AF7">
            <w:pPr>
              <w:pStyle w:val="western"/>
              <w:spacing w:before="0" w:beforeAutospacing="0" w:after="0"/>
              <w:rPr>
                <w:lang w:val="en-GB"/>
                <w:rPrChange w:id="476" w:author="Michael Monkenbusch" w:date="2016-11-18T10:51:00Z">
                  <w:rPr>
                    <w:lang w:val="en-GB"/>
                  </w:rPr>
                </w:rPrChange>
              </w:rPr>
            </w:pPr>
            <w:r w:rsidRPr="00C84EA9">
              <w:rPr>
                <w:sz w:val="18"/>
                <w:szCs w:val="18"/>
                <w:lang w:val="en-GB"/>
                <w:rPrChange w:id="477" w:author="Michael Monkenbusch" w:date="2016-11-18T10:51:00Z">
                  <w:rPr>
                    <w:sz w:val="18"/>
                    <w:szCs w:val="18"/>
                    <w:lang w:val="en-GB"/>
                  </w:rPr>
                </w:rPrChange>
              </w:rPr>
              <w:t xml:space="preserve">The </w:t>
            </w:r>
            <w:r w:rsidRPr="00C84EA9">
              <w:rPr>
                <w:b/>
                <w:bCs/>
                <w:sz w:val="18"/>
                <w:szCs w:val="18"/>
                <w:shd w:val="clear" w:color="auto" w:fill="FFFF00"/>
                <w:lang w:val="en-GB"/>
                <w:rPrChange w:id="478" w:author="Michael Monkenbusch" w:date="2016-11-18T10:51:00Z">
                  <w:rPr>
                    <w:b/>
                    <w:bCs/>
                    <w:sz w:val="18"/>
                    <w:szCs w:val="18"/>
                    <w:shd w:val="clear" w:color="auto" w:fill="FFFF00"/>
                    <w:lang w:val="en-GB"/>
                  </w:rPr>
                </w:rPrChange>
              </w:rPr>
              <w:t>clength</w:t>
            </w:r>
            <w:r w:rsidRPr="00C84EA9">
              <w:rPr>
                <w:b/>
                <w:bCs/>
                <w:sz w:val="18"/>
                <w:szCs w:val="18"/>
                <w:lang w:val="en-GB"/>
                <w:rPrChange w:id="479" w:author="Michael Monkenbusch" w:date="2016-11-18T10:51:00Z">
                  <w:rPr>
                    <w:b/>
                    <w:bCs/>
                    <w:sz w:val="18"/>
                    <w:szCs w:val="18"/>
                    <w:lang w:val="en-GB"/>
                  </w:rPr>
                </w:rPrChange>
              </w:rPr>
              <w:t xml:space="preserve"> </w:t>
            </w:r>
            <w:r w:rsidRPr="00C84EA9">
              <w:rPr>
                <w:sz w:val="18"/>
                <w:szCs w:val="18"/>
                <w:lang w:val="en-GB"/>
                <w:rPrChange w:id="480" w:author="Michael Monkenbusch" w:date="2016-11-18T10:51:00Z">
                  <w:rPr>
                    <w:sz w:val="18"/>
                    <w:szCs w:val="18"/>
                    <w:lang w:val="en-GB"/>
                  </w:rPr>
                </w:rPrChange>
              </w:rPr>
              <w:t>parameter allows to control the number of characters that are dsplayed from a comment.</w:t>
            </w:r>
          </w:p>
          <w:p w:rsidR="000C424B" w:rsidRPr="00C84EA9" w:rsidRDefault="000C424B" w:rsidP="00215AF7">
            <w:pPr>
              <w:pStyle w:val="western"/>
              <w:spacing w:before="0" w:beforeAutospacing="0" w:after="0"/>
              <w:rPr>
                <w:lang w:val="en-GB"/>
                <w:rPrChange w:id="481" w:author="Michael Monkenbusch" w:date="2016-11-18T10:51:00Z">
                  <w:rPr>
                    <w:lang w:val="en-GB"/>
                  </w:rPr>
                </w:rPrChange>
              </w:rPr>
            </w:pPr>
            <w:r w:rsidRPr="00C84EA9">
              <w:rPr>
                <w:sz w:val="18"/>
                <w:szCs w:val="18"/>
                <w:lang w:val="en-GB"/>
                <w:rPrChange w:id="482" w:author="Michael Monkenbusch" w:date="2016-11-18T10:51:00Z">
                  <w:rPr>
                    <w:sz w:val="18"/>
                    <w:szCs w:val="18"/>
                    <w:lang w:val="en-GB"/>
                  </w:rPr>
                </w:rPrChange>
              </w:rPr>
              <w:t xml:space="preserve">If </w:t>
            </w:r>
            <w:r w:rsidRPr="00C84EA9">
              <w:rPr>
                <w:rFonts w:ascii="Helvetica" w:hAnsi="Helvetica" w:cs="Helvetica"/>
                <w:sz w:val="18"/>
                <w:szCs w:val="18"/>
                <w:shd w:val="clear" w:color="auto" w:fill="FFFF00"/>
                <w:lang w:val="en-GB"/>
                <w:rPrChange w:id="483" w:author="Michael Monkenbusch" w:date="2016-11-18T10:51:00Z">
                  <w:rPr>
                    <w:rFonts w:ascii="Helvetica" w:hAnsi="Helvetica" w:cs="Helvetica"/>
                    <w:sz w:val="18"/>
                    <w:szCs w:val="18"/>
                    <w:shd w:val="clear" w:color="auto" w:fill="FFFF00"/>
                    <w:lang w:val="en-GB"/>
                  </w:rPr>
                </w:rPrChange>
              </w:rPr>
              <w:t>f_parname</w:t>
            </w:r>
            <w:r w:rsidRPr="00C84EA9">
              <w:rPr>
                <w:sz w:val="18"/>
                <w:szCs w:val="18"/>
                <w:lang w:val="en-GB"/>
                <w:rPrChange w:id="484" w:author="Michael Monkenbusch" w:date="2016-11-18T10:51:00Z">
                  <w:rPr>
                    <w:sz w:val="18"/>
                    <w:szCs w:val="18"/>
                    <w:lang w:val="en-GB"/>
                  </w:rPr>
                </w:rPrChange>
              </w:rPr>
              <w:t xml:space="preserve"> is given only data records that contain a parameter with that name are listed and the parameter value is displayed. It is possible to specify more than one </w:t>
            </w:r>
            <w:r w:rsidRPr="00C84EA9">
              <w:rPr>
                <w:rFonts w:ascii="Helvetica" w:hAnsi="Helvetica" w:cs="Helvetica"/>
                <w:sz w:val="18"/>
                <w:szCs w:val="18"/>
                <w:shd w:val="clear" w:color="auto" w:fill="FFFF00"/>
                <w:lang w:val="en-GB"/>
                <w:rPrChange w:id="485" w:author="Michael Monkenbusch" w:date="2016-11-18T10:51:00Z">
                  <w:rPr>
                    <w:rFonts w:ascii="Helvetica" w:hAnsi="Helvetica" w:cs="Helvetica"/>
                    <w:sz w:val="18"/>
                    <w:szCs w:val="18"/>
                    <w:shd w:val="clear" w:color="auto" w:fill="FFFF00"/>
                    <w:lang w:val="en-GB"/>
                  </w:rPr>
                </w:rPrChange>
              </w:rPr>
              <w:t>f_parname</w:t>
            </w:r>
            <w:r w:rsidRPr="00C84EA9">
              <w:rPr>
                <w:sz w:val="18"/>
                <w:szCs w:val="18"/>
                <w:lang w:val="en-GB"/>
                <w:rPrChange w:id="486" w:author="Michael Monkenbusch" w:date="2016-11-18T10:51:00Z">
                  <w:rPr>
                    <w:sz w:val="18"/>
                    <w:szCs w:val="18"/>
                    <w:lang w:val="en-GB"/>
                  </w:rPr>
                </w:rPrChange>
              </w:rPr>
              <w:t>.</w:t>
            </w:r>
          </w:p>
        </w:tc>
      </w:tr>
      <w:tr w:rsidR="000C424B" w:rsidRPr="00C84EA9" w:rsidTr="00150EDB">
        <w:trPr>
          <w:divId w:val="526019186"/>
          <w:tblCellSpacing w:w="0" w:type="dxa"/>
        </w:trPr>
        <w:tc>
          <w:tcPr>
            <w:tcW w:w="1689" w:type="dxa"/>
            <w:tcBorders>
              <w:top w:val="outset" w:sz="6" w:space="0" w:color="000000"/>
              <w:left w:val="outset" w:sz="6" w:space="0" w:color="000000"/>
              <w:bottom w:val="outset" w:sz="6" w:space="0" w:color="000000"/>
              <w:right w:val="outset" w:sz="6" w:space="0" w:color="000000"/>
            </w:tcBorders>
            <w:shd w:val="clear" w:color="auto" w:fill="FFFF99"/>
          </w:tcPr>
          <w:p w:rsidR="000C424B" w:rsidRPr="00C84EA9" w:rsidRDefault="000C424B" w:rsidP="00215AF7">
            <w:pPr>
              <w:pStyle w:val="western"/>
              <w:spacing w:before="0" w:beforeAutospacing="0" w:after="0"/>
              <w:ind w:right="-108"/>
              <w:rPr>
                <w:lang w:val="en-GB"/>
                <w:rPrChange w:id="487" w:author="Michael Monkenbusch" w:date="2016-11-18T10:51:00Z">
                  <w:rPr>
                    <w:lang w:val="en-GB"/>
                  </w:rPr>
                </w:rPrChange>
              </w:rPr>
            </w:pPr>
            <w:r w:rsidRPr="00C84EA9">
              <w:rPr>
                <w:rFonts w:ascii="Helvetica" w:hAnsi="Helvetica" w:cs="Helvetica"/>
                <w:b/>
                <w:bCs/>
                <w:lang w:val="en-GB"/>
                <w:rPrChange w:id="488" w:author="Michael Monkenbusch" w:date="2016-11-18T10:51:00Z">
                  <w:rPr>
                    <w:rFonts w:ascii="Helvetica" w:hAnsi="Helvetica" w:cs="Helvetica"/>
                    <w:b/>
                    <w:bCs/>
                    <w:lang w:val="en-GB"/>
                  </w:rPr>
                </w:rPrChange>
              </w:rPr>
              <w:t>z</w:t>
            </w:r>
          </w:p>
        </w:tc>
        <w:tc>
          <w:tcPr>
            <w:tcW w:w="7566" w:type="dxa"/>
            <w:tcBorders>
              <w:top w:val="outset" w:sz="6" w:space="0" w:color="000000"/>
              <w:left w:val="outset" w:sz="6" w:space="0" w:color="000000"/>
              <w:bottom w:val="outset" w:sz="6" w:space="0" w:color="000000"/>
              <w:right w:val="outset" w:sz="6" w:space="0" w:color="000000"/>
            </w:tcBorders>
            <w:shd w:val="clear" w:color="auto" w:fill="FFFF99"/>
          </w:tcPr>
          <w:p w:rsidR="000C424B" w:rsidRPr="00C84EA9" w:rsidRDefault="000C424B" w:rsidP="00215AF7">
            <w:pPr>
              <w:pStyle w:val="western"/>
              <w:spacing w:before="0" w:beforeAutospacing="0" w:after="0"/>
              <w:rPr>
                <w:lang w:val="en-GB"/>
                <w:rPrChange w:id="489" w:author="Michael Monkenbusch" w:date="2016-11-18T10:51:00Z">
                  <w:rPr>
                    <w:lang w:val="en-GB"/>
                  </w:rPr>
                </w:rPrChange>
              </w:rPr>
            </w:pPr>
          </w:p>
        </w:tc>
      </w:tr>
      <w:tr w:rsidR="000C424B" w:rsidRPr="00C84EA9" w:rsidTr="00150EDB">
        <w:trPr>
          <w:divId w:val="526019186"/>
          <w:tblCellSpacing w:w="0" w:type="dxa"/>
        </w:trPr>
        <w:tc>
          <w:tcPr>
            <w:tcW w:w="1689"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ind w:right="-108"/>
              <w:rPr>
                <w:lang w:val="en-GB"/>
                <w:rPrChange w:id="490" w:author="Michael Monkenbusch" w:date="2016-11-18T10:51:00Z">
                  <w:rPr>
                    <w:lang w:val="en-GB"/>
                  </w:rPr>
                </w:rPrChange>
              </w:rPr>
            </w:pPr>
          </w:p>
        </w:tc>
        <w:tc>
          <w:tcPr>
            <w:tcW w:w="7566"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rPr>
                <w:lang w:val="en-GB"/>
                <w:rPrChange w:id="491" w:author="Michael Monkenbusch" w:date="2016-11-18T10:51:00Z">
                  <w:rPr>
                    <w:lang w:val="en-GB"/>
                  </w:rPr>
                </w:rPrChange>
              </w:rPr>
            </w:pPr>
            <w:r w:rsidRPr="00C84EA9">
              <w:rPr>
                <w:sz w:val="18"/>
                <w:szCs w:val="18"/>
                <w:lang w:val="en-GB"/>
                <w:rPrChange w:id="492" w:author="Michael Monkenbusch" w:date="2016-11-18T10:51:00Z">
                  <w:rPr>
                    <w:sz w:val="18"/>
                    <w:szCs w:val="18"/>
                    <w:lang w:val="en-GB"/>
                  </w:rPr>
                </w:rPrChange>
              </w:rPr>
              <w:t>zeroes data-record counter,. logically clears data-record list.</w:t>
            </w:r>
          </w:p>
        </w:tc>
      </w:tr>
    </w:tbl>
    <w:p w:rsidR="000C424B" w:rsidRPr="00C84EA9" w:rsidRDefault="000C424B" w:rsidP="00215AF7">
      <w:pPr>
        <w:pStyle w:val="western"/>
        <w:spacing w:before="0" w:beforeAutospacing="0" w:after="0"/>
        <w:divId w:val="526019186"/>
        <w:rPr>
          <w:lang w:val="en-GB"/>
          <w:rPrChange w:id="493" w:author="Michael Monkenbusch" w:date="2016-11-18T10:51:00Z">
            <w:rPr>
              <w:lang w:val="en-GB"/>
            </w:rPr>
          </w:rPrChange>
        </w:rPr>
      </w:pPr>
      <w:r w:rsidRPr="00C84EA9">
        <w:rPr>
          <w:b/>
          <w:bCs/>
          <w:lang w:val="en-GB"/>
          <w:rPrChange w:id="494" w:author="Michael Monkenbusch" w:date="2016-11-18T10:51:00Z">
            <w:rPr>
              <w:b/>
              <w:bCs/>
              <w:lang w:val="en-GB"/>
            </w:rPr>
          </w:rPrChange>
        </w:rPr>
        <w:t xml:space="preserve">Associated variables: </w:t>
      </w:r>
    </w:p>
    <w:tbl>
      <w:tblPr>
        <w:tblW w:w="9240" w:type="dxa"/>
        <w:tblCellSpacing w:w="0"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1691"/>
        <w:gridCol w:w="7549"/>
      </w:tblGrid>
      <w:tr w:rsidR="000C424B" w:rsidRPr="00C84EA9">
        <w:trPr>
          <w:divId w:val="526019186"/>
          <w:tblCellSpacing w:w="0" w:type="dxa"/>
        </w:trPr>
        <w:tc>
          <w:tcPr>
            <w:tcW w:w="1380" w:type="dxa"/>
            <w:tcBorders>
              <w:top w:val="outset" w:sz="6" w:space="0" w:color="000000"/>
              <w:left w:val="outset" w:sz="6" w:space="0" w:color="000000"/>
              <w:bottom w:val="outset" w:sz="6" w:space="0" w:color="000000"/>
              <w:right w:val="outset" w:sz="6" w:space="0" w:color="000000"/>
            </w:tcBorders>
            <w:shd w:val="clear" w:color="auto" w:fill="00FFFF"/>
          </w:tcPr>
          <w:p w:rsidR="000C424B" w:rsidRPr="00C84EA9" w:rsidRDefault="000C424B" w:rsidP="00215AF7">
            <w:pPr>
              <w:pStyle w:val="western"/>
              <w:spacing w:before="0" w:beforeAutospacing="0" w:after="0"/>
              <w:rPr>
                <w:lang w:val="en-GB"/>
                <w:rPrChange w:id="495" w:author="Michael Monkenbusch" w:date="2016-11-18T10:51:00Z">
                  <w:rPr>
                    <w:lang w:val="en-GB"/>
                  </w:rPr>
                </w:rPrChange>
              </w:rPr>
            </w:pPr>
            <w:r w:rsidRPr="00C84EA9">
              <w:rPr>
                <w:b/>
                <w:bCs/>
                <w:lang w:val="en-GB"/>
                <w:rPrChange w:id="496" w:author="Michael Monkenbusch" w:date="2016-11-18T10:51:00Z">
                  <w:rPr>
                    <w:b/>
                    <w:bCs/>
                    <w:lang w:val="en-GB"/>
                  </w:rPr>
                </w:rPrChange>
              </w:rPr>
              <w:t>nbuf</w:t>
            </w:r>
          </w:p>
        </w:tc>
        <w:tc>
          <w:tcPr>
            <w:tcW w:w="7410"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rPr>
                <w:lang w:val="en-GB"/>
                <w:rPrChange w:id="497" w:author="Michael Monkenbusch" w:date="2016-11-18T10:51:00Z">
                  <w:rPr>
                    <w:lang w:val="en-GB"/>
                  </w:rPr>
                </w:rPrChange>
              </w:rPr>
            </w:pPr>
            <w:r w:rsidRPr="00C84EA9">
              <w:rPr>
                <w:sz w:val="18"/>
                <w:szCs w:val="18"/>
                <w:lang w:val="en-GB"/>
                <w:rPrChange w:id="498" w:author="Michael Monkenbusch" w:date="2016-11-18T10:51:00Z">
                  <w:rPr>
                    <w:sz w:val="18"/>
                    <w:szCs w:val="18"/>
                    <w:lang w:val="en-GB"/>
                  </w:rPr>
                </w:rPrChange>
              </w:rPr>
              <w:t>evaluates to the number of loaded items, i.e. points to the end of the dir-list.</w:t>
            </w:r>
          </w:p>
        </w:tc>
      </w:tr>
      <w:tr w:rsidR="000C424B" w:rsidRPr="00C84EA9">
        <w:trPr>
          <w:divId w:val="526019186"/>
          <w:tblCellSpacing w:w="0" w:type="dxa"/>
        </w:trPr>
        <w:tc>
          <w:tcPr>
            <w:tcW w:w="1380" w:type="dxa"/>
            <w:tcBorders>
              <w:top w:val="outset" w:sz="6" w:space="0" w:color="000000"/>
              <w:left w:val="outset" w:sz="6" w:space="0" w:color="000000"/>
              <w:bottom w:val="outset" w:sz="6" w:space="0" w:color="000000"/>
              <w:right w:val="outset" w:sz="6" w:space="0" w:color="000000"/>
            </w:tcBorders>
            <w:shd w:val="clear" w:color="auto" w:fill="CCFFFF"/>
          </w:tcPr>
          <w:p w:rsidR="000C424B" w:rsidRPr="00C84EA9" w:rsidRDefault="000C424B" w:rsidP="00215AF7">
            <w:pPr>
              <w:pStyle w:val="western"/>
              <w:spacing w:before="0" w:beforeAutospacing="0" w:after="0"/>
              <w:rPr>
                <w:lang w:val="en-GB"/>
                <w:rPrChange w:id="499" w:author="Michael Monkenbusch" w:date="2016-11-18T10:51:00Z">
                  <w:rPr>
                    <w:lang w:val="en-GB"/>
                  </w:rPr>
                </w:rPrChange>
              </w:rPr>
            </w:pPr>
            <w:r w:rsidRPr="00C84EA9">
              <w:rPr>
                <w:b/>
                <w:bCs/>
                <w:lang w:val="en-GB"/>
                <w:rPrChange w:id="500" w:author="Michael Monkenbusch" w:date="2016-11-18T10:51:00Z">
                  <w:rPr>
                    <w:b/>
                    <w:bCs/>
                    <w:lang w:val="en-GB"/>
                  </w:rPr>
                </w:rPrChange>
              </w:rPr>
              <w:t>num(j)</w:t>
            </w:r>
          </w:p>
        </w:tc>
        <w:tc>
          <w:tcPr>
            <w:tcW w:w="7410"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rPr>
                <w:lang w:val="en-GB"/>
                <w:rPrChange w:id="501" w:author="Michael Monkenbusch" w:date="2016-11-18T10:51:00Z">
                  <w:rPr>
                    <w:lang w:val="en-GB"/>
                  </w:rPr>
                </w:rPrChange>
              </w:rPr>
            </w:pPr>
            <w:r w:rsidRPr="00C84EA9">
              <w:rPr>
                <w:sz w:val="18"/>
                <w:szCs w:val="18"/>
                <w:lang w:val="en-GB"/>
                <w:rPrChange w:id="502" w:author="Michael Monkenbusch" w:date="2016-11-18T10:51:00Z">
                  <w:rPr>
                    <w:sz w:val="18"/>
                    <w:szCs w:val="18"/>
                    <w:lang w:val="en-GB"/>
                  </w:rPr>
                </w:rPrChange>
              </w:rPr>
              <w:t>evaluates to the “numor” of the j-th loaded data record.</w:t>
            </w:r>
          </w:p>
        </w:tc>
      </w:tr>
      <w:tr w:rsidR="000C424B" w:rsidRPr="00C84EA9">
        <w:trPr>
          <w:divId w:val="526019186"/>
          <w:tblCellSpacing w:w="0" w:type="dxa"/>
        </w:trPr>
        <w:tc>
          <w:tcPr>
            <w:tcW w:w="1380" w:type="dxa"/>
            <w:tcBorders>
              <w:top w:val="outset" w:sz="6" w:space="0" w:color="000000"/>
              <w:left w:val="outset" w:sz="6" w:space="0" w:color="000000"/>
              <w:bottom w:val="outset" w:sz="6" w:space="0" w:color="000000"/>
              <w:right w:val="outset" w:sz="6" w:space="0" w:color="000000"/>
            </w:tcBorders>
            <w:shd w:val="clear" w:color="auto" w:fill="CCFFFF"/>
          </w:tcPr>
          <w:p w:rsidR="000C424B" w:rsidRPr="00C84EA9" w:rsidRDefault="000C424B" w:rsidP="00215AF7">
            <w:pPr>
              <w:pStyle w:val="western"/>
              <w:spacing w:before="0" w:beforeAutospacing="0" w:after="0"/>
              <w:rPr>
                <w:lang w:val="en-GB"/>
                <w:rPrChange w:id="503" w:author="Michael Monkenbusch" w:date="2016-11-18T10:51:00Z">
                  <w:rPr>
                    <w:lang w:val="en-GB"/>
                  </w:rPr>
                </w:rPrChange>
              </w:rPr>
            </w:pPr>
            <w:r w:rsidRPr="00C84EA9">
              <w:rPr>
                <w:b/>
                <w:bCs/>
                <w:lang w:val="en-GB"/>
                <w:rPrChange w:id="504" w:author="Michael Monkenbusch" w:date="2016-11-18T10:51:00Z">
                  <w:rPr>
                    <w:b/>
                    <w:bCs/>
                    <w:lang w:val="en-GB"/>
                  </w:rPr>
                </w:rPrChange>
              </w:rPr>
              <w:t>nv(j)</w:t>
            </w:r>
          </w:p>
        </w:tc>
        <w:tc>
          <w:tcPr>
            <w:tcW w:w="7410"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rPr>
                <w:lang w:val="en-GB"/>
                <w:rPrChange w:id="505" w:author="Michael Monkenbusch" w:date="2016-11-18T10:51:00Z">
                  <w:rPr>
                    <w:lang w:val="en-GB"/>
                  </w:rPr>
                </w:rPrChange>
              </w:rPr>
            </w:pPr>
            <w:r w:rsidRPr="00C84EA9">
              <w:rPr>
                <w:sz w:val="18"/>
                <w:szCs w:val="18"/>
                <w:lang w:val="en-GB"/>
                <w:rPrChange w:id="506" w:author="Michael Monkenbusch" w:date="2016-11-18T10:51:00Z">
                  <w:rPr>
                    <w:sz w:val="18"/>
                    <w:szCs w:val="18"/>
                    <w:lang w:val="en-GB"/>
                  </w:rPr>
                </w:rPrChange>
              </w:rPr>
              <w:t>evaluates to the length (number of points) of the j-th loaded data record.</w:t>
            </w:r>
          </w:p>
        </w:tc>
      </w:tr>
      <w:tr w:rsidR="000C424B" w:rsidRPr="00C84EA9">
        <w:trPr>
          <w:divId w:val="526019186"/>
          <w:tblCellSpacing w:w="0" w:type="dxa"/>
        </w:trPr>
        <w:tc>
          <w:tcPr>
            <w:tcW w:w="1380" w:type="dxa"/>
            <w:tcBorders>
              <w:top w:val="outset" w:sz="6" w:space="0" w:color="000000"/>
              <w:left w:val="outset" w:sz="6" w:space="0" w:color="000000"/>
              <w:bottom w:val="outset" w:sz="6" w:space="0" w:color="000000"/>
              <w:right w:val="outset" w:sz="6" w:space="0" w:color="000000"/>
            </w:tcBorders>
            <w:shd w:val="clear" w:color="auto" w:fill="CCFFFF"/>
          </w:tcPr>
          <w:p w:rsidR="000C424B" w:rsidRPr="00C84EA9" w:rsidRDefault="000C424B" w:rsidP="00215AF7">
            <w:pPr>
              <w:pStyle w:val="western"/>
              <w:spacing w:before="0" w:beforeAutospacing="0" w:after="0"/>
              <w:rPr>
                <w:lang w:val="en-GB"/>
                <w:rPrChange w:id="507" w:author="Michael Monkenbusch" w:date="2016-11-18T10:51:00Z">
                  <w:rPr>
                    <w:lang w:val="en-GB"/>
                  </w:rPr>
                </w:rPrChange>
              </w:rPr>
            </w:pPr>
            <w:r w:rsidRPr="00C84EA9">
              <w:rPr>
                <w:b/>
                <w:bCs/>
                <w:lang w:val="en-GB"/>
                <w:rPrChange w:id="508" w:author="Michael Monkenbusch" w:date="2016-11-18T10:51:00Z">
                  <w:rPr>
                    <w:b/>
                    <w:bCs/>
                    <w:lang w:val="en-GB"/>
                  </w:rPr>
                </w:rPrChange>
              </w:rPr>
              <w:t>xv(</w:t>
            </w:r>
            <w:ins w:id="509" w:author="Michael Monkenbusch" w:date="2016-10-18T10:58:00Z">
              <w:r w:rsidR="005A5E48" w:rsidRPr="00C84EA9">
                <w:rPr>
                  <w:b/>
                  <w:bCs/>
                  <w:lang w:val="en-GB"/>
                  <w:rPrChange w:id="510" w:author="Michael Monkenbusch" w:date="2016-11-18T10:51:00Z">
                    <w:rPr>
                      <w:b/>
                      <w:bCs/>
                      <w:lang w:val="en-GB"/>
                    </w:rPr>
                  </w:rPrChange>
                </w:rPr>
                <w:t>j,</w:t>
              </w:r>
            </w:ins>
            <w:r w:rsidRPr="00C84EA9">
              <w:rPr>
                <w:b/>
                <w:bCs/>
                <w:lang w:val="en-GB"/>
                <w:rPrChange w:id="511" w:author="Michael Monkenbusch" w:date="2016-11-18T10:51:00Z">
                  <w:rPr>
                    <w:b/>
                    <w:bCs/>
                    <w:lang w:val="en-GB"/>
                  </w:rPr>
                </w:rPrChange>
              </w:rPr>
              <w:t>i</w:t>
            </w:r>
            <w:del w:id="512" w:author="Michael Monkenbusch" w:date="2016-10-18T10:58:00Z">
              <w:r w:rsidRPr="00C84EA9" w:rsidDel="005A5E48">
                <w:rPr>
                  <w:b/>
                  <w:bCs/>
                  <w:lang w:val="en-GB"/>
                  <w:rPrChange w:id="513" w:author="Michael Monkenbusch" w:date="2016-11-18T10:51:00Z">
                    <w:rPr>
                      <w:b/>
                      <w:bCs/>
                      <w:lang w:val="en-GB"/>
                    </w:rPr>
                  </w:rPrChange>
                </w:rPr>
                <w:delText>,j</w:delText>
              </w:r>
            </w:del>
            <w:r w:rsidRPr="00C84EA9">
              <w:rPr>
                <w:b/>
                <w:bCs/>
                <w:lang w:val="en-GB"/>
                <w:rPrChange w:id="514" w:author="Michael Monkenbusch" w:date="2016-11-18T10:51:00Z">
                  <w:rPr>
                    <w:b/>
                    <w:bCs/>
                    <w:lang w:val="en-GB"/>
                  </w:rPr>
                </w:rPrChange>
              </w:rPr>
              <w:t>)</w:t>
            </w:r>
          </w:p>
        </w:tc>
        <w:tc>
          <w:tcPr>
            <w:tcW w:w="7410"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rPr>
                <w:lang w:val="en-GB"/>
                <w:rPrChange w:id="515" w:author="Michael Monkenbusch" w:date="2016-11-18T10:51:00Z">
                  <w:rPr>
                    <w:lang w:val="en-GB"/>
                  </w:rPr>
                </w:rPrChange>
              </w:rPr>
            </w:pPr>
            <w:r w:rsidRPr="00C84EA9">
              <w:rPr>
                <w:sz w:val="18"/>
                <w:szCs w:val="18"/>
                <w:lang w:val="en-GB"/>
                <w:rPrChange w:id="516" w:author="Michael Monkenbusch" w:date="2016-11-18T10:51:00Z">
                  <w:rPr>
                    <w:sz w:val="18"/>
                    <w:szCs w:val="18"/>
                    <w:lang w:val="en-GB"/>
                  </w:rPr>
                </w:rPrChange>
              </w:rPr>
              <w:t>evaluates to the x-value of the i-th point of the j-th loaded data record.</w:t>
            </w:r>
          </w:p>
        </w:tc>
      </w:tr>
      <w:tr w:rsidR="000C424B" w:rsidRPr="00C84EA9">
        <w:trPr>
          <w:divId w:val="526019186"/>
          <w:tblCellSpacing w:w="0" w:type="dxa"/>
        </w:trPr>
        <w:tc>
          <w:tcPr>
            <w:tcW w:w="1380" w:type="dxa"/>
            <w:tcBorders>
              <w:top w:val="outset" w:sz="6" w:space="0" w:color="000000"/>
              <w:left w:val="outset" w:sz="6" w:space="0" w:color="000000"/>
              <w:bottom w:val="outset" w:sz="6" w:space="0" w:color="000000"/>
              <w:right w:val="outset" w:sz="6" w:space="0" w:color="000000"/>
            </w:tcBorders>
            <w:shd w:val="clear" w:color="auto" w:fill="CCFFFF"/>
          </w:tcPr>
          <w:p w:rsidR="000C424B" w:rsidRPr="00C84EA9" w:rsidRDefault="000C424B" w:rsidP="00215AF7">
            <w:pPr>
              <w:pStyle w:val="western"/>
              <w:spacing w:before="0" w:beforeAutospacing="0" w:after="0"/>
              <w:rPr>
                <w:lang w:val="en-GB"/>
                <w:rPrChange w:id="517" w:author="Michael Monkenbusch" w:date="2016-11-18T10:51:00Z">
                  <w:rPr>
                    <w:lang w:val="en-GB"/>
                  </w:rPr>
                </w:rPrChange>
              </w:rPr>
            </w:pPr>
            <w:r w:rsidRPr="00C84EA9">
              <w:rPr>
                <w:b/>
                <w:bCs/>
                <w:lang w:val="en-GB"/>
                <w:rPrChange w:id="518" w:author="Michael Monkenbusch" w:date="2016-11-18T10:51:00Z">
                  <w:rPr>
                    <w:b/>
                    <w:bCs/>
                    <w:lang w:val="en-GB"/>
                  </w:rPr>
                </w:rPrChange>
              </w:rPr>
              <w:t>yv(</w:t>
            </w:r>
            <w:ins w:id="519" w:author="Michael Monkenbusch" w:date="2016-10-18T10:58:00Z">
              <w:r w:rsidR="005A5E48" w:rsidRPr="00C84EA9">
                <w:rPr>
                  <w:b/>
                  <w:bCs/>
                  <w:lang w:val="en-GB"/>
                  <w:rPrChange w:id="520" w:author="Michael Monkenbusch" w:date="2016-11-18T10:51:00Z">
                    <w:rPr>
                      <w:b/>
                      <w:bCs/>
                      <w:lang w:val="en-GB"/>
                    </w:rPr>
                  </w:rPrChange>
                </w:rPr>
                <w:t>j,</w:t>
              </w:r>
            </w:ins>
            <w:r w:rsidRPr="00C84EA9">
              <w:rPr>
                <w:b/>
                <w:bCs/>
                <w:lang w:val="en-GB"/>
                <w:rPrChange w:id="521" w:author="Michael Monkenbusch" w:date="2016-11-18T10:51:00Z">
                  <w:rPr>
                    <w:b/>
                    <w:bCs/>
                    <w:lang w:val="en-GB"/>
                  </w:rPr>
                </w:rPrChange>
              </w:rPr>
              <w:t>i</w:t>
            </w:r>
            <w:del w:id="522" w:author="Michael Monkenbusch" w:date="2016-10-18T10:58:00Z">
              <w:r w:rsidRPr="00C84EA9" w:rsidDel="005A5E48">
                <w:rPr>
                  <w:b/>
                  <w:bCs/>
                  <w:lang w:val="en-GB"/>
                  <w:rPrChange w:id="523" w:author="Michael Monkenbusch" w:date="2016-11-18T10:51:00Z">
                    <w:rPr>
                      <w:b/>
                      <w:bCs/>
                      <w:lang w:val="en-GB"/>
                    </w:rPr>
                  </w:rPrChange>
                </w:rPr>
                <w:delText>,j</w:delText>
              </w:r>
            </w:del>
            <w:r w:rsidRPr="00C84EA9">
              <w:rPr>
                <w:b/>
                <w:bCs/>
                <w:lang w:val="en-GB"/>
                <w:rPrChange w:id="524" w:author="Michael Monkenbusch" w:date="2016-11-18T10:51:00Z">
                  <w:rPr>
                    <w:b/>
                    <w:bCs/>
                    <w:lang w:val="en-GB"/>
                  </w:rPr>
                </w:rPrChange>
              </w:rPr>
              <w:t>)</w:t>
            </w:r>
          </w:p>
        </w:tc>
        <w:tc>
          <w:tcPr>
            <w:tcW w:w="7410"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rPr>
                <w:lang w:val="en-GB"/>
                <w:rPrChange w:id="525" w:author="Michael Monkenbusch" w:date="2016-11-18T10:51:00Z">
                  <w:rPr>
                    <w:lang w:val="en-GB"/>
                  </w:rPr>
                </w:rPrChange>
              </w:rPr>
            </w:pPr>
            <w:r w:rsidRPr="00C84EA9">
              <w:rPr>
                <w:sz w:val="18"/>
                <w:szCs w:val="18"/>
                <w:lang w:val="en-GB"/>
                <w:rPrChange w:id="526" w:author="Michael Monkenbusch" w:date="2016-11-18T10:51:00Z">
                  <w:rPr>
                    <w:sz w:val="18"/>
                    <w:szCs w:val="18"/>
                    <w:lang w:val="en-GB"/>
                  </w:rPr>
                </w:rPrChange>
              </w:rPr>
              <w:t>evaluates to the y-value of the i-th point of the j-th loaded data record.</w:t>
            </w:r>
          </w:p>
        </w:tc>
      </w:tr>
      <w:tr w:rsidR="000C424B" w:rsidRPr="00C84EA9">
        <w:trPr>
          <w:divId w:val="526019186"/>
          <w:tblCellSpacing w:w="0" w:type="dxa"/>
        </w:trPr>
        <w:tc>
          <w:tcPr>
            <w:tcW w:w="1380" w:type="dxa"/>
            <w:tcBorders>
              <w:top w:val="outset" w:sz="6" w:space="0" w:color="000000"/>
              <w:left w:val="outset" w:sz="6" w:space="0" w:color="000000"/>
              <w:bottom w:val="outset" w:sz="6" w:space="0" w:color="000000"/>
              <w:right w:val="outset" w:sz="6" w:space="0" w:color="000000"/>
            </w:tcBorders>
            <w:shd w:val="clear" w:color="auto" w:fill="CCFFFF"/>
          </w:tcPr>
          <w:p w:rsidR="000C424B" w:rsidRPr="00C84EA9" w:rsidRDefault="000C424B" w:rsidP="00215AF7">
            <w:pPr>
              <w:pStyle w:val="western"/>
              <w:spacing w:before="0" w:beforeAutospacing="0" w:after="0"/>
              <w:rPr>
                <w:lang w:val="en-GB"/>
                <w:rPrChange w:id="527" w:author="Michael Monkenbusch" w:date="2016-11-18T10:51:00Z">
                  <w:rPr>
                    <w:lang w:val="en-GB"/>
                  </w:rPr>
                </w:rPrChange>
              </w:rPr>
            </w:pPr>
            <w:r w:rsidRPr="00C84EA9">
              <w:rPr>
                <w:b/>
                <w:bCs/>
                <w:lang w:val="en-GB"/>
                <w:rPrChange w:id="528" w:author="Michael Monkenbusch" w:date="2016-11-18T10:51:00Z">
                  <w:rPr>
                    <w:b/>
                    <w:bCs/>
                    <w:lang w:val="en-GB"/>
                  </w:rPr>
                </w:rPrChange>
              </w:rPr>
              <w:t>ye(</w:t>
            </w:r>
            <w:ins w:id="529" w:author="Michael Monkenbusch" w:date="2016-10-18T10:58:00Z">
              <w:r w:rsidR="005A5E48" w:rsidRPr="00C84EA9">
                <w:rPr>
                  <w:b/>
                  <w:bCs/>
                  <w:lang w:val="en-GB"/>
                  <w:rPrChange w:id="530" w:author="Michael Monkenbusch" w:date="2016-11-18T10:51:00Z">
                    <w:rPr>
                      <w:b/>
                      <w:bCs/>
                      <w:lang w:val="en-GB"/>
                    </w:rPr>
                  </w:rPrChange>
                </w:rPr>
                <w:t>j,</w:t>
              </w:r>
            </w:ins>
            <w:r w:rsidRPr="00C84EA9">
              <w:rPr>
                <w:b/>
                <w:bCs/>
                <w:lang w:val="en-GB"/>
                <w:rPrChange w:id="531" w:author="Michael Monkenbusch" w:date="2016-11-18T10:51:00Z">
                  <w:rPr>
                    <w:b/>
                    <w:bCs/>
                    <w:lang w:val="en-GB"/>
                  </w:rPr>
                </w:rPrChange>
              </w:rPr>
              <w:t>i</w:t>
            </w:r>
            <w:del w:id="532" w:author="Michael Monkenbusch" w:date="2016-10-18T10:58:00Z">
              <w:r w:rsidRPr="00C84EA9" w:rsidDel="005A5E48">
                <w:rPr>
                  <w:b/>
                  <w:bCs/>
                  <w:lang w:val="en-GB"/>
                  <w:rPrChange w:id="533" w:author="Michael Monkenbusch" w:date="2016-11-18T10:51:00Z">
                    <w:rPr>
                      <w:b/>
                      <w:bCs/>
                      <w:lang w:val="en-GB"/>
                    </w:rPr>
                  </w:rPrChange>
                </w:rPr>
                <w:delText>,j</w:delText>
              </w:r>
            </w:del>
            <w:r w:rsidRPr="00C84EA9">
              <w:rPr>
                <w:b/>
                <w:bCs/>
                <w:lang w:val="en-GB"/>
                <w:rPrChange w:id="534" w:author="Michael Monkenbusch" w:date="2016-11-18T10:51:00Z">
                  <w:rPr>
                    <w:b/>
                    <w:bCs/>
                    <w:lang w:val="en-GB"/>
                  </w:rPr>
                </w:rPrChange>
              </w:rPr>
              <w:t>)</w:t>
            </w:r>
          </w:p>
        </w:tc>
        <w:tc>
          <w:tcPr>
            <w:tcW w:w="7410"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rPr>
                <w:lang w:val="en-GB"/>
                <w:rPrChange w:id="535" w:author="Michael Monkenbusch" w:date="2016-11-18T10:51:00Z">
                  <w:rPr>
                    <w:lang w:val="en-GB"/>
                  </w:rPr>
                </w:rPrChange>
              </w:rPr>
            </w:pPr>
            <w:r w:rsidRPr="00C84EA9">
              <w:rPr>
                <w:sz w:val="18"/>
                <w:szCs w:val="18"/>
                <w:lang w:val="en-GB"/>
                <w:rPrChange w:id="536" w:author="Michael Monkenbusch" w:date="2016-11-18T10:51:00Z">
                  <w:rPr>
                    <w:sz w:val="18"/>
                    <w:szCs w:val="18"/>
                    <w:lang w:val="en-GB"/>
                  </w:rPr>
                </w:rPrChange>
              </w:rPr>
              <w:t>evaluates to the y-value error of the i-th point of the j-th loaded data record.</w:t>
            </w:r>
          </w:p>
        </w:tc>
      </w:tr>
      <w:tr w:rsidR="000C424B" w:rsidRPr="00C84EA9">
        <w:trPr>
          <w:divId w:val="526019186"/>
          <w:tblCellSpacing w:w="0" w:type="dxa"/>
        </w:trPr>
        <w:tc>
          <w:tcPr>
            <w:tcW w:w="1380" w:type="dxa"/>
            <w:tcBorders>
              <w:top w:val="outset" w:sz="6" w:space="0" w:color="000000"/>
              <w:left w:val="outset" w:sz="6" w:space="0" w:color="000000"/>
              <w:bottom w:val="outset" w:sz="6" w:space="0" w:color="000000"/>
              <w:right w:val="outset" w:sz="6" w:space="0" w:color="000000"/>
            </w:tcBorders>
            <w:shd w:val="clear" w:color="auto" w:fill="CCFFFF"/>
          </w:tcPr>
          <w:p w:rsidR="000C424B" w:rsidRPr="00C84EA9" w:rsidRDefault="000C424B" w:rsidP="00215AF7">
            <w:pPr>
              <w:pStyle w:val="western"/>
              <w:spacing w:before="0" w:beforeAutospacing="0" w:after="0"/>
              <w:rPr>
                <w:rPrChange w:id="537" w:author="Michael Monkenbusch" w:date="2016-11-18T10:51:00Z">
                  <w:rPr/>
                </w:rPrChange>
              </w:rPr>
            </w:pPr>
            <w:r w:rsidRPr="00C84EA9">
              <w:rPr>
                <w:b/>
                <w:bCs/>
                <w:lang w:val="en-GB"/>
                <w:rPrChange w:id="538" w:author="Michael Monkenbusch" w:date="2016-11-18T10:51:00Z">
                  <w:rPr>
                    <w:b/>
                    <w:bCs/>
                    <w:lang w:val="en-GB"/>
                  </w:rPr>
                </w:rPrChange>
              </w:rPr>
              <w:t>sum</w:t>
            </w:r>
            <w:r w:rsidRPr="00C84EA9">
              <w:rPr>
                <w:b/>
                <w:bCs/>
                <w:rPrChange w:id="539" w:author="Michael Monkenbusch" w:date="2016-11-18T10:51:00Z">
                  <w:rPr>
                    <w:b/>
                    <w:bCs/>
                  </w:rPr>
                </w:rPrChange>
              </w:rPr>
              <w:t>x</w:t>
            </w:r>
            <w:r w:rsidRPr="00C84EA9">
              <w:rPr>
                <w:b/>
                <w:bCs/>
                <w:lang w:val="en-US"/>
                <w:rPrChange w:id="540" w:author="Michael Monkenbusch" w:date="2016-11-18T10:51:00Z">
                  <w:rPr>
                    <w:b/>
                    <w:bCs/>
                    <w:lang w:val="en-US"/>
                  </w:rPr>
                </w:rPrChange>
              </w:rPr>
              <w:t>(</w:t>
            </w:r>
            <w:ins w:id="541" w:author="Michael Monkenbusch" w:date="2016-10-18T10:58:00Z">
              <w:r w:rsidR="005A5E48" w:rsidRPr="00C84EA9">
                <w:rPr>
                  <w:b/>
                  <w:bCs/>
                  <w:lang w:val="en-US"/>
                  <w:rPrChange w:id="542" w:author="Michael Monkenbusch" w:date="2016-11-18T10:51:00Z">
                    <w:rPr>
                      <w:b/>
                      <w:bCs/>
                      <w:lang w:val="en-US"/>
                    </w:rPr>
                  </w:rPrChange>
                </w:rPr>
                <w:t>j,</w:t>
              </w:r>
            </w:ins>
            <w:r w:rsidRPr="00C84EA9">
              <w:rPr>
                <w:b/>
                <w:bCs/>
                <w:lang w:val="en-US"/>
                <w:rPrChange w:id="543" w:author="Michael Monkenbusch" w:date="2016-11-18T10:51:00Z">
                  <w:rPr>
                    <w:b/>
                    <w:bCs/>
                    <w:lang w:val="en-US"/>
                  </w:rPr>
                </w:rPrChange>
              </w:rPr>
              <w:t>i1,i2</w:t>
            </w:r>
            <w:del w:id="544" w:author="Michael Monkenbusch" w:date="2016-10-18T10:58:00Z">
              <w:r w:rsidRPr="00C84EA9" w:rsidDel="005A5E48">
                <w:rPr>
                  <w:b/>
                  <w:bCs/>
                  <w:lang w:val="en-US"/>
                  <w:rPrChange w:id="545" w:author="Michael Monkenbusch" w:date="2016-11-18T10:51:00Z">
                    <w:rPr>
                      <w:b/>
                      <w:bCs/>
                      <w:lang w:val="en-US"/>
                    </w:rPr>
                  </w:rPrChange>
                </w:rPr>
                <w:delText>,j</w:delText>
              </w:r>
            </w:del>
            <w:r w:rsidRPr="00C84EA9">
              <w:rPr>
                <w:b/>
                <w:bCs/>
                <w:lang w:val="en-US"/>
                <w:rPrChange w:id="546" w:author="Michael Monkenbusch" w:date="2016-11-18T10:51:00Z">
                  <w:rPr>
                    <w:b/>
                    <w:bCs/>
                    <w:lang w:val="en-US"/>
                  </w:rPr>
                </w:rPrChange>
              </w:rPr>
              <w:t>)</w:t>
            </w:r>
          </w:p>
        </w:tc>
        <w:tc>
          <w:tcPr>
            <w:tcW w:w="7410"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rPr>
                <w:lang w:val="en-GB"/>
                <w:rPrChange w:id="547" w:author="Michael Monkenbusch" w:date="2016-11-18T10:51:00Z">
                  <w:rPr>
                    <w:lang w:val="en-GB"/>
                  </w:rPr>
                </w:rPrChange>
              </w:rPr>
            </w:pPr>
            <w:r w:rsidRPr="00C84EA9">
              <w:rPr>
                <w:sz w:val="18"/>
                <w:szCs w:val="18"/>
                <w:lang w:val="en-GB"/>
                <w:rPrChange w:id="548" w:author="Michael Monkenbusch" w:date="2016-11-18T10:51:00Z">
                  <w:rPr>
                    <w:sz w:val="18"/>
                    <w:szCs w:val="18"/>
                    <w:lang w:val="en-GB"/>
                  </w:rPr>
                </w:rPrChange>
              </w:rPr>
              <w:t>evaluates to the sum of x-values from the i1-th point to the i2-th point of the j-th loaded data record.</w:t>
            </w:r>
          </w:p>
        </w:tc>
      </w:tr>
      <w:tr w:rsidR="000C424B" w:rsidRPr="00C84EA9">
        <w:trPr>
          <w:divId w:val="526019186"/>
          <w:tblCellSpacing w:w="0" w:type="dxa"/>
        </w:trPr>
        <w:tc>
          <w:tcPr>
            <w:tcW w:w="1380" w:type="dxa"/>
            <w:tcBorders>
              <w:top w:val="outset" w:sz="6" w:space="0" w:color="000000"/>
              <w:left w:val="outset" w:sz="6" w:space="0" w:color="000000"/>
              <w:bottom w:val="outset" w:sz="6" w:space="0" w:color="000000"/>
              <w:right w:val="outset" w:sz="6" w:space="0" w:color="000000"/>
            </w:tcBorders>
            <w:shd w:val="clear" w:color="auto" w:fill="CCFFFF"/>
          </w:tcPr>
          <w:p w:rsidR="000C424B" w:rsidRPr="00C84EA9" w:rsidRDefault="000C424B" w:rsidP="00215AF7">
            <w:pPr>
              <w:pStyle w:val="western"/>
              <w:spacing w:before="0" w:beforeAutospacing="0" w:after="0"/>
              <w:rPr>
                <w:rPrChange w:id="549" w:author="Michael Monkenbusch" w:date="2016-11-18T10:51:00Z">
                  <w:rPr/>
                </w:rPrChange>
              </w:rPr>
            </w:pPr>
            <w:r w:rsidRPr="00C84EA9">
              <w:rPr>
                <w:b/>
                <w:bCs/>
                <w:lang w:val="en-GB"/>
                <w:rPrChange w:id="550" w:author="Michael Monkenbusch" w:date="2016-11-18T10:51:00Z">
                  <w:rPr>
                    <w:b/>
                    <w:bCs/>
                    <w:lang w:val="en-GB"/>
                  </w:rPr>
                </w:rPrChange>
              </w:rPr>
              <w:t>sum</w:t>
            </w:r>
            <w:r w:rsidRPr="00C84EA9">
              <w:rPr>
                <w:b/>
                <w:bCs/>
                <w:rPrChange w:id="551" w:author="Michael Monkenbusch" w:date="2016-11-18T10:51:00Z">
                  <w:rPr>
                    <w:b/>
                    <w:bCs/>
                  </w:rPr>
                </w:rPrChange>
              </w:rPr>
              <w:t>y</w:t>
            </w:r>
            <w:r w:rsidRPr="00C84EA9">
              <w:rPr>
                <w:b/>
                <w:bCs/>
                <w:lang w:val="en-US"/>
                <w:rPrChange w:id="552" w:author="Michael Monkenbusch" w:date="2016-11-18T10:51:00Z">
                  <w:rPr>
                    <w:b/>
                    <w:bCs/>
                    <w:lang w:val="en-US"/>
                  </w:rPr>
                </w:rPrChange>
              </w:rPr>
              <w:t>(</w:t>
            </w:r>
            <w:ins w:id="553" w:author="Michael Monkenbusch" w:date="2016-10-18T10:58:00Z">
              <w:r w:rsidR="005A5E48" w:rsidRPr="00C84EA9">
                <w:rPr>
                  <w:b/>
                  <w:bCs/>
                  <w:lang w:val="en-US"/>
                  <w:rPrChange w:id="554" w:author="Michael Monkenbusch" w:date="2016-11-18T10:51:00Z">
                    <w:rPr>
                      <w:b/>
                      <w:bCs/>
                      <w:lang w:val="en-US"/>
                    </w:rPr>
                  </w:rPrChange>
                </w:rPr>
                <w:t>j,</w:t>
              </w:r>
            </w:ins>
            <w:r w:rsidRPr="00C84EA9">
              <w:rPr>
                <w:b/>
                <w:bCs/>
                <w:lang w:val="en-US"/>
                <w:rPrChange w:id="555" w:author="Michael Monkenbusch" w:date="2016-11-18T10:51:00Z">
                  <w:rPr>
                    <w:b/>
                    <w:bCs/>
                    <w:lang w:val="en-US"/>
                  </w:rPr>
                </w:rPrChange>
              </w:rPr>
              <w:t>i1,i2</w:t>
            </w:r>
            <w:del w:id="556" w:author="Michael Monkenbusch" w:date="2016-10-18T10:59:00Z">
              <w:r w:rsidRPr="00C84EA9" w:rsidDel="005A5E48">
                <w:rPr>
                  <w:b/>
                  <w:bCs/>
                  <w:lang w:val="en-US"/>
                  <w:rPrChange w:id="557" w:author="Michael Monkenbusch" w:date="2016-11-18T10:51:00Z">
                    <w:rPr>
                      <w:b/>
                      <w:bCs/>
                      <w:lang w:val="en-US"/>
                    </w:rPr>
                  </w:rPrChange>
                </w:rPr>
                <w:delText>,j</w:delText>
              </w:r>
            </w:del>
            <w:r w:rsidRPr="00C84EA9">
              <w:rPr>
                <w:b/>
                <w:bCs/>
                <w:lang w:val="en-US"/>
                <w:rPrChange w:id="558" w:author="Michael Monkenbusch" w:date="2016-11-18T10:51:00Z">
                  <w:rPr>
                    <w:b/>
                    <w:bCs/>
                    <w:lang w:val="en-US"/>
                  </w:rPr>
                </w:rPrChange>
              </w:rPr>
              <w:t>)</w:t>
            </w:r>
          </w:p>
        </w:tc>
        <w:tc>
          <w:tcPr>
            <w:tcW w:w="7410"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rPr>
                <w:lang w:val="en-GB"/>
                <w:rPrChange w:id="559" w:author="Michael Monkenbusch" w:date="2016-11-18T10:51:00Z">
                  <w:rPr>
                    <w:lang w:val="en-GB"/>
                  </w:rPr>
                </w:rPrChange>
              </w:rPr>
            </w:pPr>
            <w:r w:rsidRPr="00C84EA9">
              <w:rPr>
                <w:sz w:val="18"/>
                <w:szCs w:val="18"/>
                <w:lang w:val="en-GB"/>
                <w:rPrChange w:id="560" w:author="Michael Monkenbusch" w:date="2016-11-18T10:51:00Z">
                  <w:rPr>
                    <w:sz w:val="18"/>
                    <w:szCs w:val="18"/>
                    <w:lang w:val="en-GB"/>
                  </w:rPr>
                </w:rPrChange>
              </w:rPr>
              <w:t>evaluates to the sum of y-values from the i1-th point to the i2-th point of the j-th loaded data record.</w:t>
            </w:r>
          </w:p>
        </w:tc>
      </w:tr>
      <w:tr w:rsidR="002300D6" w:rsidRPr="00C84EA9">
        <w:trPr>
          <w:divId w:val="526019186"/>
          <w:tblCellSpacing w:w="0" w:type="dxa"/>
          <w:ins w:id="561" w:author="Michael Monkenbusch" w:date="2016-10-18T11:00:00Z"/>
        </w:trPr>
        <w:tc>
          <w:tcPr>
            <w:tcW w:w="1380" w:type="dxa"/>
            <w:tcBorders>
              <w:top w:val="outset" w:sz="6" w:space="0" w:color="000000"/>
              <w:left w:val="outset" w:sz="6" w:space="0" w:color="000000"/>
              <w:bottom w:val="outset" w:sz="6" w:space="0" w:color="000000"/>
              <w:right w:val="outset" w:sz="6" w:space="0" w:color="000000"/>
            </w:tcBorders>
            <w:shd w:val="clear" w:color="auto" w:fill="CCFFFF"/>
          </w:tcPr>
          <w:p w:rsidR="002300D6" w:rsidRPr="00C84EA9" w:rsidRDefault="002300D6" w:rsidP="00215AF7">
            <w:pPr>
              <w:pStyle w:val="western"/>
              <w:spacing w:before="0" w:beforeAutospacing="0" w:after="0"/>
              <w:rPr>
                <w:ins w:id="562" w:author="Michael Monkenbusch" w:date="2016-10-18T11:00:00Z"/>
                <w:b/>
                <w:bCs/>
                <w:lang w:val="en-GB"/>
                <w:rPrChange w:id="563" w:author="Michael Monkenbusch" w:date="2016-11-18T10:51:00Z">
                  <w:rPr>
                    <w:ins w:id="564" w:author="Michael Monkenbusch" w:date="2016-10-18T11:00:00Z"/>
                    <w:b/>
                    <w:bCs/>
                    <w:lang w:val="en-GB"/>
                  </w:rPr>
                </w:rPrChange>
              </w:rPr>
            </w:pPr>
            <w:ins w:id="565" w:author="Michael Monkenbusch" w:date="2016-10-18T11:00:00Z">
              <w:r w:rsidRPr="00C84EA9">
                <w:rPr>
                  <w:b/>
                  <w:bCs/>
                  <w:lang w:val="en-GB"/>
                  <w:rPrChange w:id="566" w:author="Michael Monkenbusch" w:date="2016-11-18T10:51:00Z">
                    <w:rPr>
                      <w:b/>
                      <w:bCs/>
                      <w:lang w:val="en-GB"/>
                    </w:rPr>
                  </w:rPrChange>
                </w:rPr>
                <w:t>indxval(j,x)</w:t>
              </w:r>
            </w:ins>
          </w:p>
        </w:tc>
        <w:tc>
          <w:tcPr>
            <w:tcW w:w="7410" w:type="dxa"/>
            <w:tcBorders>
              <w:top w:val="outset" w:sz="6" w:space="0" w:color="000000"/>
              <w:left w:val="outset" w:sz="6" w:space="0" w:color="000000"/>
              <w:bottom w:val="outset" w:sz="6" w:space="0" w:color="000000"/>
              <w:right w:val="outset" w:sz="6" w:space="0" w:color="000000"/>
            </w:tcBorders>
          </w:tcPr>
          <w:p w:rsidR="002300D6" w:rsidRPr="00C84EA9" w:rsidRDefault="002300D6" w:rsidP="00215AF7">
            <w:pPr>
              <w:pStyle w:val="western"/>
              <w:spacing w:before="0" w:beforeAutospacing="0" w:after="0"/>
              <w:rPr>
                <w:ins w:id="567" w:author="Michael Monkenbusch" w:date="2016-10-18T11:00:00Z"/>
                <w:sz w:val="18"/>
                <w:szCs w:val="18"/>
                <w:lang w:val="en-GB"/>
                <w:rPrChange w:id="568" w:author="Michael Monkenbusch" w:date="2016-11-18T10:51:00Z">
                  <w:rPr>
                    <w:ins w:id="569" w:author="Michael Monkenbusch" w:date="2016-10-18T11:00:00Z"/>
                    <w:sz w:val="18"/>
                    <w:szCs w:val="18"/>
                    <w:lang w:val="en-GB"/>
                  </w:rPr>
                </w:rPrChange>
              </w:rPr>
            </w:pPr>
            <w:ins w:id="570" w:author="Michael Monkenbusch" w:date="2016-10-18T11:00:00Z">
              <w:r w:rsidRPr="00C84EA9">
                <w:rPr>
                  <w:sz w:val="18"/>
                  <w:szCs w:val="18"/>
                  <w:lang w:val="en-GB"/>
                  <w:rPrChange w:id="571" w:author="Michael Monkenbusch" w:date="2016-11-18T10:51:00Z">
                    <w:rPr>
                      <w:sz w:val="18"/>
                      <w:szCs w:val="18"/>
                      <w:lang w:val="en-GB"/>
                    </w:rPr>
                  </w:rPrChange>
                </w:rPr>
                <w:t xml:space="preserve">evaluates </w:t>
              </w:r>
            </w:ins>
            <w:ins w:id="572" w:author="Michael Monkenbusch" w:date="2016-10-18T11:03:00Z">
              <w:r w:rsidRPr="00C84EA9">
                <w:rPr>
                  <w:sz w:val="18"/>
                  <w:szCs w:val="18"/>
                  <w:lang w:val="en-GB"/>
                  <w:rPrChange w:id="573" w:author="Michael Monkenbusch" w:date="2016-11-18T10:51:00Z">
                    <w:rPr>
                      <w:sz w:val="18"/>
                      <w:szCs w:val="18"/>
                      <w:lang w:val="en-GB"/>
                    </w:rPr>
                  </w:rPrChange>
                </w:rPr>
                <w:t xml:space="preserve">indes </w:t>
              </w:r>
            </w:ins>
            <w:ins w:id="574" w:author="Michael Monkenbusch" w:date="2016-10-18T11:00:00Z">
              <w:r w:rsidRPr="00C84EA9">
                <w:rPr>
                  <w:sz w:val="18"/>
                  <w:szCs w:val="18"/>
                  <w:lang w:val="en-GB"/>
                  <w:rPrChange w:id="575" w:author="Michael Monkenbusch" w:date="2016-11-18T10:51:00Z">
                    <w:rPr>
                      <w:sz w:val="18"/>
                      <w:szCs w:val="18"/>
                      <w:lang w:val="en-GB"/>
                    </w:rPr>
                  </w:rPrChange>
                </w:rPr>
                <w:t xml:space="preserve">number </w:t>
              </w:r>
            </w:ins>
            <w:ins w:id="576" w:author="Michael Monkenbusch" w:date="2016-10-18T11:01:00Z">
              <w:r w:rsidRPr="00C84EA9">
                <w:rPr>
                  <w:sz w:val="18"/>
                  <w:szCs w:val="18"/>
                  <w:lang w:val="en-GB"/>
                  <w:rPrChange w:id="577" w:author="Michael Monkenbusch" w:date="2016-11-18T10:51:00Z">
                    <w:rPr>
                      <w:sz w:val="18"/>
                      <w:szCs w:val="18"/>
                      <w:lang w:val="en-GB"/>
                    </w:rPr>
                  </w:rPrChange>
                </w:rPr>
                <w:t xml:space="preserve">I </w:t>
              </w:r>
            </w:ins>
            <w:ins w:id="578" w:author="Michael Monkenbusch" w:date="2016-10-18T11:00:00Z">
              <w:r w:rsidRPr="00C84EA9">
                <w:rPr>
                  <w:sz w:val="18"/>
                  <w:szCs w:val="18"/>
                  <w:lang w:val="en-GB"/>
                  <w:rPrChange w:id="579" w:author="Michael Monkenbusch" w:date="2016-11-18T10:51:00Z">
                    <w:rPr>
                      <w:sz w:val="18"/>
                      <w:szCs w:val="18"/>
                      <w:lang w:val="en-GB"/>
                    </w:rPr>
                  </w:rPrChange>
                </w:rPr>
                <w:t xml:space="preserve">of </w:t>
              </w:r>
            </w:ins>
            <w:ins w:id="580" w:author="Michael Monkenbusch" w:date="2016-10-18T11:01:00Z">
              <w:r w:rsidRPr="00C84EA9">
                <w:rPr>
                  <w:sz w:val="18"/>
                  <w:szCs w:val="18"/>
                  <w:lang w:val="en-GB"/>
                  <w:rPrChange w:id="581" w:author="Michael Monkenbusch" w:date="2016-11-18T10:51:00Z">
                    <w:rPr>
                      <w:sz w:val="18"/>
                      <w:szCs w:val="18"/>
                      <w:lang w:val="en-GB"/>
                    </w:rPr>
                  </w:rPrChange>
                </w:rPr>
                <w:t xml:space="preserve">first </w:t>
              </w:r>
            </w:ins>
            <w:ins w:id="582" w:author="Michael Monkenbusch" w:date="2016-10-18T11:00:00Z">
              <w:r w:rsidRPr="00C84EA9">
                <w:rPr>
                  <w:sz w:val="18"/>
                  <w:szCs w:val="18"/>
                  <w:lang w:val="en-GB"/>
                  <w:rPrChange w:id="583" w:author="Michael Monkenbusch" w:date="2016-11-18T10:51:00Z">
                    <w:rPr>
                      <w:sz w:val="18"/>
                      <w:szCs w:val="18"/>
                      <w:lang w:val="en-GB"/>
                    </w:rPr>
                  </w:rPrChange>
                </w:rPr>
                <w:t>point with</w:t>
              </w:r>
            </w:ins>
            <w:ins w:id="584" w:author="Michael Monkenbusch" w:date="2016-10-18T11:01:00Z">
              <w:r w:rsidRPr="00C84EA9">
                <w:rPr>
                  <w:sz w:val="18"/>
                  <w:szCs w:val="18"/>
                  <w:lang w:val="en-GB"/>
                  <w:rPrChange w:id="585" w:author="Michael Monkenbusch" w:date="2016-11-18T10:51:00Z">
                    <w:rPr>
                      <w:sz w:val="18"/>
                      <w:szCs w:val="18"/>
                      <w:lang w:val="en-GB"/>
                    </w:rPr>
                  </w:rPrChange>
                </w:rPr>
                <w:t xml:space="preserve"> x(I) &gt; x  (integer value)</w:t>
              </w:r>
            </w:ins>
            <w:ins w:id="586" w:author="Michael Monkenbusch" w:date="2016-10-18T11:00:00Z">
              <w:r w:rsidRPr="00C84EA9">
                <w:rPr>
                  <w:sz w:val="18"/>
                  <w:szCs w:val="18"/>
                  <w:lang w:val="en-GB"/>
                  <w:rPrChange w:id="587" w:author="Michael Monkenbusch" w:date="2016-11-18T10:51:00Z">
                    <w:rPr>
                      <w:sz w:val="18"/>
                      <w:szCs w:val="18"/>
                      <w:lang w:val="en-GB"/>
                    </w:rPr>
                  </w:rPrChange>
                </w:rPr>
                <w:t xml:space="preserve"> </w:t>
              </w:r>
            </w:ins>
          </w:p>
        </w:tc>
      </w:tr>
      <w:tr w:rsidR="002300D6" w:rsidRPr="00C84EA9">
        <w:trPr>
          <w:divId w:val="526019186"/>
          <w:tblCellSpacing w:w="0" w:type="dxa"/>
          <w:ins w:id="588" w:author="Michael Monkenbusch" w:date="2016-10-18T11:02:00Z"/>
        </w:trPr>
        <w:tc>
          <w:tcPr>
            <w:tcW w:w="1380" w:type="dxa"/>
            <w:tcBorders>
              <w:top w:val="outset" w:sz="6" w:space="0" w:color="000000"/>
              <w:left w:val="outset" w:sz="6" w:space="0" w:color="000000"/>
              <w:bottom w:val="outset" w:sz="6" w:space="0" w:color="000000"/>
              <w:right w:val="outset" w:sz="6" w:space="0" w:color="000000"/>
            </w:tcBorders>
            <w:shd w:val="clear" w:color="auto" w:fill="CCFFFF"/>
          </w:tcPr>
          <w:p w:rsidR="002300D6" w:rsidRPr="00C84EA9" w:rsidRDefault="002300D6" w:rsidP="00215AF7">
            <w:pPr>
              <w:pStyle w:val="western"/>
              <w:spacing w:before="0" w:beforeAutospacing="0" w:after="0"/>
              <w:rPr>
                <w:ins w:id="589" w:author="Michael Monkenbusch" w:date="2016-10-18T11:02:00Z"/>
                <w:b/>
                <w:bCs/>
                <w:lang w:val="en-GB"/>
                <w:rPrChange w:id="590" w:author="Michael Monkenbusch" w:date="2016-11-18T10:51:00Z">
                  <w:rPr>
                    <w:ins w:id="591" w:author="Michael Monkenbusch" w:date="2016-10-18T11:02:00Z"/>
                    <w:b/>
                    <w:bCs/>
                    <w:lang w:val="en-GB"/>
                  </w:rPr>
                </w:rPrChange>
              </w:rPr>
            </w:pPr>
            <w:ins w:id="592" w:author="Michael Monkenbusch" w:date="2016-10-18T11:02:00Z">
              <w:r w:rsidRPr="00C84EA9">
                <w:rPr>
                  <w:b/>
                  <w:bCs/>
                  <w:lang w:val="en-GB"/>
                  <w:rPrChange w:id="593" w:author="Michael Monkenbusch" w:date="2016-11-18T10:51:00Z">
                    <w:rPr>
                      <w:b/>
                      <w:bCs/>
                      <w:lang w:val="en-GB"/>
                    </w:rPr>
                  </w:rPrChange>
                </w:rPr>
                <w:t>intxval(j,x)</w:t>
              </w:r>
            </w:ins>
          </w:p>
        </w:tc>
        <w:tc>
          <w:tcPr>
            <w:tcW w:w="7410" w:type="dxa"/>
            <w:tcBorders>
              <w:top w:val="outset" w:sz="6" w:space="0" w:color="000000"/>
              <w:left w:val="outset" w:sz="6" w:space="0" w:color="000000"/>
              <w:bottom w:val="outset" w:sz="6" w:space="0" w:color="000000"/>
              <w:right w:val="outset" w:sz="6" w:space="0" w:color="000000"/>
            </w:tcBorders>
          </w:tcPr>
          <w:p w:rsidR="002300D6" w:rsidRPr="00C84EA9" w:rsidRDefault="002300D6" w:rsidP="00215AF7">
            <w:pPr>
              <w:pStyle w:val="western"/>
              <w:spacing w:before="0" w:beforeAutospacing="0" w:after="0"/>
              <w:rPr>
                <w:ins w:id="594" w:author="Michael Monkenbusch" w:date="2016-10-18T11:02:00Z"/>
                <w:sz w:val="18"/>
                <w:szCs w:val="18"/>
                <w:lang w:val="en-GB"/>
                <w:rPrChange w:id="595" w:author="Michael Monkenbusch" w:date="2016-11-18T10:51:00Z">
                  <w:rPr>
                    <w:ins w:id="596" w:author="Michael Monkenbusch" w:date="2016-10-18T11:02:00Z"/>
                    <w:sz w:val="18"/>
                    <w:szCs w:val="18"/>
                    <w:lang w:val="en-GB"/>
                  </w:rPr>
                </w:rPrChange>
              </w:rPr>
            </w:pPr>
            <w:ins w:id="597" w:author="Michael Monkenbusch" w:date="2016-10-18T11:02:00Z">
              <w:r w:rsidRPr="00C84EA9">
                <w:rPr>
                  <w:sz w:val="18"/>
                  <w:szCs w:val="18"/>
                  <w:lang w:val="en-GB"/>
                  <w:rPrChange w:id="598" w:author="Michael Monkenbusch" w:date="2016-11-18T10:51:00Z">
                    <w:rPr>
                      <w:sz w:val="18"/>
                      <w:szCs w:val="18"/>
                      <w:lang w:val="en-GB"/>
                    </w:rPr>
                  </w:rPrChange>
                </w:rPr>
                <w:t xml:space="preserve">evaluates interpolated floating point </w:t>
              </w:r>
            </w:ins>
            <w:ins w:id="599" w:author="Michael Monkenbusch" w:date="2016-10-18T11:03:00Z">
              <w:r w:rsidRPr="00C84EA9">
                <w:rPr>
                  <w:sz w:val="18"/>
                  <w:szCs w:val="18"/>
                  <w:lang w:val="en-GB"/>
                  <w:rPrChange w:id="600" w:author="Michael Monkenbusch" w:date="2016-11-18T10:51:00Z">
                    <w:rPr>
                      <w:sz w:val="18"/>
                      <w:szCs w:val="18"/>
                      <w:lang w:val="en-GB"/>
                    </w:rPr>
                  </w:rPrChange>
                </w:rPr>
                <w:t>“</w:t>
              </w:r>
            </w:ins>
            <w:ins w:id="601" w:author="Michael Monkenbusch" w:date="2016-10-18T11:02:00Z">
              <w:r w:rsidRPr="00C84EA9">
                <w:rPr>
                  <w:sz w:val="18"/>
                  <w:szCs w:val="18"/>
                  <w:lang w:val="en-GB"/>
                  <w:rPrChange w:id="602" w:author="Michael Monkenbusch" w:date="2016-11-18T10:51:00Z">
                    <w:rPr>
                      <w:sz w:val="18"/>
                      <w:szCs w:val="18"/>
                      <w:lang w:val="en-GB"/>
                    </w:rPr>
                  </w:rPrChange>
                </w:rPr>
                <w:t>address</w:t>
              </w:r>
            </w:ins>
            <w:ins w:id="603" w:author="Michael Monkenbusch" w:date="2016-10-18T11:03:00Z">
              <w:r w:rsidRPr="00C84EA9">
                <w:rPr>
                  <w:sz w:val="18"/>
                  <w:szCs w:val="18"/>
                  <w:lang w:val="en-GB"/>
                  <w:rPrChange w:id="604" w:author="Michael Monkenbusch" w:date="2016-11-18T10:51:00Z">
                    <w:rPr>
                      <w:sz w:val="18"/>
                      <w:szCs w:val="18"/>
                      <w:lang w:val="en-GB"/>
                    </w:rPr>
                  </w:rPrChange>
                </w:rPr>
                <w:t>” of x</w:t>
              </w:r>
            </w:ins>
          </w:p>
        </w:tc>
      </w:tr>
    </w:tbl>
    <w:p w:rsidR="000C424B" w:rsidRPr="00C84EA9" w:rsidRDefault="000C424B" w:rsidP="00215AF7">
      <w:pPr>
        <w:pStyle w:val="berschrift3"/>
        <w:keepNext/>
        <w:pageBreakBefore/>
        <w:spacing w:before="0" w:beforeAutospacing="0" w:after="0"/>
        <w:divId w:val="526019186"/>
        <w:rPr>
          <w:rFonts w:ascii="Arial" w:hAnsi="Arial" w:cs="Arial"/>
          <w:sz w:val="24"/>
          <w:szCs w:val="24"/>
          <w:lang w:val="en-GB"/>
          <w:rPrChange w:id="605" w:author="Michael Monkenbusch" w:date="2016-11-18T10:51:00Z">
            <w:rPr>
              <w:rFonts w:ascii="Arial" w:hAnsi="Arial" w:cs="Arial"/>
              <w:sz w:val="24"/>
              <w:szCs w:val="24"/>
              <w:lang w:val="en-GB"/>
            </w:rPr>
          </w:rPrChange>
        </w:rPr>
      </w:pPr>
      <w:r w:rsidRPr="00C84EA9">
        <w:rPr>
          <w:rFonts w:ascii="Arial" w:hAnsi="Arial" w:cs="Arial"/>
          <w:sz w:val="24"/>
          <w:szCs w:val="24"/>
          <w:lang w:val="en-GB"/>
          <w:rPrChange w:id="606" w:author="Michael Monkenbusch" w:date="2016-11-18T10:51:00Z">
            <w:rPr>
              <w:rFonts w:ascii="Arial" w:hAnsi="Arial" w:cs="Arial"/>
              <w:sz w:val="24"/>
              <w:szCs w:val="24"/>
              <w:lang w:val="en-GB"/>
            </w:rPr>
          </w:rPrChange>
        </w:rPr>
        <w:lastRenderedPageBreak/>
        <w:t xml:space="preserve">Selecting dataset </w:t>
      </w:r>
    </w:p>
    <w:p w:rsidR="000C424B" w:rsidRPr="00C84EA9" w:rsidRDefault="000C424B" w:rsidP="00215AF7">
      <w:pPr>
        <w:pStyle w:val="western"/>
        <w:spacing w:before="0" w:beforeAutospacing="0" w:after="0"/>
        <w:divId w:val="526019186"/>
        <w:rPr>
          <w:lang w:val="en-GB"/>
          <w:rPrChange w:id="607" w:author="Michael Monkenbusch" w:date="2016-11-18T10:51:00Z">
            <w:rPr>
              <w:lang w:val="en-GB"/>
            </w:rPr>
          </w:rPrChange>
        </w:rPr>
      </w:pPr>
      <w:r w:rsidRPr="00C84EA9">
        <w:rPr>
          <w:lang w:val="en-GB"/>
          <w:rPrChange w:id="608" w:author="Michael Monkenbusch" w:date="2016-11-18T10:51:00Z">
            <w:rPr>
              <w:lang w:val="en-GB"/>
            </w:rPr>
          </w:rPrChange>
        </w:rPr>
        <w:t xml:space="preserve">In general actions triggered by datreat commands are performed on all data records that are selected. </w:t>
      </w:r>
    </w:p>
    <w:p w:rsidR="000C424B" w:rsidRPr="00C84EA9" w:rsidRDefault="000C424B" w:rsidP="00215AF7">
      <w:pPr>
        <w:pStyle w:val="western"/>
        <w:spacing w:before="0" w:beforeAutospacing="0" w:after="0"/>
        <w:divId w:val="526019186"/>
        <w:rPr>
          <w:lang w:val="en-GB"/>
          <w:rPrChange w:id="609" w:author="Michael Monkenbusch" w:date="2016-11-18T10:51:00Z">
            <w:rPr>
              <w:lang w:val="en-GB"/>
            </w:rPr>
          </w:rPrChange>
        </w:rPr>
      </w:pPr>
      <w:r w:rsidRPr="00C84EA9">
        <w:rPr>
          <w:lang w:val="en-GB"/>
          <w:rPrChange w:id="610" w:author="Michael Monkenbusch" w:date="2016-11-18T10:51:00Z">
            <w:rPr>
              <w:lang w:val="en-GB"/>
            </w:rPr>
          </w:rPrChange>
        </w:rPr>
        <w:t>In special cases a certain sequence of selections assigns data records to different roles in command performance (see command descriptions).</w:t>
      </w:r>
    </w:p>
    <w:p w:rsidR="000C424B" w:rsidRPr="00C84EA9" w:rsidRDefault="000C424B" w:rsidP="00215AF7">
      <w:pPr>
        <w:pStyle w:val="western"/>
        <w:spacing w:before="0" w:beforeAutospacing="0" w:after="0"/>
        <w:divId w:val="526019186"/>
        <w:rPr>
          <w:lang w:val="en-GB"/>
          <w:rPrChange w:id="611" w:author="Michael Monkenbusch" w:date="2016-11-18T10:51:00Z">
            <w:rPr>
              <w:lang w:val="en-GB"/>
            </w:rPr>
          </w:rPrChange>
        </w:rPr>
      </w:pPr>
    </w:p>
    <w:tbl>
      <w:tblPr>
        <w:tblW w:w="9240" w:type="dxa"/>
        <w:tblCellSpacing w:w="0"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1072"/>
        <w:gridCol w:w="8168"/>
      </w:tblGrid>
      <w:tr w:rsidR="000C424B" w:rsidRPr="00C84EA9" w:rsidTr="00D54F2D">
        <w:trPr>
          <w:divId w:val="526019186"/>
          <w:tblCellSpacing w:w="0" w:type="dxa"/>
        </w:trPr>
        <w:tc>
          <w:tcPr>
            <w:tcW w:w="1072" w:type="dxa"/>
            <w:tcBorders>
              <w:top w:val="outset" w:sz="6" w:space="0" w:color="000000"/>
              <w:left w:val="outset" w:sz="6" w:space="0" w:color="000000"/>
              <w:bottom w:val="outset" w:sz="6" w:space="0" w:color="000000"/>
              <w:right w:val="outset" w:sz="6" w:space="0" w:color="000000"/>
            </w:tcBorders>
            <w:shd w:val="clear" w:color="auto" w:fill="FFFF99"/>
          </w:tcPr>
          <w:p w:rsidR="000C424B" w:rsidRPr="00C84EA9" w:rsidRDefault="000C424B" w:rsidP="00215AF7">
            <w:pPr>
              <w:pStyle w:val="western"/>
              <w:spacing w:before="0" w:beforeAutospacing="0" w:after="0"/>
              <w:rPr>
                <w:lang w:val="en-GB"/>
                <w:rPrChange w:id="612" w:author="Michael Monkenbusch" w:date="2016-11-18T10:51:00Z">
                  <w:rPr>
                    <w:lang w:val="en-GB"/>
                  </w:rPr>
                </w:rPrChange>
              </w:rPr>
            </w:pPr>
            <w:r w:rsidRPr="00C84EA9">
              <w:rPr>
                <w:rFonts w:ascii="Helvetica" w:hAnsi="Helvetica" w:cs="Helvetica"/>
                <w:b/>
                <w:bCs/>
                <w:lang w:val="en-GB"/>
                <w:rPrChange w:id="613" w:author="Michael Monkenbusch" w:date="2016-11-18T10:51:00Z">
                  <w:rPr>
                    <w:rFonts w:ascii="Helvetica" w:hAnsi="Helvetica" w:cs="Helvetica"/>
                    <w:b/>
                    <w:bCs/>
                    <w:lang w:val="en-GB"/>
                  </w:rPr>
                </w:rPrChange>
              </w:rPr>
              <w:t>sel</w:t>
            </w:r>
          </w:p>
        </w:tc>
        <w:tc>
          <w:tcPr>
            <w:tcW w:w="8168" w:type="dxa"/>
            <w:tcBorders>
              <w:top w:val="outset" w:sz="6" w:space="0" w:color="000000"/>
              <w:left w:val="outset" w:sz="6" w:space="0" w:color="000000"/>
              <w:bottom w:val="outset" w:sz="6" w:space="0" w:color="000000"/>
              <w:right w:val="outset" w:sz="6" w:space="0" w:color="000000"/>
            </w:tcBorders>
            <w:shd w:val="clear" w:color="auto" w:fill="FFFF99"/>
          </w:tcPr>
          <w:p w:rsidR="000C424B" w:rsidRPr="00C84EA9" w:rsidRDefault="000C424B" w:rsidP="00215AF7">
            <w:pPr>
              <w:pStyle w:val="western"/>
              <w:spacing w:before="0" w:beforeAutospacing="0" w:after="0"/>
              <w:rPr>
                <w:lang w:val="en-GB"/>
                <w:rPrChange w:id="614" w:author="Michael Monkenbusch" w:date="2016-11-18T10:51:00Z">
                  <w:rPr>
                    <w:lang w:val="en-GB"/>
                  </w:rPr>
                </w:rPrChange>
              </w:rPr>
            </w:pPr>
            <w:r w:rsidRPr="00C84EA9">
              <w:rPr>
                <w:rFonts w:ascii="Helvetica" w:hAnsi="Helvetica" w:cs="Helvetica"/>
                <w:lang w:val="en-GB"/>
                <w:rPrChange w:id="615" w:author="Michael Monkenbusch" w:date="2016-11-18T10:51:00Z">
                  <w:rPr>
                    <w:rFonts w:ascii="Helvetica" w:hAnsi="Helvetica" w:cs="Helvetica"/>
                    <w:lang w:val="en-GB"/>
                  </w:rPr>
                </w:rPrChange>
              </w:rPr>
              <w:t>&lt;n1&gt; &lt;n2&gt; ……….&lt;nx&gt; [add]</w:t>
            </w:r>
          </w:p>
        </w:tc>
      </w:tr>
      <w:tr w:rsidR="000C424B" w:rsidRPr="00C84EA9" w:rsidTr="00D54F2D">
        <w:trPr>
          <w:divId w:val="526019186"/>
          <w:tblCellSpacing w:w="0" w:type="dxa"/>
        </w:trPr>
        <w:tc>
          <w:tcPr>
            <w:tcW w:w="1072"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ind w:right="-108"/>
              <w:rPr>
                <w:lang w:val="en-GB"/>
                <w:rPrChange w:id="616" w:author="Michael Monkenbusch" w:date="2016-11-18T10:51:00Z">
                  <w:rPr>
                    <w:lang w:val="en-GB"/>
                  </w:rPr>
                </w:rPrChange>
              </w:rPr>
            </w:pPr>
          </w:p>
        </w:tc>
        <w:tc>
          <w:tcPr>
            <w:tcW w:w="8168"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rPr>
                <w:lang w:val="en-GB"/>
                <w:rPrChange w:id="617" w:author="Michael Monkenbusch" w:date="2016-11-18T10:51:00Z">
                  <w:rPr>
                    <w:lang w:val="en-GB"/>
                  </w:rPr>
                </w:rPrChange>
              </w:rPr>
            </w:pPr>
            <w:r w:rsidRPr="00C84EA9">
              <w:rPr>
                <w:sz w:val="18"/>
                <w:szCs w:val="18"/>
                <w:lang w:val="en-GB"/>
                <w:rPrChange w:id="618" w:author="Michael Monkenbusch" w:date="2016-11-18T10:51:00Z">
                  <w:rPr>
                    <w:sz w:val="18"/>
                    <w:szCs w:val="18"/>
                    <w:lang w:val="en-GB"/>
                  </w:rPr>
                </w:rPrChange>
              </w:rPr>
              <w:t xml:space="preserve">selects exactly those data records with (internal) numbers </w:t>
            </w:r>
            <w:r w:rsidRPr="00C84EA9">
              <w:rPr>
                <w:sz w:val="18"/>
                <w:szCs w:val="18"/>
                <w:shd w:val="clear" w:color="auto" w:fill="FFFF00"/>
                <w:lang w:val="en-GB"/>
                <w:rPrChange w:id="619" w:author="Michael Monkenbusch" w:date="2016-11-18T10:51:00Z">
                  <w:rPr>
                    <w:sz w:val="18"/>
                    <w:szCs w:val="18"/>
                    <w:shd w:val="clear" w:color="auto" w:fill="FFFF00"/>
                    <w:lang w:val="en-GB"/>
                  </w:rPr>
                </w:rPrChange>
              </w:rPr>
              <w:t>&lt;n1&gt;</w:t>
            </w:r>
            <w:r w:rsidRPr="00C84EA9">
              <w:rPr>
                <w:sz w:val="18"/>
                <w:szCs w:val="18"/>
                <w:lang w:val="en-GB"/>
                <w:rPrChange w:id="620" w:author="Michael Monkenbusch" w:date="2016-11-18T10:51:00Z">
                  <w:rPr>
                    <w:sz w:val="18"/>
                    <w:szCs w:val="18"/>
                    <w:lang w:val="en-GB"/>
                  </w:rPr>
                </w:rPrChange>
              </w:rPr>
              <w:t xml:space="preserve">, </w:t>
            </w:r>
            <w:r w:rsidRPr="00C84EA9">
              <w:rPr>
                <w:sz w:val="18"/>
                <w:szCs w:val="18"/>
                <w:shd w:val="clear" w:color="auto" w:fill="FFFF00"/>
                <w:lang w:val="en-GB"/>
                <w:rPrChange w:id="621" w:author="Michael Monkenbusch" w:date="2016-11-18T10:51:00Z">
                  <w:rPr>
                    <w:sz w:val="18"/>
                    <w:szCs w:val="18"/>
                    <w:shd w:val="clear" w:color="auto" w:fill="FFFF00"/>
                    <w:lang w:val="en-GB"/>
                  </w:rPr>
                </w:rPrChange>
              </w:rPr>
              <w:t>&lt;n2&gt;</w:t>
            </w:r>
            <w:r w:rsidRPr="00C84EA9">
              <w:rPr>
                <w:sz w:val="18"/>
                <w:szCs w:val="18"/>
                <w:lang w:val="en-GB"/>
                <w:rPrChange w:id="622" w:author="Michael Monkenbusch" w:date="2016-11-18T10:51:00Z">
                  <w:rPr>
                    <w:sz w:val="18"/>
                    <w:szCs w:val="18"/>
                    <w:lang w:val="en-GB"/>
                  </w:rPr>
                </w:rPrChange>
              </w:rPr>
              <w:t xml:space="preserve"> </w:t>
            </w:r>
            <w:r w:rsidRPr="00C84EA9">
              <w:rPr>
                <w:sz w:val="18"/>
                <w:szCs w:val="18"/>
                <w:shd w:val="clear" w:color="auto" w:fill="FFFF00"/>
                <w:lang w:val="en-GB"/>
                <w:rPrChange w:id="623" w:author="Michael Monkenbusch" w:date="2016-11-18T10:51:00Z">
                  <w:rPr>
                    <w:sz w:val="18"/>
                    <w:szCs w:val="18"/>
                    <w:shd w:val="clear" w:color="auto" w:fill="FFFF00"/>
                    <w:lang w:val="en-GB"/>
                  </w:rPr>
                </w:rPrChange>
              </w:rPr>
              <w:t>….&lt;nx&gt;</w:t>
            </w:r>
            <w:r w:rsidRPr="00C84EA9">
              <w:rPr>
                <w:sz w:val="18"/>
                <w:szCs w:val="18"/>
                <w:lang w:val="en-GB"/>
                <w:rPrChange w:id="624" w:author="Michael Monkenbusch" w:date="2016-11-18T10:51:00Z">
                  <w:rPr>
                    <w:sz w:val="18"/>
                    <w:szCs w:val="18"/>
                    <w:lang w:val="en-GB"/>
                  </w:rPr>
                </w:rPrChange>
              </w:rPr>
              <w:t>.</w:t>
            </w:r>
          </w:p>
          <w:p w:rsidR="000C424B" w:rsidRPr="00C84EA9" w:rsidRDefault="000C424B" w:rsidP="00215AF7">
            <w:pPr>
              <w:pStyle w:val="western"/>
              <w:spacing w:before="0" w:beforeAutospacing="0" w:after="0"/>
              <w:rPr>
                <w:lang w:val="en-GB"/>
                <w:rPrChange w:id="625" w:author="Michael Monkenbusch" w:date="2016-11-18T10:51:00Z">
                  <w:rPr>
                    <w:lang w:val="en-GB"/>
                  </w:rPr>
                </w:rPrChange>
              </w:rPr>
            </w:pPr>
            <w:r w:rsidRPr="00C84EA9">
              <w:rPr>
                <w:sz w:val="18"/>
                <w:szCs w:val="18"/>
                <w:lang w:val="en-GB"/>
                <w:rPrChange w:id="626" w:author="Michael Monkenbusch" w:date="2016-11-18T10:51:00Z">
                  <w:rPr>
                    <w:sz w:val="18"/>
                    <w:szCs w:val="18"/>
                    <w:lang w:val="en-GB"/>
                  </w:rPr>
                </w:rPrChange>
              </w:rPr>
              <w:t xml:space="preserve">The option </w:t>
            </w:r>
            <w:r w:rsidRPr="00C84EA9">
              <w:rPr>
                <w:b/>
                <w:bCs/>
                <w:sz w:val="18"/>
                <w:szCs w:val="18"/>
                <w:shd w:val="clear" w:color="auto" w:fill="FFFF00"/>
                <w:lang w:val="en-GB"/>
                <w:rPrChange w:id="627" w:author="Michael Monkenbusch" w:date="2016-11-18T10:51:00Z">
                  <w:rPr>
                    <w:b/>
                    <w:bCs/>
                    <w:sz w:val="18"/>
                    <w:szCs w:val="18"/>
                    <w:shd w:val="clear" w:color="auto" w:fill="FFFF00"/>
                    <w:lang w:val="en-GB"/>
                  </w:rPr>
                </w:rPrChange>
              </w:rPr>
              <w:t>add</w:t>
            </w:r>
            <w:r w:rsidRPr="00C84EA9">
              <w:rPr>
                <w:sz w:val="18"/>
                <w:szCs w:val="18"/>
                <w:lang w:val="en-GB"/>
                <w:rPrChange w:id="628" w:author="Michael Monkenbusch" w:date="2016-11-18T10:51:00Z">
                  <w:rPr>
                    <w:sz w:val="18"/>
                    <w:szCs w:val="18"/>
                    <w:lang w:val="en-GB"/>
                  </w:rPr>
                </w:rPrChange>
              </w:rPr>
              <w:t xml:space="preserve"> causes that the previous selctions are kept and the new ones are added to the list.</w:t>
            </w:r>
          </w:p>
        </w:tc>
      </w:tr>
      <w:tr w:rsidR="000C424B" w:rsidRPr="00C84EA9" w:rsidTr="00D54F2D">
        <w:trPr>
          <w:divId w:val="526019186"/>
          <w:tblCellSpacing w:w="0" w:type="dxa"/>
        </w:trPr>
        <w:tc>
          <w:tcPr>
            <w:tcW w:w="1072" w:type="dxa"/>
            <w:tcBorders>
              <w:top w:val="outset" w:sz="6" w:space="0" w:color="000000"/>
              <w:left w:val="outset" w:sz="6" w:space="0" w:color="000000"/>
              <w:bottom w:val="outset" w:sz="6" w:space="0" w:color="000000"/>
              <w:right w:val="outset" w:sz="6" w:space="0" w:color="000000"/>
            </w:tcBorders>
            <w:shd w:val="clear" w:color="auto" w:fill="FFFF99"/>
          </w:tcPr>
          <w:p w:rsidR="000C424B" w:rsidRPr="00C84EA9" w:rsidRDefault="000C424B" w:rsidP="00215AF7">
            <w:pPr>
              <w:pStyle w:val="western"/>
              <w:spacing w:before="0" w:beforeAutospacing="0" w:after="0"/>
              <w:ind w:right="-108"/>
              <w:rPr>
                <w:lang w:val="en-GB"/>
                <w:rPrChange w:id="629" w:author="Michael Monkenbusch" w:date="2016-11-18T10:51:00Z">
                  <w:rPr>
                    <w:lang w:val="en-GB"/>
                  </w:rPr>
                </w:rPrChange>
              </w:rPr>
            </w:pPr>
            <w:r w:rsidRPr="00C84EA9">
              <w:rPr>
                <w:rFonts w:ascii="Helvetica" w:hAnsi="Helvetica" w:cs="Helvetica"/>
                <w:b/>
                <w:bCs/>
                <w:lang w:val="en-GB"/>
                <w:rPrChange w:id="630" w:author="Michael Monkenbusch" w:date="2016-11-18T10:51:00Z">
                  <w:rPr>
                    <w:rFonts w:ascii="Helvetica" w:hAnsi="Helvetica" w:cs="Helvetica"/>
                    <w:b/>
                    <w:bCs/>
                    <w:lang w:val="en-GB"/>
                  </w:rPr>
                </w:rPrChange>
              </w:rPr>
              <w:t>sel</w:t>
            </w:r>
          </w:p>
        </w:tc>
        <w:tc>
          <w:tcPr>
            <w:tcW w:w="8168" w:type="dxa"/>
            <w:tcBorders>
              <w:top w:val="outset" w:sz="6" w:space="0" w:color="000000"/>
              <w:left w:val="outset" w:sz="6" w:space="0" w:color="000000"/>
              <w:bottom w:val="outset" w:sz="6" w:space="0" w:color="000000"/>
              <w:right w:val="outset" w:sz="6" w:space="0" w:color="000000"/>
            </w:tcBorders>
            <w:shd w:val="clear" w:color="auto" w:fill="FFFF99"/>
          </w:tcPr>
          <w:p w:rsidR="000C424B" w:rsidRPr="00C84EA9" w:rsidRDefault="000C424B" w:rsidP="00215AF7">
            <w:pPr>
              <w:pStyle w:val="western"/>
              <w:spacing w:before="0" w:beforeAutospacing="0" w:after="0"/>
              <w:rPr>
                <w:lang w:val="en-GB"/>
                <w:rPrChange w:id="631" w:author="Michael Monkenbusch" w:date="2016-11-18T10:51:00Z">
                  <w:rPr>
                    <w:lang w:val="en-GB"/>
                  </w:rPr>
                </w:rPrChange>
              </w:rPr>
            </w:pPr>
            <w:r w:rsidRPr="00C84EA9">
              <w:rPr>
                <w:rFonts w:ascii="Helvetica" w:hAnsi="Helvetica" w:cs="Helvetica"/>
                <w:lang w:val="en-GB"/>
                <w:rPrChange w:id="632" w:author="Michael Monkenbusch" w:date="2016-11-18T10:51:00Z">
                  <w:rPr>
                    <w:rFonts w:ascii="Helvetica" w:hAnsi="Helvetica" w:cs="Helvetica"/>
                    <w:lang w:val="en-GB"/>
                  </w:rPr>
                </w:rPrChange>
              </w:rPr>
              <w:t>&lt;n1&gt; -&lt;nx&gt; [add]</w:t>
            </w:r>
          </w:p>
        </w:tc>
      </w:tr>
      <w:tr w:rsidR="000C424B" w:rsidRPr="00C84EA9" w:rsidTr="00D54F2D">
        <w:trPr>
          <w:divId w:val="526019186"/>
          <w:tblCellSpacing w:w="0" w:type="dxa"/>
        </w:trPr>
        <w:tc>
          <w:tcPr>
            <w:tcW w:w="1072"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ind w:right="-108"/>
              <w:rPr>
                <w:lang w:val="en-GB"/>
                <w:rPrChange w:id="633" w:author="Michael Monkenbusch" w:date="2016-11-18T10:51:00Z">
                  <w:rPr>
                    <w:lang w:val="en-GB"/>
                  </w:rPr>
                </w:rPrChange>
              </w:rPr>
            </w:pPr>
          </w:p>
        </w:tc>
        <w:tc>
          <w:tcPr>
            <w:tcW w:w="8168"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rPr>
                <w:lang w:val="en-GB"/>
                <w:rPrChange w:id="634" w:author="Michael Monkenbusch" w:date="2016-11-18T10:51:00Z">
                  <w:rPr>
                    <w:lang w:val="en-GB"/>
                  </w:rPr>
                </w:rPrChange>
              </w:rPr>
            </w:pPr>
            <w:r w:rsidRPr="00C84EA9">
              <w:rPr>
                <w:sz w:val="18"/>
                <w:szCs w:val="18"/>
                <w:lang w:val="en-GB"/>
                <w:rPrChange w:id="635" w:author="Michael Monkenbusch" w:date="2016-11-18T10:51:00Z">
                  <w:rPr>
                    <w:sz w:val="18"/>
                    <w:szCs w:val="18"/>
                    <w:lang w:val="en-GB"/>
                  </w:rPr>
                </w:rPrChange>
              </w:rPr>
              <w:t xml:space="preserve">selects all data records with (internal) numbers </w:t>
            </w:r>
            <w:r w:rsidRPr="00C84EA9">
              <w:rPr>
                <w:sz w:val="18"/>
                <w:szCs w:val="18"/>
                <w:shd w:val="clear" w:color="auto" w:fill="FFFF00"/>
                <w:lang w:val="en-GB"/>
                <w:rPrChange w:id="636" w:author="Michael Monkenbusch" w:date="2016-11-18T10:51:00Z">
                  <w:rPr>
                    <w:sz w:val="18"/>
                    <w:szCs w:val="18"/>
                    <w:shd w:val="clear" w:color="auto" w:fill="FFFF00"/>
                    <w:lang w:val="en-GB"/>
                  </w:rPr>
                </w:rPrChange>
              </w:rPr>
              <w:t>&lt;n1&gt;</w:t>
            </w:r>
            <w:r w:rsidRPr="00C84EA9">
              <w:rPr>
                <w:sz w:val="18"/>
                <w:szCs w:val="18"/>
                <w:lang w:val="en-GB"/>
                <w:rPrChange w:id="637" w:author="Michael Monkenbusch" w:date="2016-11-18T10:51:00Z">
                  <w:rPr>
                    <w:sz w:val="18"/>
                    <w:szCs w:val="18"/>
                    <w:lang w:val="en-GB"/>
                  </w:rPr>
                </w:rPrChange>
              </w:rPr>
              <w:t>..</w:t>
            </w:r>
            <w:r w:rsidRPr="00C84EA9">
              <w:rPr>
                <w:sz w:val="18"/>
                <w:szCs w:val="18"/>
                <w:shd w:val="clear" w:color="auto" w:fill="FFFF00"/>
                <w:lang w:val="en-GB"/>
                <w:rPrChange w:id="638" w:author="Michael Monkenbusch" w:date="2016-11-18T10:51:00Z">
                  <w:rPr>
                    <w:sz w:val="18"/>
                    <w:szCs w:val="18"/>
                    <w:shd w:val="clear" w:color="auto" w:fill="FFFF00"/>
                    <w:lang w:val="en-GB"/>
                  </w:rPr>
                </w:rPrChange>
              </w:rPr>
              <w:t>.&lt;nx&gt;</w:t>
            </w:r>
          </w:p>
        </w:tc>
      </w:tr>
      <w:tr w:rsidR="000C424B" w:rsidRPr="00C84EA9" w:rsidTr="00D54F2D">
        <w:trPr>
          <w:divId w:val="526019186"/>
          <w:tblCellSpacing w:w="0" w:type="dxa"/>
        </w:trPr>
        <w:tc>
          <w:tcPr>
            <w:tcW w:w="1072" w:type="dxa"/>
            <w:tcBorders>
              <w:top w:val="outset" w:sz="6" w:space="0" w:color="000000"/>
              <w:left w:val="outset" w:sz="6" w:space="0" w:color="000000"/>
              <w:bottom w:val="outset" w:sz="6" w:space="0" w:color="000000"/>
              <w:right w:val="outset" w:sz="6" w:space="0" w:color="000000"/>
            </w:tcBorders>
            <w:shd w:val="clear" w:color="auto" w:fill="FFFF99"/>
          </w:tcPr>
          <w:p w:rsidR="000C424B" w:rsidRPr="00C84EA9" w:rsidRDefault="000C424B" w:rsidP="00215AF7">
            <w:pPr>
              <w:pStyle w:val="western"/>
              <w:spacing w:before="0" w:beforeAutospacing="0" w:after="0"/>
              <w:ind w:right="-108"/>
              <w:rPr>
                <w:lang w:val="en-GB"/>
                <w:rPrChange w:id="639" w:author="Michael Monkenbusch" w:date="2016-11-18T10:51:00Z">
                  <w:rPr>
                    <w:lang w:val="en-GB"/>
                  </w:rPr>
                </w:rPrChange>
              </w:rPr>
            </w:pPr>
            <w:r w:rsidRPr="00C84EA9">
              <w:rPr>
                <w:rFonts w:ascii="Helvetica" w:hAnsi="Helvetica" w:cs="Helvetica"/>
                <w:b/>
                <w:bCs/>
                <w:lang w:val="en-GB"/>
                <w:rPrChange w:id="640" w:author="Michael Monkenbusch" w:date="2016-11-18T10:51:00Z">
                  <w:rPr>
                    <w:rFonts w:ascii="Helvetica" w:hAnsi="Helvetica" w:cs="Helvetica"/>
                    <w:b/>
                    <w:bCs/>
                    <w:lang w:val="en-GB"/>
                  </w:rPr>
                </w:rPrChange>
              </w:rPr>
              <w:t>sel</w:t>
            </w:r>
          </w:p>
        </w:tc>
        <w:tc>
          <w:tcPr>
            <w:tcW w:w="8168" w:type="dxa"/>
            <w:tcBorders>
              <w:top w:val="outset" w:sz="6" w:space="0" w:color="000000"/>
              <w:left w:val="outset" w:sz="6" w:space="0" w:color="000000"/>
              <w:bottom w:val="outset" w:sz="6" w:space="0" w:color="000000"/>
              <w:right w:val="outset" w:sz="6" w:space="0" w:color="000000"/>
            </w:tcBorders>
            <w:shd w:val="clear" w:color="auto" w:fill="FFFF99"/>
          </w:tcPr>
          <w:p w:rsidR="000C424B" w:rsidRPr="00C84EA9" w:rsidRDefault="000C424B" w:rsidP="00215AF7">
            <w:pPr>
              <w:pStyle w:val="western"/>
              <w:spacing w:before="0" w:beforeAutospacing="0" w:after="0"/>
              <w:rPr>
                <w:lang w:val="en-GB"/>
                <w:rPrChange w:id="641" w:author="Michael Monkenbusch" w:date="2016-11-18T10:51:00Z">
                  <w:rPr>
                    <w:lang w:val="en-GB"/>
                  </w:rPr>
                </w:rPrChange>
              </w:rPr>
            </w:pPr>
            <w:r w:rsidRPr="00C84EA9">
              <w:rPr>
                <w:rFonts w:ascii="Helvetica" w:hAnsi="Helvetica" w:cs="Helvetica"/>
                <w:lang w:val="en-GB"/>
                <w:rPrChange w:id="642" w:author="Michael Monkenbusch" w:date="2016-11-18T10:51:00Z">
                  <w:rPr>
                    <w:rFonts w:ascii="Helvetica" w:hAnsi="Helvetica" w:cs="Helvetica"/>
                    <w:lang w:val="en-GB"/>
                  </w:rPr>
                </w:rPrChange>
              </w:rPr>
              <w:t>all f_parnam &lt;value&gt; band &lt;range&gt; [add]</w:t>
            </w:r>
          </w:p>
        </w:tc>
      </w:tr>
      <w:tr w:rsidR="000C424B" w:rsidRPr="00C84EA9" w:rsidTr="00D54F2D">
        <w:trPr>
          <w:divId w:val="526019186"/>
          <w:tblCellSpacing w:w="0" w:type="dxa"/>
        </w:trPr>
        <w:tc>
          <w:tcPr>
            <w:tcW w:w="1072"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ind w:right="-108"/>
              <w:rPr>
                <w:lang w:val="en-GB"/>
                <w:rPrChange w:id="643" w:author="Michael Monkenbusch" w:date="2016-11-18T10:51:00Z">
                  <w:rPr>
                    <w:lang w:val="en-GB"/>
                  </w:rPr>
                </w:rPrChange>
              </w:rPr>
            </w:pPr>
          </w:p>
        </w:tc>
        <w:tc>
          <w:tcPr>
            <w:tcW w:w="8168"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rPr>
                <w:lang w:val="en-GB"/>
                <w:rPrChange w:id="644" w:author="Michael Monkenbusch" w:date="2016-11-18T10:51:00Z">
                  <w:rPr>
                    <w:lang w:val="en-GB"/>
                  </w:rPr>
                </w:rPrChange>
              </w:rPr>
            </w:pPr>
            <w:r w:rsidRPr="00C84EA9">
              <w:rPr>
                <w:sz w:val="18"/>
                <w:szCs w:val="18"/>
                <w:lang w:val="en-GB"/>
                <w:rPrChange w:id="645" w:author="Michael Monkenbusch" w:date="2016-11-18T10:51:00Z">
                  <w:rPr>
                    <w:sz w:val="18"/>
                    <w:szCs w:val="18"/>
                    <w:lang w:val="en-GB"/>
                  </w:rPr>
                </w:rPrChange>
              </w:rPr>
              <w:t xml:space="preserve">selects all data records which have a parameter with name </w:t>
            </w:r>
            <w:r w:rsidRPr="00C84EA9">
              <w:rPr>
                <w:b/>
                <w:bCs/>
                <w:sz w:val="18"/>
                <w:szCs w:val="18"/>
                <w:shd w:val="clear" w:color="auto" w:fill="FFFF00"/>
                <w:lang w:val="en-GB"/>
                <w:rPrChange w:id="646" w:author="Michael Monkenbusch" w:date="2016-11-18T10:51:00Z">
                  <w:rPr>
                    <w:b/>
                    <w:bCs/>
                    <w:sz w:val="18"/>
                    <w:szCs w:val="18"/>
                    <w:shd w:val="clear" w:color="auto" w:fill="FFFF00"/>
                    <w:lang w:val="en-GB"/>
                  </w:rPr>
                </w:rPrChange>
              </w:rPr>
              <w:t>f_parnam</w:t>
            </w:r>
            <w:r w:rsidRPr="00C84EA9">
              <w:rPr>
                <w:sz w:val="18"/>
                <w:szCs w:val="18"/>
                <w:lang w:val="en-GB"/>
                <w:rPrChange w:id="647" w:author="Michael Monkenbusch" w:date="2016-11-18T10:51:00Z">
                  <w:rPr>
                    <w:sz w:val="18"/>
                    <w:szCs w:val="18"/>
                    <w:lang w:val="en-GB"/>
                  </w:rPr>
                </w:rPrChange>
              </w:rPr>
              <w:t xml:space="preserve"> which has a value within the range: &lt;value&gt;</w:t>
            </w:r>
            <w:r w:rsidRPr="00C84EA9">
              <w:rPr>
                <w:rFonts w:ascii="Symbol" w:hAnsi="Symbol" w:hint="eastAsia"/>
                <w:sz w:val="18"/>
                <w:szCs w:val="18"/>
                <w:lang w:val="en-GB"/>
                <w:rPrChange w:id="648" w:author="Michael Monkenbusch" w:date="2016-11-18T10:51:00Z">
                  <w:rPr>
                    <w:rFonts w:ascii="Symbol" w:hAnsi="Symbol" w:hint="eastAsia"/>
                    <w:sz w:val="18"/>
                    <w:szCs w:val="18"/>
                    <w:lang w:val="en-GB"/>
                  </w:rPr>
                </w:rPrChange>
              </w:rPr>
              <w:sym w:font="Symbol" w:char="00B1"/>
            </w:r>
            <w:r w:rsidRPr="00C84EA9">
              <w:rPr>
                <w:sz w:val="18"/>
                <w:szCs w:val="18"/>
                <w:lang w:val="en-GB"/>
                <w:rPrChange w:id="649" w:author="Michael Monkenbusch" w:date="2016-11-18T10:51:00Z">
                  <w:rPr>
                    <w:sz w:val="18"/>
                    <w:szCs w:val="18"/>
                    <w:lang w:val="en-GB"/>
                  </w:rPr>
                </w:rPrChange>
              </w:rPr>
              <w:t>&lt;range&gt;.</w:t>
            </w:r>
          </w:p>
        </w:tc>
      </w:tr>
      <w:tr w:rsidR="000C424B" w:rsidRPr="00C84EA9" w:rsidTr="00D54F2D">
        <w:trPr>
          <w:divId w:val="526019186"/>
          <w:tblCellSpacing w:w="0" w:type="dxa"/>
        </w:trPr>
        <w:tc>
          <w:tcPr>
            <w:tcW w:w="1072" w:type="dxa"/>
            <w:tcBorders>
              <w:top w:val="outset" w:sz="6" w:space="0" w:color="000000"/>
              <w:left w:val="outset" w:sz="6" w:space="0" w:color="000000"/>
              <w:bottom w:val="outset" w:sz="6" w:space="0" w:color="000000"/>
              <w:right w:val="outset" w:sz="6" w:space="0" w:color="000000"/>
            </w:tcBorders>
            <w:shd w:val="clear" w:color="auto" w:fill="FFFF99"/>
          </w:tcPr>
          <w:p w:rsidR="000C424B" w:rsidRPr="00C84EA9" w:rsidRDefault="000C424B" w:rsidP="00215AF7">
            <w:pPr>
              <w:pStyle w:val="western"/>
              <w:spacing w:before="0" w:beforeAutospacing="0" w:after="0"/>
              <w:ind w:right="-108"/>
              <w:rPr>
                <w:lang w:val="en-GB"/>
                <w:rPrChange w:id="650" w:author="Michael Monkenbusch" w:date="2016-11-18T10:51:00Z">
                  <w:rPr>
                    <w:lang w:val="en-GB"/>
                  </w:rPr>
                </w:rPrChange>
              </w:rPr>
            </w:pPr>
            <w:r w:rsidRPr="00C84EA9">
              <w:rPr>
                <w:rFonts w:ascii="Helvetica" w:hAnsi="Helvetica" w:cs="Helvetica"/>
                <w:b/>
                <w:bCs/>
                <w:lang w:val="en-GB"/>
                <w:rPrChange w:id="651" w:author="Michael Monkenbusch" w:date="2016-11-18T10:51:00Z">
                  <w:rPr>
                    <w:rFonts w:ascii="Helvetica" w:hAnsi="Helvetica" w:cs="Helvetica"/>
                    <w:b/>
                    <w:bCs/>
                    <w:lang w:val="en-GB"/>
                  </w:rPr>
                </w:rPrChange>
              </w:rPr>
              <w:t>sel</w:t>
            </w:r>
          </w:p>
        </w:tc>
        <w:tc>
          <w:tcPr>
            <w:tcW w:w="8168" w:type="dxa"/>
            <w:tcBorders>
              <w:top w:val="outset" w:sz="6" w:space="0" w:color="000000"/>
              <w:left w:val="outset" w:sz="6" w:space="0" w:color="000000"/>
              <w:bottom w:val="outset" w:sz="6" w:space="0" w:color="000000"/>
              <w:right w:val="outset" w:sz="6" w:space="0" w:color="000000"/>
            </w:tcBorders>
            <w:shd w:val="clear" w:color="auto" w:fill="FFFF99"/>
          </w:tcPr>
          <w:p w:rsidR="000C424B" w:rsidRPr="00C84EA9" w:rsidRDefault="000C424B" w:rsidP="00215AF7">
            <w:pPr>
              <w:pStyle w:val="western"/>
              <w:spacing w:before="0" w:beforeAutospacing="0" w:after="0"/>
              <w:rPr>
                <w:lang w:val="en-GB"/>
                <w:rPrChange w:id="652" w:author="Michael Monkenbusch" w:date="2016-11-18T10:51:00Z">
                  <w:rPr>
                    <w:lang w:val="en-GB"/>
                  </w:rPr>
                </w:rPrChange>
              </w:rPr>
            </w:pPr>
            <w:r w:rsidRPr="00C84EA9">
              <w:rPr>
                <w:rFonts w:ascii="Helvetica" w:hAnsi="Helvetica" w:cs="Helvetica"/>
                <w:lang w:val="en-GB"/>
                <w:rPrChange w:id="653" w:author="Michael Monkenbusch" w:date="2016-11-18T10:51:00Z">
                  <w:rPr>
                    <w:rFonts w:ascii="Helvetica" w:hAnsi="Helvetica" w:cs="Helvetica"/>
                    <w:lang w:val="en-GB"/>
                  </w:rPr>
                </w:rPrChange>
              </w:rPr>
              <w:t>next f_parnam &lt;value&gt; band &lt;range&gt; [add]</w:t>
            </w:r>
          </w:p>
        </w:tc>
      </w:tr>
      <w:tr w:rsidR="000C424B" w:rsidRPr="00C84EA9" w:rsidTr="00D54F2D">
        <w:trPr>
          <w:divId w:val="526019186"/>
          <w:tblCellSpacing w:w="0" w:type="dxa"/>
        </w:trPr>
        <w:tc>
          <w:tcPr>
            <w:tcW w:w="1072"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ind w:right="-108"/>
              <w:rPr>
                <w:lang w:val="en-GB"/>
                <w:rPrChange w:id="654" w:author="Michael Monkenbusch" w:date="2016-11-18T10:51:00Z">
                  <w:rPr>
                    <w:lang w:val="en-GB"/>
                  </w:rPr>
                </w:rPrChange>
              </w:rPr>
            </w:pPr>
          </w:p>
        </w:tc>
        <w:tc>
          <w:tcPr>
            <w:tcW w:w="8168"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rPr>
                <w:lang w:val="en-GB"/>
                <w:rPrChange w:id="655" w:author="Michael Monkenbusch" w:date="2016-11-18T10:51:00Z">
                  <w:rPr>
                    <w:lang w:val="en-GB"/>
                  </w:rPr>
                </w:rPrChange>
              </w:rPr>
            </w:pPr>
            <w:r w:rsidRPr="00C84EA9">
              <w:rPr>
                <w:sz w:val="18"/>
                <w:szCs w:val="18"/>
                <w:lang w:val="en-GB"/>
                <w:rPrChange w:id="656" w:author="Michael Monkenbusch" w:date="2016-11-18T10:51:00Z">
                  <w:rPr>
                    <w:sz w:val="18"/>
                    <w:szCs w:val="18"/>
                    <w:lang w:val="en-GB"/>
                  </w:rPr>
                </w:rPrChange>
              </w:rPr>
              <w:t xml:space="preserve">selects next data record (after actually selected) which hase a parameter with name </w:t>
            </w:r>
            <w:r w:rsidRPr="00C84EA9">
              <w:rPr>
                <w:b/>
                <w:bCs/>
                <w:sz w:val="18"/>
                <w:szCs w:val="18"/>
                <w:shd w:val="clear" w:color="auto" w:fill="FFFF00"/>
                <w:lang w:val="en-GB"/>
                <w:rPrChange w:id="657" w:author="Michael Monkenbusch" w:date="2016-11-18T10:51:00Z">
                  <w:rPr>
                    <w:b/>
                    <w:bCs/>
                    <w:sz w:val="18"/>
                    <w:szCs w:val="18"/>
                    <w:shd w:val="clear" w:color="auto" w:fill="FFFF00"/>
                    <w:lang w:val="en-GB"/>
                  </w:rPr>
                </w:rPrChange>
              </w:rPr>
              <w:t>f_parnam</w:t>
            </w:r>
            <w:r w:rsidRPr="00C84EA9">
              <w:rPr>
                <w:sz w:val="18"/>
                <w:szCs w:val="18"/>
                <w:lang w:val="en-GB"/>
                <w:rPrChange w:id="658" w:author="Michael Monkenbusch" w:date="2016-11-18T10:51:00Z">
                  <w:rPr>
                    <w:sz w:val="18"/>
                    <w:szCs w:val="18"/>
                    <w:lang w:val="en-GB"/>
                  </w:rPr>
                </w:rPrChange>
              </w:rPr>
              <w:t xml:space="preserve"> which has a value within the range: &lt;value&gt;</w:t>
            </w:r>
            <w:r w:rsidRPr="00C84EA9">
              <w:rPr>
                <w:rFonts w:ascii="Symbol" w:hAnsi="Symbol" w:hint="eastAsia"/>
                <w:sz w:val="18"/>
                <w:szCs w:val="18"/>
                <w:lang w:val="en-GB"/>
                <w:rPrChange w:id="659" w:author="Michael Monkenbusch" w:date="2016-11-18T10:51:00Z">
                  <w:rPr>
                    <w:rFonts w:ascii="Symbol" w:hAnsi="Symbol" w:hint="eastAsia"/>
                    <w:sz w:val="18"/>
                    <w:szCs w:val="18"/>
                    <w:lang w:val="en-GB"/>
                  </w:rPr>
                </w:rPrChange>
              </w:rPr>
              <w:sym w:font="Symbol" w:char="00B1"/>
            </w:r>
            <w:r w:rsidRPr="00C84EA9">
              <w:rPr>
                <w:sz w:val="18"/>
                <w:szCs w:val="18"/>
                <w:lang w:val="en-GB"/>
                <w:rPrChange w:id="660" w:author="Michael Monkenbusch" w:date="2016-11-18T10:51:00Z">
                  <w:rPr>
                    <w:sz w:val="18"/>
                    <w:szCs w:val="18"/>
                    <w:lang w:val="en-GB"/>
                  </w:rPr>
                </w:rPrChange>
              </w:rPr>
              <w:t>&lt;range&gt;.</w:t>
            </w:r>
          </w:p>
        </w:tc>
      </w:tr>
      <w:tr w:rsidR="000C424B" w:rsidRPr="00C84EA9" w:rsidTr="00D54F2D">
        <w:trPr>
          <w:divId w:val="526019186"/>
          <w:tblCellSpacing w:w="0" w:type="dxa"/>
        </w:trPr>
        <w:tc>
          <w:tcPr>
            <w:tcW w:w="1072" w:type="dxa"/>
            <w:tcBorders>
              <w:top w:val="outset" w:sz="6" w:space="0" w:color="000000"/>
              <w:left w:val="outset" w:sz="6" w:space="0" w:color="000000"/>
              <w:bottom w:val="outset" w:sz="6" w:space="0" w:color="000000"/>
              <w:right w:val="outset" w:sz="6" w:space="0" w:color="000000"/>
            </w:tcBorders>
            <w:shd w:val="clear" w:color="auto" w:fill="FFFF99"/>
          </w:tcPr>
          <w:p w:rsidR="000C424B" w:rsidRPr="00C84EA9" w:rsidRDefault="000C424B" w:rsidP="00215AF7">
            <w:pPr>
              <w:pStyle w:val="western"/>
              <w:spacing w:before="0" w:beforeAutospacing="0" w:after="0"/>
              <w:ind w:right="-108"/>
              <w:rPr>
                <w:lang w:val="en-GB"/>
                <w:rPrChange w:id="661" w:author="Michael Monkenbusch" w:date="2016-11-18T10:51:00Z">
                  <w:rPr>
                    <w:lang w:val="en-GB"/>
                  </w:rPr>
                </w:rPrChange>
              </w:rPr>
            </w:pPr>
            <w:r w:rsidRPr="00C84EA9">
              <w:rPr>
                <w:rFonts w:ascii="Helvetica" w:hAnsi="Helvetica" w:cs="Helvetica"/>
                <w:b/>
                <w:bCs/>
                <w:lang w:val="en-GB"/>
                <w:rPrChange w:id="662" w:author="Michael Monkenbusch" w:date="2016-11-18T10:51:00Z">
                  <w:rPr>
                    <w:rFonts w:ascii="Helvetica" w:hAnsi="Helvetica" w:cs="Helvetica"/>
                    <w:b/>
                    <w:bCs/>
                    <w:lang w:val="en-GB"/>
                  </w:rPr>
                </w:rPrChange>
              </w:rPr>
              <w:t>sel</w:t>
            </w:r>
          </w:p>
        </w:tc>
        <w:tc>
          <w:tcPr>
            <w:tcW w:w="8168" w:type="dxa"/>
            <w:tcBorders>
              <w:top w:val="outset" w:sz="6" w:space="0" w:color="000000"/>
              <w:left w:val="outset" w:sz="6" w:space="0" w:color="000000"/>
              <w:bottom w:val="outset" w:sz="6" w:space="0" w:color="000000"/>
              <w:right w:val="outset" w:sz="6" w:space="0" w:color="000000"/>
            </w:tcBorders>
            <w:shd w:val="clear" w:color="auto" w:fill="FFFF99"/>
          </w:tcPr>
          <w:p w:rsidR="000C424B" w:rsidRPr="00C84EA9" w:rsidRDefault="000C424B" w:rsidP="00215AF7">
            <w:pPr>
              <w:pStyle w:val="western"/>
              <w:spacing w:before="0" w:beforeAutospacing="0" w:after="0"/>
              <w:rPr>
                <w:lang w:val="en-GB"/>
                <w:rPrChange w:id="663" w:author="Michael Monkenbusch" w:date="2016-11-18T10:51:00Z">
                  <w:rPr>
                    <w:lang w:val="en-GB"/>
                  </w:rPr>
                </w:rPrChange>
              </w:rPr>
            </w:pPr>
            <w:r w:rsidRPr="00C84EA9">
              <w:rPr>
                <w:rFonts w:ascii="Helvetica" w:hAnsi="Helvetica" w:cs="Helvetica"/>
                <w:lang w:val="en-GB"/>
                <w:rPrChange w:id="664" w:author="Michael Monkenbusch" w:date="2016-11-18T10:51:00Z">
                  <w:rPr>
                    <w:rFonts w:ascii="Helvetica" w:hAnsi="Helvetica" w:cs="Helvetica"/>
                    <w:lang w:val="en-GB"/>
                  </w:rPr>
                </w:rPrChange>
              </w:rPr>
              <w:t>[fits] [fit+]</w:t>
            </w:r>
          </w:p>
        </w:tc>
      </w:tr>
      <w:tr w:rsidR="000C424B" w:rsidRPr="00C84EA9" w:rsidTr="00D54F2D">
        <w:trPr>
          <w:divId w:val="526019186"/>
          <w:tblCellSpacing w:w="0" w:type="dxa"/>
        </w:trPr>
        <w:tc>
          <w:tcPr>
            <w:tcW w:w="1072"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ind w:right="-108"/>
              <w:rPr>
                <w:lang w:val="en-GB"/>
                <w:rPrChange w:id="665" w:author="Michael Monkenbusch" w:date="2016-11-18T10:51:00Z">
                  <w:rPr>
                    <w:lang w:val="en-GB"/>
                  </w:rPr>
                </w:rPrChange>
              </w:rPr>
            </w:pPr>
          </w:p>
        </w:tc>
        <w:tc>
          <w:tcPr>
            <w:tcW w:w="8168"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rPr>
                <w:lang w:val="en-GB"/>
                <w:rPrChange w:id="666" w:author="Michael Monkenbusch" w:date="2016-11-18T10:51:00Z">
                  <w:rPr>
                    <w:lang w:val="en-GB"/>
                  </w:rPr>
                </w:rPrChange>
              </w:rPr>
            </w:pPr>
            <w:r w:rsidRPr="00C84EA9">
              <w:rPr>
                <w:sz w:val="18"/>
                <w:szCs w:val="18"/>
                <w:lang w:val="en-GB"/>
                <w:rPrChange w:id="667" w:author="Michael Monkenbusch" w:date="2016-11-18T10:51:00Z">
                  <w:rPr>
                    <w:sz w:val="18"/>
                    <w:szCs w:val="18"/>
                    <w:lang w:val="en-GB"/>
                  </w:rPr>
                </w:rPrChange>
              </w:rPr>
              <w:t>selects fitted data, or fits associated to selected data (fit+).</w:t>
            </w:r>
          </w:p>
        </w:tc>
      </w:tr>
      <w:tr w:rsidR="00D54F2D" w:rsidRPr="00C84EA9" w:rsidTr="00D54F2D">
        <w:trPr>
          <w:divId w:val="526019186"/>
          <w:tblCellSpacing w:w="0" w:type="dxa"/>
          <w:ins w:id="668" w:author="Michael Monkenbusch" w:date="2015-11-25T18:20:00Z"/>
        </w:trPr>
        <w:tc>
          <w:tcPr>
            <w:tcW w:w="1072" w:type="dxa"/>
            <w:tcBorders>
              <w:top w:val="outset" w:sz="6" w:space="0" w:color="000000"/>
              <w:left w:val="outset" w:sz="6" w:space="0" w:color="000000"/>
              <w:bottom w:val="outset" w:sz="6" w:space="0" w:color="000000"/>
              <w:right w:val="outset" w:sz="6" w:space="0" w:color="000000"/>
            </w:tcBorders>
            <w:shd w:val="clear" w:color="auto" w:fill="FFFF99"/>
          </w:tcPr>
          <w:p w:rsidR="00D54F2D" w:rsidRPr="00C84EA9" w:rsidRDefault="00D54F2D" w:rsidP="001B17E7">
            <w:pPr>
              <w:pStyle w:val="western"/>
              <w:spacing w:before="0" w:beforeAutospacing="0" w:after="0"/>
              <w:ind w:right="-108"/>
              <w:rPr>
                <w:ins w:id="669" w:author="Michael Monkenbusch" w:date="2015-11-25T18:20:00Z"/>
                <w:lang w:val="en-GB"/>
                <w:rPrChange w:id="670" w:author="Michael Monkenbusch" w:date="2016-11-18T10:51:00Z">
                  <w:rPr>
                    <w:ins w:id="671" w:author="Michael Monkenbusch" w:date="2015-11-25T18:20:00Z"/>
                    <w:lang w:val="en-GB"/>
                  </w:rPr>
                </w:rPrChange>
              </w:rPr>
            </w:pPr>
            <w:ins w:id="672" w:author="Michael Monkenbusch" w:date="2015-11-25T18:20:00Z">
              <w:r w:rsidRPr="00C84EA9">
                <w:rPr>
                  <w:rFonts w:ascii="Helvetica" w:hAnsi="Helvetica" w:cs="Helvetica"/>
                  <w:b/>
                  <w:bCs/>
                  <w:lang w:val="en-GB"/>
                  <w:rPrChange w:id="673" w:author="Michael Monkenbusch" w:date="2016-11-18T10:51:00Z">
                    <w:rPr>
                      <w:rFonts w:ascii="Helvetica" w:hAnsi="Helvetica" w:cs="Helvetica"/>
                      <w:b/>
                      <w:bCs/>
                      <w:lang w:val="en-GB"/>
                    </w:rPr>
                  </w:rPrChange>
                </w:rPr>
                <w:t>sel</w:t>
              </w:r>
            </w:ins>
          </w:p>
        </w:tc>
        <w:tc>
          <w:tcPr>
            <w:tcW w:w="8168" w:type="dxa"/>
            <w:tcBorders>
              <w:top w:val="outset" w:sz="6" w:space="0" w:color="000000"/>
              <w:left w:val="outset" w:sz="6" w:space="0" w:color="000000"/>
              <w:bottom w:val="outset" w:sz="6" w:space="0" w:color="000000"/>
              <w:right w:val="outset" w:sz="6" w:space="0" w:color="000000"/>
            </w:tcBorders>
            <w:shd w:val="clear" w:color="auto" w:fill="FFFF99"/>
          </w:tcPr>
          <w:p w:rsidR="00D54F2D" w:rsidRPr="00C84EA9" w:rsidRDefault="00D54F2D" w:rsidP="001B17E7">
            <w:pPr>
              <w:pStyle w:val="western"/>
              <w:spacing w:before="0" w:beforeAutospacing="0" w:after="0"/>
              <w:rPr>
                <w:ins w:id="674" w:author="Michael Monkenbusch" w:date="2015-11-25T18:20:00Z"/>
                <w:lang w:val="en-GB"/>
                <w:rPrChange w:id="675" w:author="Michael Monkenbusch" w:date="2016-11-18T10:51:00Z">
                  <w:rPr>
                    <w:ins w:id="676" w:author="Michael Monkenbusch" w:date="2015-11-25T18:20:00Z"/>
                    <w:lang w:val="en-GB"/>
                  </w:rPr>
                </w:rPrChange>
              </w:rPr>
            </w:pPr>
            <w:ins w:id="677" w:author="Michael Monkenbusch" w:date="2015-11-25T18:20:00Z">
              <w:r w:rsidRPr="00C84EA9">
                <w:rPr>
                  <w:lang w:val="en-GB"/>
                  <w:rPrChange w:id="678" w:author="Michael Monkenbusch" w:date="2016-11-18T10:51:00Z">
                    <w:rPr>
                      <w:lang w:val="en-GB"/>
                    </w:rPr>
                  </w:rPrChange>
                </w:rPr>
                <w:t>narrow f_parnam &lt;value&gt; band &lt;range&gt;</w:t>
              </w:r>
            </w:ins>
          </w:p>
        </w:tc>
      </w:tr>
      <w:tr w:rsidR="00D54F2D" w:rsidRPr="00C84EA9" w:rsidTr="00D54F2D">
        <w:trPr>
          <w:divId w:val="526019186"/>
          <w:tblCellSpacing w:w="0" w:type="dxa"/>
          <w:ins w:id="679" w:author="Michael Monkenbusch" w:date="2015-11-25T18:20:00Z"/>
        </w:trPr>
        <w:tc>
          <w:tcPr>
            <w:tcW w:w="1072" w:type="dxa"/>
            <w:tcBorders>
              <w:top w:val="outset" w:sz="6" w:space="0" w:color="000000"/>
              <w:left w:val="outset" w:sz="6" w:space="0" w:color="000000"/>
              <w:bottom w:val="outset" w:sz="6" w:space="0" w:color="000000"/>
              <w:right w:val="outset" w:sz="6" w:space="0" w:color="000000"/>
            </w:tcBorders>
          </w:tcPr>
          <w:p w:rsidR="00D54F2D" w:rsidRPr="00C84EA9" w:rsidRDefault="00D54F2D" w:rsidP="001B17E7">
            <w:pPr>
              <w:pStyle w:val="western"/>
              <w:spacing w:before="0" w:beforeAutospacing="0" w:after="0"/>
              <w:ind w:right="-108"/>
              <w:rPr>
                <w:ins w:id="680" w:author="Michael Monkenbusch" w:date="2015-11-25T18:20:00Z"/>
                <w:lang w:val="en-GB"/>
                <w:rPrChange w:id="681" w:author="Michael Monkenbusch" w:date="2016-11-18T10:51:00Z">
                  <w:rPr>
                    <w:ins w:id="682" w:author="Michael Monkenbusch" w:date="2015-11-25T18:20:00Z"/>
                    <w:lang w:val="en-GB"/>
                  </w:rPr>
                </w:rPrChange>
              </w:rPr>
            </w:pPr>
          </w:p>
        </w:tc>
        <w:tc>
          <w:tcPr>
            <w:tcW w:w="8168" w:type="dxa"/>
            <w:tcBorders>
              <w:top w:val="outset" w:sz="6" w:space="0" w:color="000000"/>
              <w:left w:val="outset" w:sz="6" w:space="0" w:color="000000"/>
              <w:bottom w:val="outset" w:sz="6" w:space="0" w:color="000000"/>
              <w:right w:val="outset" w:sz="6" w:space="0" w:color="000000"/>
            </w:tcBorders>
          </w:tcPr>
          <w:p w:rsidR="00D54F2D" w:rsidRPr="00C84EA9" w:rsidRDefault="00D54F2D" w:rsidP="001B17E7">
            <w:pPr>
              <w:pStyle w:val="western"/>
              <w:spacing w:before="0" w:beforeAutospacing="0" w:after="0"/>
              <w:rPr>
                <w:ins w:id="683" w:author="Michael Monkenbusch" w:date="2015-11-25T18:20:00Z"/>
                <w:lang w:val="en-GB"/>
                <w:rPrChange w:id="684" w:author="Michael Monkenbusch" w:date="2016-11-18T10:51:00Z">
                  <w:rPr>
                    <w:ins w:id="685" w:author="Michael Monkenbusch" w:date="2015-11-25T18:20:00Z"/>
                    <w:lang w:val="en-GB"/>
                  </w:rPr>
                </w:rPrChange>
              </w:rPr>
            </w:pPr>
            <w:ins w:id="686" w:author="Michael Monkenbusch" w:date="2015-11-25T18:20:00Z">
              <w:r w:rsidRPr="00C84EA9">
                <w:rPr>
                  <w:sz w:val="18"/>
                  <w:szCs w:val="18"/>
                  <w:lang w:val="en-GB"/>
                  <w:rPrChange w:id="687" w:author="Michael Monkenbusch" w:date="2016-11-18T10:51:00Z">
                    <w:rPr>
                      <w:sz w:val="18"/>
                      <w:szCs w:val="18"/>
                      <w:lang w:val="en-GB"/>
                    </w:rPr>
                  </w:rPrChange>
                </w:rPr>
                <w:t>narrows selections.</w:t>
              </w:r>
            </w:ins>
          </w:p>
        </w:tc>
      </w:tr>
      <w:tr w:rsidR="00D54F2D" w:rsidRPr="00C84EA9" w:rsidTr="00D54F2D">
        <w:trPr>
          <w:divId w:val="526019186"/>
          <w:tblCellSpacing w:w="0" w:type="dxa"/>
          <w:ins w:id="688" w:author="Michael Monkenbusch" w:date="2015-11-25T18:20:00Z"/>
        </w:trPr>
        <w:tc>
          <w:tcPr>
            <w:tcW w:w="1072" w:type="dxa"/>
            <w:tcBorders>
              <w:top w:val="outset" w:sz="6" w:space="0" w:color="000000"/>
              <w:left w:val="outset" w:sz="6" w:space="0" w:color="000000"/>
              <w:bottom w:val="outset" w:sz="6" w:space="0" w:color="000000"/>
              <w:right w:val="outset" w:sz="6" w:space="0" w:color="000000"/>
            </w:tcBorders>
            <w:shd w:val="clear" w:color="auto" w:fill="FFFF99"/>
          </w:tcPr>
          <w:p w:rsidR="00D54F2D" w:rsidRPr="00C84EA9" w:rsidRDefault="00D54F2D" w:rsidP="001B17E7">
            <w:pPr>
              <w:pStyle w:val="western"/>
              <w:spacing w:before="0" w:beforeAutospacing="0" w:after="0"/>
              <w:ind w:right="-108"/>
              <w:rPr>
                <w:ins w:id="689" w:author="Michael Monkenbusch" w:date="2015-11-25T18:20:00Z"/>
                <w:lang w:val="en-GB"/>
                <w:rPrChange w:id="690" w:author="Michael Monkenbusch" w:date="2016-11-18T10:51:00Z">
                  <w:rPr>
                    <w:ins w:id="691" w:author="Michael Monkenbusch" w:date="2015-11-25T18:20:00Z"/>
                    <w:lang w:val="en-GB"/>
                  </w:rPr>
                </w:rPrChange>
              </w:rPr>
            </w:pPr>
            <w:ins w:id="692" w:author="Michael Monkenbusch" w:date="2015-11-25T18:20:00Z">
              <w:r w:rsidRPr="00C84EA9">
                <w:rPr>
                  <w:rFonts w:ascii="Helvetica" w:hAnsi="Helvetica" w:cs="Helvetica"/>
                  <w:b/>
                  <w:bCs/>
                  <w:lang w:val="en-GB"/>
                  <w:rPrChange w:id="693" w:author="Michael Monkenbusch" w:date="2016-11-18T10:51:00Z">
                    <w:rPr>
                      <w:rFonts w:ascii="Helvetica" w:hAnsi="Helvetica" w:cs="Helvetica"/>
                      <w:b/>
                      <w:bCs/>
                      <w:lang w:val="en-GB"/>
                    </w:rPr>
                  </w:rPrChange>
                </w:rPr>
                <w:t>sel</w:t>
              </w:r>
            </w:ins>
          </w:p>
        </w:tc>
        <w:tc>
          <w:tcPr>
            <w:tcW w:w="8168" w:type="dxa"/>
            <w:tcBorders>
              <w:top w:val="outset" w:sz="6" w:space="0" w:color="000000"/>
              <w:left w:val="outset" w:sz="6" w:space="0" w:color="000000"/>
              <w:bottom w:val="outset" w:sz="6" w:space="0" w:color="000000"/>
              <w:right w:val="outset" w:sz="6" w:space="0" w:color="000000"/>
            </w:tcBorders>
            <w:shd w:val="clear" w:color="auto" w:fill="FFFF99"/>
          </w:tcPr>
          <w:p w:rsidR="00D54F2D" w:rsidRPr="00C84EA9" w:rsidRDefault="001B17E7" w:rsidP="001B17E7">
            <w:pPr>
              <w:pStyle w:val="western"/>
              <w:spacing w:before="0" w:beforeAutospacing="0" w:after="0"/>
              <w:rPr>
                <w:ins w:id="694" w:author="Michael Monkenbusch" w:date="2015-11-25T18:20:00Z"/>
                <w:lang w:val="en-GB"/>
                <w:rPrChange w:id="695" w:author="Michael Monkenbusch" w:date="2016-11-18T10:51:00Z">
                  <w:rPr>
                    <w:ins w:id="696" w:author="Michael Monkenbusch" w:date="2015-11-25T18:20:00Z"/>
                    <w:lang w:val="en-GB"/>
                  </w:rPr>
                </w:rPrChange>
              </w:rPr>
            </w:pPr>
            <w:ins w:id="697" w:author="Michael Monkenbusch" w:date="2015-11-25T18:20:00Z">
              <w:r w:rsidRPr="00C84EA9">
                <w:rPr>
                  <w:lang w:val="en-GB"/>
                  <w:rPrChange w:id="698" w:author="Michael Monkenbusch" w:date="2016-11-18T10:51:00Z">
                    <w:rPr>
                      <w:lang w:val="en-GB"/>
                    </w:rPr>
                  </w:rPrChange>
                </w:rPr>
                <w:t>exclude</w:t>
              </w:r>
              <w:r w:rsidR="00D54F2D" w:rsidRPr="00C84EA9">
                <w:rPr>
                  <w:lang w:val="en-GB"/>
                  <w:rPrChange w:id="699" w:author="Michael Monkenbusch" w:date="2016-11-18T10:51:00Z">
                    <w:rPr>
                      <w:lang w:val="en-GB"/>
                    </w:rPr>
                  </w:rPrChange>
                </w:rPr>
                <w:t xml:space="preserve"> f_parnam &lt;value&gt; band &lt;range&gt;</w:t>
              </w:r>
            </w:ins>
          </w:p>
        </w:tc>
      </w:tr>
      <w:tr w:rsidR="00D54F2D" w:rsidRPr="00C84EA9" w:rsidTr="00D54F2D">
        <w:trPr>
          <w:divId w:val="526019186"/>
          <w:tblCellSpacing w:w="0" w:type="dxa"/>
          <w:ins w:id="700" w:author="Michael Monkenbusch" w:date="2015-11-25T18:20:00Z"/>
        </w:trPr>
        <w:tc>
          <w:tcPr>
            <w:tcW w:w="1072" w:type="dxa"/>
            <w:tcBorders>
              <w:top w:val="outset" w:sz="6" w:space="0" w:color="000000"/>
              <w:left w:val="outset" w:sz="6" w:space="0" w:color="000000"/>
              <w:bottom w:val="outset" w:sz="6" w:space="0" w:color="000000"/>
              <w:right w:val="outset" w:sz="6" w:space="0" w:color="000000"/>
            </w:tcBorders>
          </w:tcPr>
          <w:p w:rsidR="00D54F2D" w:rsidRPr="00C84EA9" w:rsidRDefault="00D54F2D" w:rsidP="001B17E7">
            <w:pPr>
              <w:pStyle w:val="western"/>
              <w:spacing w:before="0" w:beforeAutospacing="0" w:after="0"/>
              <w:ind w:right="-108"/>
              <w:rPr>
                <w:ins w:id="701" w:author="Michael Monkenbusch" w:date="2015-11-25T18:20:00Z"/>
                <w:lang w:val="en-GB"/>
                <w:rPrChange w:id="702" w:author="Michael Monkenbusch" w:date="2016-11-18T10:51:00Z">
                  <w:rPr>
                    <w:ins w:id="703" w:author="Michael Monkenbusch" w:date="2015-11-25T18:20:00Z"/>
                    <w:lang w:val="en-GB"/>
                  </w:rPr>
                </w:rPrChange>
              </w:rPr>
            </w:pPr>
          </w:p>
        </w:tc>
        <w:tc>
          <w:tcPr>
            <w:tcW w:w="8168" w:type="dxa"/>
            <w:tcBorders>
              <w:top w:val="outset" w:sz="6" w:space="0" w:color="000000"/>
              <w:left w:val="outset" w:sz="6" w:space="0" w:color="000000"/>
              <w:bottom w:val="outset" w:sz="6" w:space="0" w:color="000000"/>
              <w:right w:val="outset" w:sz="6" w:space="0" w:color="000000"/>
            </w:tcBorders>
          </w:tcPr>
          <w:p w:rsidR="00D54F2D" w:rsidRPr="00C84EA9" w:rsidRDefault="001B17E7" w:rsidP="001B17E7">
            <w:pPr>
              <w:pStyle w:val="western"/>
              <w:spacing w:before="0" w:beforeAutospacing="0" w:after="0"/>
              <w:rPr>
                <w:ins w:id="704" w:author="Michael Monkenbusch" w:date="2015-11-25T18:20:00Z"/>
                <w:lang w:val="en-GB"/>
                <w:rPrChange w:id="705" w:author="Michael Monkenbusch" w:date="2016-11-18T10:51:00Z">
                  <w:rPr>
                    <w:ins w:id="706" w:author="Michael Monkenbusch" w:date="2015-11-25T18:20:00Z"/>
                    <w:lang w:val="en-GB"/>
                  </w:rPr>
                </w:rPrChange>
              </w:rPr>
            </w:pPr>
            <w:ins w:id="707" w:author="Michael Monkenbusch" w:date="2015-11-25T18:20:00Z">
              <w:r w:rsidRPr="00C84EA9">
                <w:rPr>
                  <w:sz w:val="18"/>
                  <w:szCs w:val="18"/>
                  <w:lang w:val="en-GB"/>
                  <w:rPrChange w:id="708" w:author="Michael Monkenbusch" w:date="2016-11-18T10:51:00Z">
                    <w:rPr>
                      <w:sz w:val="18"/>
                      <w:szCs w:val="18"/>
                      <w:lang w:val="en-GB"/>
                    </w:rPr>
                  </w:rPrChange>
                </w:rPr>
                <w:t>exclude</w:t>
              </w:r>
              <w:r w:rsidR="00D54F2D" w:rsidRPr="00C84EA9">
                <w:rPr>
                  <w:sz w:val="18"/>
                  <w:szCs w:val="18"/>
                  <w:lang w:val="en-GB"/>
                  <w:rPrChange w:id="709" w:author="Michael Monkenbusch" w:date="2016-11-18T10:51:00Z">
                    <w:rPr>
                      <w:sz w:val="18"/>
                      <w:szCs w:val="18"/>
                      <w:lang w:val="en-GB"/>
                    </w:rPr>
                  </w:rPrChange>
                </w:rPr>
                <w:t xml:space="preserve"> selections.</w:t>
              </w:r>
            </w:ins>
          </w:p>
        </w:tc>
      </w:tr>
      <w:tr w:rsidR="001B17E7" w:rsidRPr="00C84EA9" w:rsidTr="001B17E7">
        <w:trPr>
          <w:divId w:val="526019186"/>
          <w:tblCellSpacing w:w="0" w:type="dxa"/>
          <w:ins w:id="710" w:author="Michael Monkenbusch" w:date="2015-11-25T20:56:00Z"/>
        </w:trPr>
        <w:tc>
          <w:tcPr>
            <w:tcW w:w="1072" w:type="dxa"/>
            <w:tcBorders>
              <w:top w:val="outset" w:sz="6" w:space="0" w:color="000000"/>
              <w:left w:val="outset" w:sz="6" w:space="0" w:color="000000"/>
              <w:bottom w:val="outset" w:sz="6" w:space="0" w:color="000000"/>
              <w:right w:val="outset" w:sz="6" w:space="0" w:color="000000"/>
            </w:tcBorders>
            <w:shd w:val="clear" w:color="auto" w:fill="FFFF99"/>
          </w:tcPr>
          <w:p w:rsidR="001B17E7" w:rsidRPr="00C84EA9" w:rsidRDefault="001B17E7" w:rsidP="001B17E7">
            <w:pPr>
              <w:pStyle w:val="western"/>
              <w:spacing w:before="0" w:beforeAutospacing="0" w:after="0"/>
              <w:ind w:right="-108"/>
              <w:rPr>
                <w:ins w:id="711" w:author="Michael Monkenbusch" w:date="2015-11-25T20:56:00Z"/>
                <w:lang w:val="en-GB"/>
                <w:rPrChange w:id="712" w:author="Michael Monkenbusch" w:date="2016-11-18T10:51:00Z">
                  <w:rPr>
                    <w:ins w:id="713" w:author="Michael Monkenbusch" w:date="2015-11-25T20:56:00Z"/>
                    <w:lang w:val="en-GB"/>
                  </w:rPr>
                </w:rPrChange>
              </w:rPr>
            </w:pPr>
            <w:ins w:id="714" w:author="Michael Monkenbusch" w:date="2015-11-25T20:56:00Z">
              <w:r w:rsidRPr="00C84EA9">
                <w:rPr>
                  <w:rFonts w:ascii="Helvetica" w:hAnsi="Helvetica" w:cs="Helvetica"/>
                  <w:b/>
                  <w:bCs/>
                  <w:lang w:val="en-GB"/>
                  <w:rPrChange w:id="715" w:author="Michael Monkenbusch" w:date="2016-11-18T10:51:00Z">
                    <w:rPr>
                      <w:rFonts w:ascii="Helvetica" w:hAnsi="Helvetica" w:cs="Helvetica"/>
                      <w:b/>
                      <w:bCs/>
                      <w:lang w:val="en-GB"/>
                    </w:rPr>
                  </w:rPrChange>
                </w:rPr>
                <w:t>sel</w:t>
              </w:r>
            </w:ins>
          </w:p>
        </w:tc>
        <w:tc>
          <w:tcPr>
            <w:tcW w:w="8168" w:type="dxa"/>
            <w:tcBorders>
              <w:top w:val="outset" w:sz="6" w:space="0" w:color="000000"/>
              <w:left w:val="outset" w:sz="6" w:space="0" w:color="000000"/>
              <w:bottom w:val="outset" w:sz="6" w:space="0" w:color="000000"/>
              <w:right w:val="outset" w:sz="6" w:space="0" w:color="000000"/>
            </w:tcBorders>
            <w:shd w:val="clear" w:color="auto" w:fill="FFFF99"/>
          </w:tcPr>
          <w:p w:rsidR="001B17E7" w:rsidRPr="00C84EA9" w:rsidRDefault="001B17E7" w:rsidP="001B17E7">
            <w:pPr>
              <w:pStyle w:val="western"/>
              <w:spacing w:before="0" w:beforeAutospacing="0" w:after="0"/>
              <w:rPr>
                <w:ins w:id="716" w:author="Michael Monkenbusch" w:date="2015-11-25T20:56:00Z"/>
                <w:lang w:val="en-GB"/>
                <w:rPrChange w:id="717" w:author="Michael Monkenbusch" w:date="2016-11-18T10:51:00Z">
                  <w:rPr>
                    <w:ins w:id="718" w:author="Michael Monkenbusch" w:date="2015-11-25T20:56:00Z"/>
                    <w:lang w:val="en-GB"/>
                  </w:rPr>
                </w:rPrChange>
              </w:rPr>
            </w:pPr>
            <w:ins w:id="719" w:author="Michael Monkenbusch" w:date="2015-11-25T20:56:00Z">
              <w:r w:rsidRPr="00C84EA9">
                <w:rPr>
                  <w:lang w:val="en-GB"/>
                  <w:rPrChange w:id="720" w:author="Michael Monkenbusch" w:date="2016-11-18T10:51:00Z">
                    <w:rPr>
                      <w:lang w:val="en-GB"/>
                    </w:rPr>
                  </w:rPrChange>
                </w:rPr>
                <w:t>exclude numor mod &lt;n&gt;</w:t>
              </w:r>
            </w:ins>
          </w:p>
        </w:tc>
      </w:tr>
      <w:tr w:rsidR="001B17E7" w:rsidRPr="00C84EA9" w:rsidTr="001B17E7">
        <w:trPr>
          <w:divId w:val="526019186"/>
          <w:tblCellSpacing w:w="0" w:type="dxa"/>
          <w:ins w:id="721" w:author="Michael Monkenbusch" w:date="2015-11-25T20:56:00Z"/>
        </w:trPr>
        <w:tc>
          <w:tcPr>
            <w:tcW w:w="1072" w:type="dxa"/>
            <w:tcBorders>
              <w:top w:val="outset" w:sz="6" w:space="0" w:color="000000"/>
              <w:left w:val="outset" w:sz="6" w:space="0" w:color="000000"/>
              <w:bottom w:val="outset" w:sz="6" w:space="0" w:color="000000"/>
              <w:right w:val="outset" w:sz="6" w:space="0" w:color="000000"/>
            </w:tcBorders>
          </w:tcPr>
          <w:p w:rsidR="001B17E7" w:rsidRPr="00C84EA9" w:rsidRDefault="001B17E7" w:rsidP="001B17E7">
            <w:pPr>
              <w:pStyle w:val="western"/>
              <w:spacing w:before="0" w:beforeAutospacing="0" w:after="0"/>
              <w:ind w:right="-108"/>
              <w:rPr>
                <w:ins w:id="722" w:author="Michael Monkenbusch" w:date="2015-11-25T20:56:00Z"/>
                <w:lang w:val="en-GB"/>
                <w:rPrChange w:id="723" w:author="Michael Monkenbusch" w:date="2016-11-18T10:51:00Z">
                  <w:rPr>
                    <w:ins w:id="724" w:author="Michael Monkenbusch" w:date="2015-11-25T20:56:00Z"/>
                    <w:lang w:val="en-GB"/>
                  </w:rPr>
                </w:rPrChange>
              </w:rPr>
            </w:pPr>
          </w:p>
        </w:tc>
        <w:tc>
          <w:tcPr>
            <w:tcW w:w="8168" w:type="dxa"/>
            <w:tcBorders>
              <w:top w:val="outset" w:sz="6" w:space="0" w:color="000000"/>
              <w:left w:val="outset" w:sz="6" w:space="0" w:color="000000"/>
              <w:bottom w:val="outset" w:sz="6" w:space="0" w:color="000000"/>
              <w:right w:val="outset" w:sz="6" w:space="0" w:color="000000"/>
            </w:tcBorders>
          </w:tcPr>
          <w:p w:rsidR="001B17E7" w:rsidRPr="00C84EA9" w:rsidRDefault="001B17E7" w:rsidP="001B17E7">
            <w:pPr>
              <w:pStyle w:val="western"/>
              <w:spacing w:before="0" w:beforeAutospacing="0" w:after="0"/>
              <w:rPr>
                <w:ins w:id="725" w:author="Michael Monkenbusch" w:date="2015-11-25T20:56:00Z"/>
                <w:lang w:val="en-GB"/>
                <w:rPrChange w:id="726" w:author="Michael Monkenbusch" w:date="2016-11-18T10:51:00Z">
                  <w:rPr>
                    <w:ins w:id="727" w:author="Michael Monkenbusch" w:date="2015-11-25T20:56:00Z"/>
                    <w:lang w:val="en-GB"/>
                  </w:rPr>
                </w:rPrChange>
              </w:rPr>
            </w:pPr>
            <w:ins w:id="728" w:author="Michael Monkenbusch" w:date="2015-11-25T20:56:00Z">
              <w:r w:rsidRPr="00C84EA9">
                <w:rPr>
                  <w:sz w:val="18"/>
                  <w:szCs w:val="18"/>
                  <w:lang w:val="en-GB"/>
                  <w:rPrChange w:id="729" w:author="Michael Monkenbusch" w:date="2016-11-18T10:51:00Z">
                    <w:rPr>
                      <w:sz w:val="18"/>
                      <w:szCs w:val="18"/>
                      <w:lang w:val="en-GB"/>
                    </w:rPr>
                  </w:rPrChange>
                </w:rPr>
                <w:t xml:space="preserve">exclude records with </w:t>
              </w:r>
            </w:ins>
            <w:ins w:id="730" w:author="Michael Monkenbusch" w:date="2015-11-25T20:57:00Z">
              <w:r w:rsidRPr="00C84EA9">
                <w:rPr>
                  <w:sz w:val="18"/>
                  <w:szCs w:val="18"/>
                  <w:lang w:val="en-GB"/>
                  <w:rPrChange w:id="731" w:author="Michael Monkenbusch" w:date="2016-11-18T10:51:00Z">
                    <w:rPr>
                      <w:sz w:val="18"/>
                      <w:szCs w:val="18"/>
                      <w:lang w:val="en-GB"/>
                    </w:rPr>
                  </w:rPrChange>
                </w:rPr>
                <w:t>run numbers  mod(</w:t>
              </w:r>
              <w:r w:rsidR="0022317D" w:rsidRPr="00C84EA9">
                <w:rPr>
                  <w:sz w:val="18"/>
                  <w:szCs w:val="18"/>
                  <w:lang w:val="en-GB"/>
                  <w:rPrChange w:id="732" w:author="Michael Monkenbusch" w:date="2016-11-18T10:51:00Z">
                    <w:rPr>
                      <w:sz w:val="18"/>
                      <w:szCs w:val="18"/>
                      <w:lang w:val="en-GB"/>
                    </w:rPr>
                  </w:rPrChange>
                </w:rPr>
                <w:t>#,n) = 0</w:t>
              </w:r>
            </w:ins>
          </w:p>
        </w:tc>
      </w:tr>
      <w:tr w:rsidR="000C424B" w:rsidRPr="00C84EA9" w:rsidTr="00D54F2D">
        <w:trPr>
          <w:divId w:val="526019186"/>
          <w:tblCellSpacing w:w="0" w:type="dxa"/>
        </w:trPr>
        <w:tc>
          <w:tcPr>
            <w:tcW w:w="1072" w:type="dxa"/>
            <w:tcBorders>
              <w:top w:val="outset" w:sz="6" w:space="0" w:color="000000"/>
              <w:left w:val="outset" w:sz="6" w:space="0" w:color="000000"/>
              <w:bottom w:val="outset" w:sz="6" w:space="0" w:color="000000"/>
              <w:right w:val="outset" w:sz="6" w:space="0" w:color="000000"/>
            </w:tcBorders>
            <w:shd w:val="clear" w:color="auto" w:fill="FFFF99"/>
          </w:tcPr>
          <w:p w:rsidR="000C424B" w:rsidRPr="00C84EA9" w:rsidRDefault="000C424B" w:rsidP="00215AF7">
            <w:pPr>
              <w:pStyle w:val="western"/>
              <w:spacing w:before="0" w:beforeAutospacing="0" w:after="0"/>
              <w:ind w:right="-108"/>
              <w:rPr>
                <w:lang w:val="en-GB"/>
                <w:rPrChange w:id="733" w:author="Michael Monkenbusch" w:date="2016-11-18T10:51:00Z">
                  <w:rPr>
                    <w:lang w:val="en-GB"/>
                  </w:rPr>
                </w:rPrChange>
              </w:rPr>
            </w:pPr>
            <w:r w:rsidRPr="00C84EA9">
              <w:rPr>
                <w:rFonts w:ascii="Helvetica" w:hAnsi="Helvetica" w:cs="Helvetica"/>
                <w:b/>
                <w:bCs/>
                <w:lang w:val="en-GB"/>
                <w:rPrChange w:id="734" w:author="Michael Monkenbusch" w:date="2016-11-18T10:51:00Z">
                  <w:rPr>
                    <w:rFonts w:ascii="Helvetica" w:hAnsi="Helvetica" w:cs="Helvetica"/>
                    <w:b/>
                    <w:bCs/>
                    <w:lang w:val="en-GB"/>
                  </w:rPr>
                </w:rPrChange>
              </w:rPr>
              <w:t>sel</w:t>
            </w:r>
          </w:p>
        </w:tc>
        <w:tc>
          <w:tcPr>
            <w:tcW w:w="8168" w:type="dxa"/>
            <w:tcBorders>
              <w:top w:val="outset" w:sz="6" w:space="0" w:color="000000"/>
              <w:left w:val="outset" w:sz="6" w:space="0" w:color="000000"/>
              <w:bottom w:val="outset" w:sz="6" w:space="0" w:color="000000"/>
              <w:right w:val="outset" w:sz="6" w:space="0" w:color="000000"/>
            </w:tcBorders>
            <w:shd w:val="clear" w:color="auto" w:fill="FFFF99"/>
          </w:tcPr>
          <w:p w:rsidR="000C424B" w:rsidRPr="00C84EA9" w:rsidRDefault="000C424B" w:rsidP="00215AF7">
            <w:pPr>
              <w:pStyle w:val="western"/>
              <w:spacing w:before="0" w:beforeAutospacing="0" w:after="0"/>
              <w:rPr>
                <w:lang w:val="en-GB"/>
                <w:rPrChange w:id="735" w:author="Michael Monkenbusch" w:date="2016-11-18T10:51:00Z">
                  <w:rPr>
                    <w:lang w:val="en-GB"/>
                  </w:rPr>
                </w:rPrChange>
              </w:rPr>
            </w:pPr>
          </w:p>
        </w:tc>
      </w:tr>
      <w:tr w:rsidR="000C424B" w:rsidRPr="00C84EA9" w:rsidTr="00D54F2D">
        <w:trPr>
          <w:divId w:val="526019186"/>
          <w:tblCellSpacing w:w="0" w:type="dxa"/>
        </w:trPr>
        <w:tc>
          <w:tcPr>
            <w:tcW w:w="1072"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ind w:right="-108"/>
              <w:rPr>
                <w:lang w:val="en-GB"/>
                <w:rPrChange w:id="736" w:author="Michael Monkenbusch" w:date="2016-11-18T10:51:00Z">
                  <w:rPr>
                    <w:lang w:val="en-GB"/>
                  </w:rPr>
                </w:rPrChange>
              </w:rPr>
            </w:pPr>
          </w:p>
        </w:tc>
        <w:tc>
          <w:tcPr>
            <w:tcW w:w="8168" w:type="dxa"/>
            <w:tcBorders>
              <w:top w:val="outset" w:sz="6" w:space="0" w:color="000000"/>
              <w:left w:val="outset" w:sz="6" w:space="0" w:color="000000"/>
              <w:bottom w:val="outset" w:sz="6" w:space="0" w:color="000000"/>
              <w:right w:val="outset" w:sz="6" w:space="0" w:color="000000"/>
            </w:tcBorders>
          </w:tcPr>
          <w:p w:rsidR="000C424B" w:rsidRPr="00C84EA9" w:rsidRDefault="00D54F2D" w:rsidP="00215AF7">
            <w:pPr>
              <w:pStyle w:val="western"/>
              <w:spacing w:before="0" w:beforeAutospacing="0" w:after="0"/>
              <w:rPr>
                <w:lang w:val="en-GB"/>
                <w:rPrChange w:id="737" w:author="Michael Monkenbusch" w:date="2016-11-18T10:51:00Z">
                  <w:rPr>
                    <w:lang w:val="en-GB"/>
                  </w:rPr>
                </w:rPrChange>
              </w:rPr>
            </w:pPr>
            <w:ins w:id="738" w:author="Michael Monkenbusch" w:date="2015-11-25T18:19:00Z">
              <w:r w:rsidRPr="00A907AF">
                <w:rPr>
                  <w:sz w:val="18"/>
                  <w:szCs w:val="18"/>
                  <w:lang w:val="en-GB"/>
                </w:rPr>
                <w:t>removes</w:t>
              </w:r>
            </w:ins>
            <w:del w:id="739" w:author="Michael Monkenbusch" w:date="2015-11-25T18:19:00Z">
              <w:r w:rsidR="000C424B" w:rsidRPr="00397B93" w:rsidDel="00D54F2D">
                <w:rPr>
                  <w:sz w:val="18"/>
                  <w:szCs w:val="18"/>
                  <w:lang w:val="en-GB"/>
                </w:rPr>
                <w:delText>removes all</w:delText>
              </w:r>
            </w:del>
            <w:r w:rsidR="000C424B" w:rsidRPr="00C84EA9">
              <w:rPr>
                <w:sz w:val="18"/>
                <w:szCs w:val="18"/>
                <w:lang w:val="en-GB"/>
                <w:rPrChange w:id="740" w:author="Michael Monkenbusch" w:date="2016-11-18T10:51:00Z">
                  <w:rPr>
                    <w:sz w:val="18"/>
                    <w:szCs w:val="18"/>
                    <w:lang w:val="en-GB"/>
                  </w:rPr>
                </w:rPrChange>
              </w:rPr>
              <w:t xml:space="preserve"> selections.</w:t>
            </w:r>
          </w:p>
        </w:tc>
      </w:tr>
      <w:tr w:rsidR="000C424B" w:rsidRPr="00C84EA9" w:rsidTr="00D54F2D">
        <w:trPr>
          <w:divId w:val="526019186"/>
          <w:tblCellSpacing w:w="0" w:type="dxa"/>
        </w:trPr>
        <w:tc>
          <w:tcPr>
            <w:tcW w:w="1072" w:type="dxa"/>
            <w:tcBorders>
              <w:top w:val="outset" w:sz="6" w:space="0" w:color="000000"/>
              <w:left w:val="outset" w:sz="6" w:space="0" w:color="000000"/>
              <w:bottom w:val="outset" w:sz="6" w:space="0" w:color="000000"/>
              <w:right w:val="outset" w:sz="6" w:space="0" w:color="000000"/>
            </w:tcBorders>
            <w:shd w:val="clear" w:color="auto" w:fill="FFFF99"/>
          </w:tcPr>
          <w:p w:rsidR="000C424B" w:rsidRPr="00C84EA9" w:rsidRDefault="000C424B" w:rsidP="00215AF7">
            <w:pPr>
              <w:pStyle w:val="western"/>
              <w:spacing w:before="0" w:beforeAutospacing="0" w:after="0"/>
              <w:ind w:right="-108"/>
              <w:rPr>
                <w:lang w:val="en-GB"/>
                <w:rPrChange w:id="741" w:author="Michael Monkenbusch" w:date="2016-11-18T10:51:00Z">
                  <w:rPr>
                    <w:lang w:val="en-GB"/>
                  </w:rPr>
                </w:rPrChange>
              </w:rPr>
            </w:pPr>
            <w:r w:rsidRPr="00C84EA9">
              <w:rPr>
                <w:rFonts w:ascii="Helvetica" w:hAnsi="Helvetica" w:cs="Helvetica"/>
                <w:b/>
                <w:bCs/>
                <w:lang w:val="en-GB"/>
                <w:rPrChange w:id="742" w:author="Michael Monkenbusch" w:date="2016-11-18T10:51:00Z">
                  <w:rPr>
                    <w:rFonts w:ascii="Helvetica" w:hAnsi="Helvetica" w:cs="Helvetica"/>
                    <w:b/>
                    <w:bCs/>
                    <w:lang w:val="en-GB"/>
                  </w:rPr>
                </w:rPrChange>
              </w:rPr>
              <w:t>dsl</w:t>
            </w:r>
          </w:p>
        </w:tc>
        <w:tc>
          <w:tcPr>
            <w:tcW w:w="8168" w:type="dxa"/>
            <w:tcBorders>
              <w:top w:val="outset" w:sz="6" w:space="0" w:color="000000"/>
              <w:left w:val="outset" w:sz="6" w:space="0" w:color="000000"/>
              <w:bottom w:val="outset" w:sz="6" w:space="0" w:color="000000"/>
              <w:right w:val="outset" w:sz="6" w:space="0" w:color="000000"/>
            </w:tcBorders>
            <w:shd w:val="clear" w:color="auto" w:fill="FFFF99"/>
          </w:tcPr>
          <w:p w:rsidR="000C424B" w:rsidRPr="00C84EA9" w:rsidRDefault="000C424B" w:rsidP="00215AF7">
            <w:pPr>
              <w:pStyle w:val="western"/>
              <w:spacing w:before="0" w:beforeAutospacing="0" w:after="0"/>
              <w:rPr>
                <w:lang w:val="en-GB"/>
                <w:rPrChange w:id="743" w:author="Michael Monkenbusch" w:date="2016-11-18T10:51:00Z">
                  <w:rPr>
                    <w:lang w:val="en-GB"/>
                  </w:rPr>
                </w:rPrChange>
              </w:rPr>
            </w:pPr>
          </w:p>
        </w:tc>
      </w:tr>
      <w:tr w:rsidR="000C424B" w:rsidRPr="00C84EA9" w:rsidTr="00D54F2D">
        <w:trPr>
          <w:divId w:val="526019186"/>
          <w:tblCellSpacing w:w="0" w:type="dxa"/>
        </w:trPr>
        <w:tc>
          <w:tcPr>
            <w:tcW w:w="1072"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ind w:right="-108"/>
              <w:rPr>
                <w:lang w:val="en-GB"/>
                <w:rPrChange w:id="744" w:author="Michael Monkenbusch" w:date="2016-11-18T10:51:00Z">
                  <w:rPr>
                    <w:lang w:val="en-GB"/>
                  </w:rPr>
                </w:rPrChange>
              </w:rPr>
            </w:pPr>
          </w:p>
        </w:tc>
        <w:tc>
          <w:tcPr>
            <w:tcW w:w="8168"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rPr>
                <w:rPrChange w:id="745" w:author="Michael Monkenbusch" w:date="2016-11-18T10:51:00Z">
                  <w:rPr/>
                </w:rPrChange>
              </w:rPr>
            </w:pPr>
            <w:r w:rsidRPr="00C84EA9">
              <w:rPr>
                <w:sz w:val="18"/>
                <w:szCs w:val="18"/>
                <w:lang w:val="en-GB"/>
                <w:rPrChange w:id="746" w:author="Michael Monkenbusch" w:date="2016-11-18T10:51:00Z">
                  <w:rPr>
                    <w:sz w:val="18"/>
                    <w:szCs w:val="18"/>
                    <w:lang w:val="en-GB"/>
                  </w:rPr>
                </w:rPrChange>
              </w:rPr>
              <w:t xml:space="preserve">displays a list of the current selections. (see also </w:t>
            </w:r>
            <w:r w:rsidRPr="00C84EA9">
              <w:rPr>
                <w:b/>
                <w:bCs/>
                <w:sz w:val="18"/>
                <w:szCs w:val="18"/>
                <w:shd w:val="clear" w:color="auto" w:fill="FFFF00"/>
                <w:lang w:val="en-GB"/>
                <w:rPrChange w:id="747" w:author="Michael Monkenbusch" w:date="2016-11-18T10:51:00Z">
                  <w:rPr>
                    <w:b/>
                    <w:bCs/>
                    <w:sz w:val="18"/>
                    <w:szCs w:val="18"/>
                    <w:shd w:val="clear" w:color="auto" w:fill="FFFF00"/>
                    <w:lang w:val="en-GB"/>
                  </w:rPr>
                </w:rPrChange>
              </w:rPr>
              <w:t>dir</w:t>
            </w:r>
            <w:r w:rsidRPr="00C84EA9">
              <w:rPr>
                <w:sz w:val="18"/>
                <w:szCs w:val="18"/>
                <w:lang w:val="en-GB"/>
                <w:rPrChange w:id="748" w:author="Michael Monkenbusch" w:date="2016-11-18T10:51:00Z">
                  <w:rPr>
                    <w:sz w:val="18"/>
                    <w:szCs w:val="18"/>
                    <w:lang w:val="en-GB"/>
                  </w:rPr>
                </w:rPrChange>
              </w:rPr>
              <w:t>)</w:t>
            </w:r>
          </w:p>
        </w:tc>
      </w:tr>
      <w:tr w:rsidR="000C424B" w:rsidRPr="00C84EA9" w:rsidTr="00D54F2D">
        <w:trPr>
          <w:divId w:val="526019186"/>
          <w:tblCellSpacing w:w="0" w:type="dxa"/>
        </w:trPr>
        <w:tc>
          <w:tcPr>
            <w:tcW w:w="1072" w:type="dxa"/>
            <w:tcBorders>
              <w:top w:val="outset" w:sz="6" w:space="0" w:color="000000"/>
              <w:left w:val="outset" w:sz="6" w:space="0" w:color="000000"/>
              <w:bottom w:val="outset" w:sz="6" w:space="0" w:color="000000"/>
              <w:right w:val="outset" w:sz="6" w:space="0" w:color="000000"/>
            </w:tcBorders>
            <w:shd w:val="clear" w:color="auto" w:fill="FFFF99"/>
          </w:tcPr>
          <w:p w:rsidR="000C424B" w:rsidRPr="00C84EA9" w:rsidRDefault="000C424B" w:rsidP="00215AF7">
            <w:pPr>
              <w:pStyle w:val="western"/>
              <w:spacing w:before="0" w:beforeAutospacing="0" w:after="0"/>
              <w:ind w:right="-108"/>
              <w:rPr>
                <w:lang w:val="en-GB"/>
                <w:rPrChange w:id="749" w:author="Michael Monkenbusch" w:date="2016-11-18T10:51:00Z">
                  <w:rPr>
                    <w:lang w:val="en-GB"/>
                  </w:rPr>
                </w:rPrChange>
              </w:rPr>
            </w:pPr>
            <w:r w:rsidRPr="00C84EA9">
              <w:rPr>
                <w:rFonts w:ascii="Helvetica" w:hAnsi="Helvetica" w:cs="Helvetica"/>
                <w:b/>
                <w:bCs/>
                <w:lang w:val="en-GB"/>
                <w:rPrChange w:id="750" w:author="Michael Monkenbusch" w:date="2016-11-18T10:51:00Z">
                  <w:rPr>
                    <w:rFonts w:ascii="Helvetica" w:hAnsi="Helvetica" w:cs="Helvetica"/>
                    <w:b/>
                    <w:bCs/>
                    <w:lang w:val="en-GB"/>
                  </w:rPr>
                </w:rPrChange>
              </w:rPr>
              <w:t>purge</w:t>
            </w:r>
          </w:p>
        </w:tc>
        <w:tc>
          <w:tcPr>
            <w:tcW w:w="8168" w:type="dxa"/>
            <w:tcBorders>
              <w:top w:val="outset" w:sz="6" w:space="0" w:color="000000"/>
              <w:left w:val="outset" w:sz="6" w:space="0" w:color="000000"/>
              <w:bottom w:val="outset" w:sz="6" w:space="0" w:color="000000"/>
              <w:right w:val="outset" w:sz="6" w:space="0" w:color="000000"/>
            </w:tcBorders>
            <w:shd w:val="clear" w:color="auto" w:fill="FFFF99"/>
          </w:tcPr>
          <w:p w:rsidR="000C424B" w:rsidRPr="00C84EA9" w:rsidRDefault="000C424B" w:rsidP="00215AF7">
            <w:pPr>
              <w:pStyle w:val="western"/>
              <w:spacing w:before="0" w:beforeAutospacing="0" w:after="0"/>
              <w:rPr>
                <w:lang w:val="en-GB"/>
                <w:rPrChange w:id="751" w:author="Michael Monkenbusch" w:date="2016-11-18T10:51:00Z">
                  <w:rPr>
                    <w:lang w:val="en-GB"/>
                  </w:rPr>
                </w:rPrChange>
              </w:rPr>
            </w:pPr>
            <w:r w:rsidRPr="00C84EA9">
              <w:rPr>
                <w:rFonts w:ascii="Helvetica" w:hAnsi="Helvetica" w:cs="Helvetica"/>
                <w:lang w:val="en-GB"/>
                <w:rPrChange w:id="752" w:author="Michael Monkenbusch" w:date="2016-11-18T10:51:00Z">
                  <w:rPr>
                    <w:rFonts w:ascii="Helvetica" w:hAnsi="Helvetica" w:cs="Helvetica"/>
                    <w:lang w:val="en-GB"/>
                  </w:rPr>
                </w:rPrChange>
              </w:rPr>
              <w:t>&lt;n1&gt; &lt;n2&gt; ……….&lt;nx&gt; [all]</w:t>
            </w:r>
          </w:p>
        </w:tc>
      </w:tr>
      <w:tr w:rsidR="000C424B" w:rsidRPr="00C84EA9" w:rsidTr="00D54F2D">
        <w:trPr>
          <w:divId w:val="526019186"/>
          <w:tblCellSpacing w:w="0" w:type="dxa"/>
        </w:trPr>
        <w:tc>
          <w:tcPr>
            <w:tcW w:w="1072"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ind w:right="-108"/>
              <w:rPr>
                <w:lang w:val="en-GB"/>
                <w:rPrChange w:id="753" w:author="Michael Monkenbusch" w:date="2016-11-18T10:51:00Z">
                  <w:rPr>
                    <w:lang w:val="en-GB"/>
                  </w:rPr>
                </w:rPrChange>
              </w:rPr>
            </w:pPr>
          </w:p>
        </w:tc>
        <w:tc>
          <w:tcPr>
            <w:tcW w:w="8168"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rPr>
                <w:lang w:val="en-GB"/>
                <w:rPrChange w:id="754" w:author="Michael Monkenbusch" w:date="2016-11-18T10:51:00Z">
                  <w:rPr>
                    <w:lang w:val="en-GB"/>
                  </w:rPr>
                </w:rPrChange>
              </w:rPr>
            </w:pPr>
            <w:r w:rsidRPr="00C84EA9">
              <w:rPr>
                <w:sz w:val="18"/>
                <w:szCs w:val="18"/>
                <w:lang w:val="en-GB"/>
                <w:rPrChange w:id="755" w:author="Michael Monkenbusch" w:date="2016-11-18T10:51:00Z">
                  <w:rPr>
                    <w:sz w:val="18"/>
                    <w:szCs w:val="18"/>
                    <w:lang w:val="en-GB"/>
                  </w:rPr>
                </w:rPrChange>
              </w:rPr>
              <w:t>removes data records &lt;n1&gt; ..&lt;nx&gt; or all data records from the dir-list.</w:t>
            </w:r>
          </w:p>
          <w:p w:rsidR="000C424B" w:rsidRPr="00C84EA9" w:rsidRDefault="000C424B" w:rsidP="00215AF7">
            <w:pPr>
              <w:pStyle w:val="western"/>
              <w:spacing w:before="0" w:beforeAutospacing="0" w:after="0"/>
              <w:rPr>
                <w:lang w:val="en-GB"/>
                <w:rPrChange w:id="756" w:author="Michael Monkenbusch" w:date="2016-11-18T10:51:00Z">
                  <w:rPr>
                    <w:lang w:val="en-GB"/>
                  </w:rPr>
                </w:rPrChange>
              </w:rPr>
            </w:pPr>
            <w:r w:rsidRPr="00C84EA9">
              <w:rPr>
                <w:b/>
                <w:bCs/>
                <w:sz w:val="18"/>
                <w:szCs w:val="18"/>
                <w:lang w:val="en-GB"/>
                <w:rPrChange w:id="757" w:author="Michael Monkenbusch" w:date="2016-11-18T10:51:00Z">
                  <w:rPr>
                    <w:b/>
                    <w:bCs/>
                    <w:sz w:val="18"/>
                    <w:szCs w:val="18"/>
                    <w:lang w:val="en-GB"/>
                  </w:rPr>
                </w:rPrChange>
              </w:rPr>
              <w:t>Note</w:t>
            </w:r>
            <w:r w:rsidRPr="00C84EA9">
              <w:rPr>
                <w:sz w:val="18"/>
                <w:szCs w:val="18"/>
                <w:lang w:val="en-GB"/>
                <w:rPrChange w:id="758" w:author="Michael Monkenbusch" w:date="2016-11-18T10:51:00Z">
                  <w:rPr>
                    <w:sz w:val="18"/>
                    <w:szCs w:val="18"/>
                    <w:lang w:val="en-GB"/>
                  </w:rPr>
                </w:rPrChange>
              </w:rPr>
              <w:t>: all selection will be removed!</w:t>
            </w:r>
          </w:p>
        </w:tc>
      </w:tr>
    </w:tbl>
    <w:p w:rsidR="000C424B" w:rsidRPr="00C84EA9" w:rsidRDefault="000C424B" w:rsidP="00215AF7">
      <w:pPr>
        <w:pStyle w:val="western"/>
        <w:spacing w:before="0" w:beforeAutospacing="0" w:after="0"/>
        <w:divId w:val="526019186"/>
        <w:rPr>
          <w:lang w:val="en-GB"/>
          <w:rPrChange w:id="759" w:author="Michael Monkenbusch" w:date="2016-11-18T10:51:00Z">
            <w:rPr>
              <w:lang w:val="en-GB"/>
            </w:rPr>
          </w:rPrChange>
        </w:rPr>
      </w:pPr>
    </w:p>
    <w:p w:rsidR="000C424B" w:rsidRPr="00C84EA9" w:rsidRDefault="000C424B" w:rsidP="00215AF7">
      <w:pPr>
        <w:pStyle w:val="western"/>
        <w:spacing w:before="0" w:beforeAutospacing="0" w:after="0"/>
        <w:divId w:val="526019186"/>
        <w:rPr>
          <w:lang w:val="en-GB"/>
          <w:rPrChange w:id="760" w:author="Michael Monkenbusch" w:date="2016-11-18T10:51:00Z">
            <w:rPr>
              <w:lang w:val="en-GB"/>
            </w:rPr>
          </w:rPrChange>
        </w:rPr>
      </w:pPr>
      <w:r w:rsidRPr="00C84EA9">
        <w:rPr>
          <w:b/>
          <w:bCs/>
          <w:lang w:val="en-GB"/>
          <w:rPrChange w:id="761" w:author="Michael Monkenbusch" w:date="2016-11-18T10:51:00Z">
            <w:rPr>
              <w:b/>
              <w:bCs/>
              <w:lang w:val="en-GB"/>
            </w:rPr>
          </w:rPrChange>
        </w:rPr>
        <w:lastRenderedPageBreak/>
        <w:t xml:space="preserve">Associated variables: </w:t>
      </w:r>
    </w:p>
    <w:tbl>
      <w:tblPr>
        <w:tblW w:w="9240" w:type="dxa"/>
        <w:tblCellSpacing w:w="0"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1451"/>
        <w:gridCol w:w="7789"/>
      </w:tblGrid>
      <w:tr w:rsidR="000C424B" w:rsidRPr="00C84EA9">
        <w:trPr>
          <w:divId w:val="526019186"/>
          <w:tblCellSpacing w:w="0" w:type="dxa"/>
        </w:trPr>
        <w:tc>
          <w:tcPr>
            <w:tcW w:w="1380" w:type="dxa"/>
            <w:tcBorders>
              <w:top w:val="outset" w:sz="6" w:space="0" w:color="000000"/>
              <w:left w:val="outset" w:sz="6" w:space="0" w:color="000000"/>
              <w:bottom w:val="outset" w:sz="6" w:space="0" w:color="000000"/>
              <w:right w:val="outset" w:sz="6" w:space="0" w:color="000000"/>
            </w:tcBorders>
            <w:shd w:val="clear" w:color="auto" w:fill="CCFFFF"/>
          </w:tcPr>
          <w:p w:rsidR="000C424B" w:rsidRPr="00C84EA9" w:rsidRDefault="000C424B" w:rsidP="00215AF7">
            <w:pPr>
              <w:pStyle w:val="western"/>
              <w:spacing w:before="0" w:beforeAutospacing="0" w:after="0"/>
              <w:rPr>
                <w:lang w:val="en-GB"/>
                <w:rPrChange w:id="762" w:author="Michael Monkenbusch" w:date="2016-11-18T10:51:00Z">
                  <w:rPr>
                    <w:lang w:val="en-GB"/>
                  </w:rPr>
                </w:rPrChange>
              </w:rPr>
            </w:pPr>
            <w:r w:rsidRPr="00C84EA9">
              <w:rPr>
                <w:b/>
                <w:bCs/>
                <w:lang w:val="en-GB"/>
                <w:rPrChange w:id="763" w:author="Michael Monkenbusch" w:date="2016-11-18T10:51:00Z">
                  <w:rPr>
                    <w:b/>
                    <w:bCs/>
                    <w:lang w:val="en-GB"/>
                  </w:rPr>
                </w:rPrChange>
              </w:rPr>
              <w:t>sel</w:t>
            </w:r>
          </w:p>
        </w:tc>
        <w:tc>
          <w:tcPr>
            <w:tcW w:w="7410"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rPr>
                <w:lang w:val="en-GB"/>
                <w:rPrChange w:id="764" w:author="Michael Monkenbusch" w:date="2016-11-18T10:51:00Z">
                  <w:rPr>
                    <w:lang w:val="en-GB"/>
                  </w:rPr>
                </w:rPrChange>
              </w:rPr>
            </w:pPr>
            <w:r w:rsidRPr="00C84EA9">
              <w:rPr>
                <w:sz w:val="18"/>
                <w:szCs w:val="18"/>
                <w:lang w:val="en-GB"/>
                <w:rPrChange w:id="765" w:author="Michael Monkenbusch" w:date="2016-11-18T10:51:00Z">
                  <w:rPr>
                    <w:sz w:val="18"/>
                    <w:szCs w:val="18"/>
                    <w:lang w:val="en-GB"/>
                  </w:rPr>
                </w:rPrChange>
              </w:rPr>
              <w:t>evaluates to the last selected data record number.</w:t>
            </w:r>
          </w:p>
        </w:tc>
      </w:tr>
      <w:tr w:rsidR="000C424B" w:rsidRPr="00C84EA9">
        <w:trPr>
          <w:divId w:val="526019186"/>
          <w:tblCellSpacing w:w="0" w:type="dxa"/>
        </w:trPr>
        <w:tc>
          <w:tcPr>
            <w:tcW w:w="1380" w:type="dxa"/>
            <w:tcBorders>
              <w:top w:val="outset" w:sz="6" w:space="0" w:color="000000"/>
              <w:left w:val="outset" w:sz="6" w:space="0" w:color="000000"/>
              <w:bottom w:val="outset" w:sz="6" w:space="0" w:color="000000"/>
              <w:right w:val="outset" w:sz="6" w:space="0" w:color="000000"/>
            </w:tcBorders>
            <w:shd w:val="clear" w:color="auto" w:fill="CCFFFF"/>
          </w:tcPr>
          <w:p w:rsidR="000C424B" w:rsidRPr="00C84EA9" w:rsidRDefault="000C424B" w:rsidP="00215AF7">
            <w:pPr>
              <w:pStyle w:val="western"/>
              <w:spacing w:before="0" w:beforeAutospacing="0" w:after="0"/>
              <w:rPr>
                <w:lang w:val="en-GB"/>
                <w:rPrChange w:id="766" w:author="Michael Monkenbusch" w:date="2016-11-18T10:51:00Z">
                  <w:rPr>
                    <w:lang w:val="en-GB"/>
                  </w:rPr>
                </w:rPrChange>
              </w:rPr>
            </w:pPr>
            <w:r w:rsidRPr="00C84EA9">
              <w:rPr>
                <w:b/>
                <w:bCs/>
                <w:lang w:val="en-GB"/>
                <w:rPrChange w:id="767" w:author="Michael Monkenbusch" w:date="2016-11-18T10:51:00Z">
                  <w:rPr>
                    <w:b/>
                    <w:bCs/>
                    <w:lang w:val="en-GB"/>
                  </w:rPr>
                </w:rPrChange>
              </w:rPr>
              <w:t>nsel</w:t>
            </w:r>
          </w:p>
        </w:tc>
        <w:tc>
          <w:tcPr>
            <w:tcW w:w="7410"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rPr>
                <w:lang w:val="en-GB"/>
                <w:rPrChange w:id="768" w:author="Michael Monkenbusch" w:date="2016-11-18T10:51:00Z">
                  <w:rPr>
                    <w:lang w:val="en-GB"/>
                  </w:rPr>
                </w:rPrChange>
              </w:rPr>
            </w:pPr>
            <w:r w:rsidRPr="00C84EA9">
              <w:rPr>
                <w:sz w:val="18"/>
                <w:szCs w:val="18"/>
                <w:lang w:val="en-GB"/>
                <w:rPrChange w:id="769" w:author="Michael Monkenbusch" w:date="2016-11-18T10:51:00Z">
                  <w:rPr>
                    <w:sz w:val="18"/>
                    <w:szCs w:val="18"/>
                    <w:lang w:val="en-GB"/>
                  </w:rPr>
                </w:rPrChange>
              </w:rPr>
              <w:t>evaluates to the number of selected data records (length of selected list).</w:t>
            </w:r>
          </w:p>
        </w:tc>
      </w:tr>
      <w:tr w:rsidR="000C424B" w:rsidRPr="00C84EA9">
        <w:trPr>
          <w:divId w:val="526019186"/>
          <w:tblCellSpacing w:w="0" w:type="dxa"/>
        </w:trPr>
        <w:tc>
          <w:tcPr>
            <w:tcW w:w="1380" w:type="dxa"/>
            <w:tcBorders>
              <w:top w:val="outset" w:sz="6" w:space="0" w:color="000000"/>
              <w:left w:val="outset" w:sz="6" w:space="0" w:color="000000"/>
              <w:bottom w:val="outset" w:sz="6" w:space="0" w:color="000000"/>
              <w:right w:val="outset" w:sz="6" w:space="0" w:color="000000"/>
            </w:tcBorders>
            <w:shd w:val="clear" w:color="auto" w:fill="CCFFFF"/>
          </w:tcPr>
          <w:p w:rsidR="000C424B" w:rsidRPr="00C84EA9" w:rsidRDefault="000C424B" w:rsidP="00215AF7">
            <w:pPr>
              <w:pStyle w:val="western"/>
              <w:spacing w:before="0" w:beforeAutospacing="0" w:after="0"/>
              <w:rPr>
                <w:lang w:val="en-GB"/>
                <w:rPrChange w:id="770" w:author="Michael Monkenbusch" w:date="2016-11-18T10:51:00Z">
                  <w:rPr>
                    <w:lang w:val="en-GB"/>
                  </w:rPr>
                </w:rPrChange>
              </w:rPr>
            </w:pPr>
            <w:r w:rsidRPr="00C84EA9">
              <w:rPr>
                <w:b/>
                <w:bCs/>
                <w:lang w:val="en-GB"/>
                <w:rPrChange w:id="771" w:author="Michael Monkenbusch" w:date="2016-11-18T10:51:00Z">
                  <w:rPr>
                    <w:b/>
                    <w:bCs/>
                    <w:lang w:val="en-GB"/>
                  </w:rPr>
                </w:rPrChange>
              </w:rPr>
              <w:t>isel(i)</w:t>
            </w:r>
          </w:p>
        </w:tc>
        <w:tc>
          <w:tcPr>
            <w:tcW w:w="7410"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rPr>
                <w:lang w:val="en-GB"/>
                <w:rPrChange w:id="772" w:author="Michael Monkenbusch" w:date="2016-11-18T10:51:00Z">
                  <w:rPr>
                    <w:lang w:val="en-GB"/>
                  </w:rPr>
                </w:rPrChange>
              </w:rPr>
            </w:pPr>
            <w:r w:rsidRPr="00C84EA9">
              <w:rPr>
                <w:sz w:val="18"/>
                <w:szCs w:val="18"/>
                <w:lang w:val="en-GB"/>
                <w:rPrChange w:id="773" w:author="Michael Monkenbusch" w:date="2016-11-18T10:51:00Z">
                  <w:rPr>
                    <w:sz w:val="18"/>
                    <w:szCs w:val="18"/>
                    <w:lang w:val="en-GB"/>
                  </w:rPr>
                </w:rPrChange>
              </w:rPr>
              <w:t>evaluates to the data record number of the i-th selected list item.</w:t>
            </w:r>
          </w:p>
        </w:tc>
      </w:tr>
    </w:tbl>
    <w:p w:rsidR="000C424B" w:rsidRPr="00C84EA9" w:rsidRDefault="000C424B" w:rsidP="00215AF7">
      <w:pPr>
        <w:pStyle w:val="berschrift2"/>
        <w:pageBreakBefore/>
        <w:spacing w:before="0" w:beforeAutospacing="0" w:after="0"/>
        <w:divId w:val="526019186"/>
        <w:rPr>
          <w:rFonts w:ascii="Arial" w:hAnsi="Arial" w:cs="Arial"/>
          <w:i/>
          <w:iCs/>
          <w:sz w:val="30"/>
          <w:szCs w:val="30"/>
          <w:lang w:val="en-GB"/>
          <w:rPrChange w:id="774" w:author="Michael Monkenbusch" w:date="2016-11-18T10:51:00Z">
            <w:rPr>
              <w:rFonts w:ascii="Arial" w:hAnsi="Arial" w:cs="Arial"/>
              <w:i/>
              <w:iCs/>
              <w:sz w:val="30"/>
              <w:szCs w:val="30"/>
              <w:lang w:val="en-GB"/>
            </w:rPr>
          </w:rPrChange>
        </w:rPr>
      </w:pPr>
      <w:r w:rsidRPr="00C84EA9">
        <w:rPr>
          <w:rFonts w:ascii="Arial" w:hAnsi="Arial" w:cs="Arial"/>
          <w:i/>
          <w:iCs/>
          <w:sz w:val="30"/>
          <w:szCs w:val="30"/>
          <w:lang w:val="en-GB"/>
          <w:rPrChange w:id="775" w:author="Michael Monkenbusch" w:date="2016-11-18T10:51:00Z">
            <w:rPr>
              <w:rFonts w:ascii="Arial" w:hAnsi="Arial" w:cs="Arial"/>
              <w:i/>
              <w:iCs/>
              <w:sz w:val="30"/>
              <w:szCs w:val="30"/>
              <w:lang w:val="en-GB"/>
            </w:rPr>
          </w:rPrChange>
        </w:rPr>
        <w:lastRenderedPageBreak/>
        <w:t>Plotting</w:t>
      </w:r>
    </w:p>
    <w:p w:rsidR="004A6264" w:rsidRPr="00C84EA9" w:rsidRDefault="00215AF7" w:rsidP="00215AF7">
      <w:pPr>
        <w:pStyle w:val="western"/>
        <w:spacing w:before="0" w:beforeAutospacing="0" w:after="0"/>
        <w:divId w:val="526019186"/>
        <w:rPr>
          <w:b/>
          <w:bCs/>
          <w:lang w:val="en-GB"/>
          <w:rPrChange w:id="776" w:author="Michael Monkenbusch" w:date="2016-11-18T10:51:00Z">
            <w:rPr>
              <w:b/>
              <w:bCs/>
              <w:lang w:val="en-GB"/>
            </w:rPr>
          </w:rPrChange>
        </w:rPr>
      </w:pPr>
      <w:r w:rsidRPr="00C84EA9">
        <w:rPr>
          <w:b/>
          <w:bCs/>
          <w:lang w:val="en-GB"/>
          <w:rPrChange w:id="777" w:author="Michael Monkenbusch" w:date="2016-11-18T10:51:00Z">
            <w:rPr>
              <w:b/>
              <w:bCs/>
              <w:lang w:val="en-GB"/>
            </w:rPr>
          </w:rPrChange>
        </w:rPr>
        <w:t>U</w:t>
      </w:r>
      <w:r w:rsidR="000C424B" w:rsidRPr="00C84EA9">
        <w:rPr>
          <w:b/>
          <w:bCs/>
          <w:lang w:val="en-GB"/>
          <w:rPrChange w:id="778" w:author="Michael Monkenbusch" w:date="2016-11-18T10:51:00Z">
            <w:rPr>
              <w:b/>
              <w:bCs/>
              <w:lang w:val="en-GB"/>
            </w:rPr>
          </w:rPrChange>
        </w:rPr>
        <w:t>se xmgrace as plotting interface</w:t>
      </w:r>
      <w:r w:rsidRPr="00C84EA9">
        <w:rPr>
          <w:b/>
          <w:bCs/>
          <w:lang w:val="en-GB"/>
          <w:rPrChange w:id="779" w:author="Michael Monkenbusch" w:date="2016-11-18T10:51:00Z">
            <w:rPr>
              <w:b/>
              <w:bCs/>
              <w:lang w:val="en-GB"/>
            </w:rPr>
          </w:rPrChange>
        </w:rPr>
        <w:t xml:space="preserve"> (gplot) solely</w:t>
      </w:r>
    </w:p>
    <w:p w:rsidR="004A6264" w:rsidRPr="00C84EA9" w:rsidRDefault="004A6264" w:rsidP="00215AF7">
      <w:pPr>
        <w:pStyle w:val="western"/>
        <w:spacing w:before="0" w:beforeAutospacing="0" w:after="0"/>
        <w:divId w:val="526019186"/>
        <w:rPr>
          <w:b/>
          <w:bCs/>
          <w:lang w:val="en-GB"/>
          <w:rPrChange w:id="780" w:author="Michael Monkenbusch" w:date="2016-11-18T10:51:00Z">
            <w:rPr>
              <w:b/>
              <w:bCs/>
              <w:lang w:val="en-GB"/>
            </w:rPr>
          </w:rPrChange>
        </w:rPr>
      </w:pPr>
      <w:r w:rsidRPr="00C84EA9">
        <w:rPr>
          <w:b/>
          <w:bCs/>
          <w:lang w:val="en-GB"/>
          <w:rPrChange w:id="781" w:author="Michael Monkenbusch" w:date="2016-11-18T10:51:00Z">
            <w:rPr>
              <w:b/>
              <w:bCs/>
              <w:lang w:val="en-GB"/>
            </w:rPr>
          </w:rPrChange>
        </w:rPr>
        <w:t>if the Grsoftware supporting the plot command is not in</w:t>
      </w:r>
      <w:r w:rsidR="00215AF7" w:rsidRPr="00C84EA9">
        <w:rPr>
          <w:b/>
          <w:bCs/>
          <w:lang w:val="en-GB"/>
          <w:rPrChange w:id="782" w:author="Michael Monkenbusch" w:date="2016-11-18T10:51:00Z">
            <w:rPr>
              <w:b/>
              <w:bCs/>
              <w:lang w:val="en-GB"/>
            </w:rPr>
          </w:rPrChange>
        </w:rPr>
        <w:t>stalled !</w:t>
      </w:r>
      <w:r w:rsidRPr="00C84EA9">
        <w:rPr>
          <w:b/>
          <w:bCs/>
          <w:lang w:val="en-GB"/>
          <w:rPrChange w:id="783" w:author="Michael Monkenbusch" w:date="2016-11-18T10:51:00Z">
            <w:rPr>
              <w:b/>
              <w:bCs/>
              <w:lang w:val="en-GB"/>
            </w:rPr>
          </w:rPrChange>
        </w:rPr>
        <w:t xml:space="preserve"> </w:t>
      </w:r>
    </w:p>
    <w:p w:rsidR="00215AF7" w:rsidRPr="00C84EA9" w:rsidRDefault="00215AF7" w:rsidP="00215AF7">
      <w:pPr>
        <w:pStyle w:val="western"/>
        <w:spacing w:before="0" w:beforeAutospacing="0" w:after="0"/>
        <w:divId w:val="526019186"/>
        <w:rPr>
          <w:b/>
          <w:bCs/>
          <w:lang w:val="en-GB"/>
          <w:rPrChange w:id="784" w:author="Michael Monkenbusch" w:date="2016-11-18T10:51:00Z">
            <w:rPr>
              <w:b/>
              <w:bCs/>
              <w:lang w:val="en-GB"/>
            </w:rPr>
          </w:rPrChange>
        </w:rPr>
      </w:pPr>
    </w:p>
    <w:p w:rsidR="004A6264" w:rsidRPr="00C84EA9" w:rsidRDefault="004A6264" w:rsidP="00215AF7">
      <w:pPr>
        <w:pStyle w:val="western"/>
        <w:spacing w:before="0" w:beforeAutospacing="0" w:after="0"/>
        <w:divId w:val="526019186"/>
        <w:rPr>
          <w:b/>
          <w:bCs/>
          <w:color w:val="FF0000"/>
          <w:sz w:val="28"/>
          <w:szCs w:val="28"/>
          <w:lang w:val="en-GB"/>
          <w:rPrChange w:id="785" w:author="Michael Monkenbusch" w:date="2016-11-18T10:51:00Z">
            <w:rPr>
              <w:b/>
              <w:bCs/>
              <w:color w:val="FF0000"/>
              <w:sz w:val="28"/>
              <w:szCs w:val="28"/>
              <w:lang w:val="en-GB"/>
            </w:rPr>
          </w:rPrChange>
        </w:rPr>
      </w:pPr>
      <w:r w:rsidRPr="00C84EA9">
        <w:rPr>
          <w:b/>
          <w:bCs/>
          <w:color w:val="FF0000"/>
          <w:sz w:val="28"/>
          <w:szCs w:val="28"/>
          <w:lang w:val="en-GB"/>
          <w:rPrChange w:id="786" w:author="Michael Monkenbusch" w:date="2016-11-18T10:51:00Z">
            <w:rPr>
              <w:b/>
              <w:bCs/>
              <w:color w:val="FF0000"/>
              <w:sz w:val="28"/>
              <w:szCs w:val="28"/>
              <w:lang w:val="en-GB"/>
            </w:rPr>
          </w:rPrChange>
        </w:rPr>
        <w:t>Try to use plot instead!</w:t>
      </w:r>
    </w:p>
    <w:p w:rsidR="004A6264" w:rsidRPr="00C84EA9" w:rsidRDefault="004A6264" w:rsidP="00215AF7">
      <w:pPr>
        <w:pStyle w:val="western"/>
        <w:spacing w:before="0" w:beforeAutospacing="0" w:after="0"/>
        <w:divId w:val="526019186"/>
        <w:rPr>
          <w:b/>
          <w:bCs/>
          <w:lang w:val="en-GB"/>
          <w:rPrChange w:id="787" w:author="Michael Monkenbusch" w:date="2016-11-18T10:51:00Z">
            <w:rPr>
              <w:b/>
              <w:bCs/>
              <w:lang w:val="en-GB"/>
            </w:rPr>
          </w:rPrChange>
        </w:rPr>
      </w:pPr>
    </w:p>
    <w:tbl>
      <w:tblPr>
        <w:tblW w:w="9195" w:type="dxa"/>
        <w:tblCellSpacing w:w="0"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1376"/>
        <w:gridCol w:w="7819"/>
      </w:tblGrid>
      <w:tr w:rsidR="000C424B" w:rsidRPr="00C84EA9">
        <w:trPr>
          <w:divId w:val="526019186"/>
          <w:tblCellSpacing w:w="0" w:type="dxa"/>
        </w:trPr>
        <w:tc>
          <w:tcPr>
            <w:tcW w:w="1305" w:type="dxa"/>
            <w:tcBorders>
              <w:top w:val="outset" w:sz="6" w:space="0" w:color="000000"/>
              <w:left w:val="outset" w:sz="6" w:space="0" w:color="000000"/>
              <w:bottom w:val="outset" w:sz="6" w:space="0" w:color="000000"/>
              <w:right w:val="outset" w:sz="6" w:space="0" w:color="000000"/>
            </w:tcBorders>
            <w:shd w:val="clear" w:color="auto" w:fill="FFFF99"/>
          </w:tcPr>
          <w:p w:rsidR="000C424B" w:rsidRPr="00C84EA9" w:rsidRDefault="000C424B" w:rsidP="00215AF7">
            <w:pPr>
              <w:pStyle w:val="berschrift3"/>
              <w:keepNext/>
              <w:spacing w:before="0" w:beforeAutospacing="0" w:after="0"/>
              <w:rPr>
                <w:rFonts w:ascii="Arial" w:eastAsia="Times New Roman" w:hAnsi="Arial" w:cs="Arial"/>
                <w:sz w:val="24"/>
                <w:szCs w:val="24"/>
                <w:rPrChange w:id="788" w:author="Michael Monkenbusch" w:date="2016-11-18T10:51:00Z">
                  <w:rPr>
                    <w:rFonts w:ascii="Arial" w:eastAsia="Times New Roman" w:hAnsi="Arial" w:cs="Arial"/>
                    <w:sz w:val="24"/>
                    <w:szCs w:val="24"/>
                  </w:rPr>
                </w:rPrChange>
              </w:rPr>
            </w:pPr>
            <w:del w:id="789" w:author="Michael Monkenbusch" w:date="2016-11-18T10:22:00Z">
              <w:r w:rsidRPr="00C84EA9" w:rsidDel="004F4E32">
                <w:rPr>
                  <w:rFonts w:ascii="Arial" w:eastAsia="Times New Roman" w:hAnsi="Arial" w:cs="Arial"/>
                  <w:sz w:val="24"/>
                  <w:szCs w:val="24"/>
                  <w:rPrChange w:id="790" w:author="Michael Monkenbusch" w:date="2016-11-18T10:51:00Z">
                    <w:rPr>
                      <w:rFonts w:ascii="Arial" w:eastAsia="Times New Roman" w:hAnsi="Arial" w:cs="Arial"/>
                      <w:sz w:val="24"/>
                      <w:szCs w:val="24"/>
                    </w:rPr>
                  </w:rPrChange>
                </w:rPr>
                <w:delText>gp/</w:delText>
              </w:r>
            </w:del>
            <w:r w:rsidRPr="00C84EA9">
              <w:rPr>
                <w:rFonts w:ascii="Arial" w:eastAsia="Times New Roman" w:hAnsi="Arial" w:cs="Arial"/>
                <w:sz w:val="24"/>
                <w:szCs w:val="24"/>
                <w:rPrChange w:id="791" w:author="Michael Monkenbusch" w:date="2016-11-18T10:51:00Z">
                  <w:rPr>
                    <w:rFonts w:ascii="Arial" w:eastAsia="Times New Roman" w:hAnsi="Arial" w:cs="Arial"/>
                    <w:sz w:val="24"/>
                    <w:szCs w:val="24"/>
                  </w:rPr>
                </w:rPrChange>
              </w:rPr>
              <w:t>gplot</w:t>
            </w:r>
          </w:p>
        </w:tc>
        <w:tc>
          <w:tcPr>
            <w:tcW w:w="7440" w:type="dxa"/>
            <w:tcBorders>
              <w:top w:val="outset" w:sz="6" w:space="0" w:color="000000"/>
              <w:left w:val="outset" w:sz="6" w:space="0" w:color="000000"/>
              <w:bottom w:val="outset" w:sz="6" w:space="0" w:color="000000"/>
              <w:right w:val="outset" w:sz="6" w:space="0" w:color="000000"/>
            </w:tcBorders>
            <w:shd w:val="clear" w:color="auto" w:fill="FFFF99"/>
          </w:tcPr>
          <w:p w:rsidR="000C424B" w:rsidRPr="00C84EA9" w:rsidRDefault="000C424B" w:rsidP="00215AF7">
            <w:pPr>
              <w:pStyle w:val="western"/>
              <w:spacing w:before="0" w:beforeAutospacing="0" w:after="0"/>
              <w:rPr>
                <w:lang w:val="en-GB"/>
                <w:rPrChange w:id="792" w:author="Michael Monkenbusch" w:date="2016-11-18T10:51:00Z">
                  <w:rPr>
                    <w:lang w:val="en-GB"/>
                  </w:rPr>
                </w:rPrChange>
              </w:rPr>
            </w:pPr>
            <w:r w:rsidRPr="00C84EA9">
              <w:rPr>
                <w:rFonts w:ascii="Helvetica" w:hAnsi="Helvetica" w:cs="Helvetica"/>
                <w:lang w:val="en-GB"/>
                <w:rPrChange w:id="793" w:author="Michael Monkenbusch" w:date="2016-11-18T10:51:00Z">
                  <w:rPr>
                    <w:rFonts w:ascii="Helvetica" w:hAnsi="Helvetica" w:cs="Helvetica"/>
                    <w:lang w:val="en-GB"/>
                  </w:rPr>
                </w:rPrChange>
              </w:rPr>
              <w:t>&lt;?/help&gt;&lt;</w:t>
            </w:r>
            <w:r w:rsidRPr="00C84EA9">
              <w:rPr>
                <w:rFonts w:ascii="Helvetica" w:hAnsi="Helvetica" w:cs="Helvetica"/>
                <w:sz w:val="18"/>
                <w:szCs w:val="18"/>
                <w:lang w:val="en-GB"/>
                <w:rPrChange w:id="794" w:author="Michael Monkenbusch" w:date="2016-11-18T10:51:00Z">
                  <w:rPr>
                    <w:rFonts w:ascii="Helvetica" w:hAnsi="Helvetica" w:cs="Helvetica"/>
                    <w:sz w:val="18"/>
                    <w:szCs w:val="18"/>
                    <w:lang w:val="en-GB"/>
                  </w:rPr>
                </w:rPrChange>
              </w:rPr>
              <w:t>nf</w:t>
            </w:r>
            <w:r w:rsidRPr="00C84EA9">
              <w:rPr>
                <w:rFonts w:ascii="Helvetica" w:hAnsi="Helvetica" w:cs="Helvetica"/>
                <w:lang w:val="en-GB"/>
                <w:rPrChange w:id="795" w:author="Michael Monkenbusch" w:date="2016-11-18T10:51:00Z">
                  <w:rPr>
                    <w:rFonts w:ascii="Helvetica" w:hAnsi="Helvetica" w:cs="Helvetica"/>
                    <w:lang w:val="en-GB"/>
                  </w:rPr>
                </w:rPrChange>
              </w:rPr>
              <w:t>&gt;&lt;fp&gt;&lt;ne&gt;&lt;nl&gt;&lt;cl&gt;&lt;cn&gt;&lt;na&gt;</w:t>
            </w:r>
          </w:p>
          <w:p w:rsidR="000C424B" w:rsidRPr="00C84EA9" w:rsidRDefault="000C424B" w:rsidP="00215AF7">
            <w:pPr>
              <w:pStyle w:val="western"/>
              <w:spacing w:before="0" w:beforeAutospacing="0" w:after="0"/>
              <w:rPr>
                <w:lang w:val="en-GB"/>
                <w:rPrChange w:id="796" w:author="Michael Monkenbusch" w:date="2016-11-18T10:51:00Z">
                  <w:rPr>
                    <w:lang w:val="en-GB"/>
                  </w:rPr>
                </w:rPrChange>
              </w:rPr>
            </w:pPr>
            <w:r w:rsidRPr="00C84EA9">
              <w:rPr>
                <w:rFonts w:ascii="Helvetica" w:hAnsi="Helvetica" w:cs="Helvetica"/>
                <w:lang w:val="en-GB"/>
                <w:rPrChange w:id="797" w:author="Michael Monkenbusch" w:date="2016-11-18T10:51:00Z">
                  <w:rPr>
                    <w:rFonts w:ascii="Helvetica" w:hAnsi="Helvetica" w:cs="Helvetica"/>
                    <w:lang w:val="en-GB"/>
                  </w:rPr>
                </w:rPrChange>
              </w:rPr>
              <w:t xml:space="preserve">&lt;k0&gt;&lt;com&gt;&lt;gr&gt;&lt;jp&gt;&lt;sv&gt;&lt;so&gt;&lt;cleanio&gt; </w:t>
            </w:r>
          </w:p>
        </w:tc>
      </w:tr>
      <w:tr w:rsidR="000C424B" w:rsidRPr="00C84EA9">
        <w:trPr>
          <w:divId w:val="526019186"/>
          <w:tblCellSpacing w:w="0" w:type="dxa"/>
        </w:trPr>
        <w:tc>
          <w:tcPr>
            <w:tcW w:w="1305"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ind w:right="-108"/>
              <w:rPr>
                <w:lang w:val="en-GB"/>
                <w:rPrChange w:id="798" w:author="Michael Monkenbusch" w:date="2016-11-18T10:51:00Z">
                  <w:rPr>
                    <w:lang w:val="en-GB"/>
                  </w:rPr>
                </w:rPrChange>
              </w:rPr>
            </w:pPr>
          </w:p>
          <w:p w:rsidR="000C424B" w:rsidRPr="00C84EA9" w:rsidRDefault="000C424B" w:rsidP="00215AF7">
            <w:pPr>
              <w:pStyle w:val="western"/>
              <w:spacing w:before="0" w:beforeAutospacing="0" w:after="0"/>
              <w:ind w:right="-108"/>
              <w:rPr>
                <w:lang w:val="en-GB"/>
                <w:rPrChange w:id="799" w:author="Michael Monkenbusch" w:date="2016-11-18T10:51:00Z">
                  <w:rPr>
                    <w:lang w:val="en-GB"/>
                  </w:rPr>
                </w:rPrChange>
              </w:rPr>
            </w:pPr>
          </w:p>
          <w:p w:rsidR="000C424B" w:rsidRPr="00C84EA9" w:rsidRDefault="000C424B" w:rsidP="00215AF7">
            <w:pPr>
              <w:pStyle w:val="western"/>
              <w:spacing w:before="0" w:beforeAutospacing="0" w:after="0"/>
              <w:ind w:right="-108"/>
              <w:rPr>
                <w:lang w:val="en-GB"/>
                <w:rPrChange w:id="800" w:author="Michael Monkenbusch" w:date="2016-11-18T10:51:00Z">
                  <w:rPr>
                    <w:lang w:val="en-GB"/>
                  </w:rPr>
                </w:rPrChange>
              </w:rPr>
            </w:pPr>
          </w:p>
          <w:p w:rsidR="000C424B" w:rsidRPr="00C84EA9" w:rsidRDefault="000C424B" w:rsidP="00215AF7">
            <w:pPr>
              <w:pStyle w:val="western"/>
              <w:spacing w:before="0" w:beforeAutospacing="0" w:after="0"/>
              <w:ind w:right="-108"/>
              <w:rPr>
                <w:lang w:val="en-GB"/>
                <w:rPrChange w:id="801" w:author="Michael Monkenbusch" w:date="2016-11-18T10:51:00Z">
                  <w:rPr>
                    <w:lang w:val="en-GB"/>
                  </w:rPr>
                </w:rPrChange>
              </w:rPr>
            </w:pPr>
          </w:p>
          <w:p w:rsidR="000C424B" w:rsidRPr="00C84EA9" w:rsidRDefault="000C424B" w:rsidP="00215AF7">
            <w:pPr>
              <w:pStyle w:val="western"/>
              <w:spacing w:before="0" w:beforeAutospacing="0" w:after="0"/>
              <w:ind w:right="-108"/>
              <w:rPr>
                <w:lang w:val="en-GB"/>
                <w:rPrChange w:id="802" w:author="Michael Monkenbusch" w:date="2016-11-18T10:51:00Z">
                  <w:rPr>
                    <w:lang w:val="en-GB"/>
                  </w:rPr>
                </w:rPrChange>
              </w:rPr>
            </w:pPr>
          </w:p>
          <w:p w:rsidR="000C424B" w:rsidRPr="00C84EA9" w:rsidRDefault="000C424B" w:rsidP="00215AF7">
            <w:pPr>
              <w:pStyle w:val="western"/>
              <w:spacing w:before="0" w:beforeAutospacing="0" w:after="0"/>
              <w:ind w:right="-108"/>
              <w:rPr>
                <w:lang w:val="en-GB"/>
                <w:rPrChange w:id="803" w:author="Michael Monkenbusch" w:date="2016-11-18T10:51:00Z">
                  <w:rPr>
                    <w:lang w:val="en-GB"/>
                  </w:rPr>
                </w:rPrChange>
              </w:rPr>
            </w:pPr>
          </w:p>
          <w:p w:rsidR="000C424B" w:rsidRPr="00C84EA9" w:rsidRDefault="000C424B" w:rsidP="00215AF7">
            <w:pPr>
              <w:pStyle w:val="western"/>
              <w:spacing w:before="0" w:beforeAutospacing="0" w:after="0"/>
              <w:ind w:right="-108"/>
              <w:rPr>
                <w:lang w:val="en-GB"/>
                <w:rPrChange w:id="804" w:author="Michael Monkenbusch" w:date="2016-11-18T10:51:00Z">
                  <w:rPr>
                    <w:lang w:val="en-GB"/>
                  </w:rPr>
                </w:rPrChange>
              </w:rPr>
            </w:pPr>
          </w:p>
          <w:p w:rsidR="000C424B" w:rsidRPr="00C84EA9" w:rsidRDefault="000C424B" w:rsidP="00215AF7">
            <w:pPr>
              <w:pStyle w:val="western"/>
              <w:spacing w:before="0" w:beforeAutospacing="0" w:after="0"/>
              <w:ind w:right="-108"/>
              <w:rPr>
                <w:lang w:val="en-GB"/>
                <w:rPrChange w:id="805" w:author="Michael Monkenbusch" w:date="2016-11-18T10:51:00Z">
                  <w:rPr>
                    <w:lang w:val="en-GB"/>
                  </w:rPr>
                </w:rPrChange>
              </w:rPr>
            </w:pPr>
          </w:p>
          <w:p w:rsidR="000C424B" w:rsidRPr="00C84EA9" w:rsidRDefault="000C424B" w:rsidP="00215AF7">
            <w:pPr>
              <w:pStyle w:val="western"/>
              <w:spacing w:before="0" w:beforeAutospacing="0" w:after="0"/>
              <w:ind w:right="-108"/>
              <w:rPr>
                <w:lang w:val="en-GB"/>
                <w:rPrChange w:id="806" w:author="Michael Monkenbusch" w:date="2016-11-18T10:51:00Z">
                  <w:rPr>
                    <w:lang w:val="en-GB"/>
                  </w:rPr>
                </w:rPrChange>
              </w:rPr>
            </w:pPr>
          </w:p>
          <w:p w:rsidR="000C424B" w:rsidRPr="00C84EA9" w:rsidRDefault="000C424B" w:rsidP="00215AF7">
            <w:pPr>
              <w:pStyle w:val="western"/>
              <w:spacing w:before="0" w:beforeAutospacing="0" w:after="0"/>
              <w:ind w:right="-108"/>
              <w:rPr>
                <w:lang w:val="en-GB"/>
                <w:rPrChange w:id="807" w:author="Michael Monkenbusch" w:date="2016-11-18T10:51:00Z">
                  <w:rPr>
                    <w:lang w:val="en-GB"/>
                  </w:rPr>
                </w:rPrChange>
              </w:rPr>
            </w:pPr>
          </w:p>
          <w:p w:rsidR="000C424B" w:rsidRPr="00C84EA9" w:rsidRDefault="000C424B" w:rsidP="00215AF7">
            <w:pPr>
              <w:pStyle w:val="western"/>
              <w:spacing w:before="0" w:beforeAutospacing="0" w:after="0"/>
              <w:ind w:right="-108"/>
              <w:rPr>
                <w:lang w:val="en-GB"/>
                <w:rPrChange w:id="808" w:author="Michael Monkenbusch" w:date="2016-11-18T10:51:00Z">
                  <w:rPr>
                    <w:lang w:val="en-GB"/>
                  </w:rPr>
                </w:rPrChange>
              </w:rPr>
            </w:pPr>
          </w:p>
          <w:p w:rsidR="000C424B" w:rsidRPr="00C84EA9" w:rsidRDefault="000C424B" w:rsidP="00215AF7">
            <w:pPr>
              <w:pStyle w:val="western"/>
              <w:spacing w:before="0" w:beforeAutospacing="0" w:after="0"/>
              <w:ind w:right="-108"/>
              <w:rPr>
                <w:lang w:val="en-GB"/>
                <w:rPrChange w:id="809" w:author="Michael Monkenbusch" w:date="2016-11-18T10:51:00Z">
                  <w:rPr>
                    <w:lang w:val="en-GB"/>
                  </w:rPr>
                </w:rPrChange>
              </w:rPr>
            </w:pPr>
          </w:p>
          <w:p w:rsidR="000C424B" w:rsidRPr="00C84EA9" w:rsidRDefault="000C424B" w:rsidP="00215AF7">
            <w:pPr>
              <w:pStyle w:val="western"/>
              <w:spacing w:before="0" w:beforeAutospacing="0" w:after="0"/>
              <w:ind w:right="-108"/>
              <w:rPr>
                <w:lang w:val="en-GB"/>
                <w:rPrChange w:id="810" w:author="Michael Monkenbusch" w:date="2016-11-18T10:51:00Z">
                  <w:rPr>
                    <w:lang w:val="en-GB"/>
                  </w:rPr>
                </w:rPrChange>
              </w:rPr>
            </w:pPr>
          </w:p>
          <w:p w:rsidR="000C424B" w:rsidRPr="00C84EA9" w:rsidRDefault="000C424B" w:rsidP="00215AF7">
            <w:pPr>
              <w:pStyle w:val="western"/>
              <w:spacing w:before="0" w:beforeAutospacing="0" w:after="0"/>
              <w:ind w:right="-108"/>
              <w:rPr>
                <w:lang w:val="en-GB"/>
                <w:rPrChange w:id="811" w:author="Michael Monkenbusch" w:date="2016-11-18T10:51:00Z">
                  <w:rPr>
                    <w:lang w:val="en-GB"/>
                  </w:rPr>
                </w:rPrChange>
              </w:rPr>
            </w:pPr>
          </w:p>
          <w:p w:rsidR="000C424B" w:rsidRPr="00C84EA9" w:rsidRDefault="000C424B" w:rsidP="00215AF7">
            <w:pPr>
              <w:pStyle w:val="western"/>
              <w:spacing w:before="0" w:beforeAutospacing="0" w:after="0"/>
              <w:ind w:right="-108"/>
              <w:rPr>
                <w:lang w:val="en-GB"/>
                <w:rPrChange w:id="812" w:author="Michael Monkenbusch" w:date="2016-11-18T10:51:00Z">
                  <w:rPr>
                    <w:lang w:val="en-GB"/>
                  </w:rPr>
                </w:rPrChange>
              </w:rPr>
            </w:pPr>
          </w:p>
        </w:tc>
        <w:tc>
          <w:tcPr>
            <w:tcW w:w="7440"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rPr>
                <w:lang w:val="en-GB"/>
                <w:rPrChange w:id="813" w:author="Michael Monkenbusch" w:date="2016-11-18T10:51:00Z">
                  <w:rPr>
                    <w:lang w:val="en-GB"/>
                  </w:rPr>
                </w:rPrChange>
              </w:rPr>
            </w:pPr>
            <w:r w:rsidRPr="00C84EA9">
              <w:rPr>
                <w:rFonts w:ascii="Helvetica" w:hAnsi="Helvetica" w:cs="Helvetica"/>
                <w:sz w:val="18"/>
                <w:szCs w:val="18"/>
                <w:lang w:val="en-GB"/>
                <w:rPrChange w:id="814" w:author="Michael Monkenbusch" w:date="2016-11-18T10:51:00Z">
                  <w:rPr>
                    <w:rFonts w:ascii="Helvetica" w:hAnsi="Helvetica" w:cs="Helvetica"/>
                    <w:sz w:val="18"/>
                    <w:szCs w:val="18"/>
                    <w:lang w:val="en-GB"/>
                  </w:rPr>
                </w:rPrChange>
              </w:rPr>
              <w:t>gplot,gp to plot selected files in connected xmgrace</w:t>
            </w:r>
          </w:p>
          <w:p w:rsidR="000C424B" w:rsidRPr="00C84EA9" w:rsidRDefault="000C424B" w:rsidP="00215AF7">
            <w:pPr>
              <w:pStyle w:val="western"/>
              <w:spacing w:before="0" w:beforeAutospacing="0" w:after="0"/>
              <w:rPr>
                <w:lang w:val="en-GB"/>
                <w:rPrChange w:id="815" w:author="Michael Monkenbusch" w:date="2016-11-18T10:51:00Z">
                  <w:rPr>
                    <w:lang w:val="en-GB"/>
                  </w:rPr>
                </w:rPrChange>
              </w:rPr>
            </w:pPr>
            <w:r w:rsidRPr="00C84EA9">
              <w:rPr>
                <w:rFonts w:ascii="Helvetica" w:hAnsi="Helvetica" w:cs="Helvetica"/>
                <w:sz w:val="18"/>
                <w:szCs w:val="18"/>
                <w:lang w:val="en-GB"/>
                <w:rPrChange w:id="816" w:author="Michael Monkenbusch" w:date="2016-11-18T10:51:00Z">
                  <w:rPr>
                    <w:rFonts w:ascii="Helvetica" w:hAnsi="Helvetica" w:cs="Helvetica"/>
                    <w:sz w:val="18"/>
                    <w:szCs w:val="18"/>
                    <w:lang w:val="en-GB"/>
                  </w:rPr>
                </w:rPrChange>
              </w:rPr>
              <w:t>gp plots into same grace until connection is closed</w:t>
            </w:r>
          </w:p>
          <w:p w:rsidR="000C424B" w:rsidRPr="00C84EA9" w:rsidRDefault="000C424B" w:rsidP="00215AF7">
            <w:pPr>
              <w:pStyle w:val="western"/>
              <w:spacing w:before="0" w:beforeAutospacing="0" w:after="0"/>
              <w:rPr>
                <w:lang w:val="en-GB"/>
                <w:rPrChange w:id="817" w:author="Michael Monkenbusch" w:date="2016-11-18T10:51:00Z">
                  <w:rPr>
                    <w:lang w:val="en-GB"/>
                  </w:rPr>
                </w:rPrChange>
              </w:rPr>
            </w:pPr>
            <w:r w:rsidRPr="00C84EA9">
              <w:rPr>
                <w:rFonts w:ascii="Helvetica" w:hAnsi="Helvetica" w:cs="Helvetica"/>
                <w:sz w:val="18"/>
                <w:szCs w:val="18"/>
                <w:lang w:val="en-GB"/>
                <w:rPrChange w:id="818" w:author="Michael Monkenbusch" w:date="2016-11-18T10:51:00Z">
                  <w:rPr>
                    <w:rFonts w:ascii="Helvetica" w:hAnsi="Helvetica" w:cs="Helvetica"/>
                    <w:sz w:val="18"/>
                    <w:szCs w:val="18"/>
                    <w:lang w:val="en-GB"/>
                  </w:rPr>
                </w:rPrChange>
              </w:rPr>
              <w:t>without open connection a new grace process is created</w:t>
            </w:r>
          </w:p>
          <w:p w:rsidR="000C424B" w:rsidRPr="00C84EA9" w:rsidRDefault="000C424B" w:rsidP="00215AF7">
            <w:pPr>
              <w:pStyle w:val="western"/>
              <w:spacing w:before="0" w:beforeAutospacing="0" w:after="0"/>
              <w:rPr>
                <w:lang w:val="en-GB"/>
                <w:rPrChange w:id="819" w:author="Michael Monkenbusch" w:date="2016-11-18T10:51:00Z">
                  <w:rPr>
                    <w:lang w:val="en-GB"/>
                  </w:rPr>
                </w:rPrChange>
              </w:rPr>
            </w:pPr>
            <w:r w:rsidRPr="00C84EA9">
              <w:rPr>
                <w:rFonts w:ascii="Helvetica" w:hAnsi="Helvetica" w:cs="Helvetica"/>
                <w:sz w:val="18"/>
                <w:szCs w:val="18"/>
                <w:lang w:val="en-GB"/>
                <w:rPrChange w:id="820" w:author="Michael Monkenbusch" w:date="2016-11-18T10:51:00Z">
                  <w:rPr>
                    <w:rFonts w:ascii="Helvetica" w:hAnsi="Helvetica" w:cs="Helvetica"/>
                    <w:sz w:val="18"/>
                    <w:szCs w:val="18"/>
                    <w:lang w:val="en-GB"/>
                  </w:rPr>
                </w:rPrChange>
              </w:rPr>
              <w:t xml:space="preserve">common parameter were extracted and a legend is shown build up from uncommon params' </w:t>
            </w:r>
          </w:p>
          <w:p w:rsidR="000C424B" w:rsidRPr="00C84EA9" w:rsidRDefault="000C424B" w:rsidP="00215AF7">
            <w:pPr>
              <w:pStyle w:val="western"/>
              <w:spacing w:before="0" w:beforeAutospacing="0" w:after="0"/>
              <w:rPr>
                <w:lang w:val="en-GB"/>
                <w:rPrChange w:id="821" w:author="Michael Monkenbusch" w:date="2016-11-18T10:51:00Z">
                  <w:rPr>
                    <w:lang w:val="en-GB"/>
                  </w:rPr>
                </w:rPrChange>
              </w:rPr>
            </w:pPr>
            <w:r w:rsidRPr="00C84EA9">
              <w:rPr>
                <w:rFonts w:ascii="Helvetica" w:hAnsi="Helvetica" w:cs="Helvetica"/>
                <w:sz w:val="18"/>
                <w:szCs w:val="18"/>
                <w:lang w:val="en-GB"/>
                <w:rPrChange w:id="822" w:author="Michael Monkenbusch" w:date="2016-11-18T10:51:00Z">
                  <w:rPr>
                    <w:rFonts w:ascii="Helvetica" w:hAnsi="Helvetica" w:cs="Helvetica"/>
                    <w:sz w:val="18"/>
                    <w:szCs w:val="18"/>
                    <w:lang w:val="en-GB"/>
                  </w:rPr>
                </w:rPrChange>
              </w:rPr>
              <w:t>in grace: C-t write text</w:t>
            </w:r>
          </w:p>
          <w:p w:rsidR="000C424B" w:rsidRPr="00C84EA9" w:rsidRDefault="000C424B" w:rsidP="00215AF7">
            <w:pPr>
              <w:pStyle w:val="western"/>
              <w:spacing w:before="0" w:beforeAutospacing="0" w:after="0"/>
              <w:rPr>
                <w:lang w:val="en-GB"/>
                <w:rPrChange w:id="823" w:author="Michael Monkenbusch" w:date="2016-11-18T10:51:00Z">
                  <w:rPr>
                    <w:lang w:val="en-GB"/>
                  </w:rPr>
                </w:rPrChange>
              </w:rPr>
            </w:pPr>
            <w:r w:rsidRPr="00C84EA9">
              <w:rPr>
                <w:rFonts w:ascii="Helvetica" w:hAnsi="Helvetica" w:cs="Helvetica"/>
                <w:sz w:val="18"/>
                <w:szCs w:val="18"/>
                <w:lang w:val="en-GB"/>
                <w:rPrChange w:id="824" w:author="Michael Monkenbusch" w:date="2016-11-18T10:51:00Z">
                  <w:rPr>
                    <w:rFonts w:ascii="Helvetica" w:hAnsi="Helvetica" w:cs="Helvetica"/>
                    <w:sz w:val="18"/>
                    <w:szCs w:val="18"/>
                    <w:lang w:val="en-GB"/>
                  </w:rPr>
                </w:rPrChange>
              </w:rPr>
              <w:t xml:space="preserve">C-d delete text; </w:t>
            </w:r>
          </w:p>
          <w:p w:rsidR="000C424B" w:rsidRPr="00C84EA9" w:rsidRDefault="000C424B" w:rsidP="00215AF7">
            <w:pPr>
              <w:pStyle w:val="western"/>
              <w:spacing w:before="0" w:beforeAutospacing="0" w:after="0"/>
              <w:rPr>
                <w:lang w:val="en-GB"/>
                <w:rPrChange w:id="825" w:author="Michael Monkenbusch" w:date="2016-11-18T10:51:00Z">
                  <w:rPr>
                    <w:lang w:val="en-GB"/>
                  </w:rPr>
                </w:rPrChange>
              </w:rPr>
            </w:pPr>
            <w:r w:rsidRPr="00C84EA9">
              <w:rPr>
                <w:rFonts w:ascii="Helvetica" w:hAnsi="Helvetica" w:cs="Helvetica"/>
                <w:sz w:val="18"/>
                <w:szCs w:val="18"/>
                <w:lang w:val="en-GB"/>
                <w:rPrChange w:id="826" w:author="Michael Monkenbusch" w:date="2016-11-18T10:51:00Z">
                  <w:rPr>
                    <w:rFonts w:ascii="Helvetica" w:hAnsi="Helvetica" w:cs="Helvetica"/>
                    <w:sz w:val="18"/>
                    <w:szCs w:val="18"/>
                    <w:lang w:val="en-GB"/>
                  </w:rPr>
                </w:rPrChange>
              </w:rPr>
              <w:t>C-M moves objekt</w:t>
            </w:r>
          </w:p>
          <w:p w:rsidR="000C424B" w:rsidRPr="00C84EA9" w:rsidRDefault="000C424B" w:rsidP="00215AF7">
            <w:pPr>
              <w:pStyle w:val="western"/>
              <w:spacing w:before="0" w:beforeAutospacing="0" w:after="0"/>
              <w:rPr>
                <w:lang w:val="en-GB"/>
                <w:rPrChange w:id="827" w:author="Michael Monkenbusch" w:date="2016-11-18T10:51:00Z">
                  <w:rPr>
                    <w:lang w:val="en-GB"/>
                  </w:rPr>
                </w:rPrChange>
              </w:rPr>
            </w:pPr>
            <w:r w:rsidRPr="00C84EA9">
              <w:rPr>
                <w:rFonts w:ascii="Helvetica" w:hAnsi="Helvetica" w:cs="Helvetica"/>
                <w:sz w:val="18"/>
                <w:szCs w:val="18"/>
                <w:lang w:val="en-GB"/>
                <w:rPrChange w:id="828" w:author="Michael Monkenbusch" w:date="2016-11-18T10:51:00Z">
                  <w:rPr>
                    <w:rFonts w:ascii="Helvetica" w:hAnsi="Helvetica" w:cs="Helvetica"/>
                    <w:sz w:val="18"/>
                    <w:szCs w:val="18"/>
                    <w:lang w:val="en-GB"/>
                  </w:rPr>
                </w:rPrChange>
              </w:rPr>
              <w:t xml:space="preserve">C-L moves legend </w:t>
            </w:r>
          </w:p>
          <w:p w:rsidR="000C424B" w:rsidRPr="00C84EA9" w:rsidRDefault="000C424B" w:rsidP="00215AF7">
            <w:pPr>
              <w:pStyle w:val="western"/>
              <w:spacing w:before="0" w:beforeAutospacing="0" w:after="0"/>
              <w:rPr>
                <w:lang w:val="en-GB"/>
                <w:rPrChange w:id="829" w:author="Michael Monkenbusch" w:date="2016-11-18T10:51:00Z">
                  <w:rPr>
                    <w:lang w:val="en-GB"/>
                  </w:rPr>
                </w:rPrChange>
              </w:rPr>
            </w:pPr>
            <w:r w:rsidRPr="00C84EA9">
              <w:rPr>
                <w:rFonts w:ascii="Helvetica" w:hAnsi="Helvetica" w:cs="Helvetica"/>
                <w:sz w:val="18"/>
                <w:szCs w:val="18"/>
                <w:lang w:val="en-GB"/>
                <w:rPrChange w:id="830" w:author="Michael Monkenbusch" w:date="2016-11-18T10:51:00Z">
                  <w:rPr>
                    <w:rFonts w:ascii="Helvetica" w:hAnsi="Helvetica" w:cs="Helvetica"/>
                    <w:sz w:val="18"/>
                    <w:szCs w:val="18"/>
                    <w:lang w:val="en-GB"/>
                  </w:rPr>
                </w:rPrChange>
              </w:rPr>
              <w:t>all parameters were transferred to set comments in grace to identify datasets</w:t>
            </w:r>
          </w:p>
          <w:p w:rsidR="000C424B" w:rsidRPr="00C84EA9" w:rsidRDefault="000C424B" w:rsidP="00215AF7">
            <w:pPr>
              <w:pStyle w:val="western"/>
              <w:spacing w:before="0" w:beforeAutospacing="0" w:after="0"/>
              <w:rPr>
                <w:lang w:val="en-GB"/>
                <w:rPrChange w:id="831" w:author="Michael Monkenbusch" w:date="2016-11-18T10:51:00Z">
                  <w:rPr>
                    <w:lang w:val="en-GB"/>
                  </w:rPr>
                </w:rPrChange>
              </w:rPr>
            </w:pPr>
          </w:p>
          <w:p w:rsidR="000C424B" w:rsidRPr="00C84EA9" w:rsidRDefault="000C424B" w:rsidP="00215AF7">
            <w:pPr>
              <w:pStyle w:val="western"/>
              <w:spacing w:before="0" w:beforeAutospacing="0" w:after="0"/>
              <w:rPr>
                <w:lang w:val="en-GB"/>
                <w:rPrChange w:id="832" w:author="Michael Monkenbusch" w:date="2016-11-18T10:51:00Z">
                  <w:rPr>
                    <w:lang w:val="en-GB"/>
                  </w:rPr>
                </w:rPrChange>
              </w:rPr>
            </w:pPr>
            <w:r w:rsidRPr="00C84EA9">
              <w:rPr>
                <w:rFonts w:ascii="Helvetica" w:hAnsi="Helvetica" w:cs="Helvetica"/>
                <w:sz w:val="18"/>
                <w:szCs w:val="18"/>
                <w:lang w:val="en-GB"/>
                <w:rPrChange w:id="833" w:author="Michael Monkenbusch" w:date="2016-11-18T10:51:00Z">
                  <w:rPr>
                    <w:rFonts w:ascii="Helvetica" w:hAnsi="Helvetica" w:cs="Helvetica"/>
                    <w:sz w:val="18"/>
                    <w:szCs w:val="18"/>
                    <w:lang w:val="en-GB"/>
                  </w:rPr>
                </w:rPrChange>
              </w:rPr>
              <w:t>save your plots in the file menu as grace file (?.agr or ?.xgr ) if you want to modify later</w:t>
            </w:r>
          </w:p>
          <w:p w:rsidR="000C424B" w:rsidRPr="00C84EA9" w:rsidRDefault="000C424B" w:rsidP="00215AF7">
            <w:pPr>
              <w:pStyle w:val="western"/>
              <w:spacing w:before="0" w:beforeAutospacing="0" w:after="0"/>
              <w:rPr>
                <w:lang w:val="en-GB"/>
                <w:rPrChange w:id="834" w:author="Michael Monkenbusch" w:date="2016-11-18T10:51:00Z">
                  <w:rPr>
                    <w:lang w:val="en-GB"/>
                  </w:rPr>
                </w:rPrChange>
              </w:rPr>
            </w:pPr>
            <w:r w:rsidRPr="00C84EA9">
              <w:rPr>
                <w:rFonts w:ascii="Helvetica" w:hAnsi="Helvetica" w:cs="Helvetica"/>
                <w:sz w:val="18"/>
                <w:szCs w:val="18"/>
                <w:lang w:val="en-GB"/>
                <w:rPrChange w:id="835" w:author="Michael Monkenbusch" w:date="2016-11-18T10:51:00Z">
                  <w:rPr>
                    <w:rFonts w:ascii="Helvetica" w:hAnsi="Helvetica" w:cs="Helvetica"/>
                    <w:sz w:val="18"/>
                    <w:szCs w:val="18"/>
                    <w:lang w:val="en-GB"/>
                  </w:rPr>
                </w:rPrChange>
              </w:rPr>
              <w:t>Print it in menu File/Print Setup (Device setup opens )</w:t>
            </w:r>
          </w:p>
          <w:p w:rsidR="000C424B" w:rsidRPr="00C84EA9" w:rsidRDefault="000C424B" w:rsidP="00215AF7">
            <w:pPr>
              <w:pStyle w:val="western"/>
              <w:spacing w:before="0" w:beforeAutospacing="0" w:after="0"/>
              <w:rPr>
                <w:lang w:val="en-GB"/>
                <w:rPrChange w:id="836" w:author="Michael Monkenbusch" w:date="2016-11-18T10:51:00Z">
                  <w:rPr>
                    <w:lang w:val="en-GB"/>
                  </w:rPr>
                </w:rPrChange>
              </w:rPr>
            </w:pPr>
            <w:r w:rsidRPr="00C84EA9">
              <w:rPr>
                <w:rFonts w:ascii="Helvetica" w:hAnsi="Helvetica" w:cs="Helvetica"/>
                <w:sz w:val="18"/>
                <w:szCs w:val="18"/>
                <w:lang w:val="en-GB"/>
                <w:rPrChange w:id="837" w:author="Michael Monkenbusch" w:date="2016-11-18T10:51:00Z">
                  <w:rPr>
                    <w:rFonts w:ascii="Helvetica" w:hAnsi="Helvetica" w:cs="Helvetica"/>
                    <w:sz w:val="18"/>
                    <w:szCs w:val="18"/>
                    <w:lang w:val="en-GB"/>
                  </w:rPr>
                </w:rPrChange>
              </w:rPr>
              <w:t xml:space="preserve">choose format and size ( press apply ) </w:t>
            </w:r>
          </w:p>
          <w:p w:rsidR="000C424B" w:rsidRPr="00C84EA9" w:rsidRDefault="000C424B" w:rsidP="00215AF7">
            <w:pPr>
              <w:pStyle w:val="western"/>
              <w:spacing w:before="0" w:beforeAutospacing="0" w:after="0"/>
              <w:rPr>
                <w:lang w:val="en-GB"/>
                <w:rPrChange w:id="838" w:author="Michael Monkenbusch" w:date="2016-11-18T10:51:00Z">
                  <w:rPr>
                    <w:lang w:val="en-GB"/>
                  </w:rPr>
                </w:rPrChange>
              </w:rPr>
            </w:pPr>
            <w:r w:rsidRPr="00C84EA9">
              <w:rPr>
                <w:rFonts w:ascii="Helvetica" w:hAnsi="Helvetica" w:cs="Helvetica"/>
                <w:sz w:val="18"/>
                <w:szCs w:val="18"/>
                <w:lang w:val="en-GB"/>
                <w:rPrChange w:id="839" w:author="Michael Monkenbusch" w:date="2016-11-18T10:51:00Z">
                  <w:rPr>
                    <w:rFonts w:ascii="Helvetica" w:hAnsi="Helvetica" w:cs="Helvetica"/>
                    <w:sz w:val="18"/>
                    <w:szCs w:val="18"/>
                    <w:lang w:val="en-GB"/>
                  </w:rPr>
                </w:rPrChange>
              </w:rPr>
              <w:t xml:space="preserve">(for .eps choose Tight box in device options ) </w:t>
            </w:r>
          </w:p>
          <w:p w:rsidR="000C424B" w:rsidRPr="00C84EA9" w:rsidRDefault="000C424B" w:rsidP="00215AF7">
            <w:pPr>
              <w:pStyle w:val="western"/>
              <w:spacing w:before="0" w:beforeAutospacing="0" w:after="0"/>
              <w:rPr>
                <w:lang w:val="en-GB"/>
                <w:rPrChange w:id="840" w:author="Michael Monkenbusch" w:date="2016-11-18T10:51:00Z">
                  <w:rPr>
                    <w:lang w:val="en-GB"/>
                  </w:rPr>
                </w:rPrChange>
              </w:rPr>
            </w:pPr>
            <w:r w:rsidRPr="00C84EA9">
              <w:rPr>
                <w:rFonts w:ascii="Helvetica" w:hAnsi="Helvetica" w:cs="Helvetica"/>
                <w:sz w:val="18"/>
                <w:szCs w:val="18"/>
                <w:lang w:val="en-GB"/>
                <w:rPrChange w:id="841" w:author="Michael Monkenbusch" w:date="2016-11-18T10:51:00Z">
                  <w:rPr>
                    <w:rFonts w:ascii="Helvetica" w:hAnsi="Helvetica" w:cs="Helvetica"/>
                    <w:sz w:val="18"/>
                    <w:szCs w:val="18"/>
                    <w:lang w:val="en-GB"/>
                  </w:rPr>
                </w:rPrChange>
              </w:rPr>
              <w:t xml:space="preserve">printed in menu point File/Print </w:t>
            </w:r>
          </w:p>
        </w:tc>
      </w:tr>
      <w:tr w:rsidR="000C424B" w:rsidRPr="00C84EA9">
        <w:trPr>
          <w:divId w:val="526019186"/>
          <w:tblCellSpacing w:w="0" w:type="dxa"/>
        </w:trPr>
        <w:tc>
          <w:tcPr>
            <w:tcW w:w="1305"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rPr>
                <w:lang w:val="en-GB"/>
                <w:rPrChange w:id="842" w:author="Michael Monkenbusch" w:date="2016-11-18T10:51:00Z">
                  <w:rPr>
                    <w:lang w:val="en-GB"/>
                  </w:rPr>
                </w:rPrChange>
              </w:rPr>
            </w:pPr>
            <w:r w:rsidRPr="00C84EA9">
              <w:rPr>
                <w:rFonts w:ascii="Helvetica" w:hAnsi="Helvetica" w:cs="Helvetica"/>
                <w:sz w:val="18"/>
                <w:szCs w:val="18"/>
                <w:lang w:val="en-GB"/>
                <w:rPrChange w:id="843" w:author="Michael Monkenbusch" w:date="2016-11-18T10:51:00Z">
                  <w:rPr>
                    <w:rFonts w:ascii="Helvetica" w:hAnsi="Helvetica" w:cs="Helvetica"/>
                    <w:sz w:val="18"/>
                    <w:szCs w:val="18"/>
                    <w:lang w:val="en-GB"/>
                  </w:rPr>
                </w:rPrChange>
              </w:rPr>
              <w:t xml:space="preserve">Options: </w:t>
            </w:r>
          </w:p>
          <w:p w:rsidR="000C424B" w:rsidRPr="00C84EA9" w:rsidRDefault="000C424B" w:rsidP="00215AF7">
            <w:pPr>
              <w:pStyle w:val="western"/>
              <w:spacing w:before="0" w:beforeAutospacing="0" w:after="0"/>
              <w:rPr>
                <w:lang w:val="en-GB"/>
                <w:rPrChange w:id="844" w:author="Michael Monkenbusch" w:date="2016-11-18T10:51:00Z">
                  <w:rPr>
                    <w:lang w:val="en-GB"/>
                  </w:rPr>
                </w:rPrChange>
              </w:rPr>
            </w:pPr>
            <w:r w:rsidRPr="00C84EA9">
              <w:rPr>
                <w:rFonts w:ascii="Helvetica" w:hAnsi="Helvetica" w:cs="Helvetica"/>
                <w:sz w:val="18"/>
                <w:szCs w:val="18"/>
                <w:lang w:val="en-GB"/>
                <w:rPrChange w:id="845" w:author="Michael Monkenbusch" w:date="2016-11-18T10:51:00Z">
                  <w:rPr>
                    <w:rFonts w:ascii="Helvetica" w:hAnsi="Helvetica" w:cs="Helvetica"/>
                    <w:sz w:val="18"/>
                    <w:szCs w:val="18"/>
                    <w:lang w:val="en-GB"/>
                  </w:rPr>
                </w:rPrChange>
              </w:rPr>
              <w:t xml:space="preserve">help, h, ? </w:t>
            </w:r>
          </w:p>
          <w:p w:rsidR="000C424B" w:rsidRPr="00C84EA9" w:rsidRDefault="000C424B" w:rsidP="00215AF7">
            <w:pPr>
              <w:pStyle w:val="western"/>
              <w:spacing w:before="0" w:beforeAutospacing="0" w:after="0"/>
              <w:rPr>
                <w:lang w:val="en-GB"/>
                <w:rPrChange w:id="846" w:author="Michael Monkenbusch" w:date="2016-11-18T10:51:00Z">
                  <w:rPr>
                    <w:lang w:val="en-GB"/>
                  </w:rPr>
                </w:rPrChange>
              </w:rPr>
            </w:pPr>
            <w:r w:rsidRPr="00C84EA9">
              <w:rPr>
                <w:rFonts w:ascii="Helvetica" w:hAnsi="Helvetica" w:cs="Helvetica"/>
                <w:sz w:val="18"/>
                <w:szCs w:val="18"/>
                <w:lang w:val="en-GB"/>
                <w:rPrChange w:id="847" w:author="Michael Monkenbusch" w:date="2016-11-18T10:51:00Z">
                  <w:rPr>
                    <w:rFonts w:ascii="Helvetica" w:hAnsi="Helvetica" w:cs="Helvetica"/>
                    <w:sz w:val="18"/>
                    <w:szCs w:val="18"/>
                    <w:lang w:val="en-GB"/>
                  </w:rPr>
                </w:rPrChange>
              </w:rPr>
              <w:t xml:space="preserve">switches </w:t>
            </w:r>
            <w:r w:rsidRPr="00C84EA9">
              <w:rPr>
                <w:rFonts w:ascii="Helvetica" w:hAnsi="Helvetica" w:cs="Helvetica"/>
                <w:b/>
                <w:bCs/>
                <w:sz w:val="18"/>
                <w:szCs w:val="18"/>
                <w:lang w:val="en-GB"/>
                <w:rPrChange w:id="848" w:author="Michael Monkenbusch" w:date="2016-11-18T10:51:00Z">
                  <w:rPr>
                    <w:rFonts w:ascii="Helvetica" w:hAnsi="Helvetica" w:cs="Helvetica"/>
                    <w:b/>
                    <w:bCs/>
                    <w:sz w:val="18"/>
                    <w:szCs w:val="18"/>
                    <w:lang w:val="en-GB"/>
                  </w:rPr>
                </w:rPrChange>
              </w:rPr>
              <w:t>on/off'</w:t>
            </w:r>
          </w:p>
          <w:p w:rsidR="000C424B" w:rsidRPr="00C84EA9" w:rsidRDefault="000C424B" w:rsidP="00215AF7">
            <w:pPr>
              <w:pStyle w:val="western"/>
              <w:spacing w:before="0" w:beforeAutospacing="0" w:after="0"/>
              <w:rPr>
                <w:rPrChange w:id="849" w:author="Michael Monkenbusch" w:date="2016-11-18T10:51:00Z">
                  <w:rPr/>
                </w:rPrChange>
              </w:rPr>
            </w:pPr>
            <w:r w:rsidRPr="00C84EA9">
              <w:rPr>
                <w:rFonts w:ascii="Helvetica" w:hAnsi="Helvetica" w:cs="Helvetica"/>
                <w:sz w:val="18"/>
                <w:szCs w:val="18"/>
                <w:rPrChange w:id="850" w:author="Michael Monkenbusch" w:date="2016-11-18T10:51:00Z">
                  <w:rPr>
                    <w:rFonts w:ascii="Helvetica" w:hAnsi="Helvetica" w:cs="Helvetica"/>
                    <w:sz w:val="18"/>
                    <w:szCs w:val="18"/>
                  </w:rPr>
                </w:rPrChange>
              </w:rPr>
              <w:t xml:space="preserve">fits, fi </w:t>
            </w:r>
          </w:p>
          <w:p w:rsidR="000C424B" w:rsidRPr="00C84EA9" w:rsidRDefault="000C424B" w:rsidP="00215AF7">
            <w:pPr>
              <w:pStyle w:val="western"/>
              <w:spacing w:before="0" w:beforeAutospacing="0" w:after="0"/>
              <w:rPr>
                <w:rPrChange w:id="851" w:author="Michael Monkenbusch" w:date="2016-11-18T10:51:00Z">
                  <w:rPr/>
                </w:rPrChange>
              </w:rPr>
            </w:pPr>
            <w:r w:rsidRPr="00C84EA9">
              <w:rPr>
                <w:rFonts w:ascii="Helvetica" w:hAnsi="Helvetica" w:cs="Helvetica"/>
                <w:sz w:val="18"/>
                <w:szCs w:val="18"/>
                <w:rPrChange w:id="852" w:author="Michael Monkenbusch" w:date="2016-11-18T10:51:00Z">
                  <w:rPr>
                    <w:rFonts w:ascii="Helvetica" w:hAnsi="Helvetica" w:cs="Helvetica"/>
                    <w:sz w:val="18"/>
                    <w:szCs w:val="18"/>
                  </w:rPr>
                </w:rPrChange>
              </w:rPr>
              <w:t xml:space="preserve">fitpara, fp </w:t>
            </w:r>
          </w:p>
          <w:p w:rsidR="000C424B" w:rsidRPr="00C84EA9" w:rsidRDefault="000C424B" w:rsidP="00215AF7">
            <w:pPr>
              <w:pStyle w:val="western"/>
              <w:spacing w:before="0" w:beforeAutospacing="0" w:after="0"/>
              <w:rPr>
                <w:rPrChange w:id="853" w:author="Michael Monkenbusch" w:date="2016-11-18T10:51:00Z">
                  <w:rPr/>
                </w:rPrChange>
              </w:rPr>
            </w:pPr>
            <w:r w:rsidRPr="00C84EA9">
              <w:rPr>
                <w:rFonts w:ascii="Helvetica" w:hAnsi="Helvetica" w:cs="Helvetica"/>
                <w:sz w:val="18"/>
                <w:szCs w:val="18"/>
                <w:rPrChange w:id="854" w:author="Michael Monkenbusch" w:date="2016-11-18T10:51:00Z">
                  <w:rPr>
                    <w:rFonts w:ascii="Helvetica" w:hAnsi="Helvetica" w:cs="Helvetica"/>
                    <w:sz w:val="18"/>
                    <w:szCs w:val="18"/>
                  </w:rPr>
                </w:rPrChange>
              </w:rPr>
              <w:t xml:space="preserve">error, er </w:t>
            </w:r>
          </w:p>
          <w:p w:rsidR="000C424B" w:rsidRPr="00C84EA9" w:rsidRDefault="000C424B" w:rsidP="00215AF7">
            <w:pPr>
              <w:pStyle w:val="western"/>
              <w:spacing w:before="0" w:beforeAutospacing="0" w:after="0"/>
              <w:rPr>
                <w:lang w:val="fr-FR"/>
                <w:rPrChange w:id="855" w:author="Michael Monkenbusch" w:date="2016-11-18T10:51:00Z">
                  <w:rPr>
                    <w:lang w:val="fr-FR"/>
                  </w:rPr>
                </w:rPrChange>
              </w:rPr>
            </w:pPr>
            <w:r w:rsidRPr="00C84EA9">
              <w:rPr>
                <w:rFonts w:ascii="Helvetica" w:hAnsi="Helvetica" w:cs="Helvetica"/>
                <w:sz w:val="18"/>
                <w:szCs w:val="18"/>
                <w:lang w:val="fr-FR"/>
                <w:rPrChange w:id="856" w:author="Michael Monkenbusch" w:date="2016-11-18T10:51:00Z">
                  <w:rPr>
                    <w:rFonts w:ascii="Helvetica" w:hAnsi="Helvetica" w:cs="Helvetica"/>
                    <w:sz w:val="18"/>
                    <w:szCs w:val="18"/>
                    <w:lang w:val="fr-FR"/>
                  </w:rPr>
                </w:rPrChange>
              </w:rPr>
              <w:t>legend, le</w:t>
            </w:r>
          </w:p>
          <w:p w:rsidR="000C424B" w:rsidRPr="00C84EA9" w:rsidRDefault="000C424B" w:rsidP="00215AF7">
            <w:pPr>
              <w:pStyle w:val="western"/>
              <w:spacing w:before="0" w:beforeAutospacing="0" w:after="0"/>
              <w:rPr>
                <w:lang w:val="fr-FR"/>
                <w:rPrChange w:id="857" w:author="Michael Monkenbusch" w:date="2016-11-18T10:51:00Z">
                  <w:rPr>
                    <w:lang w:val="fr-FR"/>
                  </w:rPr>
                </w:rPrChange>
              </w:rPr>
            </w:pPr>
          </w:p>
          <w:p w:rsidR="000C424B" w:rsidRPr="00C84EA9" w:rsidRDefault="000C424B" w:rsidP="00215AF7">
            <w:pPr>
              <w:pStyle w:val="western"/>
              <w:spacing w:before="0" w:beforeAutospacing="0" w:after="0"/>
              <w:rPr>
                <w:lang w:val="fr-FR"/>
                <w:rPrChange w:id="858" w:author="Michael Monkenbusch" w:date="2016-11-18T10:51:00Z">
                  <w:rPr>
                    <w:lang w:val="fr-FR"/>
                  </w:rPr>
                </w:rPrChange>
              </w:rPr>
            </w:pPr>
            <w:r w:rsidRPr="00C84EA9">
              <w:rPr>
                <w:rFonts w:ascii="Helvetica" w:hAnsi="Helvetica" w:cs="Helvetica"/>
                <w:sz w:val="18"/>
                <w:szCs w:val="18"/>
                <w:lang w:val="fr-FR"/>
                <w:rPrChange w:id="859" w:author="Michael Monkenbusch" w:date="2016-11-18T10:51:00Z">
                  <w:rPr>
                    <w:rFonts w:ascii="Helvetica" w:hAnsi="Helvetica" w:cs="Helvetica"/>
                    <w:sz w:val="18"/>
                    <w:szCs w:val="18"/>
                    <w:lang w:val="fr-FR"/>
                  </w:rPr>
                </w:rPrChange>
              </w:rPr>
              <w:t xml:space="preserve">jointpar,jp </w:t>
            </w:r>
          </w:p>
          <w:p w:rsidR="000C424B" w:rsidRPr="00C84EA9" w:rsidRDefault="000C424B" w:rsidP="00215AF7">
            <w:pPr>
              <w:pStyle w:val="western"/>
              <w:spacing w:before="0" w:beforeAutospacing="0" w:after="0"/>
              <w:rPr>
                <w:lang w:val="fr-FR"/>
                <w:rPrChange w:id="860" w:author="Michael Monkenbusch" w:date="2016-11-18T10:51:00Z">
                  <w:rPr>
                    <w:lang w:val="fr-FR"/>
                  </w:rPr>
                </w:rPrChange>
              </w:rPr>
            </w:pPr>
            <w:r w:rsidRPr="00C84EA9">
              <w:rPr>
                <w:rFonts w:ascii="Helvetica" w:hAnsi="Helvetica" w:cs="Helvetica"/>
                <w:sz w:val="18"/>
                <w:szCs w:val="18"/>
                <w:lang w:val="fr-FR"/>
                <w:rPrChange w:id="861" w:author="Michael Monkenbusch" w:date="2016-11-18T10:51:00Z">
                  <w:rPr>
                    <w:rFonts w:ascii="Helvetica" w:hAnsi="Helvetica" w:cs="Helvetica"/>
                    <w:sz w:val="18"/>
                    <w:szCs w:val="18"/>
                    <w:lang w:val="fr-FR"/>
                  </w:rPr>
                </w:rPrChange>
              </w:rPr>
              <w:t xml:space="preserve">close, cl </w:t>
            </w:r>
          </w:p>
          <w:p w:rsidR="000C424B" w:rsidRPr="00C84EA9" w:rsidRDefault="000C424B" w:rsidP="00215AF7">
            <w:pPr>
              <w:pStyle w:val="western"/>
              <w:spacing w:before="0" w:beforeAutospacing="0" w:after="0"/>
              <w:rPr>
                <w:lang w:val="fr-FR"/>
                <w:rPrChange w:id="862" w:author="Michael Monkenbusch" w:date="2016-11-18T10:51:00Z">
                  <w:rPr>
                    <w:lang w:val="fr-FR"/>
                  </w:rPr>
                </w:rPrChange>
              </w:rPr>
            </w:pPr>
          </w:p>
          <w:p w:rsidR="000C424B" w:rsidRPr="00C84EA9" w:rsidRDefault="000C424B" w:rsidP="00215AF7">
            <w:pPr>
              <w:pStyle w:val="western"/>
              <w:spacing w:before="0" w:beforeAutospacing="0" w:after="0"/>
              <w:rPr>
                <w:lang w:val="en-GB"/>
                <w:rPrChange w:id="863" w:author="Michael Monkenbusch" w:date="2016-11-18T10:51:00Z">
                  <w:rPr>
                    <w:lang w:val="en-GB"/>
                  </w:rPr>
                </w:rPrChange>
              </w:rPr>
            </w:pPr>
            <w:r w:rsidRPr="00C84EA9">
              <w:rPr>
                <w:rFonts w:ascii="Helvetica" w:hAnsi="Helvetica" w:cs="Helvetica"/>
                <w:sz w:val="18"/>
                <w:szCs w:val="18"/>
                <w:lang w:val="en-GB"/>
                <w:rPrChange w:id="864" w:author="Michael Monkenbusch" w:date="2016-11-18T10:51:00Z">
                  <w:rPr>
                    <w:rFonts w:ascii="Helvetica" w:hAnsi="Helvetica" w:cs="Helvetica"/>
                    <w:sz w:val="18"/>
                    <w:szCs w:val="18"/>
                    <w:lang w:val="en-GB"/>
                  </w:rPr>
                </w:rPrChange>
              </w:rPr>
              <w:t>clearplo,clear</w:t>
            </w:r>
          </w:p>
          <w:p w:rsidR="000C424B" w:rsidRPr="00C84EA9" w:rsidRDefault="000C424B" w:rsidP="00215AF7">
            <w:pPr>
              <w:pStyle w:val="western"/>
              <w:spacing w:before="0" w:beforeAutospacing="0" w:after="0"/>
              <w:rPr>
                <w:lang w:val="en-GB"/>
                <w:rPrChange w:id="865" w:author="Michael Monkenbusch" w:date="2016-11-18T10:51:00Z">
                  <w:rPr>
                    <w:lang w:val="en-GB"/>
                  </w:rPr>
                </w:rPrChange>
              </w:rPr>
            </w:pPr>
            <w:r w:rsidRPr="00C84EA9">
              <w:rPr>
                <w:rFonts w:ascii="Helvetica" w:hAnsi="Helvetica" w:cs="Helvetica"/>
                <w:sz w:val="18"/>
                <w:szCs w:val="18"/>
                <w:lang w:val="en-GB"/>
                <w:rPrChange w:id="866" w:author="Michael Monkenbusch" w:date="2016-11-18T10:51:00Z">
                  <w:rPr>
                    <w:rFonts w:ascii="Helvetica" w:hAnsi="Helvetica" w:cs="Helvetica"/>
                    <w:sz w:val="18"/>
                    <w:szCs w:val="18"/>
                    <w:lang w:val="en-GB"/>
                  </w:rPr>
                </w:rPrChange>
              </w:rPr>
              <w:t>autoscal, as</w:t>
            </w:r>
          </w:p>
        </w:tc>
        <w:tc>
          <w:tcPr>
            <w:tcW w:w="7440"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rPr>
                <w:lang w:val="en-GB"/>
                <w:rPrChange w:id="867" w:author="Michael Monkenbusch" w:date="2016-11-18T10:51:00Z">
                  <w:rPr>
                    <w:lang w:val="en-GB"/>
                  </w:rPr>
                </w:rPrChange>
              </w:rPr>
            </w:pPr>
            <w:r w:rsidRPr="00C84EA9">
              <w:rPr>
                <w:rFonts w:ascii="Helvetica" w:hAnsi="Helvetica" w:cs="Helvetica"/>
                <w:sz w:val="18"/>
                <w:szCs w:val="18"/>
                <w:lang w:val="en-GB"/>
                <w:rPrChange w:id="868" w:author="Michael Monkenbusch" w:date="2016-11-18T10:51:00Z">
                  <w:rPr>
                    <w:rFonts w:ascii="Helvetica" w:hAnsi="Helvetica" w:cs="Helvetica"/>
                    <w:sz w:val="18"/>
                    <w:szCs w:val="18"/>
                    <w:lang w:val="en-GB"/>
                  </w:rPr>
                </w:rPrChange>
              </w:rPr>
              <w:t xml:space="preserve">stored </w:t>
            </w:r>
          </w:p>
          <w:p w:rsidR="000C424B" w:rsidRPr="00C84EA9" w:rsidRDefault="000C424B" w:rsidP="00215AF7">
            <w:pPr>
              <w:pStyle w:val="western"/>
              <w:spacing w:before="0" w:beforeAutospacing="0" w:after="0"/>
              <w:rPr>
                <w:lang w:val="en-GB"/>
                <w:rPrChange w:id="869" w:author="Michael Monkenbusch" w:date="2016-11-18T10:51:00Z">
                  <w:rPr>
                    <w:lang w:val="en-GB"/>
                  </w:rPr>
                </w:rPrChange>
              </w:rPr>
            </w:pPr>
            <w:r w:rsidRPr="00C84EA9">
              <w:rPr>
                <w:rFonts w:ascii="Helvetica" w:hAnsi="Helvetica" w:cs="Helvetica"/>
                <w:sz w:val="18"/>
                <w:szCs w:val="18"/>
                <w:lang w:val="en-GB"/>
                <w:rPrChange w:id="870" w:author="Michael Monkenbusch" w:date="2016-11-18T10:51:00Z">
                  <w:rPr>
                    <w:rFonts w:ascii="Helvetica" w:hAnsi="Helvetica" w:cs="Helvetica"/>
                    <w:sz w:val="18"/>
                    <w:szCs w:val="18"/>
                    <w:lang w:val="en-GB"/>
                  </w:rPr>
                </w:rPrChange>
              </w:rPr>
              <w:t>for this help text</w:t>
            </w:r>
          </w:p>
          <w:p w:rsidR="000C424B" w:rsidRPr="00C84EA9" w:rsidRDefault="000C424B" w:rsidP="00215AF7">
            <w:pPr>
              <w:pStyle w:val="western"/>
              <w:spacing w:before="0" w:beforeAutospacing="0" w:after="0"/>
              <w:rPr>
                <w:lang w:val="en-GB"/>
                <w:rPrChange w:id="871" w:author="Michael Monkenbusch" w:date="2016-11-18T10:51:00Z">
                  <w:rPr>
                    <w:lang w:val="en-GB"/>
                  </w:rPr>
                </w:rPrChange>
              </w:rPr>
            </w:pPr>
          </w:p>
          <w:p w:rsidR="000C424B" w:rsidRPr="00C84EA9" w:rsidRDefault="000C424B" w:rsidP="00215AF7">
            <w:pPr>
              <w:pStyle w:val="western"/>
              <w:spacing w:before="0" w:beforeAutospacing="0" w:after="0"/>
              <w:rPr>
                <w:lang w:val="en-GB"/>
                <w:rPrChange w:id="872" w:author="Michael Monkenbusch" w:date="2016-11-18T10:51:00Z">
                  <w:rPr>
                    <w:lang w:val="en-GB"/>
                  </w:rPr>
                </w:rPrChange>
              </w:rPr>
            </w:pPr>
            <w:r w:rsidRPr="00C84EA9">
              <w:rPr>
                <w:rFonts w:ascii="Helvetica" w:hAnsi="Helvetica" w:cs="Helvetica"/>
                <w:sz w:val="18"/>
                <w:szCs w:val="18"/>
                <w:lang w:val="en-GB"/>
                <w:rPrChange w:id="873" w:author="Michael Monkenbusch" w:date="2016-11-18T10:51:00Z">
                  <w:rPr>
                    <w:rFonts w:ascii="Helvetica" w:hAnsi="Helvetica" w:cs="Helvetica"/>
                    <w:sz w:val="18"/>
                    <w:szCs w:val="18"/>
                    <w:lang w:val="en-GB"/>
                  </w:rPr>
                </w:rPrChange>
              </w:rPr>
              <w:t xml:space="preserve">hide fits (but </w:t>
            </w:r>
            <w:r w:rsidRPr="00C84EA9">
              <w:rPr>
                <w:rFonts w:ascii="Helvetica" w:hAnsi="Helvetica" w:cs="Helvetica"/>
                <w:sz w:val="18"/>
                <w:szCs w:val="18"/>
                <w:lang w:val="en-US"/>
                <w:rPrChange w:id="874" w:author="Michael Monkenbusch" w:date="2016-11-18T10:51:00Z">
                  <w:rPr>
                    <w:rFonts w:ascii="Helvetica" w:hAnsi="Helvetica" w:cs="Helvetica"/>
                    <w:sz w:val="18"/>
                    <w:szCs w:val="18"/>
                    <w:lang w:val="en-US"/>
                  </w:rPr>
                </w:rPrChange>
              </w:rPr>
              <w:t>transfered</w:t>
            </w:r>
            <w:r w:rsidRPr="00C84EA9">
              <w:rPr>
                <w:rFonts w:ascii="Helvetica" w:hAnsi="Helvetica" w:cs="Helvetica"/>
                <w:sz w:val="18"/>
                <w:szCs w:val="18"/>
                <w:lang w:val="en-GB"/>
                <w:rPrChange w:id="875" w:author="Michael Monkenbusch" w:date="2016-11-18T10:51:00Z">
                  <w:rPr>
                    <w:rFonts w:ascii="Helvetica" w:hAnsi="Helvetica" w:cs="Helvetica"/>
                    <w:sz w:val="18"/>
                    <w:szCs w:val="18"/>
                    <w:lang w:val="en-GB"/>
                  </w:rPr>
                </w:rPrChange>
              </w:rPr>
              <w:t xml:space="preserve"> ) </w:t>
            </w:r>
          </w:p>
          <w:p w:rsidR="000C424B" w:rsidRPr="00C84EA9" w:rsidRDefault="000C424B" w:rsidP="00215AF7">
            <w:pPr>
              <w:pStyle w:val="western"/>
              <w:spacing w:before="0" w:beforeAutospacing="0" w:after="0"/>
              <w:rPr>
                <w:lang w:val="en-GB"/>
                <w:rPrChange w:id="876" w:author="Michael Monkenbusch" w:date="2016-11-18T10:51:00Z">
                  <w:rPr>
                    <w:lang w:val="en-GB"/>
                  </w:rPr>
                </w:rPrChange>
              </w:rPr>
            </w:pPr>
            <w:r w:rsidRPr="00C84EA9">
              <w:rPr>
                <w:rFonts w:ascii="Helvetica" w:hAnsi="Helvetica" w:cs="Helvetica"/>
                <w:sz w:val="18"/>
                <w:szCs w:val="18"/>
                <w:lang w:val="en-GB"/>
                <w:rPrChange w:id="877" w:author="Michael Monkenbusch" w:date="2016-11-18T10:51:00Z">
                  <w:rPr>
                    <w:rFonts w:ascii="Helvetica" w:hAnsi="Helvetica" w:cs="Helvetica"/>
                    <w:sz w:val="18"/>
                    <w:szCs w:val="18"/>
                    <w:lang w:val="en-GB"/>
                  </w:rPr>
                </w:rPrChange>
              </w:rPr>
              <w:t xml:space="preserve">write last fit parameters </w:t>
            </w:r>
          </w:p>
          <w:p w:rsidR="000C424B" w:rsidRPr="00C84EA9" w:rsidRDefault="000C424B" w:rsidP="00215AF7">
            <w:pPr>
              <w:pStyle w:val="western"/>
              <w:spacing w:before="0" w:beforeAutospacing="0" w:after="0"/>
              <w:rPr>
                <w:lang w:val="en-US"/>
                <w:rPrChange w:id="878" w:author="Michael Monkenbusch" w:date="2016-11-18T10:51:00Z">
                  <w:rPr>
                    <w:lang w:val="en-US"/>
                  </w:rPr>
                </w:rPrChange>
              </w:rPr>
            </w:pPr>
            <w:r w:rsidRPr="00C84EA9">
              <w:rPr>
                <w:rFonts w:ascii="Helvetica" w:hAnsi="Helvetica" w:cs="Helvetica"/>
                <w:sz w:val="18"/>
                <w:szCs w:val="18"/>
                <w:lang w:val="en-US"/>
                <w:rPrChange w:id="879" w:author="Michael Monkenbusch" w:date="2016-11-18T10:51:00Z">
                  <w:rPr>
                    <w:rFonts w:ascii="Helvetica" w:hAnsi="Helvetica" w:cs="Helvetica"/>
                    <w:sz w:val="18"/>
                    <w:szCs w:val="18"/>
                    <w:lang w:val="en-US"/>
                  </w:rPr>
                </w:rPrChange>
              </w:rPr>
              <w:t xml:space="preserve">no error bars (but transfered); can be changed in Set Appearance </w:t>
            </w:r>
          </w:p>
          <w:p w:rsidR="000C424B" w:rsidRPr="00C84EA9" w:rsidRDefault="000C424B" w:rsidP="00215AF7">
            <w:pPr>
              <w:pStyle w:val="western"/>
              <w:spacing w:before="0" w:beforeAutospacing="0" w:after="0"/>
              <w:rPr>
                <w:lang w:val="en-GB"/>
                <w:rPrChange w:id="880" w:author="Michael Monkenbusch" w:date="2016-11-18T10:51:00Z">
                  <w:rPr>
                    <w:lang w:val="en-GB"/>
                  </w:rPr>
                </w:rPrChange>
              </w:rPr>
            </w:pPr>
            <w:r w:rsidRPr="00C84EA9">
              <w:rPr>
                <w:rFonts w:ascii="Helvetica" w:hAnsi="Helvetica" w:cs="Helvetica"/>
                <w:sz w:val="18"/>
                <w:szCs w:val="18"/>
                <w:lang w:val="en-GB"/>
                <w:rPrChange w:id="881" w:author="Michael Monkenbusch" w:date="2016-11-18T10:51:00Z">
                  <w:rPr>
                    <w:rFonts w:ascii="Helvetica" w:hAnsi="Helvetica" w:cs="Helvetica"/>
                    <w:sz w:val="18"/>
                    <w:szCs w:val="18"/>
                    <w:lang w:val="en-GB"/>
                  </w:rPr>
                </w:rPrChange>
              </w:rPr>
              <w:t xml:space="preserve">hide legend; if parameters were appended they build up legend; </w:t>
            </w:r>
          </w:p>
          <w:p w:rsidR="000C424B" w:rsidRPr="00C84EA9" w:rsidRDefault="000C424B" w:rsidP="00215AF7">
            <w:pPr>
              <w:pStyle w:val="western"/>
              <w:spacing w:before="0" w:beforeAutospacing="0" w:after="0"/>
              <w:rPr>
                <w:lang w:val="en-GB"/>
                <w:rPrChange w:id="882" w:author="Michael Monkenbusch" w:date="2016-11-18T10:51:00Z">
                  <w:rPr>
                    <w:lang w:val="en-GB"/>
                  </w:rPr>
                </w:rPrChange>
              </w:rPr>
            </w:pPr>
            <w:r w:rsidRPr="00C84EA9">
              <w:rPr>
                <w:rFonts w:ascii="Helvetica" w:hAnsi="Helvetica" w:cs="Helvetica"/>
                <w:sz w:val="18"/>
                <w:szCs w:val="18"/>
                <w:lang w:val="en-GB"/>
                <w:rPrChange w:id="883" w:author="Michael Monkenbusch" w:date="2016-11-18T10:51:00Z">
                  <w:rPr>
                    <w:rFonts w:ascii="Helvetica" w:hAnsi="Helvetica" w:cs="Helvetica"/>
                    <w:sz w:val="18"/>
                    <w:szCs w:val="18"/>
                    <w:lang w:val="en-GB"/>
                  </w:rPr>
                </w:rPrChange>
              </w:rPr>
              <w:t>e.g. “gplot le q” hides parameters in legend except q values</w:t>
            </w:r>
          </w:p>
          <w:p w:rsidR="000C424B" w:rsidRPr="00C84EA9" w:rsidRDefault="000C424B" w:rsidP="00215AF7">
            <w:pPr>
              <w:pStyle w:val="western"/>
              <w:spacing w:before="0" w:beforeAutospacing="0" w:after="0"/>
              <w:rPr>
                <w:lang w:val="en-GB"/>
                <w:rPrChange w:id="884" w:author="Michael Monkenbusch" w:date="2016-11-18T10:51:00Z">
                  <w:rPr>
                    <w:lang w:val="en-GB"/>
                  </w:rPr>
                </w:rPrChange>
              </w:rPr>
            </w:pPr>
            <w:r w:rsidRPr="00C84EA9">
              <w:rPr>
                <w:rFonts w:ascii="Helvetica" w:hAnsi="Helvetica" w:cs="Helvetica"/>
                <w:sz w:val="18"/>
                <w:szCs w:val="18"/>
                <w:lang w:val="en-GB"/>
                <w:rPrChange w:id="885" w:author="Michael Monkenbusch" w:date="2016-11-18T10:51:00Z">
                  <w:rPr>
                    <w:rFonts w:ascii="Helvetica" w:hAnsi="Helvetica" w:cs="Helvetica"/>
                    <w:sz w:val="18"/>
                    <w:szCs w:val="18"/>
                    <w:lang w:val="en-GB"/>
                  </w:rPr>
                </w:rPrChange>
              </w:rPr>
              <w:t>write joint parameters'</w:t>
            </w:r>
          </w:p>
          <w:p w:rsidR="000C424B" w:rsidRPr="00C84EA9" w:rsidRDefault="000C424B" w:rsidP="00215AF7">
            <w:pPr>
              <w:pStyle w:val="western"/>
              <w:spacing w:before="0" w:beforeAutospacing="0" w:after="0"/>
              <w:rPr>
                <w:lang w:val="en-GB"/>
                <w:rPrChange w:id="886" w:author="Michael Monkenbusch" w:date="2016-11-18T10:51:00Z">
                  <w:rPr>
                    <w:lang w:val="en-GB"/>
                  </w:rPr>
                </w:rPrChange>
              </w:rPr>
            </w:pPr>
            <w:r w:rsidRPr="00C84EA9">
              <w:rPr>
                <w:rFonts w:ascii="Helvetica" w:hAnsi="Helvetica" w:cs="Helvetica"/>
                <w:sz w:val="18"/>
                <w:szCs w:val="18"/>
                <w:lang w:val="en-GB"/>
                <w:rPrChange w:id="887" w:author="Michael Monkenbusch" w:date="2016-11-18T10:51:00Z">
                  <w:rPr>
                    <w:rFonts w:ascii="Helvetica" w:hAnsi="Helvetica" w:cs="Helvetica"/>
                    <w:sz w:val="18"/>
                    <w:szCs w:val="18"/>
                    <w:lang w:val="en-GB"/>
                  </w:rPr>
                </w:rPrChange>
              </w:rPr>
              <w:t>close connection to grace after plotting; with “save name cl” in a script a new plot is saved and then closed</w:t>
            </w:r>
          </w:p>
          <w:p w:rsidR="000C424B" w:rsidRPr="00C84EA9" w:rsidRDefault="000C424B" w:rsidP="00215AF7">
            <w:pPr>
              <w:pStyle w:val="western"/>
              <w:spacing w:before="0" w:beforeAutospacing="0" w:after="0"/>
              <w:rPr>
                <w:lang w:val="en-GB"/>
                <w:rPrChange w:id="888" w:author="Michael Monkenbusch" w:date="2016-11-18T10:51:00Z">
                  <w:rPr>
                    <w:lang w:val="en-GB"/>
                  </w:rPr>
                </w:rPrChange>
              </w:rPr>
            </w:pPr>
            <w:r w:rsidRPr="00C84EA9">
              <w:rPr>
                <w:rFonts w:ascii="Helvetica" w:hAnsi="Helvetica" w:cs="Helvetica"/>
                <w:sz w:val="18"/>
                <w:szCs w:val="18"/>
                <w:lang w:val="en-GB"/>
                <w:rPrChange w:id="889" w:author="Michael Monkenbusch" w:date="2016-11-18T10:51:00Z">
                  <w:rPr>
                    <w:rFonts w:ascii="Helvetica" w:hAnsi="Helvetica" w:cs="Helvetica"/>
                    <w:sz w:val="18"/>
                    <w:szCs w:val="18"/>
                    <w:lang w:val="en-GB"/>
                  </w:rPr>
                </w:rPrChange>
              </w:rPr>
              <w:t>gp starts always with an empty clean plot; works only for graph 0; datasets 0-99 are deleted</w:t>
            </w:r>
          </w:p>
          <w:p w:rsidR="000C424B" w:rsidRPr="00C84EA9" w:rsidRDefault="000C424B" w:rsidP="00215AF7">
            <w:pPr>
              <w:pStyle w:val="western"/>
              <w:spacing w:before="0" w:beforeAutospacing="0" w:after="0"/>
              <w:rPr>
                <w:lang w:val="en-GB"/>
                <w:rPrChange w:id="890" w:author="Michael Monkenbusch" w:date="2016-11-18T10:51:00Z">
                  <w:rPr>
                    <w:lang w:val="en-GB"/>
                  </w:rPr>
                </w:rPrChange>
              </w:rPr>
            </w:pPr>
            <w:r w:rsidRPr="00C84EA9">
              <w:rPr>
                <w:rFonts w:ascii="Helvetica" w:hAnsi="Helvetica" w:cs="Helvetica"/>
                <w:sz w:val="18"/>
                <w:szCs w:val="18"/>
                <w:lang w:val="en-GB"/>
                <w:rPrChange w:id="891" w:author="Michael Monkenbusch" w:date="2016-11-18T10:51:00Z">
                  <w:rPr>
                    <w:rFonts w:ascii="Helvetica" w:hAnsi="Helvetica" w:cs="Helvetica"/>
                    <w:sz w:val="18"/>
                    <w:szCs w:val="18"/>
                    <w:lang w:val="en-GB"/>
                  </w:rPr>
                </w:rPrChange>
              </w:rPr>
              <w:t>autoscale switched off/on, default on</w:t>
            </w:r>
          </w:p>
        </w:tc>
      </w:tr>
      <w:tr w:rsidR="000C424B" w:rsidRPr="00C84EA9">
        <w:trPr>
          <w:divId w:val="526019186"/>
          <w:tblCellSpacing w:w="0" w:type="dxa"/>
        </w:trPr>
        <w:tc>
          <w:tcPr>
            <w:tcW w:w="1305"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ind w:right="-108"/>
              <w:rPr>
                <w:lang w:val="en-GB"/>
                <w:rPrChange w:id="892" w:author="Michael Monkenbusch" w:date="2016-11-18T10:51:00Z">
                  <w:rPr>
                    <w:lang w:val="en-GB"/>
                  </w:rPr>
                </w:rPrChange>
              </w:rPr>
            </w:pPr>
            <w:r w:rsidRPr="00C84EA9">
              <w:rPr>
                <w:rFonts w:ascii="Helvetica" w:hAnsi="Helvetica" w:cs="Helvetica"/>
                <w:sz w:val="18"/>
                <w:szCs w:val="18"/>
                <w:lang w:val="en-GB"/>
                <w:rPrChange w:id="893" w:author="Michael Monkenbusch" w:date="2016-11-18T10:51:00Z">
                  <w:rPr>
                    <w:rFonts w:ascii="Helvetica" w:hAnsi="Helvetica" w:cs="Helvetica"/>
                    <w:sz w:val="18"/>
                    <w:szCs w:val="18"/>
                    <w:lang w:val="en-GB"/>
                  </w:rPr>
                </w:rPrChange>
              </w:rPr>
              <w:t>normal:</w:t>
            </w:r>
          </w:p>
          <w:p w:rsidR="000C424B" w:rsidRPr="00C84EA9" w:rsidRDefault="000C424B" w:rsidP="00215AF7">
            <w:pPr>
              <w:pStyle w:val="western"/>
              <w:spacing w:before="0" w:beforeAutospacing="0" w:after="0"/>
              <w:ind w:right="-108"/>
              <w:rPr>
                <w:lang w:val="en-GB"/>
                <w:rPrChange w:id="894" w:author="Michael Monkenbusch" w:date="2016-11-18T10:51:00Z">
                  <w:rPr>
                    <w:lang w:val="en-GB"/>
                  </w:rPr>
                </w:rPrChange>
              </w:rPr>
            </w:pPr>
            <w:r w:rsidRPr="00C84EA9">
              <w:rPr>
                <w:rFonts w:ascii="Helvetica" w:hAnsi="Helvetica" w:cs="Helvetica"/>
                <w:sz w:val="18"/>
                <w:szCs w:val="18"/>
                <w:lang w:val="en-GB"/>
                <w:rPrChange w:id="895" w:author="Michael Monkenbusch" w:date="2016-11-18T10:51:00Z">
                  <w:rPr>
                    <w:rFonts w:ascii="Helvetica" w:hAnsi="Helvetica" w:cs="Helvetica"/>
                    <w:sz w:val="18"/>
                    <w:szCs w:val="18"/>
                    <w:lang w:val="en-GB"/>
                  </w:rPr>
                </w:rPrChange>
              </w:rPr>
              <w:t xml:space="preserve">closenow, cn </w:t>
            </w:r>
          </w:p>
          <w:p w:rsidR="000C424B" w:rsidRPr="00C84EA9" w:rsidRDefault="000C424B" w:rsidP="00215AF7">
            <w:pPr>
              <w:pStyle w:val="western"/>
              <w:spacing w:before="0" w:beforeAutospacing="0" w:after="0"/>
              <w:ind w:right="-108"/>
              <w:rPr>
                <w:lang w:val="en-GB"/>
                <w:rPrChange w:id="896" w:author="Michael Monkenbusch" w:date="2016-11-18T10:51:00Z">
                  <w:rPr>
                    <w:lang w:val="en-GB"/>
                  </w:rPr>
                </w:rPrChange>
              </w:rPr>
            </w:pPr>
            <w:r w:rsidRPr="00C84EA9">
              <w:rPr>
                <w:rFonts w:ascii="Helvetica" w:hAnsi="Helvetica" w:cs="Helvetica"/>
                <w:sz w:val="18"/>
                <w:szCs w:val="18"/>
                <w:lang w:val="en-GB"/>
                <w:rPrChange w:id="897" w:author="Michael Monkenbusch" w:date="2016-11-18T10:51:00Z">
                  <w:rPr>
                    <w:rFonts w:ascii="Helvetica" w:hAnsi="Helvetica" w:cs="Helvetica"/>
                    <w:sz w:val="18"/>
                    <w:szCs w:val="18"/>
                    <w:lang w:val="en-GB"/>
                  </w:rPr>
                </w:rPrChange>
              </w:rPr>
              <w:t xml:space="preserve">kill, ki </w:t>
            </w:r>
          </w:p>
          <w:p w:rsidR="000C424B" w:rsidRPr="00C84EA9" w:rsidRDefault="000C424B" w:rsidP="00215AF7">
            <w:pPr>
              <w:pStyle w:val="western"/>
              <w:spacing w:before="0" w:beforeAutospacing="0" w:after="0"/>
              <w:ind w:right="-108"/>
              <w:rPr>
                <w:lang w:val="en-GB"/>
                <w:rPrChange w:id="898" w:author="Michael Monkenbusch" w:date="2016-11-18T10:51:00Z">
                  <w:rPr>
                    <w:lang w:val="en-GB"/>
                  </w:rPr>
                </w:rPrChange>
              </w:rPr>
            </w:pPr>
            <w:r w:rsidRPr="00C84EA9">
              <w:rPr>
                <w:rFonts w:ascii="Helvetica" w:hAnsi="Helvetica" w:cs="Helvetica"/>
                <w:sz w:val="18"/>
                <w:szCs w:val="18"/>
                <w:lang w:val="en-GB"/>
                <w:rPrChange w:id="899" w:author="Michael Monkenbusch" w:date="2016-11-18T10:51:00Z">
                  <w:rPr>
                    <w:rFonts w:ascii="Helvetica" w:hAnsi="Helvetica" w:cs="Helvetica"/>
                    <w:sz w:val="18"/>
                    <w:szCs w:val="18"/>
                    <w:lang w:val="en-GB"/>
                  </w:rPr>
                </w:rPrChange>
              </w:rPr>
              <w:t xml:space="preserve">command, com </w:t>
            </w:r>
          </w:p>
          <w:p w:rsidR="000C424B" w:rsidRPr="00C84EA9" w:rsidRDefault="000C424B" w:rsidP="00215AF7">
            <w:pPr>
              <w:pStyle w:val="western"/>
              <w:spacing w:before="0" w:beforeAutospacing="0" w:after="0"/>
              <w:ind w:right="-108"/>
              <w:rPr>
                <w:lang w:val="en-GB"/>
                <w:rPrChange w:id="900" w:author="Michael Monkenbusch" w:date="2016-11-18T10:51:00Z">
                  <w:rPr>
                    <w:lang w:val="en-GB"/>
                  </w:rPr>
                </w:rPrChange>
              </w:rPr>
            </w:pPr>
          </w:p>
          <w:p w:rsidR="000C424B" w:rsidRPr="00C84EA9" w:rsidRDefault="000C424B" w:rsidP="00215AF7">
            <w:pPr>
              <w:pStyle w:val="western"/>
              <w:spacing w:before="0" w:beforeAutospacing="0" w:after="0"/>
              <w:ind w:right="-108"/>
              <w:rPr>
                <w:lang w:val="en-GB"/>
                <w:rPrChange w:id="901" w:author="Michael Monkenbusch" w:date="2016-11-18T10:51:00Z">
                  <w:rPr>
                    <w:lang w:val="en-GB"/>
                  </w:rPr>
                </w:rPrChange>
              </w:rPr>
            </w:pPr>
            <w:r w:rsidRPr="00C84EA9">
              <w:rPr>
                <w:rFonts w:ascii="Helvetica" w:hAnsi="Helvetica" w:cs="Helvetica"/>
                <w:sz w:val="18"/>
                <w:szCs w:val="18"/>
                <w:lang w:val="en-GB"/>
                <w:rPrChange w:id="902" w:author="Michael Monkenbusch" w:date="2016-11-18T10:51:00Z">
                  <w:rPr>
                    <w:rFonts w:ascii="Helvetica" w:hAnsi="Helvetica" w:cs="Helvetica"/>
                    <w:sz w:val="18"/>
                    <w:szCs w:val="18"/>
                    <w:lang w:val="en-GB"/>
                  </w:rPr>
                </w:rPrChange>
              </w:rPr>
              <w:t xml:space="preserve">graph, gr </w:t>
            </w:r>
          </w:p>
          <w:p w:rsidR="000C424B" w:rsidRPr="00C84EA9" w:rsidRDefault="000C424B" w:rsidP="00215AF7">
            <w:pPr>
              <w:pStyle w:val="western"/>
              <w:spacing w:before="0" w:beforeAutospacing="0" w:after="0"/>
              <w:ind w:right="-108"/>
              <w:rPr>
                <w:lang w:val="en-GB"/>
                <w:rPrChange w:id="903" w:author="Michael Monkenbusch" w:date="2016-11-18T10:51:00Z">
                  <w:rPr>
                    <w:lang w:val="en-GB"/>
                  </w:rPr>
                </w:rPrChange>
              </w:rPr>
            </w:pPr>
          </w:p>
          <w:p w:rsidR="000C424B" w:rsidRPr="00C84EA9" w:rsidRDefault="000C424B" w:rsidP="00215AF7">
            <w:pPr>
              <w:pStyle w:val="western"/>
              <w:spacing w:before="0" w:beforeAutospacing="0" w:after="0"/>
              <w:ind w:right="-108"/>
              <w:rPr>
                <w:lang w:val="en-GB"/>
                <w:rPrChange w:id="904" w:author="Michael Monkenbusch" w:date="2016-11-18T10:51:00Z">
                  <w:rPr>
                    <w:lang w:val="en-GB"/>
                  </w:rPr>
                </w:rPrChange>
              </w:rPr>
            </w:pPr>
            <w:r w:rsidRPr="00C84EA9">
              <w:rPr>
                <w:rFonts w:ascii="Helvetica" w:hAnsi="Helvetica" w:cs="Helvetica"/>
                <w:sz w:val="18"/>
                <w:szCs w:val="18"/>
                <w:lang w:val="en-GB"/>
                <w:rPrChange w:id="905" w:author="Michael Monkenbusch" w:date="2016-11-18T10:51:00Z">
                  <w:rPr>
                    <w:rFonts w:ascii="Helvetica" w:hAnsi="Helvetica" w:cs="Helvetica"/>
                    <w:sz w:val="18"/>
                    <w:szCs w:val="18"/>
                    <w:lang w:val="en-GB"/>
                  </w:rPr>
                </w:rPrChange>
              </w:rPr>
              <w:t xml:space="preserve">start </w:t>
            </w:r>
          </w:p>
          <w:p w:rsidR="000C424B" w:rsidRPr="00C84EA9" w:rsidRDefault="000C424B" w:rsidP="00215AF7">
            <w:pPr>
              <w:pStyle w:val="western"/>
              <w:spacing w:before="0" w:beforeAutospacing="0" w:after="0"/>
              <w:ind w:right="-108"/>
              <w:rPr>
                <w:lang w:val="en-GB"/>
                <w:rPrChange w:id="906" w:author="Michael Monkenbusch" w:date="2016-11-18T10:51:00Z">
                  <w:rPr>
                    <w:lang w:val="en-GB"/>
                  </w:rPr>
                </w:rPrChange>
              </w:rPr>
            </w:pPr>
          </w:p>
          <w:p w:rsidR="000C424B" w:rsidRPr="00C84EA9" w:rsidRDefault="000C424B" w:rsidP="00215AF7">
            <w:pPr>
              <w:pStyle w:val="western"/>
              <w:spacing w:before="0" w:beforeAutospacing="0" w:after="0"/>
              <w:ind w:right="-108"/>
              <w:rPr>
                <w:lang w:val="en-GB"/>
                <w:rPrChange w:id="907" w:author="Michael Monkenbusch" w:date="2016-11-18T10:51:00Z">
                  <w:rPr>
                    <w:lang w:val="en-GB"/>
                  </w:rPr>
                </w:rPrChange>
              </w:rPr>
            </w:pPr>
          </w:p>
          <w:p w:rsidR="000C424B" w:rsidRPr="00C84EA9" w:rsidRDefault="000C424B" w:rsidP="00215AF7">
            <w:pPr>
              <w:pStyle w:val="western"/>
              <w:spacing w:before="0" w:beforeAutospacing="0" w:after="0"/>
              <w:ind w:right="-108"/>
              <w:rPr>
                <w:lang w:val="en-GB"/>
                <w:rPrChange w:id="908" w:author="Michael Monkenbusch" w:date="2016-11-18T10:51:00Z">
                  <w:rPr>
                    <w:lang w:val="en-GB"/>
                  </w:rPr>
                </w:rPrChange>
              </w:rPr>
            </w:pPr>
            <w:r w:rsidRPr="00C84EA9">
              <w:rPr>
                <w:rFonts w:ascii="Helvetica" w:hAnsi="Helvetica" w:cs="Helvetica"/>
                <w:sz w:val="18"/>
                <w:szCs w:val="18"/>
                <w:lang w:val="en-GB"/>
                <w:rPrChange w:id="909" w:author="Michael Monkenbusch" w:date="2016-11-18T10:51:00Z">
                  <w:rPr>
                    <w:rFonts w:ascii="Helvetica" w:hAnsi="Helvetica" w:cs="Helvetica"/>
                    <w:sz w:val="18"/>
                    <w:szCs w:val="18"/>
                    <w:lang w:val="en-GB"/>
                  </w:rPr>
                </w:rPrChange>
              </w:rPr>
              <w:t>save, sv</w:t>
            </w:r>
          </w:p>
          <w:p w:rsidR="000C424B" w:rsidRPr="00C84EA9" w:rsidRDefault="000C424B" w:rsidP="00215AF7">
            <w:pPr>
              <w:pStyle w:val="western"/>
              <w:spacing w:before="0" w:beforeAutospacing="0" w:after="0"/>
              <w:ind w:right="-108"/>
              <w:rPr>
                <w:lang w:val="en-GB"/>
                <w:rPrChange w:id="910" w:author="Michael Monkenbusch" w:date="2016-11-18T10:51:00Z">
                  <w:rPr>
                    <w:lang w:val="en-GB"/>
                  </w:rPr>
                </w:rPrChange>
              </w:rPr>
            </w:pPr>
            <w:r w:rsidRPr="00C84EA9">
              <w:rPr>
                <w:rFonts w:ascii="Helvetica" w:hAnsi="Helvetica" w:cs="Helvetica"/>
                <w:sz w:val="18"/>
                <w:szCs w:val="18"/>
                <w:lang w:val="en-GB"/>
                <w:rPrChange w:id="911" w:author="Michael Monkenbusch" w:date="2016-11-18T10:51:00Z">
                  <w:rPr>
                    <w:rFonts w:ascii="Helvetica" w:hAnsi="Helvetica" w:cs="Helvetica"/>
                    <w:sz w:val="18"/>
                    <w:szCs w:val="18"/>
                    <w:lang w:val="en-GB"/>
                  </w:rPr>
                </w:rPrChange>
              </w:rPr>
              <w:t xml:space="preserve">setoffset, so </w:t>
            </w:r>
          </w:p>
          <w:p w:rsidR="000C424B" w:rsidRPr="00C84EA9" w:rsidRDefault="000C424B" w:rsidP="00215AF7">
            <w:pPr>
              <w:pStyle w:val="western"/>
              <w:spacing w:before="0" w:beforeAutospacing="0" w:after="0"/>
              <w:ind w:right="-108"/>
              <w:rPr>
                <w:lang w:val="en-GB"/>
                <w:rPrChange w:id="912" w:author="Michael Monkenbusch" w:date="2016-11-18T10:51:00Z">
                  <w:rPr>
                    <w:lang w:val="en-GB"/>
                  </w:rPr>
                </w:rPrChange>
              </w:rPr>
            </w:pPr>
          </w:p>
          <w:p w:rsidR="000C424B" w:rsidRPr="00C84EA9" w:rsidRDefault="000C424B" w:rsidP="00215AF7">
            <w:pPr>
              <w:pStyle w:val="western"/>
              <w:spacing w:before="0" w:beforeAutospacing="0" w:after="0"/>
              <w:ind w:right="-108"/>
              <w:rPr>
                <w:lang w:val="en-GB"/>
                <w:rPrChange w:id="913" w:author="Michael Monkenbusch" w:date="2016-11-18T10:51:00Z">
                  <w:rPr>
                    <w:lang w:val="en-GB"/>
                  </w:rPr>
                </w:rPrChange>
              </w:rPr>
            </w:pPr>
            <w:r w:rsidRPr="00C84EA9">
              <w:rPr>
                <w:rFonts w:ascii="Helvetica" w:hAnsi="Helvetica" w:cs="Helvetica"/>
                <w:sz w:val="18"/>
                <w:szCs w:val="18"/>
                <w:lang w:val="en-GB"/>
                <w:rPrChange w:id="914" w:author="Michael Monkenbusch" w:date="2016-11-18T10:51:00Z">
                  <w:rPr>
                    <w:rFonts w:ascii="Helvetica" w:hAnsi="Helvetica" w:cs="Helvetica"/>
                    <w:sz w:val="18"/>
                    <w:szCs w:val="18"/>
                    <w:lang w:val="en-GB"/>
                  </w:rPr>
                </w:rPrChange>
              </w:rPr>
              <w:t>cleanio</w:t>
            </w:r>
          </w:p>
        </w:tc>
        <w:tc>
          <w:tcPr>
            <w:tcW w:w="7440"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rPr>
                <w:lang w:val="en-GB"/>
                <w:rPrChange w:id="915" w:author="Michael Monkenbusch" w:date="2016-11-18T10:51:00Z">
                  <w:rPr>
                    <w:lang w:val="en-GB"/>
                  </w:rPr>
                </w:rPrChange>
              </w:rPr>
            </w:pPr>
          </w:p>
          <w:p w:rsidR="000C424B" w:rsidRPr="00C84EA9" w:rsidRDefault="000C424B" w:rsidP="00215AF7">
            <w:pPr>
              <w:pStyle w:val="western"/>
              <w:spacing w:before="0" w:beforeAutospacing="0" w:after="0"/>
              <w:rPr>
                <w:lang w:val="en-GB"/>
                <w:rPrChange w:id="916" w:author="Michael Monkenbusch" w:date="2016-11-18T10:51:00Z">
                  <w:rPr>
                    <w:lang w:val="en-GB"/>
                  </w:rPr>
                </w:rPrChange>
              </w:rPr>
            </w:pPr>
            <w:r w:rsidRPr="00C84EA9">
              <w:rPr>
                <w:rFonts w:ascii="Helvetica" w:hAnsi="Helvetica" w:cs="Helvetica"/>
                <w:sz w:val="18"/>
                <w:szCs w:val="18"/>
                <w:lang w:val="en-GB"/>
                <w:rPrChange w:id="917" w:author="Michael Monkenbusch" w:date="2016-11-18T10:51:00Z">
                  <w:rPr>
                    <w:rFonts w:ascii="Helvetica" w:hAnsi="Helvetica" w:cs="Helvetica"/>
                    <w:sz w:val="18"/>
                    <w:szCs w:val="18"/>
                    <w:lang w:val="en-GB"/>
                  </w:rPr>
                </w:rPrChange>
              </w:rPr>
              <w:t>closes connection without plotting of new data</w:t>
            </w:r>
          </w:p>
          <w:p w:rsidR="000C424B" w:rsidRPr="00C84EA9" w:rsidRDefault="000C424B" w:rsidP="00215AF7">
            <w:pPr>
              <w:pStyle w:val="western"/>
              <w:spacing w:before="0" w:beforeAutospacing="0" w:after="0"/>
              <w:rPr>
                <w:lang w:val="en-GB"/>
                <w:rPrChange w:id="918" w:author="Michael Monkenbusch" w:date="2016-11-18T10:51:00Z">
                  <w:rPr>
                    <w:lang w:val="en-GB"/>
                  </w:rPr>
                </w:rPrChange>
              </w:rPr>
            </w:pPr>
            <w:r w:rsidRPr="00C84EA9">
              <w:rPr>
                <w:rFonts w:ascii="Helvetica" w:hAnsi="Helvetica" w:cs="Helvetica"/>
                <w:sz w:val="18"/>
                <w:szCs w:val="18"/>
                <w:lang w:val="en-GB"/>
                <w:rPrChange w:id="919" w:author="Michael Monkenbusch" w:date="2016-11-18T10:51:00Z">
                  <w:rPr>
                    <w:rFonts w:ascii="Helvetica" w:hAnsi="Helvetica" w:cs="Helvetica"/>
                    <w:sz w:val="18"/>
                    <w:szCs w:val="18"/>
                    <w:lang w:val="en-GB"/>
                  </w:rPr>
                </w:rPrChange>
              </w:rPr>
              <w:t>kills given sets in grace k,l deltes sets k l ; n -m kills from n to m; -m kills from 0 to m</w:t>
            </w:r>
          </w:p>
          <w:p w:rsidR="000C424B" w:rsidRPr="00C84EA9" w:rsidRDefault="000C424B" w:rsidP="00215AF7">
            <w:pPr>
              <w:pStyle w:val="western"/>
              <w:spacing w:before="0" w:beforeAutospacing="0" w:after="0"/>
              <w:rPr>
                <w:lang w:val="en-GB"/>
                <w:rPrChange w:id="920" w:author="Michael Monkenbusch" w:date="2016-11-18T10:51:00Z">
                  <w:rPr>
                    <w:lang w:val="en-GB"/>
                  </w:rPr>
                </w:rPrChange>
              </w:rPr>
            </w:pPr>
            <w:r w:rsidRPr="00C84EA9">
              <w:rPr>
                <w:rFonts w:ascii="Helvetica" w:hAnsi="Helvetica" w:cs="Helvetica"/>
                <w:sz w:val="18"/>
                <w:szCs w:val="18"/>
                <w:lang w:val="en-GB"/>
                <w:rPrChange w:id="921" w:author="Michael Monkenbusch" w:date="2016-11-18T10:51:00Z">
                  <w:rPr>
                    <w:rFonts w:ascii="Helvetica" w:hAnsi="Helvetica" w:cs="Helvetica"/>
                    <w:sz w:val="18"/>
                    <w:szCs w:val="18"/>
                    <w:lang w:val="en-GB"/>
                  </w:rPr>
                </w:rPrChange>
              </w:rPr>
              <w:t>rest of input line as direct command to grace</w:t>
            </w:r>
          </w:p>
          <w:p w:rsidR="000C424B" w:rsidRPr="00C84EA9" w:rsidRDefault="000C424B" w:rsidP="00215AF7">
            <w:pPr>
              <w:pStyle w:val="western"/>
              <w:spacing w:before="0" w:beforeAutospacing="0" w:after="0"/>
              <w:rPr>
                <w:lang w:val="en-GB"/>
                <w:rPrChange w:id="922" w:author="Michael Monkenbusch" w:date="2016-11-18T10:51:00Z">
                  <w:rPr>
                    <w:lang w:val="en-GB"/>
                  </w:rPr>
                </w:rPrChange>
              </w:rPr>
            </w:pPr>
            <w:r w:rsidRPr="00C84EA9">
              <w:rPr>
                <w:rFonts w:ascii="Helvetica" w:hAnsi="Helvetica" w:cs="Helvetica"/>
                <w:sz w:val="18"/>
                <w:szCs w:val="18"/>
                <w:lang w:val="en-GB"/>
                <w:rPrChange w:id="923" w:author="Michael Monkenbusch" w:date="2016-11-18T10:51:00Z">
                  <w:rPr>
                    <w:rFonts w:ascii="Helvetica" w:hAnsi="Helvetica" w:cs="Helvetica"/>
                    <w:sz w:val="18"/>
                    <w:szCs w:val="18"/>
                    <w:lang w:val="en-GB"/>
                  </w:rPr>
                </w:rPrChange>
              </w:rPr>
              <w:t>see xmgrace help or grace files as example'</w:t>
            </w:r>
          </w:p>
          <w:p w:rsidR="000C424B" w:rsidRPr="00C84EA9" w:rsidRDefault="000C424B" w:rsidP="00215AF7">
            <w:pPr>
              <w:pStyle w:val="western"/>
              <w:spacing w:before="0" w:beforeAutospacing="0" w:after="0"/>
              <w:rPr>
                <w:lang w:val="en-GB"/>
                <w:rPrChange w:id="924" w:author="Michael Monkenbusch" w:date="2016-11-18T10:51:00Z">
                  <w:rPr>
                    <w:lang w:val="en-GB"/>
                  </w:rPr>
                </w:rPrChange>
              </w:rPr>
            </w:pPr>
            <w:r w:rsidRPr="00C84EA9">
              <w:rPr>
                <w:rFonts w:ascii="Helvetica" w:hAnsi="Helvetica" w:cs="Helvetica"/>
                <w:sz w:val="18"/>
                <w:szCs w:val="18"/>
                <w:lang w:val="en-GB"/>
                <w:rPrChange w:id="925" w:author="Michael Monkenbusch" w:date="2016-11-18T10:51:00Z">
                  <w:rPr>
                    <w:rFonts w:ascii="Helvetica" w:hAnsi="Helvetica" w:cs="Helvetica"/>
                    <w:sz w:val="18"/>
                    <w:szCs w:val="18"/>
                    <w:lang w:val="en-GB"/>
                  </w:rPr>
                </w:rPrChange>
              </w:rPr>
              <w:t>plot data in graph i, a new graph inside grace is build,' number i is stored for next dataset</w:t>
            </w:r>
          </w:p>
          <w:p w:rsidR="000C424B" w:rsidRPr="00C84EA9" w:rsidRDefault="000C424B" w:rsidP="00215AF7">
            <w:pPr>
              <w:pStyle w:val="western"/>
              <w:spacing w:before="0" w:beforeAutospacing="0" w:after="0"/>
              <w:rPr>
                <w:lang w:val="en-GB"/>
                <w:rPrChange w:id="926" w:author="Michael Monkenbusch" w:date="2016-11-18T10:51:00Z">
                  <w:rPr>
                    <w:lang w:val="en-GB"/>
                  </w:rPr>
                </w:rPrChange>
              </w:rPr>
            </w:pPr>
            <w:r w:rsidRPr="00C84EA9">
              <w:rPr>
                <w:rFonts w:ascii="Helvetica" w:hAnsi="Helvetica" w:cs="Helvetica"/>
                <w:sz w:val="18"/>
                <w:szCs w:val="18"/>
                <w:lang w:val="en-GB"/>
                <w:rPrChange w:id="927" w:author="Michael Monkenbusch" w:date="2016-11-18T10:51:00Z">
                  <w:rPr>
                    <w:rFonts w:ascii="Helvetica" w:hAnsi="Helvetica" w:cs="Helvetica"/>
                    <w:sz w:val="18"/>
                    <w:szCs w:val="18"/>
                    <w:lang w:val="en-GB"/>
                  </w:rPr>
                </w:rPrChange>
              </w:rPr>
              <w:t>arrange them in EDIT/ARRANGE Graphs'</w:t>
            </w:r>
          </w:p>
          <w:p w:rsidR="000C424B" w:rsidRPr="00C84EA9" w:rsidRDefault="000C424B" w:rsidP="00215AF7">
            <w:pPr>
              <w:pStyle w:val="western"/>
              <w:spacing w:before="0" w:beforeAutospacing="0" w:after="0"/>
              <w:rPr>
                <w:lang w:val="en-GB"/>
                <w:rPrChange w:id="928" w:author="Michael Monkenbusch" w:date="2016-11-18T10:51:00Z">
                  <w:rPr>
                    <w:lang w:val="en-GB"/>
                  </w:rPr>
                </w:rPrChange>
              </w:rPr>
            </w:pPr>
            <w:r w:rsidRPr="00C84EA9">
              <w:rPr>
                <w:rFonts w:ascii="Helvetica" w:hAnsi="Helvetica" w:cs="Helvetica"/>
                <w:sz w:val="18"/>
                <w:szCs w:val="18"/>
                <w:lang w:val="en-GB"/>
                <w:rPrChange w:id="929" w:author="Michael Monkenbusch" w:date="2016-11-18T10:51:00Z">
                  <w:rPr>
                    <w:rFonts w:ascii="Helvetica" w:hAnsi="Helvetica" w:cs="Helvetica"/>
                    <w:sz w:val="18"/>
                    <w:szCs w:val="18"/>
                    <w:lang w:val="en-GB"/>
                  </w:rPr>
                </w:rPrChange>
              </w:rPr>
              <w:t xml:space="preserve">The rest of the line will be sent directly to grace'; used to customise the startup behaviour of xmgrace. Its a semicolon separated list of xmgrace commands e.g (see saved *.agr file ) </w:t>
            </w:r>
          </w:p>
          <w:p w:rsidR="000C424B" w:rsidRPr="00C84EA9" w:rsidRDefault="000C424B" w:rsidP="00215AF7">
            <w:pPr>
              <w:pStyle w:val="western"/>
              <w:spacing w:before="0" w:beforeAutospacing="0" w:after="0"/>
              <w:rPr>
                <w:lang w:val="en-GB"/>
                <w:rPrChange w:id="930" w:author="Michael Monkenbusch" w:date="2016-11-18T10:51:00Z">
                  <w:rPr>
                    <w:lang w:val="en-GB"/>
                  </w:rPr>
                </w:rPrChange>
              </w:rPr>
            </w:pPr>
            <w:r w:rsidRPr="00C84EA9">
              <w:rPr>
                <w:rFonts w:ascii="Helvetica" w:hAnsi="Helvetica" w:cs="Helvetica"/>
                <w:sz w:val="18"/>
                <w:szCs w:val="18"/>
                <w:lang w:val="en-GB"/>
                <w:rPrChange w:id="931" w:author="Michael Monkenbusch" w:date="2016-11-18T10:51:00Z">
                  <w:rPr>
                    <w:rFonts w:ascii="Helvetica" w:hAnsi="Helvetica" w:cs="Helvetica"/>
                    <w:sz w:val="18"/>
                    <w:szCs w:val="18"/>
                    <w:lang w:val="en-GB"/>
                  </w:rPr>
                </w:rPrChange>
              </w:rPr>
              <w:t xml:space="preserve">##&gt; gp start title "NSE data";subtitle "\xt\N is a fouriertime";xaxis label "\xt\N / ns"' </w:t>
            </w:r>
          </w:p>
          <w:p w:rsidR="000C424B" w:rsidRPr="00C84EA9" w:rsidRDefault="000C424B" w:rsidP="00215AF7">
            <w:pPr>
              <w:pStyle w:val="western"/>
              <w:spacing w:before="0" w:beforeAutospacing="0" w:after="0"/>
              <w:rPr>
                <w:lang w:val="en-GB"/>
                <w:rPrChange w:id="932" w:author="Michael Monkenbusch" w:date="2016-11-18T10:51:00Z">
                  <w:rPr>
                    <w:lang w:val="en-GB"/>
                  </w:rPr>
                </w:rPrChange>
              </w:rPr>
            </w:pPr>
            <w:r w:rsidRPr="00C84EA9">
              <w:rPr>
                <w:rFonts w:ascii="Helvetica" w:hAnsi="Helvetica" w:cs="Helvetica"/>
                <w:sz w:val="18"/>
                <w:szCs w:val="18"/>
                <w:lang w:val="en-GB"/>
                <w:rPrChange w:id="933" w:author="Michael Monkenbusch" w:date="2016-11-18T10:51:00Z">
                  <w:rPr>
                    <w:rFonts w:ascii="Helvetica" w:hAnsi="Helvetica" w:cs="Helvetica"/>
                    <w:sz w:val="18"/>
                    <w:szCs w:val="18"/>
                    <w:lang w:val="en-GB"/>
                  </w:rPr>
                </w:rPrChange>
              </w:rPr>
              <w:t>save graceplot with following name (.agr is added)'; if name is “on” updated plots are saved always to “lastgrace.agr”; without name its saved to “lastgrace.agr” and switches save off.</w:t>
            </w:r>
            <w:r w:rsidRPr="00C84EA9">
              <w:rPr>
                <w:rFonts w:ascii="Helvetica" w:hAnsi="Helvetica" w:cs="Helvetica"/>
                <w:sz w:val="18"/>
                <w:szCs w:val="18"/>
                <w:lang w:val="en-GB"/>
                <w:rPrChange w:id="934" w:author="Michael Monkenbusch" w:date="2016-11-18T10:51:00Z">
                  <w:rPr>
                    <w:rFonts w:ascii="Helvetica" w:hAnsi="Helvetica" w:cs="Helvetica"/>
                    <w:sz w:val="18"/>
                    <w:szCs w:val="18"/>
                    <w:lang w:val="en-GB"/>
                  </w:rPr>
                </w:rPrChange>
              </w:rPr>
              <w:br/>
              <w:t>offset for numbering new data, default 0</w:t>
            </w:r>
          </w:p>
          <w:p w:rsidR="000C424B" w:rsidRPr="00C84EA9" w:rsidRDefault="000C424B" w:rsidP="00215AF7">
            <w:pPr>
              <w:pStyle w:val="western"/>
              <w:spacing w:before="0" w:beforeAutospacing="0" w:after="0"/>
              <w:rPr>
                <w:lang w:val="en-GB"/>
                <w:rPrChange w:id="935" w:author="Michael Monkenbusch" w:date="2016-11-18T10:51:00Z">
                  <w:rPr>
                    <w:lang w:val="en-GB"/>
                  </w:rPr>
                </w:rPrChange>
              </w:rPr>
            </w:pPr>
            <w:r w:rsidRPr="00C84EA9">
              <w:rPr>
                <w:rFonts w:ascii="Helvetica" w:hAnsi="Helvetica" w:cs="Helvetica"/>
                <w:sz w:val="18"/>
                <w:szCs w:val="18"/>
                <w:lang w:val="en-GB"/>
                <w:rPrChange w:id="936" w:author="Michael Monkenbusch" w:date="2016-11-18T10:51:00Z">
                  <w:rPr>
                    <w:rFonts w:ascii="Helvetica" w:hAnsi="Helvetica" w:cs="Helvetica"/>
                    <w:sz w:val="18"/>
                    <w:szCs w:val="18"/>
                    <w:lang w:val="en-GB"/>
                  </w:rPr>
                </w:rPrChange>
              </w:rPr>
              <w:t>data with smaller numbers are preserved'</w:t>
            </w:r>
          </w:p>
          <w:p w:rsidR="000C424B" w:rsidRPr="00C84EA9" w:rsidRDefault="000C424B" w:rsidP="00215AF7">
            <w:pPr>
              <w:pStyle w:val="western"/>
              <w:spacing w:before="0" w:beforeAutospacing="0" w:after="0"/>
              <w:rPr>
                <w:lang w:val="en-GB"/>
                <w:rPrChange w:id="937" w:author="Michael Monkenbusch" w:date="2016-11-18T10:51:00Z">
                  <w:rPr>
                    <w:lang w:val="en-GB"/>
                  </w:rPr>
                </w:rPrChange>
              </w:rPr>
            </w:pPr>
            <w:r w:rsidRPr="00C84EA9">
              <w:rPr>
                <w:rFonts w:ascii="Helvetica" w:hAnsi="Helvetica" w:cs="Helvetica"/>
                <w:sz w:val="18"/>
                <w:szCs w:val="18"/>
                <w:lang w:val="en-GB"/>
                <w:rPrChange w:id="938" w:author="Michael Monkenbusch" w:date="2016-11-18T10:51:00Z">
                  <w:rPr>
                    <w:rFonts w:ascii="Helvetica" w:hAnsi="Helvetica" w:cs="Helvetica"/>
                    <w:sz w:val="18"/>
                    <w:szCs w:val="18"/>
                    <w:lang w:val="en-GB"/>
                  </w:rPr>
                </w:rPrChange>
              </w:rPr>
              <w:t>deletes iofile.tmpg?s? if exists'</w:t>
            </w:r>
          </w:p>
          <w:p w:rsidR="000C424B" w:rsidRPr="00C84EA9" w:rsidRDefault="000C424B" w:rsidP="00215AF7">
            <w:pPr>
              <w:pStyle w:val="western"/>
              <w:spacing w:before="0" w:beforeAutospacing="0" w:after="0"/>
              <w:rPr>
                <w:lang w:val="en-GB"/>
                <w:rPrChange w:id="939" w:author="Michael Monkenbusch" w:date="2016-11-18T10:51:00Z">
                  <w:rPr>
                    <w:lang w:val="en-GB"/>
                  </w:rPr>
                </w:rPrChange>
              </w:rPr>
            </w:pPr>
          </w:p>
          <w:p w:rsidR="000C424B" w:rsidRPr="00C84EA9" w:rsidRDefault="000C424B" w:rsidP="00215AF7">
            <w:pPr>
              <w:pStyle w:val="western"/>
              <w:spacing w:before="0" w:beforeAutospacing="0" w:after="0"/>
              <w:rPr>
                <w:lang w:val="en-GB"/>
                <w:rPrChange w:id="940" w:author="Michael Monkenbusch" w:date="2016-11-18T10:51:00Z">
                  <w:rPr>
                    <w:lang w:val="en-GB"/>
                  </w:rPr>
                </w:rPrChange>
              </w:rPr>
            </w:pPr>
          </w:p>
        </w:tc>
      </w:tr>
      <w:tr w:rsidR="000C424B" w:rsidRPr="00C84EA9">
        <w:trPr>
          <w:divId w:val="526019186"/>
          <w:tblCellSpacing w:w="0" w:type="dxa"/>
        </w:trPr>
        <w:tc>
          <w:tcPr>
            <w:tcW w:w="1305"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ind w:right="-108"/>
              <w:rPr>
                <w:lang w:val="en-GB"/>
                <w:rPrChange w:id="941" w:author="Michael Monkenbusch" w:date="2016-11-18T10:51:00Z">
                  <w:rPr>
                    <w:lang w:val="en-GB"/>
                  </w:rPr>
                </w:rPrChange>
              </w:rPr>
            </w:pPr>
          </w:p>
        </w:tc>
        <w:tc>
          <w:tcPr>
            <w:tcW w:w="7440"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hd w:val="clear" w:color="auto" w:fill="FFFF00"/>
              <w:spacing w:before="0" w:beforeAutospacing="0" w:after="0"/>
              <w:ind w:right="-108"/>
              <w:rPr>
                <w:lang w:val="en-GB"/>
                <w:rPrChange w:id="942" w:author="Michael Monkenbusch" w:date="2016-11-18T10:51:00Z">
                  <w:rPr>
                    <w:lang w:val="en-GB"/>
                  </w:rPr>
                </w:rPrChange>
              </w:rPr>
            </w:pPr>
            <w:r w:rsidRPr="00C84EA9">
              <w:rPr>
                <w:rFonts w:ascii="Helvetica" w:hAnsi="Helvetica" w:cs="Helvetica"/>
                <w:sz w:val="18"/>
                <w:szCs w:val="18"/>
                <w:shd w:val="clear" w:color="auto" w:fill="FFFF00"/>
                <w:lang w:val="en-GB"/>
                <w:rPrChange w:id="943" w:author="Michael Monkenbusch" w:date="2016-11-18T10:51:00Z">
                  <w:rPr>
                    <w:rFonts w:ascii="Helvetica" w:hAnsi="Helvetica" w:cs="Helvetica"/>
                    <w:sz w:val="18"/>
                    <w:szCs w:val="18"/>
                    <w:shd w:val="clear" w:color="auto" w:fill="FFFF00"/>
                    <w:lang w:val="en-GB"/>
                  </w:rPr>
                </w:rPrChange>
              </w:rPr>
              <w:t>hints to grace</w:t>
            </w:r>
          </w:p>
        </w:tc>
      </w:tr>
      <w:tr w:rsidR="000C424B" w:rsidRPr="00C84EA9">
        <w:trPr>
          <w:divId w:val="526019186"/>
          <w:tblCellSpacing w:w="0" w:type="dxa"/>
        </w:trPr>
        <w:tc>
          <w:tcPr>
            <w:tcW w:w="1305"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ind w:right="-108"/>
              <w:rPr>
                <w:lang w:val="en-GB"/>
                <w:rPrChange w:id="944" w:author="Michael Monkenbusch" w:date="2016-11-18T10:51:00Z">
                  <w:rPr>
                    <w:lang w:val="en-GB"/>
                  </w:rPr>
                </w:rPrChange>
              </w:rPr>
            </w:pPr>
            <w:r w:rsidRPr="00C84EA9">
              <w:rPr>
                <w:rFonts w:ascii="Helvetica" w:hAnsi="Helvetica" w:cs="Helvetica"/>
                <w:sz w:val="18"/>
                <w:szCs w:val="18"/>
                <w:lang w:val="en-GB"/>
                <w:rPrChange w:id="945" w:author="Michael Monkenbusch" w:date="2016-11-18T10:51:00Z">
                  <w:rPr>
                    <w:rFonts w:ascii="Helvetica" w:hAnsi="Helvetica" w:cs="Helvetica"/>
                    <w:sz w:val="18"/>
                    <w:szCs w:val="18"/>
                    <w:lang w:val="en-GB"/>
                  </w:rPr>
                </w:rPrChange>
              </w:rPr>
              <w:t>gp</w:t>
            </w:r>
            <w:ins w:id="946" w:author="Michael Monkenbusch" w:date="2016-11-18T10:22:00Z">
              <w:r w:rsidR="004F4E32" w:rsidRPr="00C84EA9">
                <w:rPr>
                  <w:rFonts w:ascii="Helvetica" w:hAnsi="Helvetica" w:cs="Helvetica"/>
                  <w:sz w:val="18"/>
                  <w:szCs w:val="18"/>
                  <w:lang w:val="en-GB"/>
                  <w:rPrChange w:id="947" w:author="Michael Monkenbusch" w:date="2016-11-18T10:51:00Z">
                    <w:rPr>
                      <w:rFonts w:ascii="Helvetica" w:hAnsi="Helvetica" w:cs="Helvetica"/>
                      <w:sz w:val="18"/>
                      <w:szCs w:val="18"/>
                      <w:lang w:val="en-GB"/>
                    </w:rPr>
                  </w:rPrChange>
                </w:rPr>
                <w:t>lot</w:t>
              </w:r>
            </w:ins>
            <w:r w:rsidRPr="00C84EA9">
              <w:rPr>
                <w:rFonts w:ascii="Helvetica" w:hAnsi="Helvetica" w:cs="Helvetica"/>
                <w:sz w:val="18"/>
                <w:szCs w:val="18"/>
                <w:lang w:val="en-GB"/>
                <w:rPrChange w:id="948" w:author="Michael Monkenbusch" w:date="2016-11-18T10:51:00Z">
                  <w:rPr>
                    <w:rFonts w:ascii="Helvetica" w:hAnsi="Helvetica" w:cs="Helvetica"/>
                    <w:sz w:val="18"/>
                    <w:szCs w:val="18"/>
                    <w:lang w:val="en-GB"/>
                  </w:rPr>
                </w:rPrChange>
              </w:rPr>
              <w:t xml:space="preserve"> com &lt;grcom&gt;</w:t>
            </w:r>
          </w:p>
        </w:tc>
        <w:tc>
          <w:tcPr>
            <w:tcW w:w="7440"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rPr>
                <w:lang w:val="en-GB"/>
                <w:rPrChange w:id="949" w:author="Michael Monkenbusch" w:date="2016-11-18T10:51:00Z">
                  <w:rPr>
                    <w:lang w:val="en-GB"/>
                  </w:rPr>
                </w:rPrChange>
              </w:rPr>
            </w:pPr>
            <w:r w:rsidRPr="00C84EA9">
              <w:rPr>
                <w:rFonts w:ascii="Helvetica" w:hAnsi="Helvetica" w:cs="Helvetica"/>
                <w:sz w:val="18"/>
                <w:szCs w:val="18"/>
                <w:lang w:val="en-GB"/>
                <w:rPrChange w:id="950" w:author="Michael Monkenbusch" w:date="2016-11-18T10:51:00Z">
                  <w:rPr>
                    <w:rFonts w:ascii="Helvetica" w:hAnsi="Helvetica" w:cs="Helvetica"/>
                    <w:sz w:val="18"/>
                    <w:szCs w:val="18"/>
                    <w:lang w:val="en-GB"/>
                  </w:rPr>
                </w:rPrChange>
              </w:rPr>
              <w:t>grcom is a direct command to grace</w:t>
            </w:r>
          </w:p>
          <w:p w:rsidR="000C424B" w:rsidRPr="00C84EA9" w:rsidRDefault="000C424B" w:rsidP="00215AF7">
            <w:pPr>
              <w:pStyle w:val="western"/>
              <w:spacing w:before="0" w:beforeAutospacing="0" w:after="0"/>
              <w:rPr>
                <w:lang w:val="en-GB"/>
                <w:rPrChange w:id="951" w:author="Michael Monkenbusch" w:date="2016-11-18T10:51:00Z">
                  <w:rPr>
                    <w:lang w:val="en-GB"/>
                  </w:rPr>
                </w:rPrChange>
              </w:rPr>
            </w:pPr>
            <w:r w:rsidRPr="00C84EA9">
              <w:rPr>
                <w:rFonts w:ascii="Helvetica" w:hAnsi="Helvetica" w:cs="Helvetica"/>
                <w:sz w:val="18"/>
                <w:szCs w:val="18"/>
                <w:lang w:val="en-GB"/>
                <w:rPrChange w:id="952" w:author="Michael Monkenbusch" w:date="2016-11-18T10:51:00Z">
                  <w:rPr>
                    <w:rFonts w:ascii="Helvetica" w:hAnsi="Helvetica" w:cs="Helvetica"/>
                    <w:sz w:val="18"/>
                    <w:szCs w:val="18"/>
                    <w:lang w:val="en-GB"/>
                  </w:rPr>
                </w:rPrChange>
              </w:rPr>
              <w:t xml:space="preserve">some usefull examples: </w:t>
            </w:r>
          </w:p>
          <w:p w:rsidR="000C424B" w:rsidRPr="00C84EA9" w:rsidRDefault="000C424B" w:rsidP="00215AF7">
            <w:pPr>
              <w:pStyle w:val="western"/>
              <w:spacing w:before="0" w:beforeAutospacing="0" w:after="0"/>
              <w:rPr>
                <w:lang w:val="en-GB"/>
                <w:rPrChange w:id="953" w:author="Michael Monkenbusch" w:date="2016-11-18T10:51:00Z">
                  <w:rPr>
                    <w:lang w:val="en-GB"/>
                  </w:rPr>
                </w:rPrChange>
              </w:rPr>
            </w:pPr>
            <w:r w:rsidRPr="00C84EA9">
              <w:rPr>
                <w:rFonts w:ascii="Helvetica" w:hAnsi="Helvetica" w:cs="Helvetica"/>
                <w:i/>
                <w:iCs/>
                <w:sz w:val="18"/>
                <w:szCs w:val="18"/>
                <w:lang w:val="en-GB"/>
                <w:rPrChange w:id="954" w:author="Michael Monkenbusch" w:date="2016-11-18T10:51:00Z">
                  <w:rPr>
                    <w:rFonts w:ascii="Helvetica" w:hAnsi="Helvetica" w:cs="Helvetica"/>
                    <w:i/>
                    <w:iCs/>
                    <w:sz w:val="18"/>
                    <w:szCs w:val="18"/>
                    <w:lang w:val="en-GB"/>
                  </w:rPr>
                </w:rPrChange>
              </w:rPr>
              <w:t>page size 400, 300</w:t>
            </w:r>
            <w:r w:rsidRPr="00C84EA9">
              <w:rPr>
                <w:i/>
                <w:iCs/>
                <w:sz w:val="18"/>
                <w:szCs w:val="18"/>
                <w:lang w:val="en-GB"/>
                <w:rPrChange w:id="955" w:author="Michael Monkenbusch" w:date="2016-11-18T10:51:00Z">
                  <w:rPr>
                    <w:i/>
                    <w:iCs/>
                    <w:sz w:val="18"/>
                    <w:szCs w:val="18"/>
                    <w:lang w:val="en-GB"/>
                  </w:rPr>
                </w:rPrChange>
              </w:rPr>
              <w:t xml:space="preserve"> </w:t>
            </w:r>
            <w:r w:rsidRPr="00C84EA9">
              <w:rPr>
                <w:sz w:val="18"/>
                <w:szCs w:val="18"/>
                <w:lang w:val="en-GB"/>
                <w:rPrChange w:id="956" w:author="Michael Monkenbusch" w:date="2016-11-18T10:51:00Z">
                  <w:rPr>
                    <w:sz w:val="18"/>
                    <w:szCs w:val="18"/>
                    <w:lang w:val="en-GB"/>
                  </w:rPr>
                </w:rPrChange>
              </w:rPr>
              <w:t>resizes page to 400, 300 pixels (try what you like most)</w:t>
            </w:r>
          </w:p>
          <w:p w:rsidR="000C424B" w:rsidRPr="00C84EA9" w:rsidRDefault="000C424B" w:rsidP="00215AF7">
            <w:pPr>
              <w:pStyle w:val="western"/>
              <w:spacing w:before="0" w:beforeAutospacing="0" w:after="0"/>
              <w:rPr>
                <w:lang w:val="en-GB"/>
                <w:rPrChange w:id="957" w:author="Michael Monkenbusch" w:date="2016-11-18T10:51:00Z">
                  <w:rPr>
                    <w:lang w:val="en-GB"/>
                  </w:rPr>
                </w:rPrChange>
              </w:rPr>
            </w:pPr>
            <w:r w:rsidRPr="00C84EA9">
              <w:rPr>
                <w:rFonts w:ascii="Helvetica" w:hAnsi="Helvetica" w:cs="Helvetica"/>
                <w:i/>
                <w:iCs/>
                <w:sz w:val="18"/>
                <w:szCs w:val="18"/>
                <w:lang w:val="en-GB"/>
                <w:rPrChange w:id="958" w:author="Michael Monkenbusch" w:date="2016-11-18T10:51:00Z">
                  <w:rPr>
                    <w:rFonts w:ascii="Helvetica" w:hAnsi="Helvetica" w:cs="Helvetica"/>
                    <w:i/>
                    <w:iCs/>
                    <w:sz w:val="18"/>
                    <w:szCs w:val="18"/>
                    <w:lang w:val="en-GB"/>
                  </w:rPr>
                </w:rPrChange>
              </w:rPr>
              <w:t xml:space="preserve">xaxes scale Normal </w:t>
            </w:r>
            <w:r w:rsidRPr="00C84EA9">
              <w:rPr>
                <w:rFonts w:ascii="Helvetica" w:hAnsi="Helvetica" w:cs="Helvetica"/>
                <w:sz w:val="18"/>
                <w:szCs w:val="18"/>
                <w:lang w:val="en-GB"/>
                <w:rPrChange w:id="959" w:author="Michael Monkenbusch" w:date="2016-11-18T10:51:00Z">
                  <w:rPr>
                    <w:rFonts w:ascii="Helvetica" w:hAnsi="Helvetica" w:cs="Helvetica"/>
                    <w:sz w:val="18"/>
                    <w:szCs w:val="18"/>
                    <w:lang w:val="en-GB"/>
                  </w:rPr>
                </w:rPrChange>
              </w:rPr>
              <w:t xml:space="preserve">scale set to lin </w:t>
            </w:r>
          </w:p>
          <w:p w:rsidR="000C424B" w:rsidRPr="00C84EA9" w:rsidRDefault="000C424B" w:rsidP="00215AF7">
            <w:pPr>
              <w:pStyle w:val="western"/>
              <w:spacing w:before="0" w:beforeAutospacing="0" w:after="0"/>
              <w:rPr>
                <w:lang w:val="en-GB"/>
                <w:rPrChange w:id="960" w:author="Michael Monkenbusch" w:date="2016-11-18T10:51:00Z">
                  <w:rPr>
                    <w:lang w:val="en-GB"/>
                  </w:rPr>
                </w:rPrChange>
              </w:rPr>
            </w:pPr>
            <w:r w:rsidRPr="00C84EA9">
              <w:rPr>
                <w:rFonts w:ascii="Helvetica" w:hAnsi="Helvetica" w:cs="Helvetica"/>
                <w:sz w:val="18"/>
                <w:szCs w:val="18"/>
                <w:lang w:val="en-GB"/>
                <w:rPrChange w:id="961" w:author="Michael Monkenbusch" w:date="2016-11-18T10:51:00Z">
                  <w:rPr>
                    <w:rFonts w:ascii="Helvetica" w:hAnsi="Helvetica" w:cs="Helvetica"/>
                    <w:sz w:val="18"/>
                    <w:szCs w:val="18"/>
                    <w:lang w:val="en-GB"/>
                  </w:rPr>
                </w:rPrChange>
              </w:rPr>
              <w:t>title “this is the main title” obvious</w:t>
            </w:r>
          </w:p>
          <w:p w:rsidR="000C424B" w:rsidRPr="00C84EA9" w:rsidRDefault="000C424B" w:rsidP="00215AF7">
            <w:pPr>
              <w:pStyle w:val="western"/>
              <w:spacing w:before="0" w:beforeAutospacing="0" w:after="0"/>
              <w:rPr>
                <w:lang w:val="en-GB"/>
                <w:rPrChange w:id="962" w:author="Michael Monkenbusch" w:date="2016-11-18T10:51:00Z">
                  <w:rPr>
                    <w:lang w:val="en-GB"/>
                  </w:rPr>
                </w:rPrChange>
              </w:rPr>
            </w:pPr>
            <w:r w:rsidRPr="00C84EA9">
              <w:rPr>
                <w:rFonts w:ascii="Helvetica" w:hAnsi="Helvetica" w:cs="Helvetica"/>
                <w:sz w:val="18"/>
                <w:szCs w:val="18"/>
                <w:lang w:val="en-GB"/>
                <w:rPrChange w:id="963" w:author="Michael Monkenbusch" w:date="2016-11-18T10:51:00Z">
                  <w:rPr>
                    <w:rFonts w:ascii="Helvetica" w:hAnsi="Helvetica" w:cs="Helvetica"/>
                    <w:sz w:val="18"/>
                    <w:szCs w:val="18"/>
                    <w:lang w:val="en-GB"/>
                  </w:rPr>
                </w:rPrChange>
              </w:rPr>
              <w:t>yaxis label "S(q,\xt\f{}) / S(q,0)" obvious, see xmgrace help for text</w:t>
            </w:r>
          </w:p>
          <w:p w:rsidR="000C424B" w:rsidRPr="00C84EA9" w:rsidRDefault="000C424B" w:rsidP="00215AF7">
            <w:pPr>
              <w:pStyle w:val="western"/>
              <w:spacing w:before="0" w:beforeAutospacing="0" w:after="0"/>
              <w:rPr>
                <w:lang w:val="en-GB"/>
                <w:rPrChange w:id="964" w:author="Michael Monkenbusch" w:date="2016-11-18T10:51:00Z">
                  <w:rPr>
                    <w:lang w:val="en-GB"/>
                  </w:rPr>
                </w:rPrChange>
              </w:rPr>
            </w:pPr>
            <w:r w:rsidRPr="00C84EA9">
              <w:rPr>
                <w:rFonts w:ascii="Helvetica" w:hAnsi="Helvetica" w:cs="Helvetica"/>
                <w:i/>
                <w:iCs/>
                <w:sz w:val="18"/>
                <w:szCs w:val="18"/>
                <w:lang w:val="en-GB"/>
                <w:rPrChange w:id="965" w:author="Michael Monkenbusch" w:date="2016-11-18T10:51:00Z">
                  <w:rPr>
                    <w:rFonts w:ascii="Helvetica" w:hAnsi="Helvetica" w:cs="Helvetica"/>
                    <w:i/>
                    <w:iCs/>
                    <w:sz w:val="18"/>
                    <w:szCs w:val="18"/>
                    <w:lang w:val="en-GB"/>
                  </w:rPr>
                </w:rPrChange>
              </w:rPr>
              <w:t xml:space="preserve">yaxes scale Logarithmic </w:t>
            </w:r>
            <w:r w:rsidRPr="00C84EA9">
              <w:rPr>
                <w:rFonts w:ascii="Helvetica" w:hAnsi="Helvetica" w:cs="Helvetica"/>
                <w:sz w:val="18"/>
                <w:szCs w:val="18"/>
                <w:lang w:val="en-GB"/>
                <w:rPrChange w:id="966" w:author="Michael Monkenbusch" w:date="2016-11-18T10:51:00Z">
                  <w:rPr>
                    <w:rFonts w:ascii="Helvetica" w:hAnsi="Helvetica" w:cs="Helvetica"/>
                    <w:sz w:val="18"/>
                    <w:szCs w:val="18"/>
                    <w:lang w:val="en-GB"/>
                  </w:rPr>
                </w:rPrChange>
              </w:rPr>
              <w:t xml:space="preserve">scale set to log </w:t>
            </w:r>
          </w:p>
          <w:p w:rsidR="000C424B" w:rsidRPr="00C84EA9" w:rsidRDefault="000C424B" w:rsidP="00215AF7">
            <w:pPr>
              <w:pStyle w:val="western"/>
              <w:spacing w:before="0" w:beforeAutospacing="0" w:after="0"/>
              <w:rPr>
                <w:lang w:val="en-GB"/>
                <w:rPrChange w:id="967" w:author="Michael Monkenbusch" w:date="2016-11-18T10:51:00Z">
                  <w:rPr>
                    <w:lang w:val="en-GB"/>
                  </w:rPr>
                </w:rPrChange>
              </w:rPr>
            </w:pPr>
            <w:r w:rsidRPr="00C84EA9">
              <w:rPr>
                <w:rFonts w:ascii="Helvetica" w:hAnsi="Helvetica" w:cs="Helvetica"/>
                <w:i/>
                <w:iCs/>
                <w:sz w:val="18"/>
                <w:szCs w:val="18"/>
                <w:lang w:val="en-GB"/>
                <w:rPrChange w:id="968" w:author="Michael Monkenbusch" w:date="2016-11-18T10:51:00Z">
                  <w:rPr>
                    <w:rFonts w:ascii="Helvetica" w:hAnsi="Helvetica" w:cs="Helvetica"/>
                    <w:i/>
                    <w:iCs/>
                    <w:sz w:val="18"/>
                    <w:szCs w:val="18"/>
                    <w:lang w:val="en-GB"/>
                  </w:rPr>
                </w:rPrChange>
              </w:rPr>
              <w:t xml:space="preserve">redraw </w:t>
            </w:r>
            <w:r w:rsidRPr="00C84EA9">
              <w:rPr>
                <w:rFonts w:ascii="Helvetica" w:hAnsi="Helvetica" w:cs="Helvetica"/>
                <w:sz w:val="18"/>
                <w:szCs w:val="18"/>
                <w:lang w:val="en-GB"/>
                <w:rPrChange w:id="969" w:author="Michael Monkenbusch" w:date="2016-11-18T10:51:00Z">
                  <w:rPr>
                    <w:rFonts w:ascii="Helvetica" w:hAnsi="Helvetica" w:cs="Helvetica"/>
                    <w:sz w:val="18"/>
                    <w:szCs w:val="18"/>
                    <w:lang w:val="en-GB"/>
                  </w:rPr>
                </w:rPrChange>
              </w:rPr>
              <w:t>redraw plot needed sometimes do see the effect of previous</w:t>
            </w:r>
            <w:r w:rsidRPr="00C84EA9">
              <w:rPr>
                <w:rFonts w:ascii="Helvetica" w:hAnsi="Helvetica" w:cs="Helvetica"/>
                <w:sz w:val="18"/>
                <w:szCs w:val="18"/>
                <w:lang w:val="en-GB"/>
                <w:rPrChange w:id="970" w:author="Michael Monkenbusch" w:date="2016-11-18T10:51:00Z">
                  <w:rPr>
                    <w:rFonts w:ascii="Helvetica" w:hAnsi="Helvetica" w:cs="Helvetica"/>
                    <w:sz w:val="18"/>
                    <w:szCs w:val="18"/>
                    <w:lang w:val="en-GB"/>
                  </w:rPr>
                </w:rPrChange>
              </w:rPr>
              <w:br/>
              <w:t>commands</w:t>
            </w:r>
            <w:r w:rsidRPr="00C84EA9">
              <w:rPr>
                <w:rFonts w:ascii="Helvetica" w:hAnsi="Helvetica" w:cs="Helvetica"/>
                <w:sz w:val="18"/>
                <w:szCs w:val="18"/>
                <w:lang w:val="en-GB"/>
                <w:rPrChange w:id="971" w:author="Michael Monkenbusch" w:date="2016-11-18T10:51:00Z">
                  <w:rPr>
                    <w:rFonts w:ascii="Helvetica" w:hAnsi="Helvetica" w:cs="Helvetica"/>
                    <w:sz w:val="18"/>
                    <w:szCs w:val="18"/>
                    <w:lang w:val="en-GB"/>
                  </w:rPr>
                </w:rPrChange>
              </w:rPr>
              <w:br/>
              <w:t xml:space="preserve">the full command in datreat is “gp com redraw” </w:t>
            </w:r>
          </w:p>
          <w:p w:rsidR="000C424B" w:rsidRPr="00C84EA9" w:rsidRDefault="000C424B" w:rsidP="00215AF7">
            <w:pPr>
              <w:pStyle w:val="western"/>
              <w:spacing w:before="0" w:beforeAutospacing="0" w:after="0"/>
              <w:rPr>
                <w:lang w:val="en-GB"/>
                <w:rPrChange w:id="972" w:author="Michael Monkenbusch" w:date="2016-11-18T10:51:00Z">
                  <w:rPr>
                    <w:lang w:val="en-GB"/>
                  </w:rPr>
                </w:rPrChange>
              </w:rPr>
            </w:pPr>
            <w:r w:rsidRPr="00C84EA9">
              <w:rPr>
                <w:rFonts w:ascii="Helvetica" w:hAnsi="Helvetica" w:cs="Helvetica"/>
                <w:sz w:val="18"/>
                <w:szCs w:val="18"/>
                <w:lang w:val="en-GB"/>
                <w:rPrChange w:id="973" w:author="Michael Monkenbusch" w:date="2016-11-18T10:51:00Z">
                  <w:rPr>
                    <w:rFonts w:ascii="Helvetica" w:hAnsi="Helvetica" w:cs="Helvetica"/>
                    <w:sz w:val="18"/>
                    <w:szCs w:val="18"/>
                    <w:lang w:val="en-GB"/>
                  </w:rPr>
                </w:rPrChange>
              </w:rPr>
              <w:t>to install the .grace directory with default configuration files of xmgrace copy the directory config.grace to your home directory as .grace</w:t>
            </w:r>
          </w:p>
          <w:p w:rsidR="000C424B" w:rsidRPr="00C84EA9" w:rsidRDefault="000C424B" w:rsidP="00215AF7">
            <w:pPr>
              <w:pStyle w:val="western"/>
              <w:spacing w:before="0" w:beforeAutospacing="0" w:after="0"/>
              <w:rPr>
                <w:lang w:val="en-GB"/>
                <w:rPrChange w:id="974" w:author="Michael Monkenbusch" w:date="2016-11-18T10:51:00Z">
                  <w:rPr>
                    <w:lang w:val="en-GB"/>
                  </w:rPr>
                </w:rPrChange>
              </w:rPr>
            </w:pPr>
            <w:r w:rsidRPr="00C84EA9">
              <w:rPr>
                <w:rFonts w:ascii="Helvetica" w:hAnsi="Helvetica" w:cs="Helvetica"/>
                <w:sz w:val="18"/>
                <w:szCs w:val="18"/>
                <w:lang w:val="en-GB"/>
                <w:rPrChange w:id="975" w:author="Michael Monkenbusch" w:date="2016-11-18T10:51:00Z">
                  <w:rPr>
                    <w:rFonts w:ascii="Helvetica" w:hAnsi="Helvetica" w:cs="Helvetica"/>
                    <w:sz w:val="18"/>
                    <w:szCs w:val="18"/>
                    <w:lang w:val="en-GB"/>
                  </w:rPr>
                </w:rPrChange>
              </w:rPr>
              <w:t xml:space="preserve">To change the default startup layout of your gracewindow open </w:t>
            </w:r>
          </w:p>
          <w:p w:rsidR="000C424B" w:rsidRPr="00C84EA9" w:rsidRDefault="000C424B" w:rsidP="00215AF7">
            <w:pPr>
              <w:pStyle w:val="western"/>
              <w:spacing w:before="0" w:beforeAutospacing="0" w:after="0"/>
              <w:rPr>
                <w:lang w:val="en-GB"/>
                <w:rPrChange w:id="976" w:author="Michael Monkenbusch" w:date="2016-11-18T10:51:00Z">
                  <w:rPr>
                    <w:lang w:val="en-GB"/>
                  </w:rPr>
                </w:rPrChange>
              </w:rPr>
            </w:pPr>
            <w:r w:rsidRPr="00C84EA9">
              <w:rPr>
                <w:rFonts w:ascii="Helvetica" w:hAnsi="Helvetica" w:cs="Helvetica"/>
                <w:sz w:val="18"/>
                <w:szCs w:val="18"/>
                <w:lang w:val="en-GB"/>
                <w:rPrChange w:id="977" w:author="Michael Monkenbusch" w:date="2016-11-18T10:51:00Z">
                  <w:rPr>
                    <w:rFonts w:ascii="Helvetica" w:hAnsi="Helvetica" w:cs="Helvetica"/>
                    <w:sz w:val="18"/>
                    <w:szCs w:val="18"/>
                    <w:lang w:val="en-GB"/>
                  </w:rPr>
                </w:rPrChange>
              </w:rPr>
              <w:t xml:space="preserve">.grace/templates/Default.agr </w:t>
            </w:r>
          </w:p>
          <w:p w:rsidR="000C424B" w:rsidRPr="00C84EA9" w:rsidRDefault="000C424B" w:rsidP="00215AF7">
            <w:pPr>
              <w:pStyle w:val="western"/>
              <w:spacing w:before="0" w:beforeAutospacing="0" w:after="0"/>
              <w:rPr>
                <w:lang w:val="en-GB"/>
                <w:rPrChange w:id="978" w:author="Michael Monkenbusch" w:date="2016-11-18T10:51:00Z">
                  <w:rPr>
                    <w:lang w:val="en-GB"/>
                  </w:rPr>
                </w:rPrChange>
              </w:rPr>
            </w:pPr>
            <w:r w:rsidRPr="00C84EA9">
              <w:rPr>
                <w:rFonts w:ascii="Helvetica" w:hAnsi="Helvetica" w:cs="Helvetica"/>
                <w:sz w:val="18"/>
                <w:szCs w:val="18"/>
                <w:lang w:val="en-GB"/>
                <w:rPrChange w:id="979" w:author="Michael Monkenbusch" w:date="2016-11-18T10:51:00Z">
                  <w:rPr>
                    <w:rFonts w:ascii="Helvetica" w:hAnsi="Helvetica" w:cs="Helvetica"/>
                    <w:sz w:val="18"/>
                    <w:szCs w:val="18"/>
                    <w:lang w:val="en-GB"/>
                  </w:rPr>
                </w:rPrChange>
              </w:rPr>
              <w:t>and save it again after you changed whatever you wanted.</w:t>
            </w:r>
          </w:p>
          <w:p w:rsidR="000C424B" w:rsidRPr="00C84EA9" w:rsidRDefault="000C424B" w:rsidP="00215AF7">
            <w:pPr>
              <w:pStyle w:val="western"/>
              <w:spacing w:before="0" w:beforeAutospacing="0" w:after="0"/>
              <w:rPr>
                <w:lang w:val="en-GB"/>
                <w:rPrChange w:id="980" w:author="Michael Monkenbusch" w:date="2016-11-18T10:51:00Z">
                  <w:rPr>
                    <w:lang w:val="en-GB"/>
                  </w:rPr>
                </w:rPrChange>
              </w:rPr>
            </w:pPr>
            <w:r w:rsidRPr="00C84EA9">
              <w:rPr>
                <w:rFonts w:ascii="Helvetica" w:hAnsi="Helvetica" w:cs="Helvetica"/>
                <w:i/>
                <w:iCs/>
                <w:sz w:val="16"/>
                <w:szCs w:val="16"/>
                <w:lang w:val="en-GB"/>
                <w:rPrChange w:id="981" w:author="Michael Monkenbusch" w:date="2016-11-18T10:51:00Z">
                  <w:rPr>
                    <w:rFonts w:ascii="Helvetica" w:hAnsi="Helvetica" w:cs="Helvetica"/>
                    <w:i/>
                    <w:iCs/>
                    <w:sz w:val="16"/>
                    <w:szCs w:val="16"/>
                    <w:lang w:val="en-GB"/>
                  </w:rPr>
                </w:rPrChange>
              </w:rPr>
              <w:t xml:space="preserve">To change the default behaviour look in grace.user to use something like this input filter for .dat files. </w:t>
            </w:r>
          </w:p>
          <w:p w:rsidR="000C424B" w:rsidRPr="00C84EA9" w:rsidRDefault="000C424B" w:rsidP="00215AF7">
            <w:pPr>
              <w:pStyle w:val="western"/>
              <w:spacing w:before="0" w:beforeAutospacing="0" w:after="0"/>
              <w:rPr>
                <w:lang w:val="en-GB"/>
                <w:rPrChange w:id="982" w:author="Michael Monkenbusch" w:date="2016-11-18T10:51:00Z">
                  <w:rPr>
                    <w:lang w:val="en-GB"/>
                  </w:rPr>
                </w:rPrChange>
              </w:rPr>
            </w:pPr>
            <w:r w:rsidRPr="00C84EA9">
              <w:rPr>
                <w:rFonts w:ascii="Helvetica" w:hAnsi="Helvetica" w:cs="Helvetica"/>
                <w:i/>
                <w:iCs/>
                <w:sz w:val="16"/>
                <w:szCs w:val="16"/>
                <w:lang w:val="en-GB"/>
                <w:rPrChange w:id="983" w:author="Michael Monkenbusch" w:date="2016-11-18T10:51:00Z">
                  <w:rPr>
                    <w:rFonts w:ascii="Helvetica" w:hAnsi="Helvetica" w:cs="Helvetica"/>
                    <w:i/>
                    <w:iCs/>
                    <w:sz w:val="16"/>
                    <w:szCs w:val="16"/>
                    <w:lang w:val="en-GB"/>
                  </w:rPr>
                </w:rPrChange>
              </w:rPr>
              <w:t>accept only lines starting with +,- or a number for .dat files</w:t>
            </w:r>
          </w:p>
          <w:p w:rsidR="000C424B" w:rsidRPr="00C84EA9" w:rsidRDefault="000C424B" w:rsidP="00215AF7">
            <w:pPr>
              <w:pStyle w:val="western"/>
              <w:spacing w:before="0" w:beforeAutospacing="0" w:after="0"/>
              <w:rPr>
                <w:lang w:val="en-GB"/>
                <w:rPrChange w:id="984" w:author="Michael Monkenbusch" w:date="2016-11-18T10:51:00Z">
                  <w:rPr>
                    <w:lang w:val="en-GB"/>
                  </w:rPr>
                </w:rPrChange>
              </w:rPr>
            </w:pPr>
            <w:r w:rsidRPr="00C84EA9">
              <w:rPr>
                <w:rFonts w:ascii="Helvetica" w:hAnsi="Helvetica" w:cs="Helvetica"/>
                <w:i/>
                <w:iCs/>
                <w:sz w:val="16"/>
                <w:szCs w:val="16"/>
                <w:lang w:val="en-GB"/>
                <w:rPrChange w:id="985" w:author="Michael Monkenbusch" w:date="2016-11-18T10:51:00Z">
                  <w:rPr>
                    <w:rFonts w:ascii="Helvetica" w:hAnsi="Helvetica" w:cs="Helvetica"/>
                    <w:i/>
                    <w:iCs/>
                    <w:sz w:val="16"/>
                    <w:szCs w:val="16"/>
                    <w:lang w:val="en-GB"/>
                  </w:rPr>
                </w:rPrChange>
              </w:rPr>
              <w:t>DEFINE IFILTER "egrep '^ *([+,-,0-9,\.]|$)' %s" PATTERN "*.dat"</w:t>
            </w:r>
          </w:p>
        </w:tc>
      </w:tr>
      <w:tr w:rsidR="000C424B" w:rsidRPr="00C84EA9">
        <w:trPr>
          <w:divId w:val="526019186"/>
          <w:tblCellSpacing w:w="0" w:type="dxa"/>
        </w:trPr>
        <w:tc>
          <w:tcPr>
            <w:tcW w:w="1305"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ind w:right="-108"/>
              <w:rPr>
                <w:lang w:val="en-GB"/>
                <w:rPrChange w:id="986" w:author="Michael Monkenbusch" w:date="2016-11-18T10:51:00Z">
                  <w:rPr>
                    <w:lang w:val="en-GB"/>
                  </w:rPr>
                </w:rPrChange>
              </w:rPr>
            </w:pPr>
            <w:r w:rsidRPr="00C84EA9">
              <w:rPr>
                <w:rFonts w:ascii="Helvetica" w:hAnsi="Helvetica" w:cs="Helvetica"/>
                <w:sz w:val="18"/>
                <w:szCs w:val="18"/>
                <w:lang w:val="en-GB"/>
                <w:rPrChange w:id="987" w:author="Michael Monkenbusch" w:date="2016-11-18T10:51:00Z">
                  <w:rPr>
                    <w:rFonts w:ascii="Helvetica" w:hAnsi="Helvetica" w:cs="Helvetica"/>
                    <w:sz w:val="18"/>
                    <w:szCs w:val="18"/>
                    <w:lang w:val="en-GB"/>
                  </w:rPr>
                </w:rPrChange>
              </w:rPr>
              <w:t>gp</w:t>
            </w:r>
            <w:ins w:id="988" w:author="Michael Monkenbusch" w:date="2016-11-18T10:23:00Z">
              <w:r w:rsidR="004F4E32" w:rsidRPr="00C84EA9">
                <w:rPr>
                  <w:rFonts w:ascii="Helvetica" w:hAnsi="Helvetica" w:cs="Helvetica"/>
                  <w:sz w:val="18"/>
                  <w:szCs w:val="18"/>
                  <w:lang w:val="en-GB"/>
                  <w:rPrChange w:id="989" w:author="Michael Monkenbusch" w:date="2016-11-18T10:51:00Z">
                    <w:rPr>
                      <w:rFonts w:ascii="Helvetica" w:hAnsi="Helvetica" w:cs="Helvetica"/>
                      <w:sz w:val="18"/>
                      <w:szCs w:val="18"/>
                      <w:lang w:val="en-GB"/>
                    </w:rPr>
                  </w:rPrChange>
                </w:rPr>
                <w:t>lot</w:t>
              </w:r>
            </w:ins>
            <w:r w:rsidRPr="00C84EA9">
              <w:rPr>
                <w:rFonts w:ascii="Helvetica" w:hAnsi="Helvetica" w:cs="Helvetica"/>
                <w:sz w:val="18"/>
                <w:szCs w:val="18"/>
                <w:lang w:val="en-GB"/>
                <w:rPrChange w:id="990" w:author="Michael Monkenbusch" w:date="2016-11-18T10:51:00Z">
                  <w:rPr>
                    <w:rFonts w:ascii="Helvetica" w:hAnsi="Helvetica" w:cs="Helvetica"/>
                    <w:sz w:val="18"/>
                    <w:szCs w:val="18"/>
                    <w:lang w:val="en-GB"/>
                  </w:rPr>
                </w:rPrChange>
              </w:rPr>
              <w:t xml:space="preserve"> start xxxx</w:t>
            </w:r>
          </w:p>
        </w:tc>
        <w:tc>
          <w:tcPr>
            <w:tcW w:w="7440"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rPr>
                <w:lang w:val="en-US"/>
                <w:rPrChange w:id="991" w:author="Michael Monkenbusch" w:date="2016-11-18T10:51:00Z">
                  <w:rPr>
                    <w:lang w:val="en-US"/>
                  </w:rPr>
                </w:rPrChange>
              </w:rPr>
            </w:pPr>
            <w:r w:rsidRPr="00C84EA9">
              <w:rPr>
                <w:lang w:val="en-US"/>
                <w:rPrChange w:id="992" w:author="Michael Monkenbusch" w:date="2016-11-18T10:51:00Z">
                  <w:rPr>
                    <w:lang w:val="en-US"/>
                  </w:rPr>
                </w:rPrChange>
              </w:rPr>
              <w:t xml:space="preserve">xxx is the rest of the line after start. It is a semicolon separated list of xmgrace commands like above and will be used for all of your following new xmgrace windows in this session. </w:t>
            </w:r>
          </w:p>
          <w:p w:rsidR="000C424B" w:rsidRPr="00C84EA9" w:rsidRDefault="000C424B" w:rsidP="00215AF7">
            <w:pPr>
              <w:pStyle w:val="western"/>
              <w:spacing w:before="0" w:beforeAutospacing="0" w:after="0"/>
              <w:rPr>
                <w:lang w:val="en-US"/>
                <w:rPrChange w:id="993" w:author="Michael Monkenbusch" w:date="2016-11-18T10:51:00Z">
                  <w:rPr>
                    <w:lang w:val="en-US"/>
                  </w:rPr>
                </w:rPrChange>
              </w:rPr>
            </w:pPr>
            <w:r w:rsidRPr="00C84EA9">
              <w:rPr>
                <w:lang w:val="en-US"/>
                <w:rPrChange w:id="994" w:author="Michael Monkenbusch" w:date="2016-11-18T10:51:00Z">
                  <w:rPr>
                    <w:lang w:val="en-US"/>
                  </w:rPr>
                </w:rPrChange>
              </w:rPr>
              <w:t>To have a permanent behaviouzr use initdatr initialization file in your makro path.</w:t>
            </w:r>
          </w:p>
        </w:tc>
      </w:tr>
    </w:tbl>
    <w:p w:rsidR="000C424B" w:rsidRPr="00C84EA9" w:rsidRDefault="000C424B" w:rsidP="00215AF7">
      <w:pPr>
        <w:pStyle w:val="western"/>
        <w:spacing w:before="0" w:beforeAutospacing="0" w:after="0"/>
        <w:divId w:val="526019186"/>
        <w:rPr>
          <w:lang w:val="en-GB"/>
          <w:rPrChange w:id="995" w:author="Michael Monkenbusch" w:date="2016-11-18T10:51:00Z">
            <w:rPr>
              <w:lang w:val="en-GB"/>
            </w:rPr>
          </w:rPrChange>
        </w:rPr>
      </w:pPr>
    </w:p>
    <w:p w:rsidR="000C424B" w:rsidRPr="00C84EA9" w:rsidRDefault="000C424B" w:rsidP="00215AF7">
      <w:pPr>
        <w:pStyle w:val="western"/>
        <w:spacing w:before="0" w:beforeAutospacing="0" w:after="0"/>
        <w:divId w:val="526019186"/>
        <w:rPr>
          <w:lang w:val="en-GB"/>
          <w:rPrChange w:id="996" w:author="Michael Monkenbusch" w:date="2016-11-18T10:51:00Z">
            <w:rPr>
              <w:lang w:val="en-GB"/>
            </w:rPr>
          </w:rPrChange>
        </w:rPr>
      </w:pPr>
    </w:p>
    <w:p w:rsidR="000C424B" w:rsidRPr="00C84EA9" w:rsidRDefault="000C424B" w:rsidP="00215AF7">
      <w:pPr>
        <w:pStyle w:val="western"/>
        <w:pageBreakBefore/>
        <w:spacing w:before="0" w:beforeAutospacing="0" w:after="0"/>
        <w:divId w:val="526019186"/>
        <w:rPr>
          <w:sz w:val="28"/>
          <w:szCs w:val="28"/>
          <w:lang w:val="en-GB"/>
          <w:rPrChange w:id="997" w:author="Michael Monkenbusch" w:date="2016-11-18T10:51:00Z">
            <w:rPr>
              <w:sz w:val="28"/>
              <w:szCs w:val="28"/>
              <w:lang w:val="en-GB"/>
            </w:rPr>
          </w:rPrChange>
        </w:rPr>
      </w:pPr>
      <w:r w:rsidRPr="00C84EA9">
        <w:rPr>
          <w:b/>
          <w:bCs/>
          <w:sz w:val="28"/>
          <w:szCs w:val="28"/>
          <w:lang w:val="en-GB"/>
          <w:rPrChange w:id="998" w:author="Michael Monkenbusch" w:date="2016-11-18T10:51:00Z">
            <w:rPr>
              <w:b/>
              <w:bCs/>
              <w:sz w:val="28"/>
              <w:szCs w:val="28"/>
              <w:lang w:val="en-GB"/>
            </w:rPr>
          </w:rPrChange>
        </w:rPr>
        <w:lastRenderedPageBreak/>
        <w:t xml:space="preserve">Plotting </w:t>
      </w:r>
    </w:p>
    <w:tbl>
      <w:tblPr>
        <w:tblW w:w="9240" w:type="dxa"/>
        <w:tblCellSpacing w:w="0"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1072"/>
        <w:gridCol w:w="8168"/>
      </w:tblGrid>
      <w:tr w:rsidR="000C424B" w:rsidRPr="00C84EA9">
        <w:trPr>
          <w:divId w:val="526019186"/>
          <w:tblCellSpacing w:w="0" w:type="dxa"/>
        </w:trPr>
        <w:tc>
          <w:tcPr>
            <w:tcW w:w="1020" w:type="dxa"/>
            <w:tcBorders>
              <w:top w:val="outset" w:sz="6" w:space="0" w:color="000000"/>
              <w:left w:val="outset" w:sz="6" w:space="0" w:color="000000"/>
              <w:bottom w:val="outset" w:sz="6" w:space="0" w:color="000000"/>
              <w:right w:val="outset" w:sz="6" w:space="0" w:color="000000"/>
            </w:tcBorders>
            <w:shd w:val="clear" w:color="auto" w:fill="FFFF99"/>
          </w:tcPr>
          <w:p w:rsidR="000C424B" w:rsidRPr="00C84EA9" w:rsidRDefault="000C424B" w:rsidP="00215AF7">
            <w:pPr>
              <w:pStyle w:val="western"/>
              <w:spacing w:before="0" w:beforeAutospacing="0" w:after="0"/>
              <w:rPr>
                <w:lang w:val="en-GB"/>
                <w:rPrChange w:id="999" w:author="Michael Monkenbusch" w:date="2016-11-18T10:51:00Z">
                  <w:rPr>
                    <w:lang w:val="en-GB"/>
                  </w:rPr>
                </w:rPrChange>
              </w:rPr>
            </w:pPr>
            <w:r w:rsidRPr="00C84EA9">
              <w:rPr>
                <w:rFonts w:ascii="Helvetica" w:hAnsi="Helvetica" w:cs="Helvetica"/>
                <w:b/>
                <w:bCs/>
                <w:lang w:val="en-GB"/>
                <w:rPrChange w:id="1000" w:author="Michael Monkenbusch" w:date="2016-11-18T10:51:00Z">
                  <w:rPr>
                    <w:rFonts w:ascii="Helvetica" w:hAnsi="Helvetica" w:cs="Helvetica"/>
                    <w:b/>
                    <w:bCs/>
                    <w:lang w:val="en-GB"/>
                  </w:rPr>
                </w:rPrChange>
              </w:rPr>
              <w:t>plot</w:t>
            </w:r>
          </w:p>
        </w:tc>
        <w:tc>
          <w:tcPr>
            <w:tcW w:w="7770" w:type="dxa"/>
            <w:tcBorders>
              <w:top w:val="outset" w:sz="6" w:space="0" w:color="000000"/>
              <w:left w:val="outset" w:sz="6" w:space="0" w:color="000000"/>
              <w:bottom w:val="outset" w:sz="6" w:space="0" w:color="000000"/>
              <w:right w:val="outset" w:sz="6" w:space="0" w:color="000000"/>
            </w:tcBorders>
            <w:shd w:val="clear" w:color="auto" w:fill="FFFF99"/>
          </w:tcPr>
          <w:p w:rsidR="000C424B" w:rsidRPr="00C84EA9" w:rsidRDefault="000C424B" w:rsidP="00215AF7">
            <w:pPr>
              <w:pStyle w:val="western"/>
              <w:spacing w:before="0" w:beforeAutospacing="0" w:after="0"/>
              <w:rPr>
                <w:lang w:val="en-GB"/>
                <w:rPrChange w:id="1001" w:author="Michael Monkenbusch" w:date="2016-11-18T10:51:00Z">
                  <w:rPr>
                    <w:lang w:val="en-GB"/>
                  </w:rPr>
                </w:rPrChange>
              </w:rPr>
            </w:pPr>
            <w:r w:rsidRPr="00C84EA9">
              <w:rPr>
                <w:rFonts w:ascii="Helvetica" w:hAnsi="Helvetica" w:cs="Helvetica"/>
                <w:lang w:val="en-GB"/>
                <w:rPrChange w:id="1002" w:author="Michael Monkenbusch" w:date="2016-11-18T10:51:00Z">
                  <w:rPr>
                    <w:rFonts w:ascii="Helvetica" w:hAnsi="Helvetica" w:cs="Helvetica"/>
                    <w:lang w:val="en-GB"/>
                  </w:rPr>
                </w:rPrChange>
              </w:rPr>
              <w:t>[xmin &lt;xmin&gt;] [xmax &lt;xmax&gt;] [ymin &lt;ymin&gt;] [ymax &lt;ymax&gt;]</w:t>
            </w:r>
          </w:p>
        </w:tc>
      </w:tr>
      <w:tr w:rsidR="000C424B" w:rsidRPr="00C84EA9">
        <w:trPr>
          <w:divId w:val="526019186"/>
          <w:tblCellSpacing w:w="0" w:type="dxa"/>
        </w:trPr>
        <w:tc>
          <w:tcPr>
            <w:tcW w:w="1020"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ind w:right="-108"/>
              <w:rPr>
                <w:lang w:val="en-GB"/>
                <w:rPrChange w:id="1003" w:author="Michael Monkenbusch" w:date="2016-11-18T10:51:00Z">
                  <w:rPr>
                    <w:lang w:val="en-GB"/>
                  </w:rPr>
                </w:rPrChange>
              </w:rPr>
            </w:pPr>
          </w:p>
        </w:tc>
        <w:tc>
          <w:tcPr>
            <w:tcW w:w="7770"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rPr>
                <w:lang w:val="en-GB"/>
                <w:rPrChange w:id="1004" w:author="Michael Monkenbusch" w:date="2016-11-18T10:51:00Z">
                  <w:rPr>
                    <w:lang w:val="en-GB"/>
                  </w:rPr>
                </w:rPrChange>
              </w:rPr>
            </w:pPr>
            <w:r w:rsidRPr="00C84EA9">
              <w:rPr>
                <w:lang w:val="en-GB"/>
                <w:rPrChange w:id="1005" w:author="Michael Monkenbusch" w:date="2016-11-18T10:51:00Z">
                  <w:rPr>
                    <w:lang w:val="en-GB"/>
                  </w:rPr>
                </w:rPrChange>
              </w:rPr>
              <w:t xml:space="preserve">plots selected data records (including fit/thc results if present) using the (optionally) specified range. Default is </w:t>
            </w:r>
            <w:r w:rsidRPr="00C84EA9">
              <w:rPr>
                <w:i/>
                <w:iCs/>
                <w:lang w:val="en-GB"/>
                <w:rPrChange w:id="1006" w:author="Michael Monkenbusch" w:date="2016-11-18T10:51:00Z">
                  <w:rPr>
                    <w:i/>
                    <w:iCs/>
                    <w:lang w:val="en-GB"/>
                  </w:rPr>
                </w:rPrChange>
              </w:rPr>
              <w:t>symbols</w:t>
            </w:r>
            <w:r w:rsidRPr="00C84EA9">
              <w:rPr>
                <w:lang w:val="en-GB"/>
                <w:rPrChange w:id="1007" w:author="Michael Monkenbusch" w:date="2016-11-18T10:51:00Z">
                  <w:rPr>
                    <w:lang w:val="en-GB"/>
                  </w:rPr>
                </w:rPrChange>
              </w:rPr>
              <w:t xml:space="preserve"> for data and </w:t>
            </w:r>
            <w:r w:rsidRPr="00C84EA9">
              <w:rPr>
                <w:i/>
                <w:iCs/>
                <w:lang w:val="en-GB"/>
                <w:rPrChange w:id="1008" w:author="Michael Monkenbusch" w:date="2016-11-18T10:51:00Z">
                  <w:rPr>
                    <w:i/>
                    <w:iCs/>
                    <w:lang w:val="en-GB"/>
                  </w:rPr>
                </w:rPrChange>
              </w:rPr>
              <w:t>lines</w:t>
            </w:r>
            <w:r w:rsidRPr="00C84EA9">
              <w:rPr>
                <w:lang w:val="en-GB"/>
                <w:rPrChange w:id="1009" w:author="Michael Monkenbusch" w:date="2016-11-18T10:51:00Z">
                  <w:rPr>
                    <w:lang w:val="en-GB"/>
                  </w:rPr>
                </w:rPrChange>
              </w:rPr>
              <w:t xml:space="preserve"> for fit/thc results. </w:t>
            </w:r>
          </w:p>
        </w:tc>
      </w:tr>
      <w:tr w:rsidR="000C424B" w:rsidRPr="00C84EA9">
        <w:trPr>
          <w:divId w:val="526019186"/>
          <w:tblCellSpacing w:w="0" w:type="dxa"/>
        </w:trPr>
        <w:tc>
          <w:tcPr>
            <w:tcW w:w="1020" w:type="dxa"/>
            <w:tcBorders>
              <w:top w:val="outset" w:sz="6" w:space="0" w:color="000000"/>
              <w:left w:val="outset" w:sz="6" w:space="0" w:color="000000"/>
              <w:bottom w:val="outset" w:sz="6" w:space="0" w:color="000000"/>
              <w:right w:val="outset" w:sz="6" w:space="0" w:color="000000"/>
            </w:tcBorders>
            <w:shd w:val="clear" w:color="auto" w:fill="FFFF99"/>
          </w:tcPr>
          <w:p w:rsidR="000C424B" w:rsidRPr="00C84EA9" w:rsidRDefault="000C424B" w:rsidP="00215AF7">
            <w:pPr>
              <w:pStyle w:val="western"/>
              <w:spacing w:before="0" w:beforeAutospacing="0" w:after="0"/>
              <w:rPr>
                <w:lang w:val="en-GB"/>
                <w:rPrChange w:id="1010" w:author="Michael Monkenbusch" w:date="2016-11-18T10:51:00Z">
                  <w:rPr>
                    <w:lang w:val="en-GB"/>
                  </w:rPr>
                </w:rPrChange>
              </w:rPr>
            </w:pPr>
            <w:r w:rsidRPr="00C84EA9">
              <w:rPr>
                <w:rFonts w:ascii="Helvetica" w:hAnsi="Helvetica" w:cs="Helvetica"/>
                <w:b/>
                <w:bCs/>
                <w:lang w:val="en-GB"/>
                <w:rPrChange w:id="1011" w:author="Michael Monkenbusch" w:date="2016-11-18T10:51:00Z">
                  <w:rPr>
                    <w:rFonts w:ascii="Helvetica" w:hAnsi="Helvetica" w:cs="Helvetica"/>
                    <w:b/>
                    <w:bCs/>
                    <w:lang w:val="en-GB"/>
                  </w:rPr>
                </w:rPrChange>
              </w:rPr>
              <w:t>plot</w:t>
            </w:r>
          </w:p>
        </w:tc>
        <w:tc>
          <w:tcPr>
            <w:tcW w:w="7770" w:type="dxa"/>
            <w:tcBorders>
              <w:top w:val="outset" w:sz="6" w:space="0" w:color="000000"/>
              <w:left w:val="outset" w:sz="6" w:space="0" w:color="000000"/>
              <w:bottom w:val="outset" w:sz="6" w:space="0" w:color="000000"/>
              <w:right w:val="outset" w:sz="6" w:space="0" w:color="000000"/>
            </w:tcBorders>
            <w:shd w:val="clear" w:color="auto" w:fill="FFFF99"/>
          </w:tcPr>
          <w:p w:rsidR="000C424B" w:rsidRPr="00C84EA9" w:rsidRDefault="000C424B" w:rsidP="00215AF7">
            <w:pPr>
              <w:pStyle w:val="western"/>
              <w:spacing w:before="0" w:beforeAutospacing="0" w:after="0"/>
              <w:rPr>
                <w:rPrChange w:id="1012" w:author="Michael Monkenbusch" w:date="2016-11-18T10:51:00Z">
                  <w:rPr/>
                </w:rPrChange>
              </w:rPr>
            </w:pPr>
            <w:r w:rsidRPr="00C84EA9">
              <w:rPr>
                <w:rFonts w:ascii="Helvetica" w:hAnsi="Helvetica" w:cs="Helvetica"/>
                <w:lang w:val="en-GB"/>
                <w:rPrChange w:id="1013" w:author="Michael Monkenbusch" w:date="2016-11-18T10:51:00Z">
                  <w:rPr>
                    <w:rFonts w:ascii="Helvetica" w:hAnsi="Helvetica" w:cs="Helvetica"/>
                    <w:lang w:val="en-GB"/>
                  </w:rPr>
                </w:rPrChange>
              </w:rPr>
              <w:t>[</w:t>
            </w:r>
            <w:r w:rsidRPr="00C84EA9">
              <w:rPr>
                <w:rFonts w:ascii="Helvetica" w:hAnsi="Helvetica" w:cs="Helvetica"/>
                <w:i/>
                <w:iCs/>
                <w:lang w:val="en-GB"/>
                <w:rPrChange w:id="1014" w:author="Michael Monkenbusch" w:date="2016-11-18T10:51:00Z">
                  <w:rPr>
                    <w:rFonts w:ascii="Helvetica" w:hAnsi="Helvetica" w:cs="Helvetica"/>
                    <w:i/>
                    <w:iCs/>
                    <w:lang w:val="en-GB"/>
                  </w:rPr>
                </w:rPrChange>
              </w:rPr>
              <w:t>option1</w:t>
            </w:r>
            <w:r w:rsidRPr="00C84EA9">
              <w:rPr>
                <w:rFonts w:ascii="Helvetica" w:hAnsi="Helvetica" w:cs="Helvetica"/>
                <w:lang w:val="en-GB"/>
                <w:rPrChange w:id="1015" w:author="Michael Monkenbusch" w:date="2016-11-18T10:51:00Z">
                  <w:rPr>
                    <w:rFonts w:ascii="Helvetica" w:hAnsi="Helvetica" w:cs="Helvetica"/>
                    <w:lang w:val="en-GB"/>
                  </w:rPr>
                </w:rPrChange>
              </w:rPr>
              <w:t>] …….[</w:t>
            </w:r>
            <w:r w:rsidRPr="00C84EA9">
              <w:rPr>
                <w:rFonts w:ascii="Helvetica" w:hAnsi="Helvetica" w:cs="Helvetica"/>
                <w:i/>
                <w:iCs/>
                <w:lang w:val="en-GB"/>
                <w:rPrChange w:id="1016" w:author="Michael Monkenbusch" w:date="2016-11-18T10:51:00Z">
                  <w:rPr>
                    <w:rFonts w:ascii="Helvetica" w:hAnsi="Helvetica" w:cs="Helvetica"/>
                    <w:i/>
                    <w:iCs/>
                    <w:lang w:val="en-GB"/>
                  </w:rPr>
                </w:rPrChange>
              </w:rPr>
              <w:t xml:space="preserve"> option_n</w:t>
            </w:r>
            <w:r w:rsidRPr="00C84EA9">
              <w:rPr>
                <w:rFonts w:ascii="Helvetica" w:hAnsi="Helvetica" w:cs="Helvetica"/>
                <w:lang w:val="en-GB"/>
                <w:rPrChange w:id="1017" w:author="Michael Monkenbusch" w:date="2016-11-18T10:51:00Z">
                  <w:rPr>
                    <w:rFonts w:ascii="Helvetica" w:hAnsi="Helvetica" w:cs="Helvetica"/>
                    <w:lang w:val="en-GB"/>
                  </w:rPr>
                </w:rPrChange>
              </w:rPr>
              <w:t>]</w:t>
            </w:r>
          </w:p>
        </w:tc>
      </w:tr>
    </w:tbl>
    <w:p w:rsidR="000C424B" w:rsidRPr="00C84EA9" w:rsidRDefault="000C424B" w:rsidP="00215AF7">
      <w:pPr>
        <w:pStyle w:val="western"/>
        <w:spacing w:before="0" w:beforeAutospacing="0" w:after="0"/>
        <w:divId w:val="526019186"/>
        <w:rPr>
          <w:rPrChange w:id="1018" w:author="Michael Monkenbusch" w:date="2016-11-18T10:51:00Z">
            <w:rPr/>
          </w:rPrChange>
        </w:rPr>
      </w:pPr>
    </w:p>
    <w:tbl>
      <w:tblPr>
        <w:tblW w:w="9240" w:type="dxa"/>
        <w:tblCellSpacing w:w="0"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1072"/>
        <w:gridCol w:w="8168"/>
      </w:tblGrid>
      <w:tr w:rsidR="000C424B" w:rsidRPr="00C84EA9">
        <w:trPr>
          <w:divId w:val="526019186"/>
          <w:trHeight w:val="15"/>
          <w:tblCellSpacing w:w="0" w:type="dxa"/>
        </w:trPr>
        <w:tc>
          <w:tcPr>
            <w:tcW w:w="1020" w:type="dxa"/>
            <w:vMerge w:val="restart"/>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ind w:right="-108"/>
              <w:rPr>
                <w:lang w:val="en-GB"/>
                <w:rPrChange w:id="1019" w:author="Michael Monkenbusch" w:date="2016-11-18T10:51:00Z">
                  <w:rPr>
                    <w:lang w:val="en-GB"/>
                  </w:rPr>
                </w:rPrChange>
              </w:rPr>
            </w:pPr>
          </w:p>
        </w:tc>
        <w:tc>
          <w:tcPr>
            <w:tcW w:w="7770"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line="15" w:lineRule="atLeast"/>
              <w:rPr>
                <w:lang w:val="en-GB"/>
                <w:rPrChange w:id="1020" w:author="Michael Monkenbusch" w:date="2016-11-18T10:51:00Z">
                  <w:rPr>
                    <w:lang w:val="en-GB"/>
                  </w:rPr>
                </w:rPrChange>
              </w:rPr>
            </w:pPr>
            <w:r w:rsidRPr="00C84EA9">
              <w:rPr>
                <w:b/>
                <w:bCs/>
                <w:sz w:val="18"/>
                <w:szCs w:val="18"/>
                <w:lang w:val="en-GB"/>
                <w:rPrChange w:id="1021" w:author="Michael Monkenbusch" w:date="2016-11-18T10:51:00Z">
                  <w:rPr>
                    <w:b/>
                    <w:bCs/>
                    <w:sz w:val="18"/>
                    <w:szCs w:val="18"/>
                    <w:lang w:val="en-GB"/>
                  </w:rPr>
                </w:rPrChange>
              </w:rPr>
              <w:t xml:space="preserve">OPTIONS: </w:t>
            </w:r>
          </w:p>
        </w:tc>
      </w:tr>
      <w:tr w:rsidR="000C424B" w:rsidRPr="00C84EA9">
        <w:trPr>
          <w:divId w:val="526019186"/>
          <w:tblCellSpacing w:w="0" w:type="dxa"/>
        </w:trPr>
        <w:tc>
          <w:tcPr>
            <w:tcW w:w="0" w:type="auto"/>
            <w:vMerge/>
            <w:tcBorders>
              <w:top w:val="outset" w:sz="6" w:space="0" w:color="000000"/>
              <w:left w:val="outset" w:sz="6" w:space="0" w:color="000000"/>
              <w:bottom w:val="outset" w:sz="6" w:space="0" w:color="000000"/>
              <w:right w:val="outset" w:sz="6" w:space="0" w:color="000000"/>
            </w:tcBorders>
            <w:vAlign w:val="center"/>
          </w:tcPr>
          <w:p w:rsidR="000C424B" w:rsidRPr="00C84EA9" w:rsidRDefault="000C424B" w:rsidP="00215AF7">
            <w:pPr>
              <w:rPr>
                <w:lang w:val="en-GB"/>
                <w:rPrChange w:id="1022" w:author="Michael Monkenbusch" w:date="2016-11-18T10:51:00Z">
                  <w:rPr>
                    <w:lang w:val="en-GB"/>
                  </w:rPr>
                </w:rPrChange>
              </w:rPr>
            </w:pPr>
          </w:p>
        </w:tc>
        <w:tc>
          <w:tcPr>
            <w:tcW w:w="7770"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rPr>
                <w:lang w:val="en-GB"/>
                <w:rPrChange w:id="1023" w:author="Michael Monkenbusch" w:date="2016-11-18T10:51:00Z">
                  <w:rPr>
                    <w:lang w:val="en-GB"/>
                  </w:rPr>
                </w:rPrChange>
              </w:rPr>
            </w:pPr>
            <w:r w:rsidRPr="00C84EA9">
              <w:rPr>
                <w:rFonts w:ascii="Courier New" w:hAnsi="Courier New" w:cs="Courier New"/>
                <w:b/>
                <w:bCs/>
                <w:sz w:val="18"/>
                <w:szCs w:val="18"/>
                <w:lang w:val="en-GB"/>
                <w:rPrChange w:id="1024" w:author="Michael Monkenbusch" w:date="2016-11-18T10:51:00Z">
                  <w:rPr>
                    <w:rFonts w:ascii="Courier New" w:hAnsi="Courier New" w:cs="Courier New"/>
                    <w:b/>
                    <w:bCs/>
                    <w:sz w:val="18"/>
                    <w:szCs w:val="18"/>
                    <w:lang w:val="en-GB"/>
                  </w:rPr>
                </w:rPrChange>
              </w:rPr>
              <w:t>log_x :</w:t>
            </w:r>
            <w:r w:rsidRPr="00C84EA9">
              <w:rPr>
                <w:b/>
                <w:bCs/>
                <w:sz w:val="18"/>
                <w:szCs w:val="18"/>
                <w:lang w:val="en-GB"/>
                <w:rPrChange w:id="1025" w:author="Michael Monkenbusch" w:date="2016-11-18T10:51:00Z">
                  <w:rPr>
                    <w:b/>
                    <w:bCs/>
                    <w:sz w:val="18"/>
                    <w:szCs w:val="18"/>
                    <w:lang w:val="en-GB"/>
                  </w:rPr>
                </w:rPrChange>
              </w:rPr>
              <w:t xml:space="preserve"> </w:t>
            </w:r>
            <w:r w:rsidRPr="00C84EA9">
              <w:rPr>
                <w:sz w:val="18"/>
                <w:szCs w:val="18"/>
                <w:lang w:val="en-GB"/>
                <w:rPrChange w:id="1026" w:author="Michael Monkenbusch" w:date="2016-11-18T10:51:00Z">
                  <w:rPr>
                    <w:sz w:val="18"/>
                    <w:szCs w:val="18"/>
                    <w:lang w:val="en-GB"/>
                  </w:rPr>
                </w:rPrChange>
              </w:rPr>
              <w:t>log scale on x-axis (range given by xmin, xmax must be &gt; 0)</w:t>
            </w:r>
          </w:p>
          <w:p w:rsidR="000C424B" w:rsidRPr="00C84EA9" w:rsidRDefault="000C424B" w:rsidP="00215AF7">
            <w:pPr>
              <w:pStyle w:val="western"/>
              <w:spacing w:before="0" w:beforeAutospacing="0" w:after="0"/>
              <w:rPr>
                <w:lang w:val="en-GB"/>
                <w:rPrChange w:id="1027" w:author="Michael Monkenbusch" w:date="2016-11-18T10:51:00Z">
                  <w:rPr>
                    <w:lang w:val="en-GB"/>
                  </w:rPr>
                </w:rPrChange>
              </w:rPr>
            </w:pPr>
            <w:r w:rsidRPr="00C84EA9">
              <w:rPr>
                <w:rFonts w:ascii="Courier New" w:hAnsi="Courier New" w:cs="Courier New"/>
                <w:b/>
                <w:bCs/>
                <w:sz w:val="18"/>
                <w:szCs w:val="18"/>
                <w:lang w:val="en-GB"/>
                <w:rPrChange w:id="1028" w:author="Michael Monkenbusch" w:date="2016-11-18T10:51:00Z">
                  <w:rPr>
                    <w:rFonts w:ascii="Courier New" w:hAnsi="Courier New" w:cs="Courier New"/>
                    <w:b/>
                    <w:bCs/>
                    <w:sz w:val="18"/>
                    <w:szCs w:val="18"/>
                    <w:lang w:val="en-GB"/>
                  </w:rPr>
                </w:rPrChange>
              </w:rPr>
              <w:t>lin_x :</w:t>
            </w:r>
            <w:r w:rsidRPr="00C84EA9">
              <w:rPr>
                <w:b/>
                <w:bCs/>
                <w:sz w:val="18"/>
                <w:szCs w:val="18"/>
                <w:lang w:val="en-GB"/>
                <w:rPrChange w:id="1029" w:author="Michael Monkenbusch" w:date="2016-11-18T10:51:00Z">
                  <w:rPr>
                    <w:b/>
                    <w:bCs/>
                    <w:sz w:val="18"/>
                    <w:szCs w:val="18"/>
                    <w:lang w:val="en-GB"/>
                  </w:rPr>
                </w:rPrChange>
              </w:rPr>
              <w:t xml:space="preserve"> </w:t>
            </w:r>
            <w:r w:rsidRPr="00C84EA9">
              <w:rPr>
                <w:sz w:val="18"/>
                <w:szCs w:val="18"/>
                <w:lang w:val="en-GB"/>
                <w:rPrChange w:id="1030" w:author="Michael Monkenbusch" w:date="2016-11-18T10:51:00Z">
                  <w:rPr>
                    <w:sz w:val="18"/>
                    <w:szCs w:val="18"/>
                    <w:lang w:val="en-GB"/>
                  </w:rPr>
                </w:rPrChange>
              </w:rPr>
              <w:t>resets the default linear x-scaling</w:t>
            </w:r>
          </w:p>
          <w:p w:rsidR="000C424B" w:rsidRPr="00C84EA9" w:rsidRDefault="000C424B" w:rsidP="00215AF7">
            <w:pPr>
              <w:pStyle w:val="western"/>
              <w:spacing w:before="0" w:beforeAutospacing="0" w:after="0"/>
              <w:rPr>
                <w:lang w:val="en-GB"/>
                <w:rPrChange w:id="1031" w:author="Michael Monkenbusch" w:date="2016-11-18T10:51:00Z">
                  <w:rPr>
                    <w:lang w:val="en-GB"/>
                  </w:rPr>
                </w:rPrChange>
              </w:rPr>
            </w:pPr>
            <w:r w:rsidRPr="00C84EA9">
              <w:rPr>
                <w:rFonts w:ascii="Courier New" w:hAnsi="Courier New" w:cs="Courier New"/>
                <w:b/>
                <w:bCs/>
                <w:sz w:val="18"/>
                <w:szCs w:val="18"/>
                <w:lang w:val="en-GB"/>
                <w:rPrChange w:id="1032" w:author="Michael Monkenbusch" w:date="2016-11-18T10:51:00Z">
                  <w:rPr>
                    <w:rFonts w:ascii="Courier New" w:hAnsi="Courier New" w:cs="Courier New"/>
                    <w:b/>
                    <w:bCs/>
                    <w:sz w:val="18"/>
                    <w:szCs w:val="18"/>
                    <w:lang w:val="en-GB"/>
                  </w:rPr>
                </w:rPrChange>
              </w:rPr>
              <w:t>log_y :</w:t>
            </w:r>
            <w:r w:rsidRPr="00C84EA9">
              <w:rPr>
                <w:sz w:val="18"/>
                <w:szCs w:val="18"/>
                <w:lang w:val="en-GB"/>
                <w:rPrChange w:id="1033" w:author="Michael Monkenbusch" w:date="2016-11-18T10:51:00Z">
                  <w:rPr>
                    <w:sz w:val="18"/>
                    <w:szCs w:val="18"/>
                    <w:lang w:val="en-GB"/>
                  </w:rPr>
                </w:rPrChange>
              </w:rPr>
              <w:t xml:space="preserve"> log scale on y-axis (range given by ymin, ymax must be &gt; 0)</w:t>
            </w:r>
          </w:p>
          <w:p w:rsidR="000C424B" w:rsidRPr="00C84EA9" w:rsidRDefault="000C424B" w:rsidP="00215AF7">
            <w:pPr>
              <w:pStyle w:val="western"/>
              <w:spacing w:before="0" w:beforeAutospacing="0" w:after="0"/>
              <w:rPr>
                <w:lang w:val="en-GB"/>
                <w:rPrChange w:id="1034" w:author="Michael Monkenbusch" w:date="2016-11-18T10:51:00Z">
                  <w:rPr>
                    <w:lang w:val="en-GB"/>
                  </w:rPr>
                </w:rPrChange>
              </w:rPr>
            </w:pPr>
            <w:r w:rsidRPr="00C84EA9">
              <w:rPr>
                <w:rFonts w:ascii="Courier New" w:hAnsi="Courier New" w:cs="Courier New"/>
                <w:b/>
                <w:bCs/>
                <w:sz w:val="18"/>
                <w:szCs w:val="18"/>
                <w:lang w:val="en-GB"/>
                <w:rPrChange w:id="1035" w:author="Michael Monkenbusch" w:date="2016-11-18T10:51:00Z">
                  <w:rPr>
                    <w:rFonts w:ascii="Courier New" w:hAnsi="Courier New" w:cs="Courier New"/>
                    <w:b/>
                    <w:bCs/>
                    <w:sz w:val="18"/>
                    <w:szCs w:val="18"/>
                    <w:lang w:val="en-GB"/>
                  </w:rPr>
                </w:rPrChange>
              </w:rPr>
              <w:t>lin_y :</w:t>
            </w:r>
            <w:r w:rsidRPr="00C84EA9">
              <w:rPr>
                <w:sz w:val="18"/>
                <w:szCs w:val="18"/>
                <w:lang w:val="en-GB"/>
                <w:rPrChange w:id="1036" w:author="Michael Monkenbusch" w:date="2016-11-18T10:51:00Z">
                  <w:rPr>
                    <w:sz w:val="18"/>
                    <w:szCs w:val="18"/>
                    <w:lang w:val="en-GB"/>
                  </w:rPr>
                </w:rPrChange>
              </w:rPr>
              <w:t xml:space="preserve"> resets the default linear y-scaling</w:t>
            </w:r>
          </w:p>
          <w:p w:rsidR="000C424B" w:rsidRPr="00C84EA9" w:rsidRDefault="000C424B" w:rsidP="00215AF7">
            <w:pPr>
              <w:pStyle w:val="western"/>
              <w:spacing w:before="0" w:beforeAutospacing="0" w:after="0"/>
              <w:rPr>
                <w:lang w:val="en-GB"/>
                <w:rPrChange w:id="1037" w:author="Michael Monkenbusch" w:date="2016-11-18T10:51:00Z">
                  <w:rPr>
                    <w:lang w:val="en-GB"/>
                  </w:rPr>
                </w:rPrChange>
              </w:rPr>
            </w:pPr>
            <w:r w:rsidRPr="00C84EA9">
              <w:rPr>
                <w:rFonts w:ascii="Courier New" w:hAnsi="Courier New" w:cs="Courier New"/>
                <w:b/>
                <w:bCs/>
                <w:sz w:val="18"/>
                <w:szCs w:val="18"/>
                <w:lang w:val="en-GB"/>
                <w:rPrChange w:id="1038" w:author="Michael Monkenbusch" w:date="2016-11-18T10:51:00Z">
                  <w:rPr>
                    <w:rFonts w:ascii="Courier New" w:hAnsi="Courier New" w:cs="Courier New"/>
                    <w:b/>
                    <w:bCs/>
                    <w:sz w:val="18"/>
                    <w:szCs w:val="18"/>
                    <w:lang w:val="en-GB"/>
                  </w:rPr>
                </w:rPrChange>
              </w:rPr>
              <w:t xml:space="preserve">symb &lt;s1&gt; […&lt;sn&gt;] </w:t>
            </w:r>
            <w:r w:rsidRPr="00C84EA9">
              <w:rPr>
                <w:rFonts w:ascii="Courier New" w:hAnsi="Courier New" w:cs="Courier New"/>
                <w:sz w:val="18"/>
                <w:szCs w:val="18"/>
                <w:lang w:val="en-GB"/>
                <w:rPrChange w:id="1039" w:author="Michael Monkenbusch" w:date="2016-11-18T10:51:00Z">
                  <w:rPr>
                    <w:rFonts w:ascii="Courier New" w:hAnsi="Courier New" w:cs="Courier New"/>
                    <w:sz w:val="18"/>
                    <w:szCs w:val="18"/>
                    <w:lang w:val="en-GB"/>
                  </w:rPr>
                </w:rPrChange>
              </w:rPr>
              <w:t>:</w:t>
            </w:r>
            <w:r w:rsidRPr="00C84EA9">
              <w:rPr>
                <w:sz w:val="18"/>
                <w:szCs w:val="18"/>
                <w:lang w:val="en-GB"/>
                <w:rPrChange w:id="1040" w:author="Michael Monkenbusch" w:date="2016-11-18T10:51:00Z">
                  <w:rPr>
                    <w:sz w:val="18"/>
                    <w:szCs w:val="18"/>
                    <w:lang w:val="en-GB"/>
                  </w:rPr>
                </w:rPrChange>
              </w:rPr>
              <w:t xml:space="preserve"> assigns symbols to plotted curves</w:t>
            </w:r>
            <w:r w:rsidRPr="00C84EA9">
              <w:rPr>
                <w:b/>
                <w:bCs/>
                <w:sz w:val="18"/>
                <w:szCs w:val="18"/>
                <w:lang w:val="en-GB"/>
                <w:rPrChange w:id="1041" w:author="Michael Monkenbusch" w:date="2016-11-18T10:51:00Z">
                  <w:rPr>
                    <w:b/>
                    <w:bCs/>
                    <w:sz w:val="18"/>
                    <w:szCs w:val="18"/>
                    <w:lang w:val="en-GB"/>
                  </w:rPr>
                </w:rPrChange>
              </w:rPr>
              <w:t xml:space="preserve"> </w:t>
            </w:r>
          </w:p>
          <w:p w:rsidR="000C424B" w:rsidRPr="00C84EA9" w:rsidRDefault="000C424B" w:rsidP="00215AF7">
            <w:pPr>
              <w:pStyle w:val="western"/>
              <w:spacing w:before="0" w:beforeAutospacing="0" w:after="0"/>
              <w:rPr>
                <w:lang w:val="en-GB"/>
                <w:rPrChange w:id="1042" w:author="Michael Monkenbusch" w:date="2016-11-18T10:51:00Z">
                  <w:rPr>
                    <w:lang w:val="en-GB"/>
                  </w:rPr>
                </w:rPrChange>
              </w:rPr>
            </w:pPr>
            <w:r w:rsidRPr="00C84EA9">
              <w:rPr>
                <w:rFonts w:ascii="Courier New" w:hAnsi="Courier New" w:cs="Courier New"/>
                <w:b/>
                <w:bCs/>
                <w:sz w:val="18"/>
                <w:szCs w:val="18"/>
                <w:lang w:val="en-GB"/>
                <w:rPrChange w:id="1043" w:author="Michael Monkenbusch" w:date="2016-11-18T10:51:00Z">
                  <w:rPr>
                    <w:rFonts w:ascii="Courier New" w:hAnsi="Courier New" w:cs="Courier New"/>
                    <w:b/>
                    <w:bCs/>
                    <w:sz w:val="18"/>
                    <w:szCs w:val="18"/>
                    <w:lang w:val="en-GB"/>
                  </w:rPr>
                </w:rPrChange>
              </w:rPr>
              <w:t>icolo &lt;c1&gt; […&lt;cn&gt;]:</w:t>
            </w:r>
            <w:r w:rsidRPr="00C84EA9">
              <w:rPr>
                <w:sz w:val="18"/>
                <w:szCs w:val="18"/>
                <w:lang w:val="en-GB"/>
                <w:rPrChange w:id="1044" w:author="Michael Monkenbusch" w:date="2016-11-18T10:51:00Z">
                  <w:rPr>
                    <w:sz w:val="18"/>
                    <w:szCs w:val="18"/>
                    <w:lang w:val="en-GB"/>
                  </w:rPr>
                </w:rPrChange>
              </w:rPr>
              <w:t xml:space="preserve"> assigns colors to plotted curves</w:t>
            </w:r>
          </w:p>
          <w:p w:rsidR="000C424B" w:rsidRPr="00C84EA9" w:rsidRDefault="000C424B" w:rsidP="00215AF7">
            <w:pPr>
              <w:pStyle w:val="western"/>
              <w:spacing w:before="0" w:beforeAutospacing="0" w:after="0"/>
              <w:rPr>
                <w:lang w:val="en-GB"/>
                <w:rPrChange w:id="1045" w:author="Michael Monkenbusch" w:date="2016-11-18T10:51:00Z">
                  <w:rPr>
                    <w:lang w:val="en-GB"/>
                  </w:rPr>
                </w:rPrChange>
              </w:rPr>
            </w:pPr>
            <w:r w:rsidRPr="00C84EA9">
              <w:rPr>
                <w:rFonts w:ascii="Courier New" w:hAnsi="Courier New" w:cs="Courier New"/>
                <w:b/>
                <w:bCs/>
                <w:sz w:val="18"/>
                <w:szCs w:val="18"/>
                <w:lang w:val="en-GB"/>
                <w:rPrChange w:id="1046" w:author="Michael Monkenbusch" w:date="2016-11-18T10:51:00Z">
                  <w:rPr>
                    <w:rFonts w:ascii="Courier New" w:hAnsi="Courier New" w:cs="Courier New"/>
                    <w:b/>
                    <w:bCs/>
                    <w:sz w:val="18"/>
                    <w:szCs w:val="18"/>
                    <w:lang w:val="en-GB"/>
                  </w:rPr>
                </w:rPrChange>
              </w:rPr>
              <w:t>errplo :</w:t>
            </w:r>
            <w:r w:rsidRPr="00C84EA9">
              <w:rPr>
                <w:sz w:val="18"/>
                <w:szCs w:val="18"/>
                <w:lang w:val="en-GB"/>
                <w:rPrChange w:id="1047" w:author="Michael Monkenbusch" w:date="2016-11-18T10:51:00Z">
                  <w:rPr>
                    <w:sz w:val="18"/>
                    <w:szCs w:val="18"/>
                    <w:lang w:val="en-GB"/>
                  </w:rPr>
                </w:rPrChange>
              </w:rPr>
              <w:t xml:space="preserve"> plot with error bars</w:t>
            </w:r>
          </w:p>
          <w:p w:rsidR="000C424B" w:rsidRPr="00C84EA9" w:rsidRDefault="000C424B" w:rsidP="00215AF7">
            <w:pPr>
              <w:pStyle w:val="western"/>
              <w:spacing w:before="0" w:beforeAutospacing="0" w:after="0"/>
              <w:rPr>
                <w:lang w:val="en-GB"/>
                <w:rPrChange w:id="1048" w:author="Michael Monkenbusch" w:date="2016-11-18T10:51:00Z">
                  <w:rPr>
                    <w:lang w:val="en-GB"/>
                  </w:rPr>
                </w:rPrChange>
              </w:rPr>
            </w:pPr>
            <w:r w:rsidRPr="00C84EA9">
              <w:rPr>
                <w:rFonts w:ascii="Courier New" w:hAnsi="Courier New" w:cs="Courier New"/>
                <w:b/>
                <w:bCs/>
                <w:sz w:val="18"/>
                <w:szCs w:val="18"/>
                <w:lang w:val="en-GB"/>
                <w:rPrChange w:id="1049" w:author="Michael Monkenbusch" w:date="2016-11-18T10:51:00Z">
                  <w:rPr>
                    <w:rFonts w:ascii="Courier New" w:hAnsi="Courier New" w:cs="Courier New"/>
                    <w:b/>
                    <w:bCs/>
                    <w:sz w:val="18"/>
                    <w:szCs w:val="18"/>
                    <w:lang w:val="en-GB"/>
                  </w:rPr>
                </w:rPrChange>
              </w:rPr>
              <w:t>noerrplo :</w:t>
            </w:r>
            <w:r w:rsidRPr="00C84EA9">
              <w:rPr>
                <w:sz w:val="18"/>
                <w:szCs w:val="18"/>
                <w:lang w:val="en-GB"/>
                <w:rPrChange w:id="1050" w:author="Michael Monkenbusch" w:date="2016-11-18T10:51:00Z">
                  <w:rPr>
                    <w:sz w:val="18"/>
                    <w:szCs w:val="18"/>
                    <w:lang w:val="en-GB"/>
                  </w:rPr>
                </w:rPrChange>
              </w:rPr>
              <w:t xml:space="preserve"> plot without error bars (default)</w:t>
            </w:r>
          </w:p>
          <w:p w:rsidR="000C424B" w:rsidRPr="00C84EA9" w:rsidRDefault="000C424B" w:rsidP="00215AF7">
            <w:pPr>
              <w:pStyle w:val="western"/>
              <w:spacing w:before="0" w:beforeAutospacing="0" w:after="0"/>
              <w:rPr>
                <w:lang w:val="en-GB"/>
                <w:rPrChange w:id="1051" w:author="Michael Monkenbusch" w:date="2016-11-18T10:51:00Z">
                  <w:rPr>
                    <w:lang w:val="en-GB"/>
                  </w:rPr>
                </w:rPrChange>
              </w:rPr>
            </w:pPr>
            <w:r w:rsidRPr="00C84EA9">
              <w:rPr>
                <w:rFonts w:ascii="Courier New" w:hAnsi="Courier New" w:cs="Courier New"/>
                <w:b/>
                <w:bCs/>
                <w:sz w:val="18"/>
                <w:szCs w:val="18"/>
                <w:lang w:val="en-GB"/>
                <w:rPrChange w:id="1052" w:author="Michael Monkenbusch" w:date="2016-11-18T10:51:00Z">
                  <w:rPr>
                    <w:rFonts w:ascii="Courier New" w:hAnsi="Courier New" w:cs="Courier New"/>
                    <w:b/>
                    <w:bCs/>
                    <w:sz w:val="18"/>
                    <w:szCs w:val="18"/>
                    <w:lang w:val="en-GB"/>
                  </w:rPr>
                </w:rPrChange>
              </w:rPr>
              <w:t>parplo :</w:t>
            </w:r>
            <w:r w:rsidRPr="00C84EA9">
              <w:rPr>
                <w:sz w:val="18"/>
                <w:szCs w:val="18"/>
                <w:lang w:val="en-GB"/>
                <w:rPrChange w:id="1053" w:author="Michael Monkenbusch" w:date="2016-11-18T10:51:00Z">
                  <w:rPr>
                    <w:sz w:val="18"/>
                    <w:szCs w:val="18"/>
                    <w:lang w:val="en-GB"/>
                  </w:rPr>
                </w:rPrChange>
              </w:rPr>
              <w:t xml:space="preserve"> plot with written parameters at the side (default)</w:t>
            </w:r>
          </w:p>
          <w:p w:rsidR="000C424B" w:rsidRPr="00C84EA9" w:rsidRDefault="000C424B" w:rsidP="00215AF7">
            <w:pPr>
              <w:pStyle w:val="western"/>
              <w:spacing w:before="0" w:beforeAutospacing="0" w:after="0"/>
              <w:rPr>
                <w:lang w:val="en-GB"/>
                <w:rPrChange w:id="1054" w:author="Michael Monkenbusch" w:date="2016-11-18T10:51:00Z">
                  <w:rPr>
                    <w:lang w:val="en-GB"/>
                  </w:rPr>
                </w:rPrChange>
              </w:rPr>
            </w:pPr>
            <w:r w:rsidRPr="00C84EA9">
              <w:rPr>
                <w:rFonts w:ascii="Courier New" w:hAnsi="Courier New" w:cs="Courier New"/>
                <w:b/>
                <w:bCs/>
                <w:sz w:val="18"/>
                <w:szCs w:val="18"/>
                <w:lang w:val="en-GB"/>
                <w:rPrChange w:id="1055" w:author="Michael Monkenbusch" w:date="2016-11-18T10:51:00Z">
                  <w:rPr>
                    <w:rFonts w:ascii="Courier New" w:hAnsi="Courier New" w:cs="Courier New"/>
                    <w:b/>
                    <w:bCs/>
                    <w:sz w:val="18"/>
                    <w:szCs w:val="18"/>
                    <w:lang w:val="en-GB"/>
                  </w:rPr>
                </w:rPrChange>
              </w:rPr>
              <w:t>noparplo [f_parnam1] [..[f_parnam_n]]</w:t>
            </w:r>
          </w:p>
          <w:p w:rsidR="000C424B" w:rsidRPr="00C84EA9" w:rsidRDefault="000C424B" w:rsidP="00215AF7">
            <w:pPr>
              <w:pStyle w:val="western"/>
              <w:spacing w:before="0" w:beforeAutospacing="0" w:after="0"/>
              <w:rPr>
                <w:lang w:val="en-GB"/>
                <w:rPrChange w:id="1056" w:author="Michael Monkenbusch" w:date="2016-11-18T10:51:00Z">
                  <w:rPr>
                    <w:lang w:val="en-GB"/>
                  </w:rPr>
                </w:rPrChange>
              </w:rPr>
            </w:pPr>
            <w:r w:rsidRPr="00C84EA9">
              <w:rPr>
                <w:rFonts w:ascii="Courier New" w:hAnsi="Courier New" w:cs="Courier New"/>
                <w:b/>
                <w:bCs/>
                <w:sz w:val="18"/>
                <w:szCs w:val="18"/>
                <w:lang w:val="en-GB"/>
                <w:rPrChange w:id="1057" w:author="Michael Monkenbusch" w:date="2016-11-18T10:51:00Z">
                  <w:rPr>
                    <w:rFonts w:ascii="Courier New" w:hAnsi="Courier New" w:cs="Courier New"/>
                    <w:b/>
                    <w:bCs/>
                    <w:sz w:val="18"/>
                    <w:szCs w:val="18"/>
                    <w:lang w:val="en-GB"/>
                  </w:rPr>
                </w:rPrChange>
              </w:rPr>
              <w:t>:</w:t>
            </w:r>
            <w:r w:rsidRPr="00C84EA9">
              <w:rPr>
                <w:sz w:val="18"/>
                <w:szCs w:val="18"/>
                <w:lang w:val="en-GB"/>
                <w:rPrChange w:id="1058" w:author="Michael Monkenbusch" w:date="2016-11-18T10:51:00Z">
                  <w:rPr>
                    <w:sz w:val="18"/>
                    <w:szCs w:val="18"/>
                    <w:lang w:val="en-GB"/>
                  </w:rPr>
                </w:rPrChange>
              </w:rPr>
              <w:t xml:space="preserve"> plot without parameters at the side except those listed: [f_parnam1…..</w:t>
            </w:r>
          </w:p>
          <w:p w:rsidR="000C424B" w:rsidRPr="00C84EA9" w:rsidRDefault="000C424B" w:rsidP="00215AF7">
            <w:pPr>
              <w:pStyle w:val="western"/>
              <w:spacing w:before="0" w:beforeAutospacing="0" w:after="0"/>
              <w:rPr>
                <w:lang w:val="en-GB"/>
                <w:rPrChange w:id="1059" w:author="Michael Monkenbusch" w:date="2016-11-18T10:51:00Z">
                  <w:rPr>
                    <w:lang w:val="en-GB"/>
                  </w:rPr>
                </w:rPrChange>
              </w:rPr>
            </w:pPr>
            <w:r w:rsidRPr="00C84EA9">
              <w:rPr>
                <w:rFonts w:ascii="Courier New" w:hAnsi="Courier New" w:cs="Courier New"/>
                <w:b/>
                <w:bCs/>
                <w:sz w:val="18"/>
                <w:szCs w:val="18"/>
                <w:lang w:val="en-GB"/>
                <w:rPrChange w:id="1060" w:author="Michael Monkenbusch" w:date="2016-11-18T10:51:00Z">
                  <w:rPr>
                    <w:rFonts w:ascii="Courier New" w:hAnsi="Courier New" w:cs="Courier New"/>
                    <w:b/>
                    <w:bCs/>
                    <w:sz w:val="18"/>
                    <w:szCs w:val="18"/>
                    <w:lang w:val="en-GB"/>
                  </w:rPr>
                </w:rPrChange>
              </w:rPr>
              <w:t xml:space="preserve">framx &lt;fx&gt; </w:t>
            </w:r>
          </w:p>
          <w:p w:rsidR="000C424B" w:rsidRPr="00C84EA9" w:rsidRDefault="000C424B" w:rsidP="00215AF7">
            <w:pPr>
              <w:pStyle w:val="western"/>
              <w:spacing w:before="0" w:beforeAutospacing="0" w:after="0"/>
              <w:rPr>
                <w:lang w:val="en-GB"/>
                <w:rPrChange w:id="1061" w:author="Michael Monkenbusch" w:date="2016-11-18T10:51:00Z">
                  <w:rPr>
                    <w:lang w:val="en-GB"/>
                  </w:rPr>
                </w:rPrChange>
              </w:rPr>
            </w:pPr>
            <w:r w:rsidRPr="00C84EA9">
              <w:rPr>
                <w:rFonts w:ascii="Courier New" w:hAnsi="Courier New" w:cs="Courier New"/>
                <w:b/>
                <w:bCs/>
                <w:sz w:val="18"/>
                <w:szCs w:val="18"/>
                <w:lang w:val="en-GB"/>
                <w:rPrChange w:id="1062" w:author="Michael Monkenbusch" w:date="2016-11-18T10:51:00Z">
                  <w:rPr>
                    <w:rFonts w:ascii="Courier New" w:hAnsi="Courier New" w:cs="Courier New"/>
                    <w:b/>
                    <w:bCs/>
                    <w:sz w:val="18"/>
                    <w:szCs w:val="18"/>
                    <w:lang w:val="en-GB"/>
                  </w:rPr>
                </w:rPrChange>
              </w:rPr>
              <w:t>framy &lt;fy&gt;</w:t>
            </w:r>
          </w:p>
          <w:p w:rsidR="000C424B" w:rsidRPr="00C84EA9" w:rsidRDefault="000C424B" w:rsidP="00215AF7">
            <w:pPr>
              <w:pStyle w:val="western"/>
              <w:spacing w:before="0" w:beforeAutospacing="0" w:after="0"/>
              <w:rPr>
                <w:lang w:val="en-GB"/>
                <w:rPrChange w:id="1063" w:author="Michael Monkenbusch" w:date="2016-11-18T10:51:00Z">
                  <w:rPr>
                    <w:lang w:val="en-GB"/>
                  </w:rPr>
                </w:rPrChange>
              </w:rPr>
            </w:pPr>
            <w:r w:rsidRPr="00C84EA9">
              <w:rPr>
                <w:rFonts w:ascii="Courier New" w:hAnsi="Courier New" w:cs="Courier New"/>
                <w:b/>
                <w:bCs/>
                <w:sz w:val="18"/>
                <w:szCs w:val="18"/>
                <w:lang w:val="en-GB"/>
                <w:rPrChange w:id="1064" w:author="Michael Monkenbusch" w:date="2016-11-18T10:51:00Z">
                  <w:rPr>
                    <w:rFonts w:ascii="Courier New" w:hAnsi="Courier New" w:cs="Courier New"/>
                    <w:b/>
                    <w:bCs/>
                    <w:sz w:val="18"/>
                    <w:szCs w:val="18"/>
                    <w:lang w:val="en-GB"/>
                  </w:rPr>
                </w:rPrChange>
              </w:rPr>
              <w:t>frlux &lt;ux&gt;</w:t>
            </w:r>
          </w:p>
          <w:p w:rsidR="000C424B" w:rsidRPr="00C84EA9" w:rsidRDefault="000C424B" w:rsidP="00215AF7">
            <w:pPr>
              <w:pStyle w:val="western"/>
              <w:spacing w:before="0" w:beforeAutospacing="0" w:after="0"/>
              <w:rPr>
                <w:lang w:val="en-GB"/>
                <w:rPrChange w:id="1065" w:author="Michael Monkenbusch" w:date="2016-11-18T10:51:00Z">
                  <w:rPr>
                    <w:lang w:val="en-GB"/>
                  </w:rPr>
                </w:rPrChange>
              </w:rPr>
            </w:pPr>
            <w:r w:rsidRPr="00C84EA9">
              <w:rPr>
                <w:rFonts w:ascii="Courier New" w:hAnsi="Courier New" w:cs="Courier New"/>
                <w:b/>
                <w:bCs/>
                <w:sz w:val="18"/>
                <w:szCs w:val="18"/>
                <w:lang w:val="en-GB"/>
                <w:rPrChange w:id="1066" w:author="Michael Monkenbusch" w:date="2016-11-18T10:51:00Z">
                  <w:rPr>
                    <w:rFonts w:ascii="Courier New" w:hAnsi="Courier New" w:cs="Courier New"/>
                    <w:b/>
                    <w:bCs/>
                    <w:sz w:val="18"/>
                    <w:szCs w:val="18"/>
                    <w:lang w:val="en-GB"/>
                  </w:rPr>
                </w:rPrChange>
              </w:rPr>
              <w:t>frluy &lt;uz&gt; :</w:t>
            </w:r>
            <w:r w:rsidRPr="00C84EA9">
              <w:rPr>
                <w:sz w:val="18"/>
                <w:szCs w:val="18"/>
                <w:lang w:val="en-GB"/>
                <w:rPrChange w:id="1067" w:author="Michael Monkenbusch" w:date="2016-11-18T10:51:00Z">
                  <w:rPr>
                    <w:sz w:val="18"/>
                    <w:szCs w:val="18"/>
                    <w:lang w:val="en-GB"/>
                  </w:rPr>
                </w:rPrChange>
              </w:rPr>
              <w:t xml:space="preserve"> changes size and shape of plot area (axes) on the screen &lt;fx&gt; &lt;fy&gt; dimension</w:t>
            </w:r>
          </w:p>
          <w:p w:rsidR="000C424B" w:rsidRPr="00C84EA9" w:rsidRDefault="000C424B" w:rsidP="00215AF7">
            <w:pPr>
              <w:pStyle w:val="western"/>
              <w:spacing w:before="0" w:beforeAutospacing="0" w:after="0"/>
              <w:rPr>
                <w:lang w:val="en-GB"/>
                <w:rPrChange w:id="1068" w:author="Michael Monkenbusch" w:date="2016-11-18T10:51:00Z">
                  <w:rPr>
                    <w:lang w:val="en-GB"/>
                  </w:rPr>
                </w:rPrChange>
              </w:rPr>
            </w:pPr>
            <w:r w:rsidRPr="00C84EA9">
              <w:rPr>
                <w:rFonts w:ascii="Courier New" w:hAnsi="Courier New" w:cs="Courier New"/>
                <w:b/>
                <w:bCs/>
                <w:sz w:val="18"/>
                <w:szCs w:val="18"/>
                <w:lang w:val="en-GB"/>
                <w:rPrChange w:id="1069" w:author="Michael Monkenbusch" w:date="2016-11-18T10:51:00Z">
                  <w:rPr>
                    <w:rFonts w:ascii="Courier New" w:hAnsi="Courier New" w:cs="Courier New"/>
                    <w:b/>
                    <w:bCs/>
                    <w:sz w:val="18"/>
                    <w:szCs w:val="18"/>
                    <w:lang w:val="en-GB"/>
                  </w:rPr>
                </w:rPrChange>
              </w:rPr>
              <w:t>:</w:t>
            </w:r>
            <w:r w:rsidRPr="00C84EA9">
              <w:rPr>
                <w:sz w:val="18"/>
                <w:szCs w:val="18"/>
                <w:lang w:val="en-GB"/>
                <w:rPrChange w:id="1070" w:author="Michael Monkenbusch" w:date="2016-11-18T10:51:00Z">
                  <w:rPr>
                    <w:sz w:val="18"/>
                    <w:szCs w:val="18"/>
                    <w:lang w:val="en-GB"/>
                  </w:rPr>
                </w:rPrChange>
              </w:rPr>
              <w:t xml:space="preserve"> of plot window, &lt;ux&gt; &lt;uy&gt; location of lower left (values in cm relative A4)</w:t>
            </w:r>
          </w:p>
          <w:p w:rsidR="000C424B" w:rsidRPr="00C84EA9" w:rsidRDefault="000C424B" w:rsidP="00215AF7">
            <w:pPr>
              <w:pStyle w:val="western"/>
              <w:spacing w:before="0" w:beforeAutospacing="0" w:after="0"/>
              <w:rPr>
                <w:lang w:val="en-GB"/>
                <w:rPrChange w:id="1071" w:author="Michael Monkenbusch" w:date="2016-11-18T10:51:00Z">
                  <w:rPr>
                    <w:lang w:val="en-GB"/>
                  </w:rPr>
                </w:rPrChange>
              </w:rPr>
            </w:pPr>
            <w:r w:rsidRPr="00C84EA9">
              <w:rPr>
                <w:rFonts w:ascii="Courier New" w:hAnsi="Courier New" w:cs="Courier New"/>
                <w:b/>
                <w:bCs/>
                <w:sz w:val="18"/>
                <w:szCs w:val="18"/>
                <w:lang w:val="en-GB"/>
                <w:rPrChange w:id="1072" w:author="Michael Monkenbusch" w:date="2016-11-18T10:51:00Z">
                  <w:rPr>
                    <w:rFonts w:ascii="Courier New" w:hAnsi="Courier New" w:cs="Courier New"/>
                    <w:b/>
                    <w:bCs/>
                    <w:sz w:val="18"/>
                    <w:szCs w:val="18"/>
                    <w:lang w:val="en-GB"/>
                  </w:rPr>
                </w:rPrChange>
              </w:rPr>
              <w:t>legsize &lt;ls&gt;</w:t>
            </w:r>
          </w:p>
          <w:p w:rsidR="000C424B" w:rsidRPr="00C84EA9" w:rsidRDefault="000C424B" w:rsidP="00215AF7">
            <w:pPr>
              <w:pStyle w:val="western"/>
              <w:spacing w:before="0" w:beforeAutospacing="0" w:after="0"/>
              <w:rPr>
                <w:lang w:val="en-GB"/>
                <w:rPrChange w:id="1073" w:author="Michael Monkenbusch" w:date="2016-11-18T10:51:00Z">
                  <w:rPr>
                    <w:lang w:val="en-GB"/>
                  </w:rPr>
                </w:rPrChange>
              </w:rPr>
            </w:pPr>
            <w:r w:rsidRPr="00C84EA9">
              <w:rPr>
                <w:rFonts w:ascii="Courier New" w:hAnsi="Courier New" w:cs="Courier New"/>
                <w:b/>
                <w:bCs/>
                <w:sz w:val="18"/>
                <w:szCs w:val="18"/>
                <w:lang w:val="en-GB"/>
                <w:rPrChange w:id="1074" w:author="Michael Monkenbusch" w:date="2016-11-18T10:51:00Z">
                  <w:rPr>
                    <w:rFonts w:ascii="Courier New" w:hAnsi="Courier New" w:cs="Courier New"/>
                    <w:b/>
                    <w:bCs/>
                    <w:sz w:val="18"/>
                    <w:szCs w:val="18"/>
                    <w:lang w:val="en-GB"/>
                  </w:rPr>
                </w:rPrChange>
              </w:rPr>
              <w:t>legx &lt;lx&gt;</w:t>
            </w:r>
          </w:p>
          <w:p w:rsidR="000C424B" w:rsidRPr="00C84EA9" w:rsidRDefault="000C424B" w:rsidP="00215AF7">
            <w:pPr>
              <w:pStyle w:val="western"/>
              <w:spacing w:before="0" w:beforeAutospacing="0" w:after="0"/>
              <w:rPr>
                <w:lang w:val="en-GB"/>
                <w:rPrChange w:id="1075" w:author="Michael Monkenbusch" w:date="2016-11-18T10:51:00Z">
                  <w:rPr>
                    <w:lang w:val="en-GB"/>
                  </w:rPr>
                </w:rPrChange>
              </w:rPr>
            </w:pPr>
            <w:r w:rsidRPr="00C84EA9">
              <w:rPr>
                <w:rFonts w:ascii="Courier New" w:hAnsi="Courier New" w:cs="Courier New"/>
                <w:b/>
                <w:bCs/>
                <w:sz w:val="18"/>
                <w:szCs w:val="18"/>
                <w:lang w:val="en-GB"/>
                <w:rPrChange w:id="1076" w:author="Michael Monkenbusch" w:date="2016-11-18T10:51:00Z">
                  <w:rPr>
                    <w:rFonts w:ascii="Courier New" w:hAnsi="Courier New" w:cs="Courier New"/>
                    <w:b/>
                    <w:bCs/>
                    <w:sz w:val="18"/>
                    <w:szCs w:val="18"/>
                    <w:lang w:val="en-GB"/>
                  </w:rPr>
                </w:rPrChange>
              </w:rPr>
              <w:t>legy &lt;ly&gt; :</w:t>
            </w:r>
            <w:r w:rsidRPr="00C84EA9">
              <w:rPr>
                <w:sz w:val="18"/>
                <w:szCs w:val="18"/>
                <w:lang w:val="en-GB"/>
                <w:rPrChange w:id="1077" w:author="Michael Monkenbusch" w:date="2016-11-18T10:51:00Z">
                  <w:rPr>
                    <w:sz w:val="18"/>
                    <w:szCs w:val="18"/>
                    <w:lang w:val="en-GB"/>
                  </w:rPr>
                </w:rPrChange>
              </w:rPr>
              <w:t xml:space="preserve"> text size and relative location of block of written parameters.</w:t>
            </w:r>
          </w:p>
          <w:p w:rsidR="000C424B" w:rsidRPr="00C84EA9" w:rsidRDefault="000C424B" w:rsidP="00215AF7">
            <w:pPr>
              <w:pStyle w:val="western"/>
              <w:spacing w:before="0" w:beforeAutospacing="0" w:after="0"/>
              <w:rPr>
                <w:lang w:val="en-GB"/>
                <w:rPrChange w:id="1078" w:author="Michael Monkenbusch" w:date="2016-11-18T10:51:00Z">
                  <w:rPr>
                    <w:lang w:val="en-GB"/>
                  </w:rPr>
                </w:rPrChange>
              </w:rPr>
            </w:pPr>
          </w:p>
          <w:p w:rsidR="000C424B" w:rsidRPr="00C84EA9" w:rsidRDefault="000C424B" w:rsidP="00215AF7">
            <w:pPr>
              <w:pStyle w:val="western"/>
              <w:spacing w:before="0" w:beforeAutospacing="0" w:after="0"/>
              <w:rPr>
                <w:lang w:val="en-GB"/>
                <w:rPrChange w:id="1079" w:author="Michael Monkenbusch" w:date="2016-11-18T10:51:00Z">
                  <w:rPr>
                    <w:lang w:val="en-GB"/>
                  </w:rPr>
                </w:rPrChange>
              </w:rPr>
            </w:pPr>
            <w:r w:rsidRPr="00C84EA9">
              <w:rPr>
                <w:rFonts w:ascii="Courier New" w:hAnsi="Courier New" w:cs="Courier New"/>
                <w:b/>
                <w:bCs/>
                <w:sz w:val="18"/>
                <w:szCs w:val="18"/>
                <w:lang w:val="en-GB"/>
                <w:rPrChange w:id="1080" w:author="Michael Monkenbusch" w:date="2016-11-18T10:51:00Z">
                  <w:rPr>
                    <w:rFonts w:ascii="Courier New" w:hAnsi="Courier New" w:cs="Courier New"/>
                    <w:b/>
                    <w:bCs/>
                    <w:sz w:val="18"/>
                    <w:szCs w:val="18"/>
                    <w:lang w:val="en-GB"/>
                  </w:rPr>
                </w:rPrChange>
              </w:rPr>
              <w:t>txsize &lt;ts&gt;</w:t>
            </w:r>
          </w:p>
          <w:p w:rsidR="000C424B" w:rsidRPr="00C84EA9" w:rsidRDefault="000C424B" w:rsidP="00215AF7">
            <w:pPr>
              <w:pStyle w:val="western"/>
              <w:spacing w:before="0" w:beforeAutospacing="0" w:after="0"/>
              <w:rPr>
                <w:ins w:id="1081" w:author="Michael Monkenbusch" w:date="2016-11-18T10:23:00Z"/>
                <w:sz w:val="18"/>
                <w:szCs w:val="18"/>
                <w:lang w:val="en-GB"/>
                <w:rPrChange w:id="1082" w:author="Michael Monkenbusch" w:date="2016-11-18T10:51:00Z">
                  <w:rPr>
                    <w:ins w:id="1083" w:author="Michael Monkenbusch" w:date="2016-11-18T10:23:00Z"/>
                    <w:sz w:val="18"/>
                    <w:szCs w:val="18"/>
                    <w:lang w:val="en-GB"/>
                  </w:rPr>
                </w:rPrChange>
              </w:rPr>
            </w:pPr>
            <w:r w:rsidRPr="00C84EA9">
              <w:rPr>
                <w:rFonts w:ascii="Courier New" w:hAnsi="Courier New" w:cs="Courier New"/>
                <w:b/>
                <w:bCs/>
                <w:sz w:val="18"/>
                <w:szCs w:val="18"/>
                <w:lang w:val="en-GB"/>
                <w:rPrChange w:id="1084" w:author="Michael Monkenbusch" w:date="2016-11-18T10:51:00Z">
                  <w:rPr>
                    <w:rFonts w:ascii="Courier New" w:hAnsi="Courier New" w:cs="Courier New"/>
                    <w:b/>
                    <w:bCs/>
                    <w:sz w:val="18"/>
                    <w:szCs w:val="18"/>
                    <w:lang w:val="en-GB"/>
                  </w:rPr>
                </w:rPrChange>
              </w:rPr>
              <w:t>font &lt;n&gt; :</w:t>
            </w:r>
            <w:r w:rsidRPr="00C84EA9">
              <w:rPr>
                <w:sz w:val="18"/>
                <w:szCs w:val="18"/>
                <w:lang w:val="en-GB"/>
                <w:rPrChange w:id="1085" w:author="Michael Monkenbusch" w:date="2016-11-18T10:51:00Z">
                  <w:rPr>
                    <w:sz w:val="18"/>
                    <w:szCs w:val="18"/>
                    <w:lang w:val="en-GB"/>
                  </w:rPr>
                </w:rPrChange>
              </w:rPr>
              <w:t xml:space="preserve"> text size &lt;ts&gt; (cm) and font (by number &lt;n&gt;)</w:t>
            </w:r>
          </w:p>
          <w:p w:rsidR="004F4E32" w:rsidRPr="000C3F0E" w:rsidRDefault="004F4E32" w:rsidP="00215AF7">
            <w:pPr>
              <w:pStyle w:val="western"/>
              <w:spacing w:before="0" w:beforeAutospacing="0" w:after="0"/>
              <w:rPr>
                <w:lang w:val="en-GB"/>
              </w:rPr>
            </w:pPr>
            <w:ins w:id="1086" w:author="Michael Monkenbusch" w:date="2016-11-18T10:23:00Z">
              <w:r w:rsidRPr="00C84EA9">
                <w:rPr>
                  <w:rFonts w:ascii="Courier New" w:hAnsi="Courier New" w:cs="Courier New"/>
                  <w:b/>
                  <w:sz w:val="18"/>
                  <w:szCs w:val="18"/>
                  <w:lang w:val="en-GB"/>
                  <w:rPrChange w:id="1087" w:author="Michael Monkenbusch" w:date="2016-11-18T10:51:00Z">
                    <w:rPr>
                      <w:sz w:val="18"/>
                      <w:szCs w:val="18"/>
                      <w:lang w:val="en-GB"/>
                    </w:rPr>
                  </w:rPrChange>
                </w:rPr>
                <w:t>parlev &lt;lev&gt;</w:t>
              </w:r>
              <w:r w:rsidRPr="00C84EA9">
                <w:rPr>
                  <w:sz w:val="18"/>
                  <w:szCs w:val="18"/>
                  <w:lang w:val="en-GB"/>
                </w:rPr>
                <w:t xml:space="preserve"> : level up to which parameters are shown in plot (default 0), increase to see more</w:t>
              </w:r>
            </w:ins>
          </w:p>
          <w:p w:rsidR="000C424B" w:rsidRPr="00A907AF" w:rsidRDefault="000C424B" w:rsidP="00215AF7">
            <w:pPr>
              <w:pStyle w:val="western"/>
              <w:spacing w:before="0" w:beforeAutospacing="0" w:after="0"/>
              <w:rPr>
                <w:lang w:val="en-GB"/>
              </w:rPr>
            </w:pPr>
            <w:r w:rsidRPr="00A907AF">
              <w:rPr>
                <w:rFonts w:ascii="Courier New" w:hAnsi="Courier New" w:cs="Courier New"/>
                <w:b/>
                <w:bCs/>
                <w:sz w:val="18"/>
                <w:szCs w:val="18"/>
                <w:lang w:val="en-GB"/>
              </w:rPr>
              <w:t>text</w:t>
            </w:r>
          </w:p>
          <w:p w:rsidR="000C424B" w:rsidRPr="00C84EA9" w:rsidRDefault="000C424B" w:rsidP="00215AF7">
            <w:pPr>
              <w:pStyle w:val="western"/>
              <w:spacing w:before="0" w:beforeAutospacing="0" w:after="0"/>
              <w:rPr>
                <w:lang w:val="en-GB"/>
                <w:rPrChange w:id="1088" w:author="Michael Monkenbusch" w:date="2016-11-18T10:51:00Z">
                  <w:rPr>
                    <w:lang w:val="en-GB"/>
                  </w:rPr>
                </w:rPrChange>
              </w:rPr>
            </w:pPr>
            <w:r w:rsidRPr="00397B93">
              <w:rPr>
                <w:rFonts w:ascii="Courier New" w:hAnsi="Courier New" w:cs="Courier New"/>
                <w:b/>
                <w:bCs/>
                <w:sz w:val="18"/>
                <w:szCs w:val="18"/>
                <w:lang w:val="en-GB"/>
              </w:rPr>
              <w:t>notext :</w:t>
            </w:r>
            <w:r w:rsidRPr="00C84EA9">
              <w:rPr>
                <w:sz w:val="18"/>
                <w:szCs w:val="18"/>
                <w:lang w:val="en-GB"/>
                <w:rPrChange w:id="1089" w:author="Michael Monkenbusch" w:date="2016-11-18T10:51:00Z">
                  <w:rPr>
                    <w:sz w:val="18"/>
                    <w:szCs w:val="18"/>
                    <w:lang w:val="en-GB"/>
                  </w:rPr>
                </w:rPrChange>
              </w:rPr>
              <w:t xml:space="preserve"> allow or suppress text plotting completely.</w:t>
            </w:r>
          </w:p>
          <w:p w:rsidR="000C424B" w:rsidRPr="00C84EA9" w:rsidRDefault="000C424B" w:rsidP="00215AF7">
            <w:pPr>
              <w:pStyle w:val="StandardWeb"/>
              <w:spacing w:before="0" w:beforeAutospacing="0" w:after="0"/>
              <w:rPr>
                <w:lang w:val="en-GB"/>
                <w:rPrChange w:id="1090" w:author="Michael Monkenbusch" w:date="2016-11-18T10:51:00Z">
                  <w:rPr>
                    <w:lang w:val="en-GB"/>
                  </w:rPr>
                </w:rPrChange>
              </w:rPr>
            </w:pPr>
            <w:r w:rsidRPr="00C84EA9">
              <w:rPr>
                <w:rFonts w:ascii="Courier New" w:hAnsi="Courier New" w:cs="Courier New"/>
                <w:b/>
                <w:bCs/>
                <w:sz w:val="18"/>
                <w:szCs w:val="18"/>
                <w:lang w:val="en-GB"/>
                <w:rPrChange w:id="1091" w:author="Michael Monkenbusch" w:date="2016-11-18T10:51:00Z">
                  <w:rPr>
                    <w:rFonts w:ascii="Courier New" w:hAnsi="Courier New" w:cs="Courier New"/>
                    <w:b/>
                    <w:bCs/>
                    <w:sz w:val="18"/>
                    <w:szCs w:val="18"/>
                    <w:lang w:val="en-GB"/>
                  </w:rPr>
                </w:rPrChange>
              </w:rPr>
              <w:t xml:space="preserve">o </w:t>
            </w:r>
            <w:r w:rsidRPr="00C84EA9">
              <w:rPr>
                <w:rFonts w:ascii="Courier New" w:hAnsi="Courier New" w:cs="Courier New"/>
                <w:b/>
                <w:bCs/>
                <w:sz w:val="18"/>
                <w:szCs w:val="18"/>
                <w:lang w:val="en-US"/>
                <w:rPrChange w:id="1092" w:author="Michael Monkenbusch" w:date="2016-11-18T10:51:00Z">
                  <w:rPr>
                    <w:rFonts w:ascii="Courier New" w:hAnsi="Courier New" w:cs="Courier New"/>
                    <w:b/>
                    <w:bCs/>
                    <w:sz w:val="18"/>
                    <w:szCs w:val="18"/>
                    <w:lang w:val="en-US"/>
                  </w:rPr>
                </w:rPrChange>
              </w:rPr>
              <w:t>&lt;option&gt;</w:t>
            </w:r>
            <w:r w:rsidRPr="00C84EA9">
              <w:rPr>
                <w:rFonts w:ascii="Courier New" w:hAnsi="Courier New" w:cs="Courier New"/>
                <w:b/>
                <w:bCs/>
                <w:sz w:val="18"/>
                <w:szCs w:val="18"/>
                <w:lang w:val="en-GB"/>
                <w:rPrChange w:id="1093" w:author="Michael Monkenbusch" w:date="2016-11-18T10:51:00Z">
                  <w:rPr>
                    <w:rFonts w:ascii="Courier New" w:hAnsi="Courier New" w:cs="Courier New"/>
                    <w:b/>
                    <w:bCs/>
                    <w:sz w:val="18"/>
                    <w:szCs w:val="18"/>
                    <w:lang w:val="en-GB"/>
                  </w:rPr>
                </w:rPrChange>
              </w:rPr>
              <w:t xml:space="preserve"> </w:t>
            </w:r>
            <w:r w:rsidRPr="00C84EA9">
              <w:rPr>
                <w:b/>
                <w:bCs/>
                <w:sz w:val="18"/>
                <w:szCs w:val="18"/>
                <w:lang w:val="en-GB"/>
                <w:rPrChange w:id="1094" w:author="Michael Monkenbusch" w:date="2016-11-18T10:51:00Z">
                  <w:rPr>
                    <w:b/>
                    <w:bCs/>
                    <w:sz w:val="18"/>
                    <w:szCs w:val="18"/>
                    <w:lang w:val="en-GB"/>
                  </w:rPr>
                </w:rPrChange>
              </w:rPr>
              <w:t>:</w:t>
            </w:r>
            <w:r w:rsidRPr="00C84EA9">
              <w:rPr>
                <w:sz w:val="18"/>
                <w:szCs w:val="18"/>
                <w:lang w:val="en-GB"/>
                <w:rPrChange w:id="1095" w:author="Michael Monkenbusch" w:date="2016-11-18T10:51:00Z">
                  <w:rPr>
                    <w:sz w:val="18"/>
                    <w:szCs w:val="18"/>
                    <w:lang w:val="en-GB"/>
                  </w:rPr>
                </w:rPrChange>
              </w:rPr>
              <w:t xml:space="preserve"> GR-software option specifier string (graxs-subprogram). the format is e.g. </w:t>
            </w:r>
          </w:p>
          <w:p w:rsidR="000C424B" w:rsidRPr="00C84EA9" w:rsidRDefault="000C424B" w:rsidP="00215AF7">
            <w:pPr>
              <w:pStyle w:val="StandardWeb"/>
              <w:spacing w:before="0" w:beforeAutospacing="0" w:after="0"/>
              <w:rPr>
                <w:lang w:val="en-GB"/>
                <w:rPrChange w:id="1096" w:author="Michael Monkenbusch" w:date="2016-11-18T10:51:00Z">
                  <w:rPr>
                    <w:lang w:val="en-GB"/>
                  </w:rPr>
                </w:rPrChange>
              </w:rPr>
            </w:pPr>
            <w:r w:rsidRPr="00C84EA9">
              <w:rPr>
                <w:rFonts w:ascii="Courier New" w:hAnsi="Courier New" w:cs="Courier New"/>
                <w:b/>
                <w:bCs/>
                <w:sz w:val="18"/>
                <w:szCs w:val="18"/>
                <w:lang w:val="en-GB"/>
                <w:rPrChange w:id="1097" w:author="Michael Monkenbusch" w:date="2016-11-18T10:51:00Z">
                  <w:rPr>
                    <w:rFonts w:ascii="Courier New" w:hAnsi="Courier New" w:cs="Courier New"/>
                    <w:b/>
                    <w:bCs/>
                    <w:sz w:val="18"/>
                    <w:szCs w:val="18"/>
                    <w:lang w:val="en-GB"/>
                  </w:rPr>
                </w:rPrChange>
              </w:rPr>
              <w:t>o :</w:t>
            </w:r>
            <w:r w:rsidRPr="00C84EA9">
              <w:rPr>
                <w:sz w:val="18"/>
                <w:szCs w:val="18"/>
                <w:lang w:val="en-GB"/>
                <w:rPrChange w:id="1098" w:author="Michael Monkenbusch" w:date="2016-11-18T10:51:00Z">
                  <w:rPr>
                    <w:sz w:val="18"/>
                    <w:szCs w:val="18"/>
                    <w:lang w:val="en-GB"/>
                  </w:rPr>
                </w:rPrChange>
              </w:rPr>
              <w:t xml:space="preserve"> ox x=1 {shows x-axes below your graph}{2 puts the axes above} and {3 on both sides. -1/-2/-3 shows a grid}</w:t>
            </w:r>
          </w:p>
          <w:p w:rsidR="000C424B" w:rsidRPr="00C84EA9" w:rsidRDefault="000C424B" w:rsidP="00215AF7">
            <w:pPr>
              <w:pStyle w:val="western"/>
              <w:spacing w:before="0" w:beforeAutospacing="0" w:after="0"/>
              <w:rPr>
                <w:lang w:val="en-GB"/>
                <w:rPrChange w:id="1099" w:author="Michael Monkenbusch" w:date="2016-11-18T10:51:00Z">
                  <w:rPr>
                    <w:lang w:val="en-GB"/>
                  </w:rPr>
                </w:rPrChange>
              </w:rPr>
            </w:pPr>
          </w:p>
        </w:tc>
      </w:tr>
      <w:tr w:rsidR="000C424B" w:rsidRPr="00C84EA9">
        <w:trPr>
          <w:divId w:val="526019186"/>
          <w:tblCellSpacing w:w="0" w:type="dxa"/>
        </w:trPr>
        <w:tc>
          <w:tcPr>
            <w:tcW w:w="1020" w:type="dxa"/>
            <w:tcBorders>
              <w:top w:val="outset" w:sz="6" w:space="0" w:color="000000"/>
              <w:left w:val="outset" w:sz="6" w:space="0" w:color="000000"/>
              <w:bottom w:val="outset" w:sz="6" w:space="0" w:color="000000"/>
              <w:right w:val="outset" w:sz="6" w:space="0" w:color="000000"/>
            </w:tcBorders>
            <w:shd w:val="clear" w:color="auto" w:fill="FFFF99"/>
          </w:tcPr>
          <w:p w:rsidR="000C424B" w:rsidRPr="00C84EA9" w:rsidRDefault="000C424B" w:rsidP="00215AF7">
            <w:pPr>
              <w:pStyle w:val="western"/>
              <w:spacing w:before="0" w:beforeAutospacing="0" w:after="0"/>
              <w:ind w:right="-108"/>
              <w:rPr>
                <w:lang w:val="en-GB"/>
                <w:rPrChange w:id="1100" w:author="Michael Monkenbusch" w:date="2016-11-18T10:51:00Z">
                  <w:rPr>
                    <w:lang w:val="en-GB"/>
                  </w:rPr>
                </w:rPrChange>
              </w:rPr>
            </w:pPr>
            <w:r w:rsidRPr="00C84EA9">
              <w:rPr>
                <w:rFonts w:ascii="Helvetica" w:hAnsi="Helvetica" w:cs="Helvetica"/>
                <w:b/>
                <w:bCs/>
                <w:sz w:val="18"/>
                <w:szCs w:val="18"/>
                <w:lang w:val="en-GB"/>
                <w:rPrChange w:id="1101" w:author="Michael Monkenbusch" w:date="2016-11-18T10:51:00Z">
                  <w:rPr>
                    <w:rFonts w:ascii="Helvetica" w:hAnsi="Helvetica" w:cs="Helvetica"/>
                    <w:b/>
                    <w:bCs/>
                    <w:sz w:val="18"/>
                    <w:szCs w:val="18"/>
                    <w:lang w:val="en-GB"/>
                  </w:rPr>
                </w:rPrChange>
              </w:rPr>
              <w:t>p0</w:t>
            </w:r>
          </w:p>
        </w:tc>
        <w:tc>
          <w:tcPr>
            <w:tcW w:w="7770" w:type="dxa"/>
            <w:tcBorders>
              <w:top w:val="outset" w:sz="6" w:space="0" w:color="000000"/>
              <w:left w:val="outset" w:sz="6" w:space="0" w:color="000000"/>
              <w:bottom w:val="outset" w:sz="6" w:space="0" w:color="000000"/>
              <w:right w:val="outset" w:sz="6" w:space="0" w:color="000000"/>
            </w:tcBorders>
            <w:shd w:val="clear" w:color="auto" w:fill="FFFF99"/>
          </w:tcPr>
          <w:p w:rsidR="000C424B" w:rsidRPr="00C84EA9" w:rsidRDefault="000C424B" w:rsidP="00215AF7">
            <w:pPr>
              <w:pStyle w:val="western"/>
              <w:spacing w:before="0" w:beforeAutospacing="0" w:after="0"/>
              <w:rPr>
                <w:lang w:val="en-GB"/>
                <w:rPrChange w:id="1102" w:author="Michael Monkenbusch" w:date="2016-11-18T10:51:00Z">
                  <w:rPr>
                    <w:lang w:val="en-GB"/>
                  </w:rPr>
                </w:rPrChange>
              </w:rPr>
            </w:pPr>
          </w:p>
        </w:tc>
      </w:tr>
      <w:tr w:rsidR="000C424B" w:rsidRPr="00C84EA9">
        <w:trPr>
          <w:divId w:val="526019186"/>
          <w:tblCellSpacing w:w="0" w:type="dxa"/>
        </w:trPr>
        <w:tc>
          <w:tcPr>
            <w:tcW w:w="1020"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ind w:right="-108"/>
              <w:rPr>
                <w:lang w:val="en-GB"/>
                <w:rPrChange w:id="1103" w:author="Michael Monkenbusch" w:date="2016-11-18T10:51:00Z">
                  <w:rPr>
                    <w:lang w:val="en-GB"/>
                  </w:rPr>
                </w:rPrChange>
              </w:rPr>
            </w:pPr>
          </w:p>
        </w:tc>
        <w:tc>
          <w:tcPr>
            <w:tcW w:w="7770"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rPr>
                <w:lang w:val="en-GB"/>
                <w:rPrChange w:id="1104" w:author="Michael Monkenbusch" w:date="2016-11-18T10:51:00Z">
                  <w:rPr>
                    <w:lang w:val="en-GB"/>
                  </w:rPr>
                </w:rPrChange>
              </w:rPr>
            </w:pPr>
            <w:r w:rsidRPr="00C84EA9">
              <w:rPr>
                <w:sz w:val="18"/>
                <w:szCs w:val="18"/>
                <w:lang w:val="en-GB"/>
                <w:rPrChange w:id="1105" w:author="Michael Monkenbusch" w:date="2016-11-18T10:51:00Z">
                  <w:rPr>
                    <w:sz w:val="18"/>
                    <w:szCs w:val="18"/>
                    <w:lang w:val="en-GB"/>
                  </w:rPr>
                </w:rPrChange>
              </w:rPr>
              <w:t>sets/changes options only without producing a plot.</w:t>
            </w:r>
          </w:p>
        </w:tc>
      </w:tr>
      <w:tr w:rsidR="000C424B" w:rsidRPr="00C84EA9">
        <w:trPr>
          <w:divId w:val="526019186"/>
          <w:tblCellSpacing w:w="0" w:type="dxa"/>
        </w:trPr>
        <w:tc>
          <w:tcPr>
            <w:tcW w:w="1020" w:type="dxa"/>
            <w:tcBorders>
              <w:top w:val="outset" w:sz="6" w:space="0" w:color="000000"/>
              <w:left w:val="outset" w:sz="6" w:space="0" w:color="000000"/>
              <w:bottom w:val="outset" w:sz="6" w:space="0" w:color="000000"/>
              <w:right w:val="outset" w:sz="6" w:space="0" w:color="000000"/>
            </w:tcBorders>
            <w:shd w:val="clear" w:color="auto" w:fill="FFFF99"/>
          </w:tcPr>
          <w:p w:rsidR="000C424B" w:rsidRPr="00C84EA9" w:rsidRDefault="000C424B" w:rsidP="00215AF7">
            <w:pPr>
              <w:pStyle w:val="western"/>
              <w:spacing w:before="0" w:beforeAutospacing="0" w:after="0"/>
              <w:ind w:right="-108"/>
              <w:rPr>
                <w:lang w:val="en-GB"/>
                <w:rPrChange w:id="1106" w:author="Michael Monkenbusch" w:date="2016-11-18T10:51:00Z">
                  <w:rPr>
                    <w:lang w:val="en-GB"/>
                  </w:rPr>
                </w:rPrChange>
              </w:rPr>
            </w:pPr>
            <w:r w:rsidRPr="00C84EA9">
              <w:rPr>
                <w:rFonts w:ascii="Helvetica" w:hAnsi="Helvetica" w:cs="Helvetica"/>
                <w:b/>
                <w:bCs/>
                <w:sz w:val="18"/>
                <w:szCs w:val="18"/>
                <w:lang w:val="en-GB"/>
                <w:rPrChange w:id="1107" w:author="Michael Monkenbusch" w:date="2016-11-18T10:51:00Z">
                  <w:rPr>
                    <w:rFonts w:ascii="Helvetica" w:hAnsi="Helvetica" w:cs="Helvetica"/>
                    <w:b/>
                    <w:bCs/>
                    <w:sz w:val="18"/>
                    <w:szCs w:val="18"/>
                    <w:lang w:val="en-GB"/>
                  </w:rPr>
                </w:rPrChange>
              </w:rPr>
              <w:t>tit</w:t>
            </w:r>
          </w:p>
        </w:tc>
        <w:tc>
          <w:tcPr>
            <w:tcW w:w="7770" w:type="dxa"/>
            <w:tcBorders>
              <w:top w:val="outset" w:sz="6" w:space="0" w:color="000000"/>
              <w:left w:val="outset" w:sz="6" w:space="0" w:color="000000"/>
              <w:bottom w:val="outset" w:sz="6" w:space="0" w:color="000000"/>
              <w:right w:val="outset" w:sz="6" w:space="0" w:color="000000"/>
            </w:tcBorders>
            <w:shd w:val="clear" w:color="auto" w:fill="FFFF99"/>
          </w:tcPr>
          <w:p w:rsidR="000C424B" w:rsidRPr="00C84EA9" w:rsidRDefault="000C424B" w:rsidP="00215AF7">
            <w:pPr>
              <w:pStyle w:val="western"/>
              <w:spacing w:before="0" w:beforeAutospacing="0" w:after="0"/>
              <w:rPr>
                <w:lang w:val="en-GB"/>
                <w:rPrChange w:id="1108" w:author="Michael Monkenbusch" w:date="2016-11-18T10:51:00Z">
                  <w:rPr>
                    <w:lang w:val="en-GB"/>
                  </w:rPr>
                </w:rPrChange>
              </w:rPr>
            </w:pPr>
            <w:r w:rsidRPr="00C84EA9">
              <w:rPr>
                <w:rFonts w:ascii="Helvetica" w:hAnsi="Helvetica" w:cs="Helvetica"/>
                <w:sz w:val="18"/>
                <w:szCs w:val="18"/>
                <w:lang w:val="en-GB"/>
                <w:rPrChange w:id="1109" w:author="Michael Monkenbusch" w:date="2016-11-18T10:51:00Z">
                  <w:rPr>
                    <w:rFonts w:ascii="Helvetica" w:hAnsi="Helvetica" w:cs="Helvetica"/>
                    <w:sz w:val="18"/>
                    <w:szCs w:val="18"/>
                    <w:lang w:val="en-GB"/>
                  </w:rPr>
                </w:rPrChange>
              </w:rPr>
              <w:t xml:space="preserve">&lt;title-string&gt; </w:t>
            </w:r>
          </w:p>
        </w:tc>
      </w:tr>
      <w:tr w:rsidR="000C424B" w:rsidRPr="00C84EA9">
        <w:trPr>
          <w:divId w:val="526019186"/>
          <w:tblCellSpacing w:w="0" w:type="dxa"/>
        </w:trPr>
        <w:tc>
          <w:tcPr>
            <w:tcW w:w="1020"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ind w:right="-108"/>
              <w:rPr>
                <w:lang w:val="en-GB"/>
                <w:rPrChange w:id="1110" w:author="Michael Monkenbusch" w:date="2016-11-18T10:51:00Z">
                  <w:rPr>
                    <w:lang w:val="en-GB"/>
                  </w:rPr>
                </w:rPrChange>
              </w:rPr>
            </w:pPr>
          </w:p>
        </w:tc>
        <w:tc>
          <w:tcPr>
            <w:tcW w:w="7770"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rPr>
                <w:ins w:id="1111" w:author="Michael Monkenbusch" w:date="2016-11-18T10:24:00Z"/>
                <w:sz w:val="18"/>
                <w:szCs w:val="18"/>
                <w:lang w:val="en-GB"/>
                <w:rPrChange w:id="1112" w:author="Michael Monkenbusch" w:date="2016-11-18T10:51:00Z">
                  <w:rPr>
                    <w:ins w:id="1113" w:author="Michael Monkenbusch" w:date="2016-11-18T10:24:00Z"/>
                    <w:sz w:val="18"/>
                    <w:szCs w:val="18"/>
                    <w:lang w:val="en-GB"/>
                  </w:rPr>
                </w:rPrChange>
              </w:rPr>
            </w:pPr>
            <w:r w:rsidRPr="00C84EA9">
              <w:rPr>
                <w:sz w:val="18"/>
                <w:szCs w:val="18"/>
                <w:lang w:val="en-GB"/>
                <w:rPrChange w:id="1114" w:author="Michael Monkenbusch" w:date="2016-11-18T10:51:00Z">
                  <w:rPr>
                    <w:sz w:val="18"/>
                    <w:szCs w:val="18"/>
                    <w:lang w:val="en-GB"/>
                  </w:rPr>
                </w:rPrChange>
              </w:rPr>
              <w:t>sets a title string that occurs as title on the plot.</w:t>
            </w:r>
          </w:p>
          <w:p w:rsidR="004F4E32" w:rsidRPr="00C84EA9" w:rsidRDefault="004F4E32" w:rsidP="00215AF7">
            <w:pPr>
              <w:pStyle w:val="western"/>
              <w:spacing w:before="0" w:beforeAutospacing="0" w:after="0"/>
              <w:rPr>
                <w:ins w:id="1115" w:author="Michael Monkenbusch" w:date="2016-11-18T10:25:00Z"/>
                <w:sz w:val="18"/>
                <w:szCs w:val="18"/>
                <w:lang w:val="en-GB"/>
                <w:rPrChange w:id="1116" w:author="Michael Monkenbusch" w:date="2016-11-18T10:51:00Z">
                  <w:rPr>
                    <w:ins w:id="1117" w:author="Michael Monkenbusch" w:date="2016-11-18T10:25:00Z"/>
                    <w:sz w:val="18"/>
                    <w:szCs w:val="18"/>
                    <w:lang w:val="en-GB"/>
                  </w:rPr>
                </w:rPrChange>
              </w:rPr>
            </w:pPr>
            <w:ins w:id="1118" w:author="Michael Monkenbusch" w:date="2016-11-18T10:24:00Z">
              <w:r w:rsidRPr="00C84EA9">
                <w:rPr>
                  <w:sz w:val="18"/>
                  <w:szCs w:val="18"/>
                  <w:lang w:val="en-GB"/>
                  <w:rPrChange w:id="1119" w:author="Michael Monkenbusch" w:date="2016-11-18T10:51:00Z">
                    <w:rPr>
                      <w:sz w:val="18"/>
                      <w:szCs w:val="18"/>
                      <w:lang w:val="en-GB"/>
                    </w:rPr>
                  </w:rPrChange>
                </w:rPr>
                <w:t>tit  1 to 1 copies the input string</w:t>
              </w:r>
            </w:ins>
            <w:ins w:id="1120" w:author="Michael Monkenbusch" w:date="2016-11-18T10:25:00Z">
              <w:r w:rsidRPr="00C84EA9">
                <w:rPr>
                  <w:sz w:val="18"/>
                  <w:szCs w:val="18"/>
                  <w:lang w:val="en-GB"/>
                  <w:rPrChange w:id="1121" w:author="Michael Monkenbusch" w:date="2016-11-18T10:51:00Z">
                    <w:rPr>
                      <w:sz w:val="18"/>
                      <w:szCs w:val="18"/>
                      <w:lang w:val="en-GB"/>
                    </w:rPr>
                  </w:rPrChange>
                </w:rPr>
                <w:t xml:space="preserve">, </w:t>
              </w:r>
            </w:ins>
          </w:p>
          <w:p w:rsidR="004F4E32" w:rsidRPr="00C84EA9" w:rsidRDefault="004F4E32" w:rsidP="00215AF7">
            <w:pPr>
              <w:pStyle w:val="western"/>
              <w:spacing w:before="0" w:beforeAutospacing="0" w:after="0"/>
              <w:rPr>
                <w:lang w:val="en-GB"/>
                <w:rPrChange w:id="1122" w:author="Michael Monkenbusch" w:date="2016-11-18T10:51:00Z">
                  <w:rPr>
                    <w:lang w:val="en-GB"/>
                  </w:rPr>
                </w:rPrChange>
              </w:rPr>
            </w:pPr>
            <w:ins w:id="1123" w:author="Michael Monkenbusch" w:date="2016-11-18T10:25:00Z">
              <w:r w:rsidRPr="00C84EA9">
                <w:rPr>
                  <w:sz w:val="18"/>
                  <w:szCs w:val="18"/>
                  <w:lang w:val="en-GB"/>
                  <w:rPrChange w:id="1124" w:author="Michael Monkenbusch" w:date="2016-11-18T10:51:00Z">
                    <w:rPr>
                      <w:sz w:val="18"/>
                      <w:szCs w:val="18"/>
                      <w:lang w:val="en-GB"/>
                    </w:rPr>
                  </w:rPrChange>
                </w:rPr>
                <w:t>title “allows for strings and evaluated items” x</w:t>
              </w:r>
            </w:ins>
          </w:p>
        </w:tc>
      </w:tr>
      <w:tr w:rsidR="000C424B" w:rsidRPr="00C84EA9">
        <w:trPr>
          <w:divId w:val="526019186"/>
          <w:tblCellSpacing w:w="0" w:type="dxa"/>
        </w:trPr>
        <w:tc>
          <w:tcPr>
            <w:tcW w:w="1020" w:type="dxa"/>
            <w:tcBorders>
              <w:top w:val="outset" w:sz="6" w:space="0" w:color="000000"/>
              <w:left w:val="outset" w:sz="6" w:space="0" w:color="000000"/>
              <w:bottom w:val="outset" w:sz="6" w:space="0" w:color="000000"/>
              <w:right w:val="outset" w:sz="6" w:space="0" w:color="000000"/>
            </w:tcBorders>
            <w:shd w:val="clear" w:color="auto" w:fill="FFFF99"/>
          </w:tcPr>
          <w:p w:rsidR="000C424B" w:rsidRPr="00C84EA9" w:rsidRDefault="000C424B" w:rsidP="00215AF7">
            <w:pPr>
              <w:pStyle w:val="western"/>
              <w:spacing w:before="0" w:beforeAutospacing="0" w:after="0"/>
              <w:ind w:right="-108"/>
              <w:rPr>
                <w:lang w:val="en-GB"/>
                <w:rPrChange w:id="1125" w:author="Michael Monkenbusch" w:date="2016-11-18T10:51:00Z">
                  <w:rPr>
                    <w:lang w:val="en-GB"/>
                  </w:rPr>
                </w:rPrChange>
              </w:rPr>
            </w:pPr>
            <w:r w:rsidRPr="00C84EA9">
              <w:rPr>
                <w:rFonts w:ascii="Helvetica" w:hAnsi="Helvetica" w:cs="Helvetica"/>
                <w:b/>
                <w:bCs/>
                <w:sz w:val="18"/>
                <w:szCs w:val="18"/>
                <w:lang w:val="en-GB"/>
                <w:rPrChange w:id="1126" w:author="Michael Monkenbusch" w:date="2016-11-18T10:51:00Z">
                  <w:rPr>
                    <w:rFonts w:ascii="Helvetica" w:hAnsi="Helvetica" w:cs="Helvetica"/>
                    <w:b/>
                    <w:bCs/>
                    <w:sz w:val="18"/>
                    <w:szCs w:val="18"/>
                    <w:lang w:val="en-GB"/>
                  </w:rPr>
                </w:rPrChange>
              </w:rPr>
              <w:t>rename</w:t>
            </w:r>
          </w:p>
        </w:tc>
        <w:tc>
          <w:tcPr>
            <w:tcW w:w="7770" w:type="dxa"/>
            <w:tcBorders>
              <w:top w:val="outset" w:sz="6" w:space="0" w:color="000000"/>
              <w:left w:val="outset" w:sz="6" w:space="0" w:color="000000"/>
              <w:bottom w:val="outset" w:sz="6" w:space="0" w:color="000000"/>
              <w:right w:val="outset" w:sz="6" w:space="0" w:color="000000"/>
            </w:tcBorders>
            <w:shd w:val="clear" w:color="auto" w:fill="FFFF99"/>
          </w:tcPr>
          <w:p w:rsidR="000C424B" w:rsidRPr="00C84EA9" w:rsidRDefault="000C424B" w:rsidP="00215AF7">
            <w:pPr>
              <w:pStyle w:val="western"/>
              <w:spacing w:before="0" w:beforeAutospacing="0" w:after="0"/>
              <w:rPr>
                <w:lang w:val="en-GB"/>
                <w:rPrChange w:id="1127" w:author="Michael Monkenbusch" w:date="2016-11-18T10:51:00Z">
                  <w:rPr>
                    <w:lang w:val="en-GB"/>
                  </w:rPr>
                </w:rPrChange>
              </w:rPr>
            </w:pPr>
            <w:r w:rsidRPr="00C84EA9">
              <w:rPr>
                <w:rFonts w:ascii="Helvetica" w:hAnsi="Helvetica" w:cs="Helvetica"/>
                <w:sz w:val="18"/>
                <w:szCs w:val="18"/>
                <w:lang w:val="en-GB"/>
                <w:rPrChange w:id="1128" w:author="Michael Monkenbusch" w:date="2016-11-18T10:51:00Z">
                  <w:rPr>
                    <w:rFonts w:ascii="Helvetica" w:hAnsi="Helvetica" w:cs="Helvetica"/>
                    <w:sz w:val="18"/>
                    <w:szCs w:val="18"/>
                    <w:lang w:val="en-GB"/>
                  </w:rPr>
                </w:rPrChange>
              </w:rPr>
              <w:t>[</w:t>
            </w:r>
            <w:r w:rsidRPr="00C84EA9">
              <w:rPr>
                <w:rFonts w:ascii="Helvetica" w:hAnsi="Helvetica" w:cs="Helvetica"/>
                <w:b/>
                <w:bCs/>
                <w:sz w:val="18"/>
                <w:szCs w:val="18"/>
                <w:lang w:val="en-GB"/>
                <w:rPrChange w:id="1129" w:author="Michael Monkenbusch" w:date="2016-11-18T10:51:00Z">
                  <w:rPr>
                    <w:rFonts w:ascii="Helvetica" w:hAnsi="Helvetica" w:cs="Helvetica"/>
                    <w:b/>
                    <w:bCs/>
                    <w:sz w:val="18"/>
                    <w:szCs w:val="18"/>
                    <w:lang w:val="en-GB"/>
                  </w:rPr>
                </w:rPrChange>
              </w:rPr>
              <w:t>xaxis</w:t>
            </w:r>
            <w:r w:rsidRPr="00C84EA9">
              <w:rPr>
                <w:rFonts w:ascii="Helvetica" w:hAnsi="Helvetica" w:cs="Helvetica"/>
                <w:sz w:val="18"/>
                <w:szCs w:val="18"/>
                <w:lang w:val="en-GB"/>
                <w:rPrChange w:id="1130" w:author="Michael Monkenbusch" w:date="2016-11-18T10:51:00Z">
                  <w:rPr>
                    <w:rFonts w:ascii="Helvetica" w:hAnsi="Helvetica" w:cs="Helvetica"/>
                    <w:sz w:val="18"/>
                    <w:szCs w:val="18"/>
                    <w:lang w:val="en-GB"/>
                  </w:rPr>
                </w:rPrChange>
              </w:rPr>
              <w:t xml:space="preserve"> &lt;new-string&gt;] [</w:t>
            </w:r>
            <w:r w:rsidRPr="00C84EA9">
              <w:rPr>
                <w:rFonts w:ascii="Helvetica" w:hAnsi="Helvetica" w:cs="Helvetica"/>
                <w:b/>
                <w:bCs/>
                <w:sz w:val="18"/>
                <w:szCs w:val="18"/>
                <w:lang w:val="en-GB"/>
                <w:rPrChange w:id="1131" w:author="Michael Monkenbusch" w:date="2016-11-18T10:51:00Z">
                  <w:rPr>
                    <w:rFonts w:ascii="Helvetica" w:hAnsi="Helvetica" w:cs="Helvetica"/>
                    <w:b/>
                    <w:bCs/>
                    <w:sz w:val="18"/>
                    <w:szCs w:val="18"/>
                    <w:lang w:val="en-GB"/>
                  </w:rPr>
                </w:rPrChange>
              </w:rPr>
              <w:t>yaxis</w:t>
            </w:r>
            <w:r w:rsidRPr="00C84EA9">
              <w:rPr>
                <w:rFonts w:ascii="Helvetica" w:hAnsi="Helvetica" w:cs="Helvetica"/>
                <w:sz w:val="18"/>
                <w:szCs w:val="18"/>
                <w:lang w:val="en-GB"/>
                <w:rPrChange w:id="1132" w:author="Michael Monkenbusch" w:date="2016-11-18T10:51:00Z">
                  <w:rPr>
                    <w:rFonts w:ascii="Helvetica" w:hAnsi="Helvetica" w:cs="Helvetica"/>
                    <w:sz w:val="18"/>
                    <w:szCs w:val="18"/>
                    <w:lang w:val="en-GB"/>
                  </w:rPr>
                </w:rPrChange>
              </w:rPr>
              <w:t xml:space="preserve"> &lt;new-string&gt;] [</w:t>
            </w:r>
            <w:r w:rsidRPr="00C84EA9">
              <w:rPr>
                <w:rFonts w:ascii="Helvetica" w:hAnsi="Helvetica" w:cs="Helvetica"/>
                <w:b/>
                <w:bCs/>
                <w:sz w:val="18"/>
                <w:szCs w:val="18"/>
                <w:lang w:val="en-GB"/>
                <w:rPrChange w:id="1133" w:author="Michael Monkenbusch" w:date="2016-11-18T10:51:00Z">
                  <w:rPr>
                    <w:rFonts w:ascii="Helvetica" w:hAnsi="Helvetica" w:cs="Helvetica"/>
                    <w:b/>
                    <w:bCs/>
                    <w:sz w:val="18"/>
                    <w:szCs w:val="18"/>
                    <w:lang w:val="en-GB"/>
                  </w:rPr>
                </w:rPrChange>
              </w:rPr>
              <w:t>name</w:t>
            </w:r>
            <w:r w:rsidRPr="00C84EA9">
              <w:rPr>
                <w:rFonts w:ascii="Helvetica" w:hAnsi="Helvetica" w:cs="Helvetica"/>
                <w:sz w:val="18"/>
                <w:szCs w:val="18"/>
                <w:lang w:val="en-GB"/>
                <w:rPrChange w:id="1134" w:author="Michael Monkenbusch" w:date="2016-11-18T10:51:00Z">
                  <w:rPr>
                    <w:rFonts w:ascii="Helvetica" w:hAnsi="Helvetica" w:cs="Helvetica"/>
                    <w:sz w:val="18"/>
                    <w:szCs w:val="18"/>
                    <w:lang w:val="en-GB"/>
                  </w:rPr>
                </w:rPrChange>
              </w:rPr>
              <w:t xml:space="preserve"> &lt;new-id&gt;]</w:t>
            </w:r>
          </w:p>
        </w:tc>
      </w:tr>
      <w:tr w:rsidR="000C424B" w:rsidRPr="00C84EA9">
        <w:trPr>
          <w:divId w:val="526019186"/>
          <w:tblCellSpacing w:w="0" w:type="dxa"/>
        </w:trPr>
        <w:tc>
          <w:tcPr>
            <w:tcW w:w="1020"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ind w:right="-108"/>
              <w:rPr>
                <w:lang w:val="en-GB"/>
                <w:rPrChange w:id="1135" w:author="Michael Monkenbusch" w:date="2016-11-18T10:51:00Z">
                  <w:rPr>
                    <w:lang w:val="en-GB"/>
                  </w:rPr>
                </w:rPrChange>
              </w:rPr>
            </w:pPr>
          </w:p>
        </w:tc>
        <w:tc>
          <w:tcPr>
            <w:tcW w:w="7770"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rPr>
                <w:lang w:val="en-GB"/>
                <w:rPrChange w:id="1136" w:author="Michael Monkenbusch" w:date="2016-11-18T10:51:00Z">
                  <w:rPr>
                    <w:lang w:val="en-GB"/>
                  </w:rPr>
                </w:rPrChange>
              </w:rPr>
            </w:pPr>
            <w:r w:rsidRPr="00C84EA9">
              <w:rPr>
                <w:sz w:val="18"/>
                <w:szCs w:val="18"/>
                <w:lang w:val="en-GB"/>
                <w:rPrChange w:id="1137" w:author="Michael Monkenbusch" w:date="2016-11-18T10:51:00Z">
                  <w:rPr>
                    <w:sz w:val="18"/>
                    <w:szCs w:val="18"/>
                    <w:lang w:val="en-GB"/>
                  </w:rPr>
                </w:rPrChange>
              </w:rPr>
              <w:t>sets new names (labels) for xaxis, yaxis or ident of the selected data record.</w:t>
            </w:r>
          </w:p>
        </w:tc>
      </w:tr>
    </w:tbl>
    <w:p w:rsidR="000C424B" w:rsidRPr="00C84EA9" w:rsidRDefault="000C424B" w:rsidP="00215AF7">
      <w:pPr>
        <w:pStyle w:val="western"/>
        <w:spacing w:before="0" w:beforeAutospacing="0" w:after="0"/>
        <w:divId w:val="526019186"/>
        <w:rPr>
          <w:lang w:val="en-GB"/>
          <w:rPrChange w:id="1138" w:author="Michael Monkenbusch" w:date="2016-11-18T10:51:00Z">
            <w:rPr>
              <w:lang w:val="en-GB"/>
            </w:rPr>
          </w:rPrChange>
        </w:rPr>
      </w:pPr>
    </w:p>
    <w:p w:rsidR="000C424B" w:rsidRPr="00C84EA9" w:rsidRDefault="000C424B" w:rsidP="00215AF7">
      <w:pPr>
        <w:pStyle w:val="western"/>
        <w:spacing w:before="0" w:beforeAutospacing="0" w:after="0"/>
        <w:divId w:val="526019186"/>
        <w:rPr>
          <w:lang w:val="en-GB"/>
          <w:rPrChange w:id="1139" w:author="Michael Monkenbusch" w:date="2016-11-18T10:51:00Z">
            <w:rPr>
              <w:lang w:val="en-GB"/>
            </w:rPr>
          </w:rPrChange>
        </w:rPr>
      </w:pPr>
      <w:r w:rsidRPr="00C84EA9">
        <w:rPr>
          <w:sz w:val="18"/>
          <w:szCs w:val="18"/>
          <w:lang w:val="en-GB"/>
          <w:rPrChange w:id="1140" w:author="Michael Monkenbusch" w:date="2016-11-18T10:51:00Z">
            <w:rPr>
              <w:sz w:val="18"/>
              <w:szCs w:val="18"/>
              <w:lang w:val="en-GB"/>
            </w:rPr>
          </w:rPrChange>
        </w:rPr>
        <w:t xml:space="preserve">The plot command is based on the call of the FZJ/ZAM GR-software package. It asks for an </w:t>
      </w:r>
      <w:r w:rsidRPr="00C84EA9">
        <w:rPr>
          <w:sz w:val="18"/>
          <w:szCs w:val="18"/>
          <w:shd w:val="clear" w:color="auto" w:fill="FFFF00"/>
          <w:lang w:val="en-GB"/>
          <w:rPrChange w:id="1141" w:author="Michael Monkenbusch" w:date="2016-11-18T10:51:00Z">
            <w:rPr>
              <w:sz w:val="18"/>
              <w:szCs w:val="18"/>
              <w:shd w:val="clear" w:color="auto" w:fill="FFFF00"/>
              <w:lang w:val="en-GB"/>
            </w:rPr>
          </w:rPrChange>
        </w:rPr>
        <w:t>output device number</w:t>
      </w:r>
      <w:r w:rsidRPr="00C84EA9">
        <w:rPr>
          <w:sz w:val="18"/>
          <w:szCs w:val="18"/>
          <w:lang w:val="en-GB"/>
          <w:rPrChange w:id="1142" w:author="Michael Monkenbusch" w:date="2016-11-18T10:51:00Z">
            <w:rPr>
              <w:sz w:val="18"/>
              <w:szCs w:val="18"/>
              <w:lang w:val="en-GB"/>
            </w:rPr>
          </w:rPrChange>
        </w:rPr>
        <w:t xml:space="preserve"> to poduce the plot. For X-terminals (and that is the standard now for all workplaces) the number to be given is </w:t>
      </w:r>
      <w:r w:rsidRPr="00C84EA9">
        <w:rPr>
          <w:b/>
          <w:bCs/>
          <w:sz w:val="18"/>
          <w:szCs w:val="18"/>
          <w:shd w:val="clear" w:color="auto" w:fill="FFFF00"/>
          <w:lang w:val="en-GB"/>
          <w:rPrChange w:id="1143" w:author="Michael Monkenbusch" w:date="2016-11-18T10:51:00Z">
            <w:rPr>
              <w:b/>
              <w:bCs/>
              <w:sz w:val="18"/>
              <w:szCs w:val="18"/>
              <w:shd w:val="clear" w:color="auto" w:fill="FFFF00"/>
              <w:lang w:val="en-GB"/>
            </w:rPr>
          </w:rPrChange>
        </w:rPr>
        <w:t>211</w:t>
      </w:r>
      <w:r w:rsidRPr="00C84EA9">
        <w:rPr>
          <w:b/>
          <w:bCs/>
          <w:sz w:val="18"/>
          <w:szCs w:val="18"/>
          <w:lang w:val="en-GB"/>
          <w:rPrChange w:id="1144" w:author="Michael Monkenbusch" w:date="2016-11-18T10:51:00Z">
            <w:rPr>
              <w:b/>
              <w:bCs/>
              <w:sz w:val="18"/>
              <w:szCs w:val="18"/>
              <w:lang w:val="en-GB"/>
            </w:rPr>
          </w:rPrChange>
        </w:rPr>
        <w:t>.</w:t>
      </w:r>
    </w:p>
    <w:p w:rsidR="000C424B" w:rsidRPr="00C84EA9" w:rsidRDefault="000C424B" w:rsidP="00215AF7">
      <w:pPr>
        <w:pStyle w:val="western"/>
        <w:spacing w:before="0" w:beforeAutospacing="0" w:after="0"/>
        <w:divId w:val="526019186"/>
        <w:rPr>
          <w:lang w:val="en-GB"/>
          <w:rPrChange w:id="1145" w:author="Michael Monkenbusch" w:date="2016-11-18T10:51:00Z">
            <w:rPr>
              <w:lang w:val="en-GB"/>
            </w:rPr>
          </w:rPrChange>
        </w:rPr>
      </w:pPr>
      <w:r w:rsidRPr="00C84EA9">
        <w:rPr>
          <w:b/>
          <w:bCs/>
          <w:sz w:val="18"/>
          <w:szCs w:val="18"/>
          <w:lang w:val="en-GB"/>
          <w:rPrChange w:id="1146" w:author="Michael Monkenbusch" w:date="2016-11-18T10:51:00Z">
            <w:rPr>
              <w:b/>
              <w:bCs/>
              <w:sz w:val="18"/>
              <w:szCs w:val="18"/>
              <w:lang w:val="en-GB"/>
            </w:rPr>
          </w:rPrChange>
        </w:rPr>
        <w:t>How to get a printed output?</w:t>
      </w:r>
    </w:p>
    <w:p w:rsidR="000C424B" w:rsidRPr="00C84EA9" w:rsidRDefault="000C424B" w:rsidP="00215AF7">
      <w:pPr>
        <w:pStyle w:val="western"/>
        <w:spacing w:before="0" w:beforeAutospacing="0" w:after="0"/>
        <w:divId w:val="526019186"/>
        <w:rPr>
          <w:lang w:val="en-GB"/>
          <w:rPrChange w:id="1147" w:author="Michael Monkenbusch" w:date="2016-11-18T10:51:00Z">
            <w:rPr>
              <w:lang w:val="en-GB"/>
            </w:rPr>
          </w:rPrChange>
        </w:rPr>
      </w:pPr>
      <w:r w:rsidRPr="00C84EA9">
        <w:rPr>
          <w:sz w:val="18"/>
          <w:szCs w:val="18"/>
          <w:lang w:val="en-GB"/>
          <w:rPrChange w:id="1148" w:author="Michael Monkenbusch" w:date="2016-11-18T10:51:00Z">
            <w:rPr>
              <w:sz w:val="18"/>
              <w:szCs w:val="18"/>
              <w:lang w:val="en-GB"/>
            </w:rPr>
          </w:rPrChange>
        </w:rPr>
        <w:lastRenderedPageBreak/>
        <w:t xml:space="preserve">If the plot shall be printed or stored as eps-file, the </w:t>
      </w:r>
      <w:r w:rsidRPr="00C84EA9">
        <w:rPr>
          <w:sz w:val="18"/>
          <w:szCs w:val="18"/>
          <w:shd w:val="clear" w:color="auto" w:fill="FFFF00"/>
          <w:lang w:val="en-GB"/>
          <w:rPrChange w:id="1149" w:author="Michael Monkenbusch" w:date="2016-11-18T10:51:00Z">
            <w:rPr>
              <w:sz w:val="18"/>
              <w:szCs w:val="18"/>
              <w:shd w:val="clear" w:color="auto" w:fill="FFFF00"/>
              <w:lang w:val="en-GB"/>
            </w:rPr>
          </w:rPrChange>
        </w:rPr>
        <w:t>output device number</w:t>
      </w:r>
      <w:r w:rsidRPr="00C84EA9">
        <w:rPr>
          <w:sz w:val="18"/>
          <w:szCs w:val="18"/>
          <w:lang w:val="en-GB"/>
          <w:rPrChange w:id="1150" w:author="Michael Monkenbusch" w:date="2016-11-18T10:51:00Z">
            <w:rPr>
              <w:sz w:val="18"/>
              <w:szCs w:val="18"/>
              <w:lang w:val="en-GB"/>
            </w:rPr>
          </w:rPrChange>
        </w:rPr>
        <w:t xml:space="preserve"> is </w:t>
      </w:r>
      <w:r w:rsidRPr="00C84EA9">
        <w:rPr>
          <w:b/>
          <w:bCs/>
          <w:sz w:val="18"/>
          <w:szCs w:val="18"/>
          <w:shd w:val="clear" w:color="auto" w:fill="FFFF00"/>
          <w:lang w:val="en-GB"/>
          <w:rPrChange w:id="1151" w:author="Michael Monkenbusch" w:date="2016-11-18T10:51:00Z">
            <w:rPr>
              <w:b/>
              <w:bCs/>
              <w:sz w:val="18"/>
              <w:szCs w:val="18"/>
              <w:shd w:val="clear" w:color="auto" w:fill="FFFF00"/>
              <w:lang w:val="en-GB"/>
            </w:rPr>
          </w:rPrChange>
        </w:rPr>
        <w:t>62</w:t>
      </w:r>
      <w:r w:rsidRPr="00C84EA9">
        <w:rPr>
          <w:b/>
          <w:bCs/>
          <w:sz w:val="18"/>
          <w:szCs w:val="18"/>
          <w:lang w:val="en-GB"/>
          <w:rPrChange w:id="1152" w:author="Michael Monkenbusch" w:date="2016-11-18T10:51:00Z">
            <w:rPr>
              <w:b/>
              <w:bCs/>
              <w:sz w:val="18"/>
              <w:szCs w:val="18"/>
              <w:lang w:val="en-GB"/>
            </w:rPr>
          </w:rPrChange>
        </w:rPr>
        <w:t xml:space="preserve">. </w:t>
      </w:r>
      <w:r w:rsidRPr="00C84EA9">
        <w:rPr>
          <w:sz w:val="18"/>
          <w:szCs w:val="18"/>
          <w:lang w:val="en-GB"/>
          <w:rPrChange w:id="1153" w:author="Michael Monkenbusch" w:date="2016-11-18T10:51:00Z">
            <w:rPr>
              <w:sz w:val="18"/>
              <w:szCs w:val="18"/>
              <w:lang w:val="en-GB"/>
            </w:rPr>
          </w:rPrChange>
        </w:rPr>
        <w:t xml:space="preserve">This causes the plot command to write a file named </w:t>
      </w:r>
      <w:r w:rsidRPr="00C84EA9">
        <w:rPr>
          <w:i/>
          <w:iCs/>
          <w:sz w:val="18"/>
          <w:szCs w:val="18"/>
          <w:lang w:val="en-GB"/>
          <w:rPrChange w:id="1154" w:author="Michael Monkenbusch" w:date="2016-11-18T10:51:00Z">
            <w:rPr>
              <w:i/>
              <w:iCs/>
              <w:sz w:val="18"/>
              <w:szCs w:val="18"/>
              <w:lang w:val="en-GB"/>
            </w:rPr>
          </w:rPrChange>
        </w:rPr>
        <w:t xml:space="preserve">gliXX.eps </w:t>
      </w:r>
      <w:r w:rsidRPr="00C84EA9">
        <w:rPr>
          <w:sz w:val="18"/>
          <w:szCs w:val="18"/>
          <w:lang w:val="en-GB"/>
          <w:rPrChange w:id="1155" w:author="Michael Monkenbusch" w:date="2016-11-18T10:51:00Z">
            <w:rPr>
              <w:sz w:val="18"/>
              <w:szCs w:val="18"/>
              <w:lang w:val="en-GB"/>
            </w:rPr>
          </w:rPrChange>
        </w:rPr>
        <w:t xml:space="preserve">with </w:t>
      </w:r>
      <w:r w:rsidRPr="00C84EA9">
        <w:rPr>
          <w:i/>
          <w:iCs/>
          <w:sz w:val="18"/>
          <w:szCs w:val="18"/>
          <w:lang w:val="en-GB"/>
          <w:rPrChange w:id="1156" w:author="Michael Monkenbusch" w:date="2016-11-18T10:51:00Z">
            <w:rPr>
              <w:i/>
              <w:iCs/>
              <w:sz w:val="18"/>
              <w:szCs w:val="18"/>
              <w:lang w:val="en-GB"/>
            </w:rPr>
          </w:rPrChange>
        </w:rPr>
        <w:t xml:space="preserve">XX </w:t>
      </w:r>
      <w:r w:rsidRPr="00C84EA9">
        <w:rPr>
          <w:sz w:val="18"/>
          <w:szCs w:val="18"/>
          <w:lang w:val="en-GB"/>
          <w:rPrChange w:id="1157" w:author="Michael Monkenbusch" w:date="2016-11-18T10:51:00Z">
            <w:rPr>
              <w:sz w:val="18"/>
              <w:szCs w:val="18"/>
              <w:lang w:val="en-GB"/>
            </w:rPr>
          </w:rPrChange>
        </w:rPr>
        <w:t xml:space="preserve">the number of the plot invocation during the current session. This file may be copied to another name and/or printed using the UNIX </w:t>
      </w:r>
      <w:r w:rsidRPr="00C84EA9">
        <w:rPr>
          <w:b/>
          <w:bCs/>
          <w:sz w:val="18"/>
          <w:szCs w:val="18"/>
          <w:lang w:val="en-GB"/>
          <w:rPrChange w:id="1158" w:author="Michael Monkenbusch" w:date="2016-11-18T10:51:00Z">
            <w:rPr>
              <w:b/>
              <w:bCs/>
              <w:sz w:val="18"/>
              <w:szCs w:val="18"/>
              <w:lang w:val="en-GB"/>
            </w:rPr>
          </w:rPrChange>
        </w:rPr>
        <w:t>lpr</w:t>
      </w:r>
      <w:r w:rsidRPr="00C84EA9">
        <w:rPr>
          <w:sz w:val="18"/>
          <w:szCs w:val="18"/>
          <w:lang w:val="en-GB"/>
          <w:rPrChange w:id="1159" w:author="Michael Monkenbusch" w:date="2016-11-18T10:51:00Z">
            <w:rPr>
              <w:sz w:val="18"/>
              <w:szCs w:val="18"/>
              <w:lang w:val="en-GB"/>
            </w:rPr>
          </w:rPrChange>
        </w:rPr>
        <w:t xml:space="preserve"> command.</w:t>
      </w:r>
    </w:p>
    <w:p w:rsidR="000C424B" w:rsidRPr="00C84EA9" w:rsidRDefault="000C424B" w:rsidP="00215AF7">
      <w:pPr>
        <w:pStyle w:val="berschrift2"/>
        <w:pageBreakBefore/>
        <w:spacing w:before="0" w:beforeAutospacing="0" w:after="0"/>
        <w:divId w:val="526019186"/>
        <w:rPr>
          <w:rFonts w:ascii="Arial" w:hAnsi="Arial" w:cs="Arial"/>
          <w:i/>
          <w:iCs/>
          <w:sz w:val="30"/>
          <w:szCs w:val="30"/>
          <w:lang w:val="en-GB"/>
          <w:rPrChange w:id="1160" w:author="Michael Monkenbusch" w:date="2016-11-18T10:51:00Z">
            <w:rPr>
              <w:rFonts w:ascii="Arial" w:hAnsi="Arial" w:cs="Arial"/>
              <w:i/>
              <w:iCs/>
              <w:sz w:val="30"/>
              <w:szCs w:val="30"/>
              <w:lang w:val="en-GB"/>
            </w:rPr>
          </w:rPrChange>
        </w:rPr>
      </w:pPr>
      <w:r w:rsidRPr="00C84EA9">
        <w:rPr>
          <w:rFonts w:ascii="Arial" w:hAnsi="Arial" w:cs="Arial"/>
          <w:i/>
          <w:iCs/>
          <w:sz w:val="30"/>
          <w:szCs w:val="30"/>
          <w:lang w:val="en-GB"/>
          <w:rPrChange w:id="1161" w:author="Michael Monkenbusch" w:date="2016-11-18T10:51:00Z">
            <w:rPr>
              <w:rFonts w:ascii="Arial" w:hAnsi="Arial" w:cs="Arial"/>
              <w:i/>
              <w:iCs/>
              <w:sz w:val="30"/>
              <w:szCs w:val="30"/>
              <w:lang w:val="en-GB"/>
            </w:rPr>
          </w:rPrChange>
        </w:rPr>
        <w:lastRenderedPageBreak/>
        <w:t>Fitting</w:t>
      </w:r>
    </w:p>
    <w:p w:rsidR="000C424B" w:rsidRPr="00C84EA9" w:rsidRDefault="000C424B" w:rsidP="00215AF7">
      <w:pPr>
        <w:pStyle w:val="berschrift3"/>
        <w:keepNext/>
        <w:spacing w:before="0" w:beforeAutospacing="0" w:after="0"/>
        <w:divId w:val="526019186"/>
        <w:rPr>
          <w:rFonts w:ascii="Arial" w:hAnsi="Arial" w:cs="Arial"/>
          <w:sz w:val="24"/>
          <w:szCs w:val="24"/>
          <w:lang w:val="en-GB"/>
          <w:rPrChange w:id="1162" w:author="Michael Monkenbusch" w:date="2016-11-18T10:51:00Z">
            <w:rPr>
              <w:rFonts w:ascii="Arial" w:hAnsi="Arial" w:cs="Arial"/>
              <w:sz w:val="24"/>
              <w:szCs w:val="24"/>
              <w:lang w:val="en-GB"/>
            </w:rPr>
          </w:rPrChange>
        </w:rPr>
      </w:pPr>
      <w:r w:rsidRPr="00C84EA9">
        <w:rPr>
          <w:rFonts w:ascii="Arial" w:hAnsi="Arial" w:cs="Arial"/>
          <w:sz w:val="24"/>
          <w:szCs w:val="24"/>
          <w:lang w:val="en-GB"/>
          <w:rPrChange w:id="1163" w:author="Michael Monkenbusch" w:date="2016-11-18T10:51:00Z">
            <w:rPr>
              <w:rFonts w:ascii="Arial" w:hAnsi="Arial" w:cs="Arial"/>
              <w:sz w:val="24"/>
              <w:szCs w:val="24"/>
              <w:lang w:val="en-GB"/>
            </w:rPr>
          </w:rPrChange>
        </w:rPr>
        <w:t>Setting-up Theories and Parameters</w:t>
      </w:r>
    </w:p>
    <w:tbl>
      <w:tblPr>
        <w:tblW w:w="9300" w:type="dxa"/>
        <w:tblCellSpacing w:w="0"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1428"/>
        <w:gridCol w:w="7872"/>
        <w:tblGridChange w:id="1164">
          <w:tblGrid>
            <w:gridCol w:w="1322"/>
            <w:gridCol w:w="106"/>
            <w:gridCol w:w="7872"/>
          </w:tblGrid>
        </w:tblGridChange>
      </w:tblGrid>
      <w:tr w:rsidR="000C424B" w:rsidRPr="00C84EA9">
        <w:trPr>
          <w:divId w:val="526019186"/>
          <w:tblCellSpacing w:w="0" w:type="dxa"/>
        </w:trPr>
        <w:tc>
          <w:tcPr>
            <w:tcW w:w="1200" w:type="dxa"/>
            <w:tcBorders>
              <w:top w:val="outset" w:sz="6" w:space="0" w:color="000000"/>
              <w:left w:val="outset" w:sz="6" w:space="0" w:color="000000"/>
              <w:bottom w:val="outset" w:sz="6" w:space="0" w:color="000000"/>
              <w:right w:val="outset" w:sz="6" w:space="0" w:color="000000"/>
            </w:tcBorders>
            <w:shd w:val="clear" w:color="auto" w:fill="FFFF99"/>
          </w:tcPr>
          <w:p w:rsidR="000C424B" w:rsidRPr="00C84EA9" w:rsidRDefault="000C424B" w:rsidP="00215AF7">
            <w:pPr>
              <w:pStyle w:val="western"/>
              <w:spacing w:before="0" w:beforeAutospacing="0" w:after="0"/>
              <w:rPr>
                <w:lang w:val="en-GB"/>
                <w:rPrChange w:id="1165" w:author="Michael Monkenbusch" w:date="2016-11-18T10:51:00Z">
                  <w:rPr>
                    <w:lang w:val="en-GB"/>
                  </w:rPr>
                </w:rPrChange>
              </w:rPr>
            </w:pPr>
            <w:r w:rsidRPr="00C84EA9">
              <w:rPr>
                <w:rFonts w:ascii="Helvetica" w:hAnsi="Helvetica" w:cs="Helvetica"/>
                <w:b/>
                <w:bCs/>
                <w:lang w:val="en-GB"/>
                <w:rPrChange w:id="1166" w:author="Michael Monkenbusch" w:date="2016-11-18T10:51:00Z">
                  <w:rPr>
                    <w:rFonts w:ascii="Helvetica" w:hAnsi="Helvetica" w:cs="Helvetica"/>
                    <w:b/>
                    <w:bCs/>
                    <w:lang w:val="en-GB"/>
                  </w:rPr>
                </w:rPrChange>
              </w:rPr>
              <w:t>theos</w:t>
            </w:r>
          </w:p>
        </w:tc>
        <w:tc>
          <w:tcPr>
            <w:tcW w:w="7650" w:type="dxa"/>
            <w:tcBorders>
              <w:top w:val="outset" w:sz="6" w:space="0" w:color="000000"/>
              <w:left w:val="outset" w:sz="6" w:space="0" w:color="000000"/>
              <w:bottom w:val="outset" w:sz="6" w:space="0" w:color="000000"/>
              <w:right w:val="outset" w:sz="6" w:space="0" w:color="000000"/>
            </w:tcBorders>
            <w:shd w:val="clear" w:color="auto" w:fill="FFFF99"/>
          </w:tcPr>
          <w:p w:rsidR="000C424B" w:rsidRPr="00C84EA9" w:rsidRDefault="000C424B" w:rsidP="00215AF7">
            <w:pPr>
              <w:pStyle w:val="western"/>
              <w:spacing w:before="0" w:beforeAutospacing="0" w:after="0"/>
              <w:rPr>
                <w:lang w:val="en-GB"/>
                <w:rPrChange w:id="1167" w:author="Michael Monkenbusch" w:date="2016-11-18T10:51:00Z">
                  <w:rPr>
                    <w:lang w:val="en-GB"/>
                  </w:rPr>
                </w:rPrChange>
              </w:rPr>
            </w:pPr>
            <w:r w:rsidRPr="00C84EA9">
              <w:rPr>
                <w:rFonts w:ascii="Helvetica" w:hAnsi="Helvetica" w:cs="Helvetica"/>
                <w:b/>
                <w:bCs/>
                <w:lang w:val="en-GB"/>
                <w:rPrChange w:id="1168" w:author="Michael Monkenbusch" w:date="2016-11-18T10:51:00Z">
                  <w:rPr>
                    <w:rFonts w:ascii="Helvetica" w:hAnsi="Helvetica" w:cs="Helvetica"/>
                    <w:b/>
                    <w:bCs/>
                    <w:lang w:val="en-GB"/>
                  </w:rPr>
                </w:rPrChange>
              </w:rPr>
              <w:t>&lt;string&gt;</w:t>
            </w:r>
            <w:ins w:id="1169" w:author="Michael Monkenbusch" w:date="2016-11-18T10:37:00Z">
              <w:r w:rsidR="0000494B" w:rsidRPr="00C84EA9">
                <w:rPr>
                  <w:rFonts w:ascii="Helvetica" w:hAnsi="Helvetica" w:cs="Helvetica"/>
                  <w:b/>
                  <w:bCs/>
                  <w:lang w:val="en-GB"/>
                  <w:rPrChange w:id="1170" w:author="Michael Monkenbusch" w:date="2016-11-18T10:51:00Z">
                    <w:rPr>
                      <w:rFonts w:ascii="Helvetica" w:hAnsi="Helvetica" w:cs="Helvetica"/>
                      <w:b/>
                      <w:bCs/>
                      <w:lang w:val="en-GB"/>
                    </w:rPr>
                  </w:rPrChange>
                </w:rPr>
                <w:t xml:space="preserve">   </w:t>
              </w:r>
            </w:ins>
          </w:p>
        </w:tc>
      </w:tr>
      <w:tr w:rsidR="000C424B" w:rsidRPr="00C84EA9">
        <w:trPr>
          <w:divId w:val="526019186"/>
          <w:tblCellSpacing w:w="0" w:type="dxa"/>
        </w:trPr>
        <w:tc>
          <w:tcPr>
            <w:tcW w:w="1200"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rPr>
                <w:lang w:val="en-GB"/>
                <w:rPrChange w:id="1171" w:author="Michael Monkenbusch" w:date="2016-11-18T10:51:00Z">
                  <w:rPr>
                    <w:lang w:val="en-GB"/>
                  </w:rPr>
                </w:rPrChange>
              </w:rPr>
            </w:pPr>
          </w:p>
        </w:tc>
        <w:tc>
          <w:tcPr>
            <w:tcW w:w="7650"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rPr>
                <w:lang w:val="en-GB"/>
                <w:rPrChange w:id="1172" w:author="Michael Monkenbusch" w:date="2016-11-18T10:51:00Z">
                  <w:rPr>
                    <w:lang w:val="en-GB"/>
                  </w:rPr>
                </w:rPrChange>
              </w:rPr>
            </w:pPr>
            <w:r w:rsidRPr="00C84EA9">
              <w:rPr>
                <w:sz w:val="18"/>
                <w:szCs w:val="18"/>
                <w:lang w:val="en-GB"/>
                <w:rPrChange w:id="1173" w:author="Michael Monkenbusch" w:date="2016-11-18T10:51:00Z">
                  <w:rPr>
                    <w:sz w:val="18"/>
                    <w:szCs w:val="18"/>
                    <w:lang w:val="en-GB"/>
                  </w:rPr>
                </w:rPrChange>
              </w:rPr>
              <w:t xml:space="preserve">lists names of all available theory types. </w:t>
            </w:r>
            <w:ins w:id="1174" w:author="Michael Monkenbusch" w:date="2016-11-18T10:37:00Z">
              <w:r w:rsidR="0000494B" w:rsidRPr="00C84EA9">
                <w:rPr>
                  <w:sz w:val="18"/>
                  <w:szCs w:val="18"/>
                  <w:lang w:val="en-GB"/>
                  <w:rPrChange w:id="1175" w:author="Michael Monkenbusch" w:date="2016-11-18T10:51:00Z">
                    <w:rPr>
                      <w:sz w:val="18"/>
                      <w:szCs w:val="18"/>
                      <w:lang w:val="en-GB"/>
                    </w:rPr>
                  </w:rPrChange>
                </w:rPr>
                <w:t xml:space="preserve"> (short: th )</w:t>
              </w:r>
            </w:ins>
          </w:p>
          <w:p w:rsidR="000C424B" w:rsidRPr="00C84EA9" w:rsidRDefault="000C424B" w:rsidP="00215AF7">
            <w:pPr>
              <w:pStyle w:val="western"/>
              <w:spacing w:before="0" w:beforeAutospacing="0" w:after="0"/>
              <w:rPr>
                <w:lang w:val="en-GB"/>
                <w:rPrChange w:id="1176" w:author="Michael Monkenbusch" w:date="2016-11-18T10:51:00Z">
                  <w:rPr>
                    <w:lang w:val="en-GB"/>
                  </w:rPr>
                </w:rPrChange>
              </w:rPr>
            </w:pPr>
            <w:r w:rsidRPr="00C84EA9">
              <w:rPr>
                <w:sz w:val="18"/>
                <w:szCs w:val="18"/>
                <w:lang w:val="en-GB"/>
                <w:rPrChange w:id="1177" w:author="Michael Monkenbusch" w:date="2016-11-18T10:51:00Z">
                  <w:rPr>
                    <w:sz w:val="18"/>
                    <w:szCs w:val="18"/>
                    <w:lang w:val="en-GB"/>
                  </w:rPr>
                </w:rPrChange>
              </w:rPr>
              <w:t>&lt;string &gt; If string is given only theos starting with string are listed.</w:t>
            </w:r>
          </w:p>
          <w:p w:rsidR="000C424B" w:rsidRPr="00C84EA9" w:rsidRDefault="000C424B" w:rsidP="00215AF7">
            <w:pPr>
              <w:pStyle w:val="western"/>
              <w:spacing w:before="0" w:beforeAutospacing="0" w:after="0"/>
              <w:rPr>
                <w:lang w:val="en-GB"/>
                <w:rPrChange w:id="1178" w:author="Michael Monkenbusch" w:date="2016-11-18T10:51:00Z">
                  <w:rPr>
                    <w:lang w:val="en-GB"/>
                  </w:rPr>
                </w:rPrChange>
              </w:rPr>
            </w:pPr>
            <w:r w:rsidRPr="00C84EA9">
              <w:rPr>
                <w:sz w:val="18"/>
                <w:szCs w:val="18"/>
                <w:lang w:val="en-GB"/>
                <w:rPrChange w:id="1179" w:author="Michael Monkenbusch" w:date="2016-11-18T10:51:00Z">
                  <w:rPr>
                    <w:sz w:val="18"/>
                    <w:szCs w:val="18"/>
                    <w:lang w:val="en-GB"/>
                  </w:rPr>
                </w:rPrChange>
              </w:rPr>
              <w:t xml:space="preserve">The always available pseudo-theory </w:t>
            </w:r>
            <w:r w:rsidRPr="00C84EA9">
              <w:rPr>
                <w:b/>
                <w:bCs/>
                <w:sz w:val="18"/>
                <w:szCs w:val="18"/>
                <w:lang w:val="en-GB"/>
                <w:rPrChange w:id="1180" w:author="Michael Monkenbusch" w:date="2016-11-18T10:51:00Z">
                  <w:rPr>
                    <w:b/>
                    <w:bCs/>
                    <w:sz w:val="18"/>
                    <w:szCs w:val="18"/>
                    <w:lang w:val="en-GB"/>
                  </w:rPr>
                </w:rPrChange>
              </w:rPr>
              <w:t xml:space="preserve">eval </w:t>
            </w:r>
            <w:r w:rsidRPr="00C84EA9">
              <w:rPr>
                <w:sz w:val="18"/>
                <w:szCs w:val="18"/>
                <w:lang w:val="en-GB"/>
                <w:rPrChange w:id="1181" w:author="Michael Monkenbusch" w:date="2016-11-18T10:51:00Z">
                  <w:rPr>
                    <w:sz w:val="18"/>
                    <w:szCs w:val="18"/>
                    <w:lang w:val="en-GB"/>
                  </w:rPr>
                </w:rPrChange>
              </w:rPr>
              <w:t xml:space="preserve">is not quoted. It is intended to allow for the ad-hoc fitting of simple expressions that have to be enterd using the </w:t>
            </w:r>
            <w:r w:rsidRPr="00C84EA9">
              <w:rPr>
                <w:b/>
                <w:bCs/>
                <w:sz w:val="18"/>
                <w:szCs w:val="18"/>
                <w:shd w:val="clear" w:color="auto" w:fill="FFFF00"/>
                <w:lang w:val="en-GB"/>
                <w:rPrChange w:id="1182" w:author="Michael Monkenbusch" w:date="2016-11-18T10:51:00Z">
                  <w:rPr>
                    <w:b/>
                    <w:bCs/>
                    <w:sz w:val="18"/>
                    <w:szCs w:val="18"/>
                    <w:shd w:val="clear" w:color="auto" w:fill="FFFF00"/>
                    <w:lang w:val="en-GB"/>
                  </w:rPr>
                </w:rPrChange>
              </w:rPr>
              <w:t>yfitformel</w:t>
            </w:r>
            <w:r w:rsidRPr="00C84EA9">
              <w:rPr>
                <w:b/>
                <w:bCs/>
                <w:sz w:val="18"/>
                <w:szCs w:val="18"/>
                <w:lang w:val="en-GB"/>
                <w:rPrChange w:id="1183" w:author="Michael Monkenbusch" w:date="2016-11-18T10:51:00Z">
                  <w:rPr>
                    <w:b/>
                    <w:bCs/>
                    <w:sz w:val="18"/>
                    <w:szCs w:val="18"/>
                    <w:lang w:val="en-GB"/>
                  </w:rPr>
                </w:rPrChange>
              </w:rPr>
              <w:t xml:space="preserve"> </w:t>
            </w:r>
            <w:r w:rsidRPr="00C84EA9">
              <w:rPr>
                <w:sz w:val="18"/>
                <w:szCs w:val="18"/>
                <w:lang w:val="en-GB"/>
                <w:rPrChange w:id="1184" w:author="Michael Monkenbusch" w:date="2016-11-18T10:51:00Z">
                  <w:rPr>
                    <w:sz w:val="18"/>
                    <w:szCs w:val="18"/>
                    <w:lang w:val="en-GB"/>
                  </w:rPr>
                </w:rPrChange>
              </w:rPr>
              <w:t xml:space="preserve">command. </w:t>
            </w:r>
          </w:p>
        </w:tc>
      </w:tr>
      <w:tr w:rsidR="000C424B" w:rsidRPr="00C84EA9">
        <w:trPr>
          <w:divId w:val="526019186"/>
          <w:tblCellSpacing w:w="0" w:type="dxa"/>
        </w:trPr>
        <w:tc>
          <w:tcPr>
            <w:tcW w:w="1200" w:type="dxa"/>
            <w:tcBorders>
              <w:top w:val="outset" w:sz="6" w:space="0" w:color="000000"/>
              <w:left w:val="outset" w:sz="6" w:space="0" w:color="000000"/>
              <w:bottom w:val="outset" w:sz="6" w:space="0" w:color="000000"/>
              <w:right w:val="outset" w:sz="6" w:space="0" w:color="000000"/>
            </w:tcBorders>
            <w:shd w:val="clear" w:color="auto" w:fill="FFFF99"/>
          </w:tcPr>
          <w:p w:rsidR="000C424B" w:rsidRPr="00C84EA9" w:rsidRDefault="000C424B" w:rsidP="00215AF7">
            <w:pPr>
              <w:pStyle w:val="western"/>
              <w:spacing w:before="0" w:beforeAutospacing="0" w:after="0"/>
              <w:rPr>
                <w:lang w:val="en-GB"/>
                <w:rPrChange w:id="1185" w:author="Michael Monkenbusch" w:date="2016-11-18T10:51:00Z">
                  <w:rPr>
                    <w:lang w:val="en-GB"/>
                  </w:rPr>
                </w:rPrChange>
              </w:rPr>
            </w:pPr>
            <w:r w:rsidRPr="00C84EA9">
              <w:rPr>
                <w:rFonts w:ascii="Helvetica" w:hAnsi="Helvetica" w:cs="Helvetica"/>
                <w:b/>
                <w:bCs/>
                <w:lang w:val="en-GB"/>
                <w:rPrChange w:id="1186" w:author="Michael Monkenbusch" w:date="2016-11-18T10:51:00Z">
                  <w:rPr>
                    <w:rFonts w:ascii="Helvetica" w:hAnsi="Helvetica" w:cs="Helvetica"/>
                    <w:b/>
                    <w:bCs/>
                    <w:lang w:val="en-GB"/>
                  </w:rPr>
                </w:rPrChange>
              </w:rPr>
              <w:t>ac</w:t>
            </w:r>
          </w:p>
        </w:tc>
        <w:tc>
          <w:tcPr>
            <w:tcW w:w="7650" w:type="dxa"/>
            <w:tcBorders>
              <w:top w:val="outset" w:sz="6" w:space="0" w:color="000000"/>
              <w:left w:val="outset" w:sz="6" w:space="0" w:color="000000"/>
              <w:bottom w:val="outset" w:sz="6" w:space="0" w:color="000000"/>
              <w:right w:val="outset" w:sz="6" w:space="0" w:color="000000"/>
            </w:tcBorders>
            <w:shd w:val="clear" w:color="auto" w:fill="FFFF99"/>
          </w:tcPr>
          <w:p w:rsidR="000C424B" w:rsidRPr="00C84EA9" w:rsidRDefault="000C424B" w:rsidP="00215AF7">
            <w:pPr>
              <w:pStyle w:val="western"/>
              <w:spacing w:before="0" w:beforeAutospacing="0" w:after="0"/>
              <w:rPr>
                <w:lang w:val="en-GB"/>
                <w:rPrChange w:id="1187" w:author="Michael Monkenbusch" w:date="2016-11-18T10:51:00Z">
                  <w:rPr>
                    <w:lang w:val="en-GB"/>
                  </w:rPr>
                </w:rPrChange>
              </w:rPr>
            </w:pPr>
            <w:r w:rsidRPr="00C84EA9">
              <w:rPr>
                <w:rFonts w:ascii="Helvetica" w:hAnsi="Helvetica" w:cs="Helvetica"/>
                <w:lang w:val="en-GB"/>
                <w:rPrChange w:id="1188" w:author="Michael Monkenbusch" w:date="2016-11-18T10:51:00Z">
                  <w:rPr>
                    <w:rFonts w:ascii="Helvetica" w:hAnsi="Helvetica" w:cs="Helvetica"/>
                    <w:lang w:val="en-GB"/>
                  </w:rPr>
                </w:rPrChange>
              </w:rPr>
              <w:t>theoryname [</w:t>
            </w:r>
            <w:r w:rsidRPr="00C84EA9">
              <w:rPr>
                <w:rFonts w:ascii="Helvetica" w:hAnsi="Helvetica" w:cs="Helvetica"/>
                <w:b/>
                <w:bCs/>
                <w:lang w:val="en-GB"/>
                <w:rPrChange w:id="1189" w:author="Michael Monkenbusch" w:date="2016-11-18T10:51:00Z">
                  <w:rPr>
                    <w:rFonts w:ascii="Helvetica" w:hAnsi="Helvetica" w:cs="Helvetica"/>
                    <w:b/>
                    <w:bCs/>
                    <w:lang w:val="en-GB"/>
                  </w:rPr>
                </w:rPrChange>
              </w:rPr>
              <w:t>multiply</w:t>
            </w:r>
            <w:r w:rsidRPr="00C84EA9">
              <w:rPr>
                <w:rFonts w:ascii="Helvetica" w:hAnsi="Helvetica" w:cs="Helvetica"/>
                <w:lang w:val="en-GB"/>
                <w:rPrChange w:id="1190" w:author="Michael Monkenbusch" w:date="2016-11-18T10:51:00Z">
                  <w:rPr>
                    <w:rFonts w:ascii="Helvetica" w:hAnsi="Helvetica" w:cs="Helvetica"/>
                    <w:lang w:val="en-GB"/>
                  </w:rPr>
                </w:rPrChange>
              </w:rPr>
              <w:t>] [</w:t>
            </w:r>
            <w:r w:rsidRPr="00C84EA9">
              <w:rPr>
                <w:rFonts w:ascii="Helvetica" w:hAnsi="Helvetica" w:cs="Helvetica"/>
                <w:b/>
                <w:bCs/>
                <w:lang w:val="en-GB"/>
                <w:rPrChange w:id="1191" w:author="Michael Monkenbusch" w:date="2016-11-18T10:51:00Z">
                  <w:rPr>
                    <w:rFonts w:ascii="Helvetica" w:hAnsi="Helvetica" w:cs="Helvetica"/>
                    <w:b/>
                    <w:bCs/>
                    <w:lang w:val="en-GB"/>
                  </w:rPr>
                </w:rPrChange>
              </w:rPr>
              <w:t>range</w:t>
            </w:r>
            <w:r w:rsidRPr="00C84EA9">
              <w:rPr>
                <w:rFonts w:ascii="Helvetica" w:hAnsi="Helvetica" w:cs="Helvetica"/>
                <w:lang w:val="en-GB"/>
                <w:rPrChange w:id="1192" w:author="Michael Monkenbusch" w:date="2016-11-18T10:51:00Z">
                  <w:rPr>
                    <w:rFonts w:ascii="Helvetica" w:hAnsi="Helvetica" w:cs="Helvetica"/>
                    <w:lang w:val="en-GB"/>
                  </w:rPr>
                </w:rPrChange>
              </w:rPr>
              <w:t xml:space="preserve"> &lt;datparname&gt; </w:t>
            </w:r>
            <w:r w:rsidRPr="00C84EA9">
              <w:rPr>
                <w:rFonts w:ascii="Helvetica" w:hAnsi="Helvetica" w:cs="Helvetica"/>
                <w:b/>
                <w:bCs/>
                <w:lang w:val="en-GB"/>
                <w:rPrChange w:id="1193" w:author="Michael Monkenbusch" w:date="2016-11-18T10:51:00Z">
                  <w:rPr>
                    <w:rFonts w:ascii="Helvetica" w:hAnsi="Helvetica" w:cs="Helvetica"/>
                    <w:b/>
                    <w:bCs/>
                    <w:lang w:val="en-GB"/>
                  </w:rPr>
                </w:rPrChange>
              </w:rPr>
              <w:t>min</w:t>
            </w:r>
            <w:r w:rsidRPr="00C84EA9">
              <w:rPr>
                <w:rFonts w:ascii="Helvetica" w:hAnsi="Helvetica" w:cs="Helvetica"/>
                <w:lang w:val="en-GB"/>
                <w:rPrChange w:id="1194" w:author="Michael Monkenbusch" w:date="2016-11-18T10:51:00Z">
                  <w:rPr>
                    <w:rFonts w:ascii="Helvetica" w:hAnsi="Helvetica" w:cs="Helvetica"/>
                    <w:lang w:val="en-GB"/>
                  </w:rPr>
                </w:rPrChange>
              </w:rPr>
              <w:t xml:space="preserve"> &lt;p1&gt; </w:t>
            </w:r>
            <w:r w:rsidRPr="00C84EA9">
              <w:rPr>
                <w:rFonts w:ascii="Helvetica" w:hAnsi="Helvetica" w:cs="Helvetica"/>
                <w:b/>
                <w:bCs/>
                <w:lang w:val="en-GB"/>
                <w:rPrChange w:id="1195" w:author="Michael Monkenbusch" w:date="2016-11-18T10:51:00Z">
                  <w:rPr>
                    <w:rFonts w:ascii="Helvetica" w:hAnsi="Helvetica" w:cs="Helvetica"/>
                    <w:b/>
                    <w:bCs/>
                    <w:lang w:val="en-GB"/>
                  </w:rPr>
                </w:rPrChange>
              </w:rPr>
              <w:t>max</w:t>
            </w:r>
            <w:r w:rsidRPr="00C84EA9">
              <w:rPr>
                <w:rFonts w:ascii="Helvetica" w:hAnsi="Helvetica" w:cs="Helvetica"/>
                <w:lang w:val="en-GB"/>
                <w:rPrChange w:id="1196" w:author="Michael Monkenbusch" w:date="2016-11-18T10:51:00Z">
                  <w:rPr>
                    <w:rFonts w:ascii="Helvetica" w:hAnsi="Helvetica" w:cs="Helvetica"/>
                    <w:lang w:val="en-GB"/>
                  </w:rPr>
                </w:rPrChange>
              </w:rPr>
              <w:t xml:space="preserve"> &lt;p2&gt; ]</w:t>
            </w:r>
          </w:p>
        </w:tc>
      </w:tr>
      <w:tr w:rsidR="000C424B" w:rsidRPr="00C84EA9">
        <w:trPr>
          <w:divId w:val="526019186"/>
          <w:tblCellSpacing w:w="0" w:type="dxa"/>
        </w:trPr>
        <w:tc>
          <w:tcPr>
            <w:tcW w:w="1200"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rPr>
                <w:lang w:val="en-GB"/>
                <w:rPrChange w:id="1197" w:author="Michael Monkenbusch" w:date="2016-11-18T10:51:00Z">
                  <w:rPr>
                    <w:lang w:val="en-GB"/>
                  </w:rPr>
                </w:rPrChange>
              </w:rPr>
            </w:pPr>
          </w:p>
        </w:tc>
        <w:tc>
          <w:tcPr>
            <w:tcW w:w="7650"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rPr>
                <w:lang w:val="en-GB"/>
                <w:rPrChange w:id="1198" w:author="Michael Monkenbusch" w:date="2016-11-18T10:51:00Z">
                  <w:rPr>
                    <w:lang w:val="en-GB"/>
                  </w:rPr>
                </w:rPrChange>
              </w:rPr>
            </w:pPr>
            <w:r w:rsidRPr="00C84EA9">
              <w:rPr>
                <w:sz w:val="18"/>
                <w:szCs w:val="18"/>
                <w:lang w:val="en-GB"/>
                <w:rPrChange w:id="1199" w:author="Michael Monkenbusch" w:date="2016-11-18T10:51:00Z">
                  <w:rPr>
                    <w:sz w:val="18"/>
                    <w:szCs w:val="18"/>
                    <w:lang w:val="en-GB"/>
                  </w:rPr>
                </w:rPrChange>
              </w:rPr>
              <w:t xml:space="preserve">activates one instance of theory </w:t>
            </w:r>
            <w:r w:rsidRPr="00C84EA9">
              <w:rPr>
                <w:sz w:val="18"/>
                <w:szCs w:val="18"/>
                <w:shd w:val="clear" w:color="auto" w:fill="FFFF00"/>
                <w:lang w:val="en-GB"/>
                <w:rPrChange w:id="1200" w:author="Michael Monkenbusch" w:date="2016-11-18T10:51:00Z">
                  <w:rPr>
                    <w:sz w:val="18"/>
                    <w:szCs w:val="18"/>
                    <w:shd w:val="clear" w:color="auto" w:fill="FFFF00"/>
                    <w:lang w:val="en-GB"/>
                  </w:rPr>
                </w:rPrChange>
              </w:rPr>
              <w:t>theoryname</w:t>
            </w:r>
            <w:r w:rsidRPr="00C84EA9">
              <w:rPr>
                <w:sz w:val="18"/>
                <w:szCs w:val="18"/>
                <w:lang w:val="en-GB"/>
                <w:rPrChange w:id="1201" w:author="Michael Monkenbusch" w:date="2016-11-18T10:51:00Z">
                  <w:rPr>
                    <w:sz w:val="18"/>
                    <w:szCs w:val="18"/>
                    <w:lang w:val="en-GB"/>
                  </w:rPr>
                </w:rPrChange>
              </w:rPr>
              <w:t xml:space="preserve"> which is appended to the current list. </w:t>
            </w:r>
          </w:p>
          <w:p w:rsidR="000C424B" w:rsidRPr="00C84EA9" w:rsidRDefault="000C424B" w:rsidP="00215AF7">
            <w:pPr>
              <w:pStyle w:val="western"/>
              <w:spacing w:before="0" w:beforeAutospacing="0" w:after="0"/>
              <w:rPr>
                <w:lang w:val="en-GB"/>
                <w:rPrChange w:id="1202" w:author="Michael Monkenbusch" w:date="2016-11-18T10:51:00Z">
                  <w:rPr>
                    <w:lang w:val="en-GB"/>
                  </w:rPr>
                </w:rPrChange>
              </w:rPr>
            </w:pPr>
            <w:r w:rsidRPr="00C84EA9">
              <w:rPr>
                <w:b/>
                <w:bCs/>
                <w:sz w:val="18"/>
                <w:szCs w:val="18"/>
                <w:lang w:val="en-GB"/>
                <w:rPrChange w:id="1203" w:author="Michael Monkenbusch" w:date="2016-11-18T10:51:00Z">
                  <w:rPr>
                    <w:b/>
                    <w:bCs/>
                    <w:sz w:val="18"/>
                    <w:szCs w:val="18"/>
                    <w:lang w:val="en-GB"/>
                  </w:rPr>
                </w:rPrChange>
              </w:rPr>
              <w:t>Options:</w:t>
            </w:r>
          </w:p>
          <w:p w:rsidR="000C424B" w:rsidRPr="00C84EA9" w:rsidRDefault="000C424B" w:rsidP="00215AF7">
            <w:pPr>
              <w:pStyle w:val="western"/>
              <w:spacing w:before="0" w:beforeAutospacing="0" w:after="0"/>
              <w:rPr>
                <w:lang w:val="en-GB"/>
                <w:rPrChange w:id="1204" w:author="Michael Monkenbusch" w:date="2016-11-18T10:51:00Z">
                  <w:rPr>
                    <w:lang w:val="en-GB"/>
                  </w:rPr>
                </w:rPrChange>
              </w:rPr>
            </w:pPr>
            <w:r w:rsidRPr="00C84EA9">
              <w:rPr>
                <w:rFonts w:ascii="Helvetica" w:hAnsi="Helvetica" w:cs="Helvetica"/>
                <w:b/>
                <w:bCs/>
                <w:sz w:val="18"/>
                <w:szCs w:val="18"/>
                <w:lang w:val="en-GB"/>
                <w:rPrChange w:id="1205" w:author="Michael Monkenbusch" w:date="2016-11-18T10:51:00Z">
                  <w:rPr>
                    <w:rFonts w:ascii="Helvetica" w:hAnsi="Helvetica" w:cs="Helvetica"/>
                    <w:b/>
                    <w:bCs/>
                    <w:sz w:val="18"/>
                    <w:szCs w:val="18"/>
                    <w:lang w:val="en-GB"/>
                  </w:rPr>
                </w:rPrChange>
              </w:rPr>
              <w:t>multiply</w:t>
            </w:r>
            <w:r w:rsidRPr="00C84EA9">
              <w:rPr>
                <w:sz w:val="18"/>
                <w:szCs w:val="18"/>
                <w:lang w:val="en-GB"/>
                <w:rPrChange w:id="1206" w:author="Michael Monkenbusch" w:date="2016-11-18T10:51:00Z">
                  <w:rPr>
                    <w:sz w:val="18"/>
                    <w:szCs w:val="18"/>
                    <w:lang w:val="en-GB"/>
                  </w:rPr>
                </w:rPrChange>
              </w:rPr>
              <w:t xml:space="preserve"> if given the value from this theory instance is multiplied to the result of the previous list,</w:t>
            </w:r>
          </w:p>
          <w:p w:rsidR="000C424B" w:rsidRPr="00C84EA9" w:rsidRDefault="000C424B" w:rsidP="00215AF7">
            <w:pPr>
              <w:pStyle w:val="western"/>
              <w:spacing w:before="0" w:beforeAutospacing="0" w:after="0"/>
              <w:rPr>
                <w:lang w:val="en-GB"/>
                <w:rPrChange w:id="1207" w:author="Michael Monkenbusch" w:date="2016-11-18T10:51:00Z">
                  <w:rPr>
                    <w:lang w:val="en-GB"/>
                  </w:rPr>
                </w:rPrChange>
              </w:rPr>
            </w:pPr>
            <w:r w:rsidRPr="00C84EA9">
              <w:rPr>
                <w:rFonts w:ascii="Helvetica" w:hAnsi="Helvetica" w:cs="Helvetica"/>
                <w:b/>
                <w:bCs/>
                <w:sz w:val="18"/>
                <w:szCs w:val="18"/>
                <w:lang w:val="en-GB"/>
                <w:rPrChange w:id="1208" w:author="Michael Monkenbusch" w:date="2016-11-18T10:51:00Z">
                  <w:rPr>
                    <w:rFonts w:ascii="Helvetica" w:hAnsi="Helvetica" w:cs="Helvetica"/>
                    <w:b/>
                    <w:bCs/>
                    <w:sz w:val="18"/>
                    <w:szCs w:val="18"/>
                    <w:lang w:val="en-GB"/>
                  </w:rPr>
                </w:rPrChange>
              </w:rPr>
              <w:t xml:space="preserve">range </w:t>
            </w:r>
            <w:r w:rsidRPr="00C84EA9">
              <w:rPr>
                <w:sz w:val="18"/>
                <w:szCs w:val="18"/>
                <w:lang w:val="en-GB"/>
                <w:rPrChange w:id="1209" w:author="Michael Monkenbusch" w:date="2016-11-18T10:51:00Z">
                  <w:rPr>
                    <w:sz w:val="18"/>
                    <w:szCs w:val="18"/>
                    <w:lang w:val="en-GB"/>
                  </w:rPr>
                </w:rPrChange>
              </w:rPr>
              <w:t xml:space="preserve">if given the name of the data parameter </w:t>
            </w:r>
            <w:r w:rsidRPr="00C84EA9">
              <w:rPr>
                <w:sz w:val="18"/>
                <w:szCs w:val="18"/>
                <w:shd w:val="clear" w:color="auto" w:fill="FFFF00"/>
                <w:lang w:val="en-GB"/>
                <w:rPrChange w:id="1210" w:author="Michael Monkenbusch" w:date="2016-11-18T10:51:00Z">
                  <w:rPr>
                    <w:sz w:val="18"/>
                    <w:szCs w:val="18"/>
                    <w:shd w:val="clear" w:color="auto" w:fill="FFFF00"/>
                    <w:lang w:val="en-GB"/>
                  </w:rPr>
                </w:rPrChange>
              </w:rPr>
              <w:t>datparname</w:t>
            </w:r>
            <w:r w:rsidRPr="00C84EA9">
              <w:rPr>
                <w:sz w:val="18"/>
                <w:szCs w:val="18"/>
                <w:lang w:val="en-GB"/>
                <w:rPrChange w:id="1211" w:author="Michael Monkenbusch" w:date="2016-11-18T10:51:00Z">
                  <w:rPr>
                    <w:sz w:val="18"/>
                    <w:szCs w:val="18"/>
                    <w:lang w:val="en-GB"/>
                  </w:rPr>
                </w:rPrChange>
              </w:rPr>
              <w:t xml:space="preserve"> and </w:t>
            </w:r>
            <w:r w:rsidRPr="00C84EA9">
              <w:rPr>
                <w:sz w:val="18"/>
                <w:szCs w:val="18"/>
                <w:shd w:val="clear" w:color="auto" w:fill="FFFF00"/>
                <w:lang w:val="en-GB"/>
                <w:rPrChange w:id="1212" w:author="Michael Monkenbusch" w:date="2016-11-18T10:51:00Z">
                  <w:rPr>
                    <w:sz w:val="18"/>
                    <w:szCs w:val="18"/>
                    <w:shd w:val="clear" w:color="auto" w:fill="FFFF00"/>
                    <w:lang w:val="en-GB"/>
                  </w:rPr>
                </w:rPrChange>
              </w:rPr>
              <w:t>min</w:t>
            </w:r>
            <w:r w:rsidRPr="00C84EA9">
              <w:rPr>
                <w:sz w:val="18"/>
                <w:szCs w:val="18"/>
                <w:lang w:val="en-GB"/>
                <w:rPrChange w:id="1213" w:author="Michael Monkenbusch" w:date="2016-11-18T10:51:00Z">
                  <w:rPr>
                    <w:sz w:val="18"/>
                    <w:szCs w:val="18"/>
                    <w:lang w:val="en-GB"/>
                  </w:rPr>
                </w:rPrChange>
              </w:rPr>
              <w:t xml:space="preserve"> and </w:t>
            </w:r>
            <w:r w:rsidRPr="00C84EA9">
              <w:rPr>
                <w:sz w:val="18"/>
                <w:szCs w:val="18"/>
                <w:shd w:val="clear" w:color="auto" w:fill="FFFF00"/>
                <w:lang w:val="en-GB"/>
                <w:rPrChange w:id="1214" w:author="Michael Monkenbusch" w:date="2016-11-18T10:51:00Z">
                  <w:rPr>
                    <w:sz w:val="18"/>
                    <w:szCs w:val="18"/>
                    <w:shd w:val="clear" w:color="auto" w:fill="FFFF00"/>
                    <w:lang w:val="en-GB"/>
                  </w:rPr>
                </w:rPrChange>
              </w:rPr>
              <w:t>max</w:t>
            </w:r>
            <w:r w:rsidRPr="00C84EA9">
              <w:rPr>
                <w:sz w:val="18"/>
                <w:szCs w:val="18"/>
                <w:lang w:val="en-GB"/>
                <w:rPrChange w:id="1215" w:author="Michael Monkenbusch" w:date="2016-11-18T10:51:00Z">
                  <w:rPr>
                    <w:sz w:val="18"/>
                    <w:szCs w:val="18"/>
                    <w:lang w:val="en-GB"/>
                  </w:rPr>
                </w:rPrChange>
              </w:rPr>
              <w:t xml:space="preserve"> values are to be specified. The theory will only be evaluated if the </w:t>
            </w:r>
            <w:r w:rsidRPr="00C84EA9">
              <w:rPr>
                <w:sz w:val="18"/>
                <w:szCs w:val="18"/>
                <w:shd w:val="clear" w:color="auto" w:fill="FFFF00"/>
                <w:lang w:val="en-GB"/>
                <w:rPrChange w:id="1216" w:author="Michael Monkenbusch" w:date="2016-11-18T10:51:00Z">
                  <w:rPr>
                    <w:sz w:val="18"/>
                    <w:szCs w:val="18"/>
                    <w:shd w:val="clear" w:color="auto" w:fill="FFFF00"/>
                    <w:lang w:val="en-GB"/>
                  </w:rPr>
                </w:rPrChange>
              </w:rPr>
              <w:t>value of &lt;datparname&gt;</w:t>
            </w:r>
            <w:r w:rsidRPr="00C84EA9">
              <w:rPr>
                <w:sz w:val="18"/>
                <w:szCs w:val="18"/>
                <w:lang w:val="en-GB"/>
                <w:rPrChange w:id="1217" w:author="Michael Monkenbusch" w:date="2016-11-18T10:51:00Z">
                  <w:rPr>
                    <w:sz w:val="18"/>
                    <w:szCs w:val="18"/>
                    <w:lang w:val="en-GB"/>
                  </w:rPr>
                </w:rPrChange>
              </w:rPr>
              <w:t xml:space="preserve"> as parameter of a dataset under consideration is present and its value is in the interval between </w:t>
            </w:r>
            <w:r w:rsidRPr="00C84EA9">
              <w:rPr>
                <w:sz w:val="18"/>
                <w:szCs w:val="18"/>
                <w:shd w:val="clear" w:color="auto" w:fill="FFFF00"/>
                <w:lang w:val="en-GB"/>
                <w:rPrChange w:id="1218" w:author="Michael Monkenbusch" w:date="2016-11-18T10:51:00Z">
                  <w:rPr>
                    <w:sz w:val="18"/>
                    <w:szCs w:val="18"/>
                    <w:shd w:val="clear" w:color="auto" w:fill="FFFF00"/>
                    <w:lang w:val="en-GB"/>
                  </w:rPr>
                </w:rPrChange>
              </w:rPr>
              <w:t>&lt;p1&gt;</w:t>
            </w:r>
            <w:r w:rsidRPr="00C84EA9">
              <w:rPr>
                <w:sz w:val="18"/>
                <w:szCs w:val="18"/>
                <w:lang w:val="en-GB"/>
                <w:rPrChange w:id="1219" w:author="Michael Monkenbusch" w:date="2016-11-18T10:51:00Z">
                  <w:rPr>
                    <w:sz w:val="18"/>
                    <w:szCs w:val="18"/>
                    <w:lang w:val="en-GB"/>
                  </w:rPr>
                </w:rPrChange>
              </w:rPr>
              <w:t xml:space="preserve"> and </w:t>
            </w:r>
            <w:r w:rsidRPr="00C84EA9">
              <w:rPr>
                <w:sz w:val="18"/>
                <w:szCs w:val="18"/>
                <w:shd w:val="clear" w:color="auto" w:fill="FFFF00"/>
                <w:lang w:val="en-GB"/>
                <w:rPrChange w:id="1220" w:author="Michael Monkenbusch" w:date="2016-11-18T10:51:00Z">
                  <w:rPr>
                    <w:sz w:val="18"/>
                    <w:szCs w:val="18"/>
                    <w:shd w:val="clear" w:color="auto" w:fill="FFFF00"/>
                    <w:lang w:val="en-GB"/>
                  </w:rPr>
                </w:rPrChange>
              </w:rPr>
              <w:t>&lt;p2&gt;.</w:t>
            </w:r>
          </w:p>
          <w:p w:rsidR="000C424B" w:rsidRPr="00C84EA9" w:rsidRDefault="000C424B" w:rsidP="00215AF7">
            <w:pPr>
              <w:pStyle w:val="western"/>
              <w:spacing w:before="0" w:beforeAutospacing="0" w:after="0"/>
              <w:rPr>
                <w:lang w:val="en-GB"/>
                <w:rPrChange w:id="1221" w:author="Michael Monkenbusch" w:date="2016-11-18T10:51:00Z">
                  <w:rPr>
                    <w:lang w:val="en-GB"/>
                  </w:rPr>
                </w:rPrChange>
              </w:rPr>
            </w:pPr>
            <w:r w:rsidRPr="00C84EA9">
              <w:rPr>
                <w:b/>
                <w:bCs/>
                <w:sz w:val="18"/>
                <w:szCs w:val="18"/>
                <w:lang w:val="en-GB"/>
                <w:rPrChange w:id="1222" w:author="Michael Monkenbusch" w:date="2016-11-18T10:51:00Z">
                  <w:rPr>
                    <w:b/>
                    <w:bCs/>
                    <w:sz w:val="18"/>
                    <w:szCs w:val="18"/>
                    <w:lang w:val="en-GB"/>
                  </w:rPr>
                </w:rPrChange>
              </w:rPr>
              <w:t xml:space="preserve">Hint: </w:t>
            </w:r>
            <w:r w:rsidRPr="00C84EA9">
              <w:rPr>
                <w:sz w:val="18"/>
                <w:szCs w:val="18"/>
                <w:lang w:val="en-GB"/>
                <w:rPrChange w:id="1223" w:author="Michael Monkenbusch" w:date="2016-11-18T10:51:00Z">
                  <w:rPr>
                    <w:sz w:val="18"/>
                    <w:szCs w:val="18"/>
                    <w:lang w:val="en-GB"/>
                  </w:rPr>
                </w:rPrChange>
              </w:rPr>
              <w:t>the range option is intended to be used for fits of datasets of a series with different values of an experimental parameter (like an increasing Temperature stored as &lt;datparname&gt;). A theory instance may be activated for each dataset and assigned to it by appropriate specification of the range interval. Those theory parameters that shall be common to the whole data sets may be coupled (see below). Any individual scalings etc. may simultaneously be effected by keeping the corresponding parameters as individual fit parameters,</w:t>
            </w:r>
          </w:p>
        </w:tc>
      </w:tr>
      <w:tr w:rsidR="000C424B" w:rsidRPr="00C84EA9">
        <w:trPr>
          <w:divId w:val="526019186"/>
          <w:tblCellSpacing w:w="0" w:type="dxa"/>
        </w:trPr>
        <w:tc>
          <w:tcPr>
            <w:tcW w:w="1200" w:type="dxa"/>
            <w:tcBorders>
              <w:top w:val="outset" w:sz="6" w:space="0" w:color="000000"/>
              <w:left w:val="outset" w:sz="6" w:space="0" w:color="000000"/>
              <w:bottom w:val="outset" w:sz="6" w:space="0" w:color="000000"/>
              <w:right w:val="outset" w:sz="6" w:space="0" w:color="000000"/>
            </w:tcBorders>
            <w:shd w:val="clear" w:color="auto" w:fill="E6E64C"/>
          </w:tcPr>
          <w:p w:rsidR="000C424B" w:rsidRPr="00C84EA9" w:rsidRDefault="000C424B" w:rsidP="00215AF7">
            <w:pPr>
              <w:pStyle w:val="western"/>
              <w:spacing w:before="0" w:beforeAutospacing="0" w:after="0"/>
              <w:rPr>
                <w:lang w:val="en-GB"/>
                <w:rPrChange w:id="1224" w:author="Michael Monkenbusch" w:date="2016-11-18T10:51:00Z">
                  <w:rPr>
                    <w:lang w:val="en-GB"/>
                  </w:rPr>
                </w:rPrChange>
              </w:rPr>
            </w:pPr>
            <w:r w:rsidRPr="00C84EA9">
              <w:rPr>
                <w:rFonts w:ascii="Helvetica" w:hAnsi="Helvetica" w:cs="Helvetica"/>
                <w:b/>
                <w:bCs/>
                <w:lang w:val="en-GB"/>
                <w:rPrChange w:id="1225" w:author="Michael Monkenbusch" w:date="2016-11-18T10:51:00Z">
                  <w:rPr>
                    <w:rFonts w:ascii="Helvetica" w:hAnsi="Helvetica" w:cs="Helvetica"/>
                    <w:b/>
                    <w:bCs/>
                    <w:lang w:val="en-GB"/>
                  </w:rPr>
                </w:rPrChange>
              </w:rPr>
              <w:t>acl</w:t>
            </w:r>
          </w:p>
        </w:tc>
        <w:tc>
          <w:tcPr>
            <w:tcW w:w="7650" w:type="dxa"/>
            <w:tcBorders>
              <w:top w:val="outset" w:sz="6" w:space="0" w:color="000000"/>
              <w:left w:val="outset" w:sz="6" w:space="0" w:color="000000"/>
              <w:bottom w:val="outset" w:sz="6" w:space="0" w:color="000000"/>
              <w:right w:val="outset" w:sz="6" w:space="0" w:color="000000"/>
            </w:tcBorders>
            <w:shd w:val="clear" w:color="auto" w:fill="E6E64C"/>
          </w:tcPr>
          <w:p w:rsidR="000C424B" w:rsidRPr="00C84EA9" w:rsidRDefault="000C424B" w:rsidP="00215AF7">
            <w:pPr>
              <w:pStyle w:val="western"/>
              <w:spacing w:before="0" w:beforeAutospacing="0" w:after="0"/>
              <w:rPr>
                <w:lang w:val="en-GB"/>
                <w:rPrChange w:id="1226" w:author="Michael Monkenbusch" w:date="2016-11-18T10:51:00Z">
                  <w:rPr>
                    <w:lang w:val="en-GB"/>
                  </w:rPr>
                </w:rPrChange>
              </w:rPr>
            </w:pPr>
            <w:r w:rsidRPr="00C84EA9">
              <w:rPr>
                <w:lang w:val="en-GB"/>
                <w:rPrChange w:id="1227" w:author="Michael Monkenbusch" w:date="2016-11-18T10:51:00Z">
                  <w:rPr>
                    <w:lang w:val="en-GB"/>
                  </w:rPr>
                </w:rPrChange>
              </w:rPr>
              <w:t>activates last theory stored in file lastth</w:t>
            </w:r>
          </w:p>
        </w:tc>
      </w:tr>
      <w:tr w:rsidR="000C424B" w:rsidRPr="00C84EA9">
        <w:trPr>
          <w:divId w:val="526019186"/>
          <w:tblCellSpacing w:w="0" w:type="dxa"/>
        </w:trPr>
        <w:tc>
          <w:tcPr>
            <w:tcW w:w="1200"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rPr>
                <w:lang w:val="en-GB"/>
                <w:rPrChange w:id="1228" w:author="Michael Monkenbusch" w:date="2016-11-18T10:51:00Z">
                  <w:rPr>
                    <w:lang w:val="en-GB"/>
                  </w:rPr>
                </w:rPrChange>
              </w:rPr>
            </w:pPr>
          </w:p>
        </w:tc>
        <w:tc>
          <w:tcPr>
            <w:tcW w:w="7650"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rPr>
                <w:lang w:val="en-GB"/>
                <w:rPrChange w:id="1229" w:author="Michael Monkenbusch" w:date="2016-11-18T10:51:00Z">
                  <w:rPr>
                    <w:lang w:val="en-GB"/>
                  </w:rPr>
                </w:rPrChange>
              </w:rPr>
            </w:pPr>
            <w:r w:rsidRPr="00C84EA9">
              <w:rPr>
                <w:b/>
                <w:bCs/>
                <w:sz w:val="20"/>
                <w:szCs w:val="20"/>
                <w:lang w:val="en-GB"/>
                <w:rPrChange w:id="1230" w:author="Michael Monkenbusch" w:date="2016-11-18T10:51:00Z">
                  <w:rPr>
                    <w:b/>
                    <w:bCs/>
                    <w:sz w:val="20"/>
                    <w:szCs w:val="20"/>
                    <w:lang w:val="en-GB"/>
                  </w:rPr>
                </w:rPrChange>
              </w:rPr>
              <w:t xml:space="preserve">HINT: </w:t>
            </w:r>
            <w:r w:rsidRPr="00C84EA9">
              <w:rPr>
                <w:sz w:val="20"/>
                <w:szCs w:val="20"/>
                <w:lang w:val="en-GB"/>
                <w:rPrChange w:id="1231" w:author="Michael Monkenbusch" w:date="2016-11-18T10:51:00Z">
                  <w:rPr>
                    <w:sz w:val="20"/>
                    <w:szCs w:val="20"/>
                    <w:lang w:val="en-GB"/>
                  </w:rPr>
                </w:rPrChange>
              </w:rPr>
              <w:t xml:space="preserve">To reuse a complete theory including parameters (how to restore a theory setting from saved data see </w:t>
            </w:r>
            <w:r w:rsidRPr="00C84EA9">
              <w:rPr>
                <w:b/>
                <w:bCs/>
                <w:sz w:val="20"/>
                <w:szCs w:val="20"/>
                <w:lang w:val="en-GB"/>
                <w:rPrChange w:id="1232" w:author="Michael Monkenbusch" w:date="2016-11-18T10:51:00Z">
                  <w:rPr>
                    <w:b/>
                    <w:bCs/>
                    <w:sz w:val="20"/>
                    <w:szCs w:val="20"/>
                    <w:lang w:val="en-GB"/>
                  </w:rPr>
                </w:rPrChange>
              </w:rPr>
              <w:t>save</w:t>
            </w:r>
            <w:r w:rsidRPr="00C84EA9">
              <w:rPr>
                <w:sz w:val="20"/>
                <w:szCs w:val="20"/>
                <w:lang w:val="en-GB"/>
                <w:rPrChange w:id="1233" w:author="Michael Monkenbusch" w:date="2016-11-18T10:51:00Z">
                  <w:rPr>
                    <w:sz w:val="20"/>
                    <w:szCs w:val="20"/>
                    <w:lang w:val="en-GB"/>
                  </w:rPr>
                </w:rPrChange>
              </w:rPr>
              <w:t>) copy the lastth to a different file name and copy it back to file name lastth if needed like this:</w:t>
            </w:r>
          </w:p>
          <w:p w:rsidR="000C424B" w:rsidRPr="00C84EA9" w:rsidRDefault="000C424B" w:rsidP="00215AF7">
            <w:pPr>
              <w:pStyle w:val="western"/>
              <w:spacing w:before="0" w:beforeAutospacing="0" w:after="0"/>
              <w:rPr>
                <w:lang w:val="en-GB"/>
                <w:rPrChange w:id="1234" w:author="Michael Monkenbusch" w:date="2016-11-18T10:51:00Z">
                  <w:rPr>
                    <w:lang w:val="en-GB"/>
                  </w:rPr>
                </w:rPrChange>
              </w:rPr>
            </w:pPr>
            <w:r w:rsidRPr="00C84EA9">
              <w:rPr>
                <w:sz w:val="20"/>
                <w:szCs w:val="20"/>
                <w:lang w:val="en-GB"/>
                <w:rPrChange w:id="1235" w:author="Michael Monkenbusch" w:date="2016-11-18T10:51:00Z">
                  <w:rPr>
                    <w:sz w:val="20"/>
                    <w:szCs w:val="20"/>
                    <w:lang w:val="en-GB"/>
                  </w:rPr>
                </w:rPrChange>
              </w:rPr>
              <w:t>&gt;ac strexpo : activates theory strexpo</w:t>
            </w:r>
          </w:p>
          <w:p w:rsidR="000C424B" w:rsidRPr="00C84EA9" w:rsidRDefault="000C424B" w:rsidP="00215AF7">
            <w:pPr>
              <w:pStyle w:val="western"/>
              <w:spacing w:before="0" w:beforeAutospacing="0" w:after="0"/>
              <w:rPr>
                <w:lang w:val="en-GB"/>
                <w:rPrChange w:id="1236" w:author="Michael Monkenbusch" w:date="2016-11-18T10:51:00Z">
                  <w:rPr>
                    <w:lang w:val="en-GB"/>
                  </w:rPr>
                </w:rPrChange>
              </w:rPr>
            </w:pPr>
            <w:r w:rsidRPr="00C84EA9">
              <w:rPr>
                <w:sz w:val="20"/>
                <w:szCs w:val="20"/>
                <w:lang w:val="en-GB"/>
                <w:rPrChange w:id="1237" w:author="Michael Monkenbusch" w:date="2016-11-18T10:51:00Z">
                  <w:rPr>
                    <w:sz w:val="20"/>
                    <w:szCs w:val="20"/>
                    <w:lang w:val="en-GB"/>
                  </w:rPr>
                </w:rPrChange>
              </w:rPr>
              <w:t xml:space="preserve">&gt;emacs lastth : opens emacs to modify parameters close it.or use </w:t>
            </w:r>
            <w:r w:rsidRPr="00C84EA9">
              <w:rPr>
                <w:b/>
                <w:bCs/>
                <w:lang w:val="en-GB"/>
                <w:rPrChange w:id="1238" w:author="Michael Monkenbusch" w:date="2016-11-18T10:51:00Z">
                  <w:rPr>
                    <w:b/>
                    <w:bCs/>
                    <w:lang w:val="en-GB"/>
                  </w:rPr>
                </w:rPrChange>
              </w:rPr>
              <w:t>chgthpar</w:t>
            </w:r>
          </w:p>
          <w:p w:rsidR="000C424B" w:rsidRPr="00C84EA9" w:rsidRDefault="000C424B" w:rsidP="00215AF7">
            <w:pPr>
              <w:pStyle w:val="western"/>
              <w:spacing w:before="0" w:beforeAutospacing="0" w:after="0"/>
              <w:rPr>
                <w:lang w:val="en-GB"/>
                <w:rPrChange w:id="1239" w:author="Michael Monkenbusch" w:date="2016-11-18T10:51:00Z">
                  <w:rPr>
                    <w:lang w:val="en-GB"/>
                  </w:rPr>
                </w:rPrChange>
              </w:rPr>
            </w:pPr>
            <w:r w:rsidRPr="00C84EA9">
              <w:rPr>
                <w:sz w:val="20"/>
                <w:szCs w:val="20"/>
                <w:lang w:val="en-GB"/>
                <w:rPrChange w:id="1240" w:author="Michael Monkenbusch" w:date="2016-11-18T10:51:00Z">
                  <w:rPr>
                    <w:sz w:val="20"/>
                    <w:szCs w:val="20"/>
                    <w:lang w:val="en-GB"/>
                  </w:rPr>
                </w:rPrChange>
              </w:rPr>
              <w:t>&gt;cp lastth lasth_strexpo : copy to new filename (backup of your settings)</w:t>
            </w:r>
          </w:p>
          <w:p w:rsidR="000C424B" w:rsidRPr="00C84EA9" w:rsidRDefault="000C424B" w:rsidP="00215AF7">
            <w:pPr>
              <w:pStyle w:val="western"/>
              <w:spacing w:before="0" w:beforeAutospacing="0" w:after="0"/>
              <w:rPr>
                <w:lang w:val="en-GB"/>
                <w:rPrChange w:id="1241" w:author="Michael Monkenbusch" w:date="2016-11-18T10:51:00Z">
                  <w:rPr>
                    <w:lang w:val="en-GB"/>
                  </w:rPr>
                </w:rPrChange>
              </w:rPr>
            </w:pPr>
            <w:r w:rsidRPr="00C84EA9">
              <w:rPr>
                <w:sz w:val="20"/>
                <w:szCs w:val="20"/>
                <w:lang w:val="en-GB"/>
                <w:rPrChange w:id="1242" w:author="Michael Monkenbusch" w:date="2016-11-18T10:51:00Z">
                  <w:rPr>
                    <w:sz w:val="20"/>
                    <w:szCs w:val="20"/>
                    <w:lang w:val="en-GB"/>
                  </w:rPr>
                </w:rPrChange>
              </w:rPr>
              <w:t>to reuse it:</w:t>
            </w:r>
          </w:p>
          <w:p w:rsidR="000C424B" w:rsidRPr="00C84EA9" w:rsidRDefault="000C424B" w:rsidP="00215AF7">
            <w:pPr>
              <w:pStyle w:val="western"/>
              <w:spacing w:before="0" w:beforeAutospacing="0" w:after="0"/>
              <w:rPr>
                <w:lang w:val="en-GB"/>
                <w:rPrChange w:id="1243" w:author="Michael Monkenbusch" w:date="2016-11-18T10:51:00Z">
                  <w:rPr>
                    <w:lang w:val="en-GB"/>
                  </w:rPr>
                </w:rPrChange>
              </w:rPr>
            </w:pPr>
            <w:r w:rsidRPr="00C84EA9">
              <w:rPr>
                <w:sz w:val="20"/>
                <w:szCs w:val="20"/>
                <w:lang w:val="en-GB"/>
                <w:rPrChange w:id="1244" w:author="Michael Monkenbusch" w:date="2016-11-18T10:51:00Z">
                  <w:rPr>
                    <w:sz w:val="20"/>
                    <w:szCs w:val="20"/>
                    <w:lang w:val="en-GB"/>
                  </w:rPr>
                </w:rPrChange>
              </w:rPr>
              <w:t xml:space="preserve">&gt;cp lasth_strexpo lastth </w:t>
            </w:r>
          </w:p>
          <w:p w:rsidR="000C424B" w:rsidRPr="00C84EA9" w:rsidRDefault="000C424B" w:rsidP="00215AF7">
            <w:pPr>
              <w:pStyle w:val="western"/>
              <w:spacing w:before="0" w:beforeAutospacing="0" w:after="0"/>
              <w:rPr>
                <w:rPrChange w:id="1245" w:author="Michael Monkenbusch" w:date="2016-11-18T10:51:00Z">
                  <w:rPr/>
                </w:rPrChange>
              </w:rPr>
            </w:pPr>
            <w:r w:rsidRPr="00C84EA9">
              <w:rPr>
                <w:sz w:val="20"/>
                <w:szCs w:val="20"/>
                <w:rPrChange w:id="1246" w:author="Michael Monkenbusch" w:date="2016-11-18T10:51:00Z">
                  <w:rPr>
                    <w:sz w:val="20"/>
                    <w:szCs w:val="20"/>
                  </w:rPr>
                </w:rPrChange>
              </w:rPr>
              <w:t>&gt;acl</w:t>
            </w:r>
          </w:p>
        </w:tc>
      </w:tr>
      <w:tr w:rsidR="004D247E" w:rsidRPr="00C84EA9" w:rsidTr="004D247E">
        <w:tblPrEx>
          <w:tblW w:w="9300" w:type="dxa"/>
          <w:tblCellSpacing w:w="0"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ExChange w:id="1247" w:author="Michael Monkenbusch" w:date="2016-10-18T10:41:00Z">
            <w:tblPrEx>
              <w:tblW w:w="9300" w:type="dxa"/>
              <w:tblCellSpacing w:w="0"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Ex>
          </w:tblPrExChange>
        </w:tblPrEx>
        <w:trPr>
          <w:divId w:val="526019186"/>
          <w:trHeight w:val="292"/>
          <w:tblCellSpacing w:w="0" w:type="dxa"/>
          <w:ins w:id="1248" w:author="Michael Monkenbusch" w:date="2016-10-18T10:39:00Z"/>
          <w:trPrChange w:id="1249" w:author="Michael Monkenbusch" w:date="2016-10-18T10:41:00Z">
            <w:trPr>
              <w:divId w:val="526019186"/>
              <w:tblCellSpacing w:w="0" w:type="dxa"/>
            </w:trPr>
          </w:trPrChange>
        </w:trPr>
        <w:tc>
          <w:tcPr>
            <w:tcW w:w="1200" w:type="dxa"/>
            <w:tcBorders>
              <w:top w:val="outset" w:sz="6" w:space="0" w:color="000000"/>
              <w:left w:val="outset" w:sz="6" w:space="0" w:color="000000"/>
              <w:bottom w:val="outset" w:sz="6" w:space="0" w:color="000000"/>
              <w:right w:val="outset" w:sz="6" w:space="0" w:color="000000"/>
            </w:tcBorders>
            <w:shd w:val="clear" w:color="auto" w:fill="FFFF00"/>
            <w:tcPrChange w:id="1250" w:author="Michael Monkenbusch" w:date="2016-10-18T10:41:00Z">
              <w:tcPr>
                <w:tcW w:w="1200" w:type="dxa"/>
                <w:tcBorders>
                  <w:top w:val="outset" w:sz="6" w:space="0" w:color="000000"/>
                  <w:left w:val="outset" w:sz="6" w:space="0" w:color="000000"/>
                  <w:bottom w:val="outset" w:sz="6" w:space="0" w:color="000000"/>
                  <w:right w:val="outset" w:sz="6" w:space="0" w:color="000000"/>
                </w:tcBorders>
                <w:shd w:val="clear" w:color="auto" w:fill="FFFF99"/>
              </w:tcPr>
            </w:tcPrChange>
          </w:tcPr>
          <w:p w:rsidR="004D247E" w:rsidRPr="00C84EA9" w:rsidRDefault="004D247E" w:rsidP="00215AF7">
            <w:pPr>
              <w:pStyle w:val="western"/>
              <w:spacing w:before="0" w:beforeAutospacing="0" w:after="0"/>
              <w:rPr>
                <w:ins w:id="1251" w:author="Michael Monkenbusch" w:date="2016-10-18T10:39:00Z"/>
                <w:rFonts w:ascii="Helvetica" w:hAnsi="Helvetica" w:cs="Helvetica"/>
                <w:b/>
                <w:bCs/>
                <w:lang w:val="en-GB"/>
                <w:rPrChange w:id="1252" w:author="Michael Monkenbusch" w:date="2016-11-18T10:51:00Z">
                  <w:rPr>
                    <w:ins w:id="1253" w:author="Michael Monkenbusch" w:date="2016-10-18T10:39:00Z"/>
                    <w:rFonts w:ascii="Helvetica" w:hAnsi="Helvetica" w:cs="Helvetica"/>
                    <w:b/>
                    <w:bCs/>
                    <w:lang w:val="en-GB"/>
                  </w:rPr>
                </w:rPrChange>
              </w:rPr>
            </w:pPr>
            <w:ins w:id="1254" w:author="Michael Monkenbusch" w:date="2016-10-18T10:39:00Z">
              <w:r w:rsidRPr="00C84EA9">
                <w:rPr>
                  <w:rFonts w:ascii="Helvetica" w:hAnsi="Helvetica" w:cs="Helvetica"/>
                  <w:b/>
                  <w:bCs/>
                  <w:lang w:val="en-GB"/>
                  <w:rPrChange w:id="1255" w:author="Michael Monkenbusch" w:date="2016-11-18T10:51:00Z">
                    <w:rPr>
                      <w:rFonts w:ascii="Helvetica" w:hAnsi="Helvetica" w:cs="Helvetica"/>
                      <w:b/>
                      <w:bCs/>
                      <w:lang w:val="en-GB"/>
                    </w:rPr>
                  </w:rPrChange>
                </w:rPr>
                <w:t>gth</w:t>
              </w:r>
            </w:ins>
          </w:p>
        </w:tc>
        <w:tc>
          <w:tcPr>
            <w:tcW w:w="7650" w:type="dxa"/>
            <w:tcBorders>
              <w:top w:val="outset" w:sz="6" w:space="0" w:color="000000"/>
              <w:left w:val="outset" w:sz="6" w:space="0" w:color="000000"/>
              <w:bottom w:val="outset" w:sz="6" w:space="0" w:color="000000"/>
              <w:right w:val="outset" w:sz="6" w:space="0" w:color="000000"/>
            </w:tcBorders>
            <w:shd w:val="clear" w:color="auto" w:fill="FFFF00"/>
            <w:tcPrChange w:id="1256" w:author="Michael Monkenbusch" w:date="2016-10-18T10:41:00Z">
              <w:tcPr>
                <w:tcW w:w="7650" w:type="dxa"/>
                <w:gridSpan w:val="2"/>
                <w:tcBorders>
                  <w:top w:val="outset" w:sz="6" w:space="0" w:color="000000"/>
                  <w:left w:val="outset" w:sz="6" w:space="0" w:color="000000"/>
                  <w:bottom w:val="outset" w:sz="6" w:space="0" w:color="000000"/>
                  <w:right w:val="outset" w:sz="6" w:space="0" w:color="000000"/>
                </w:tcBorders>
                <w:shd w:val="clear" w:color="auto" w:fill="FFFF99"/>
              </w:tcPr>
            </w:tcPrChange>
          </w:tcPr>
          <w:p w:rsidR="004D247E" w:rsidRPr="00C84EA9" w:rsidRDefault="004D247E" w:rsidP="00215AF7">
            <w:pPr>
              <w:pStyle w:val="western"/>
              <w:spacing w:before="0" w:beforeAutospacing="0" w:after="0"/>
              <w:rPr>
                <w:ins w:id="1257" w:author="Michael Monkenbusch" w:date="2016-10-18T10:39:00Z"/>
                <w:lang w:val="en-GB"/>
                <w:rPrChange w:id="1258" w:author="Michael Monkenbusch" w:date="2016-11-18T10:51:00Z">
                  <w:rPr>
                    <w:ins w:id="1259" w:author="Michael Monkenbusch" w:date="2016-10-18T10:39:00Z"/>
                    <w:lang w:val="en-GB"/>
                  </w:rPr>
                </w:rPrChange>
              </w:rPr>
            </w:pPr>
            <w:ins w:id="1260" w:author="Michael Monkenbusch" w:date="2016-10-18T10:39:00Z">
              <w:r w:rsidRPr="00C84EA9">
                <w:rPr>
                  <w:lang w:val="en-GB"/>
                  <w:rPrChange w:id="1261" w:author="Michael Monkenbusch" w:date="2016-11-18T10:51:00Z">
                    <w:rPr>
                      <w:lang w:val="en-GB"/>
                    </w:rPr>
                  </w:rPrChange>
                </w:rPr>
                <w:t xml:space="preserve">gth &lt;filename&gt; </w:t>
              </w:r>
            </w:ins>
          </w:p>
        </w:tc>
      </w:tr>
      <w:tr w:rsidR="004D247E" w:rsidRPr="00C84EA9" w:rsidTr="004D247E">
        <w:tblPrEx>
          <w:tblW w:w="9300" w:type="dxa"/>
          <w:tblCellSpacing w:w="0"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ExChange w:id="1262" w:author="Michael Monkenbusch" w:date="2016-10-18T10:40:00Z">
            <w:tblPrEx>
              <w:tblW w:w="9300" w:type="dxa"/>
              <w:tblCellSpacing w:w="0"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Ex>
          </w:tblPrExChange>
        </w:tblPrEx>
        <w:trPr>
          <w:divId w:val="526019186"/>
          <w:tblCellSpacing w:w="0" w:type="dxa"/>
          <w:ins w:id="1263" w:author="Michael Monkenbusch" w:date="2016-10-18T10:38:00Z"/>
          <w:trPrChange w:id="1264" w:author="Michael Monkenbusch" w:date="2016-10-18T10:40:00Z">
            <w:trPr>
              <w:divId w:val="526019186"/>
              <w:tblCellSpacing w:w="0" w:type="dxa"/>
            </w:trPr>
          </w:trPrChange>
        </w:trPr>
        <w:tc>
          <w:tcPr>
            <w:tcW w:w="1200" w:type="dxa"/>
            <w:tcBorders>
              <w:top w:val="outset" w:sz="6" w:space="0" w:color="000000"/>
              <w:left w:val="outset" w:sz="6" w:space="0" w:color="000000"/>
              <w:bottom w:val="outset" w:sz="6" w:space="0" w:color="000000"/>
              <w:right w:val="outset" w:sz="6" w:space="0" w:color="000000"/>
            </w:tcBorders>
            <w:shd w:val="clear" w:color="auto" w:fill="auto"/>
            <w:tcPrChange w:id="1265" w:author="Michael Monkenbusch" w:date="2016-10-18T10:40:00Z">
              <w:tcPr>
                <w:tcW w:w="1200" w:type="dxa"/>
                <w:tcBorders>
                  <w:top w:val="outset" w:sz="6" w:space="0" w:color="000000"/>
                  <w:left w:val="outset" w:sz="6" w:space="0" w:color="000000"/>
                  <w:bottom w:val="outset" w:sz="6" w:space="0" w:color="000000"/>
                  <w:right w:val="outset" w:sz="6" w:space="0" w:color="000000"/>
                </w:tcBorders>
                <w:shd w:val="clear" w:color="auto" w:fill="FFFF99"/>
              </w:tcPr>
            </w:tcPrChange>
          </w:tcPr>
          <w:p w:rsidR="004D247E" w:rsidRPr="00C84EA9" w:rsidRDefault="004D247E" w:rsidP="00215AF7">
            <w:pPr>
              <w:pStyle w:val="western"/>
              <w:spacing w:before="0" w:beforeAutospacing="0" w:after="0"/>
              <w:rPr>
                <w:ins w:id="1266" w:author="Michael Monkenbusch" w:date="2016-10-18T10:38:00Z"/>
                <w:rFonts w:ascii="Helvetica" w:hAnsi="Helvetica" w:cs="Helvetica"/>
                <w:b/>
                <w:bCs/>
                <w:lang w:val="en-GB"/>
                <w:rPrChange w:id="1267" w:author="Michael Monkenbusch" w:date="2016-11-18T10:51:00Z">
                  <w:rPr>
                    <w:ins w:id="1268" w:author="Michael Monkenbusch" w:date="2016-10-18T10:38:00Z"/>
                    <w:rFonts w:ascii="Helvetica" w:hAnsi="Helvetica" w:cs="Helvetica"/>
                    <w:b/>
                    <w:bCs/>
                    <w:lang w:val="en-GB"/>
                  </w:rPr>
                </w:rPrChange>
              </w:rPr>
            </w:pPr>
          </w:p>
        </w:tc>
        <w:tc>
          <w:tcPr>
            <w:tcW w:w="7650" w:type="dxa"/>
            <w:tcBorders>
              <w:top w:val="outset" w:sz="6" w:space="0" w:color="000000"/>
              <w:left w:val="outset" w:sz="6" w:space="0" w:color="000000"/>
              <w:bottom w:val="outset" w:sz="6" w:space="0" w:color="000000"/>
              <w:right w:val="outset" w:sz="6" w:space="0" w:color="000000"/>
            </w:tcBorders>
            <w:shd w:val="clear" w:color="auto" w:fill="auto"/>
            <w:tcPrChange w:id="1269" w:author="Michael Monkenbusch" w:date="2016-10-18T10:40:00Z">
              <w:tcPr>
                <w:tcW w:w="7650" w:type="dxa"/>
                <w:gridSpan w:val="2"/>
                <w:tcBorders>
                  <w:top w:val="outset" w:sz="6" w:space="0" w:color="000000"/>
                  <w:left w:val="outset" w:sz="6" w:space="0" w:color="000000"/>
                  <w:bottom w:val="outset" w:sz="6" w:space="0" w:color="000000"/>
                  <w:right w:val="outset" w:sz="6" w:space="0" w:color="000000"/>
                </w:tcBorders>
                <w:shd w:val="clear" w:color="auto" w:fill="FFFF99"/>
              </w:tcPr>
            </w:tcPrChange>
          </w:tcPr>
          <w:p w:rsidR="004D247E" w:rsidRPr="00C84EA9" w:rsidRDefault="004D247E" w:rsidP="00215AF7">
            <w:pPr>
              <w:pStyle w:val="western"/>
              <w:spacing w:before="0" w:beforeAutospacing="0" w:after="0"/>
              <w:rPr>
                <w:ins w:id="1270" w:author="Michael Monkenbusch" w:date="2016-10-18T10:41:00Z"/>
                <w:b/>
                <w:lang w:val="en-GB"/>
              </w:rPr>
            </w:pPr>
            <w:ins w:id="1271" w:author="Michael Monkenbusch" w:date="2016-10-18T10:41:00Z">
              <w:r w:rsidRPr="00C84EA9">
                <w:rPr>
                  <w:lang w:val="en-GB"/>
                  <w:rPrChange w:id="1272" w:author="Michael Monkenbusch" w:date="2016-11-18T10:51:00Z">
                    <w:rPr>
                      <w:lang w:val="en-GB"/>
                    </w:rPr>
                  </w:rPrChange>
                </w:rPr>
                <w:t xml:space="preserve">synonym: </w:t>
              </w:r>
              <w:r w:rsidRPr="00C84EA9">
                <w:rPr>
                  <w:b/>
                  <w:lang w:val="en-GB"/>
                  <w:rPrChange w:id="1273" w:author="Michael Monkenbusch" w:date="2016-11-18T10:51:00Z">
                    <w:rPr>
                      <w:lang w:val="en-GB"/>
                    </w:rPr>
                  </w:rPrChange>
                </w:rPr>
                <w:t>get_th</w:t>
              </w:r>
            </w:ins>
          </w:p>
          <w:p w:rsidR="004D247E" w:rsidRPr="00A907AF" w:rsidRDefault="004D247E" w:rsidP="00215AF7">
            <w:pPr>
              <w:pStyle w:val="western"/>
              <w:spacing w:before="0" w:beforeAutospacing="0" w:after="0"/>
              <w:rPr>
                <w:ins w:id="1274" w:author="Michael Monkenbusch" w:date="2016-10-18T10:41:00Z"/>
                <w:lang w:val="en-GB"/>
              </w:rPr>
            </w:pPr>
            <w:ins w:id="1275" w:author="Michael Monkenbusch" w:date="2016-10-18T10:41:00Z">
              <w:r w:rsidRPr="00A907AF">
                <w:rPr>
                  <w:lang w:val="en-GB"/>
                </w:rPr>
                <w:t>reads the automatically stored theory specification that is appended to files written by the msave command (filename) and reactivates them.</w:t>
              </w:r>
            </w:ins>
          </w:p>
          <w:p w:rsidR="004D247E" w:rsidRPr="00A907AF" w:rsidRDefault="004D247E" w:rsidP="00215AF7">
            <w:pPr>
              <w:pStyle w:val="western"/>
              <w:spacing w:before="0" w:beforeAutospacing="0" w:after="0"/>
              <w:rPr>
                <w:ins w:id="1276" w:author="Michael Monkenbusch" w:date="2016-10-18T10:38:00Z"/>
                <w:lang w:val="en-GB"/>
              </w:rPr>
            </w:pPr>
            <w:ins w:id="1277" w:author="Michael Monkenbusch" w:date="2016-10-18T10:42:00Z">
              <w:r w:rsidRPr="00A907AF">
                <w:rPr>
                  <w:lang w:val="en-GB"/>
                </w:rPr>
                <w:t>The actual theory setting</w:t>
              </w:r>
            </w:ins>
            <w:ins w:id="1278" w:author="Michael Monkenbusch" w:date="2016-10-18T10:43:00Z">
              <w:r w:rsidRPr="00A907AF">
                <w:rPr>
                  <w:lang w:val="en-GB"/>
                </w:rPr>
                <w:t xml:space="preserve"> is replaced by that.</w:t>
              </w:r>
            </w:ins>
          </w:p>
        </w:tc>
      </w:tr>
      <w:tr w:rsidR="000C424B" w:rsidRPr="00C84EA9">
        <w:trPr>
          <w:divId w:val="526019186"/>
          <w:tblCellSpacing w:w="0" w:type="dxa"/>
        </w:trPr>
        <w:tc>
          <w:tcPr>
            <w:tcW w:w="1200" w:type="dxa"/>
            <w:tcBorders>
              <w:top w:val="outset" w:sz="6" w:space="0" w:color="000000"/>
              <w:left w:val="outset" w:sz="6" w:space="0" w:color="000000"/>
              <w:bottom w:val="outset" w:sz="6" w:space="0" w:color="000000"/>
              <w:right w:val="outset" w:sz="6" w:space="0" w:color="000000"/>
            </w:tcBorders>
            <w:shd w:val="clear" w:color="auto" w:fill="FFFF99"/>
          </w:tcPr>
          <w:p w:rsidR="000C424B" w:rsidRPr="00C84EA9" w:rsidRDefault="000C424B" w:rsidP="00215AF7">
            <w:pPr>
              <w:pStyle w:val="western"/>
              <w:spacing w:before="0" w:beforeAutospacing="0" w:after="0"/>
              <w:rPr>
                <w:lang w:val="en-GB"/>
                <w:rPrChange w:id="1279" w:author="Michael Monkenbusch" w:date="2016-11-18T10:51:00Z">
                  <w:rPr>
                    <w:lang w:val="en-GB"/>
                  </w:rPr>
                </w:rPrChange>
              </w:rPr>
            </w:pPr>
            <w:r w:rsidRPr="00C84EA9">
              <w:rPr>
                <w:rFonts w:ascii="Helvetica" w:hAnsi="Helvetica" w:cs="Helvetica"/>
                <w:b/>
                <w:bCs/>
                <w:lang w:val="en-GB"/>
                <w:rPrChange w:id="1280" w:author="Michael Monkenbusch" w:date="2016-11-18T10:51:00Z">
                  <w:rPr>
                    <w:rFonts w:ascii="Helvetica" w:hAnsi="Helvetica" w:cs="Helvetica"/>
                    <w:b/>
                    <w:bCs/>
                    <w:lang w:val="en-GB"/>
                  </w:rPr>
                </w:rPrChange>
              </w:rPr>
              <w:t>dac</w:t>
            </w:r>
          </w:p>
        </w:tc>
        <w:tc>
          <w:tcPr>
            <w:tcW w:w="7650" w:type="dxa"/>
            <w:tcBorders>
              <w:top w:val="outset" w:sz="6" w:space="0" w:color="000000"/>
              <w:left w:val="outset" w:sz="6" w:space="0" w:color="000000"/>
              <w:bottom w:val="outset" w:sz="6" w:space="0" w:color="000000"/>
              <w:right w:val="outset" w:sz="6" w:space="0" w:color="000000"/>
            </w:tcBorders>
            <w:shd w:val="clear" w:color="auto" w:fill="FFFF99"/>
          </w:tcPr>
          <w:p w:rsidR="000C424B" w:rsidRPr="00C84EA9" w:rsidRDefault="000C424B" w:rsidP="00215AF7">
            <w:pPr>
              <w:pStyle w:val="western"/>
              <w:spacing w:before="0" w:beforeAutospacing="0" w:after="0"/>
              <w:rPr>
                <w:lang w:val="en-GB"/>
                <w:rPrChange w:id="1281" w:author="Michael Monkenbusch" w:date="2016-11-18T10:51:00Z">
                  <w:rPr>
                    <w:lang w:val="en-GB"/>
                  </w:rPr>
                </w:rPrChange>
              </w:rPr>
            </w:pPr>
          </w:p>
        </w:tc>
      </w:tr>
      <w:tr w:rsidR="000C424B" w:rsidRPr="00C84EA9">
        <w:trPr>
          <w:divId w:val="526019186"/>
          <w:tblCellSpacing w:w="0" w:type="dxa"/>
        </w:trPr>
        <w:tc>
          <w:tcPr>
            <w:tcW w:w="1200"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rPr>
                <w:lang w:val="en-GB"/>
                <w:rPrChange w:id="1282" w:author="Michael Monkenbusch" w:date="2016-11-18T10:51:00Z">
                  <w:rPr>
                    <w:lang w:val="en-GB"/>
                  </w:rPr>
                </w:rPrChange>
              </w:rPr>
            </w:pPr>
          </w:p>
        </w:tc>
        <w:tc>
          <w:tcPr>
            <w:tcW w:w="7650"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StandardWeb"/>
              <w:spacing w:before="0" w:beforeAutospacing="0" w:after="0"/>
              <w:rPr>
                <w:lang w:val="en-GB"/>
                <w:rPrChange w:id="1283" w:author="Michael Monkenbusch" w:date="2016-11-18T10:51:00Z">
                  <w:rPr>
                    <w:lang w:val="en-GB"/>
                  </w:rPr>
                </w:rPrChange>
              </w:rPr>
            </w:pPr>
            <w:r w:rsidRPr="00C84EA9">
              <w:rPr>
                <w:sz w:val="18"/>
                <w:szCs w:val="18"/>
                <w:lang w:val="en-GB"/>
                <w:rPrChange w:id="1284" w:author="Michael Monkenbusch" w:date="2016-11-18T10:51:00Z">
                  <w:rPr>
                    <w:sz w:val="18"/>
                    <w:szCs w:val="18"/>
                    <w:lang w:val="en-GB"/>
                  </w:rPr>
                </w:rPrChange>
              </w:rPr>
              <w:t xml:space="preserve">desactivates all theory instances. After </w:t>
            </w:r>
            <w:r w:rsidRPr="00C84EA9">
              <w:rPr>
                <w:rFonts w:ascii="Helvetica" w:hAnsi="Helvetica" w:cs="Helvetica"/>
                <w:b/>
                <w:bCs/>
                <w:sz w:val="18"/>
                <w:szCs w:val="18"/>
                <w:lang w:val="en-GB"/>
                <w:rPrChange w:id="1285" w:author="Michael Monkenbusch" w:date="2016-11-18T10:51:00Z">
                  <w:rPr>
                    <w:rFonts w:ascii="Helvetica" w:hAnsi="Helvetica" w:cs="Helvetica"/>
                    <w:b/>
                    <w:bCs/>
                    <w:sz w:val="18"/>
                    <w:szCs w:val="18"/>
                    <w:lang w:val="en-GB"/>
                  </w:rPr>
                </w:rPrChange>
              </w:rPr>
              <w:t>dac</w:t>
            </w:r>
            <w:r w:rsidRPr="00C84EA9">
              <w:rPr>
                <w:sz w:val="18"/>
                <w:szCs w:val="18"/>
                <w:lang w:val="en-GB"/>
                <w:rPrChange w:id="1286" w:author="Michael Monkenbusch" w:date="2016-11-18T10:51:00Z">
                  <w:rPr>
                    <w:sz w:val="18"/>
                    <w:szCs w:val="18"/>
                    <w:lang w:val="en-GB"/>
                  </w:rPr>
                </w:rPrChange>
              </w:rPr>
              <w:t xml:space="preserve"> the theory definition is completely cleared.</w:t>
            </w:r>
          </w:p>
        </w:tc>
      </w:tr>
      <w:tr w:rsidR="000C424B" w:rsidRPr="00C84EA9">
        <w:trPr>
          <w:divId w:val="526019186"/>
          <w:tblCellSpacing w:w="0" w:type="dxa"/>
        </w:trPr>
        <w:tc>
          <w:tcPr>
            <w:tcW w:w="1200" w:type="dxa"/>
            <w:tcBorders>
              <w:top w:val="outset" w:sz="6" w:space="0" w:color="000000"/>
              <w:left w:val="outset" w:sz="6" w:space="0" w:color="000000"/>
              <w:bottom w:val="outset" w:sz="6" w:space="0" w:color="000000"/>
              <w:right w:val="outset" w:sz="6" w:space="0" w:color="000000"/>
            </w:tcBorders>
            <w:shd w:val="clear" w:color="auto" w:fill="FFFF99"/>
          </w:tcPr>
          <w:p w:rsidR="000C424B" w:rsidRPr="00C84EA9" w:rsidRDefault="000C424B" w:rsidP="00215AF7">
            <w:pPr>
              <w:pStyle w:val="western"/>
              <w:spacing w:before="0" w:beforeAutospacing="0" w:after="0"/>
              <w:rPr>
                <w:lang w:val="en-GB"/>
                <w:rPrChange w:id="1287" w:author="Michael Monkenbusch" w:date="2016-11-18T10:51:00Z">
                  <w:rPr>
                    <w:lang w:val="en-GB"/>
                  </w:rPr>
                </w:rPrChange>
              </w:rPr>
            </w:pPr>
            <w:r w:rsidRPr="00C84EA9">
              <w:rPr>
                <w:rFonts w:ascii="Helvetica" w:hAnsi="Helvetica" w:cs="Helvetica"/>
                <w:b/>
                <w:bCs/>
                <w:lang w:val="en-GB"/>
                <w:rPrChange w:id="1288" w:author="Michael Monkenbusch" w:date="2016-11-18T10:51:00Z">
                  <w:rPr>
                    <w:rFonts w:ascii="Helvetica" w:hAnsi="Helvetica" w:cs="Helvetica"/>
                    <w:b/>
                    <w:bCs/>
                    <w:lang w:val="en-GB"/>
                  </w:rPr>
                </w:rPrChange>
              </w:rPr>
              <w:t>al</w:t>
            </w:r>
          </w:p>
        </w:tc>
        <w:tc>
          <w:tcPr>
            <w:tcW w:w="7650" w:type="dxa"/>
            <w:tcBorders>
              <w:top w:val="outset" w:sz="6" w:space="0" w:color="000000"/>
              <w:left w:val="outset" w:sz="6" w:space="0" w:color="000000"/>
              <w:bottom w:val="outset" w:sz="6" w:space="0" w:color="000000"/>
              <w:right w:val="outset" w:sz="6" w:space="0" w:color="000000"/>
            </w:tcBorders>
            <w:shd w:val="clear" w:color="auto" w:fill="FFFF99"/>
          </w:tcPr>
          <w:p w:rsidR="000C424B" w:rsidRPr="00C84EA9" w:rsidRDefault="000C424B" w:rsidP="00215AF7">
            <w:pPr>
              <w:pStyle w:val="western"/>
              <w:spacing w:before="0" w:beforeAutospacing="0" w:after="0"/>
              <w:rPr>
                <w:lang w:val="en-GB"/>
                <w:rPrChange w:id="1289" w:author="Michael Monkenbusch" w:date="2016-11-18T10:51:00Z">
                  <w:rPr>
                    <w:lang w:val="en-GB"/>
                  </w:rPr>
                </w:rPrChange>
              </w:rPr>
            </w:pPr>
          </w:p>
        </w:tc>
      </w:tr>
      <w:tr w:rsidR="000C424B" w:rsidRPr="00C84EA9">
        <w:trPr>
          <w:divId w:val="526019186"/>
          <w:tblCellSpacing w:w="0" w:type="dxa"/>
        </w:trPr>
        <w:tc>
          <w:tcPr>
            <w:tcW w:w="1200"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rPr>
                <w:lang w:val="en-GB"/>
                <w:rPrChange w:id="1290" w:author="Michael Monkenbusch" w:date="2016-11-18T10:51:00Z">
                  <w:rPr>
                    <w:lang w:val="en-GB"/>
                  </w:rPr>
                </w:rPrChange>
              </w:rPr>
            </w:pPr>
          </w:p>
        </w:tc>
        <w:tc>
          <w:tcPr>
            <w:tcW w:w="7650"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rPr>
                <w:lang w:val="en-GB"/>
                <w:rPrChange w:id="1291" w:author="Michael Monkenbusch" w:date="2016-11-18T10:51:00Z">
                  <w:rPr>
                    <w:lang w:val="en-GB"/>
                  </w:rPr>
                </w:rPrChange>
              </w:rPr>
            </w:pPr>
            <w:r w:rsidRPr="00C84EA9">
              <w:rPr>
                <w:sz w:val="18"/>
                <w:szCs w:val="18"/>
                <w:lang w:val="en-GB"/>
                <w:rPrChange w:id="1292" w:author="Michael Monkenbusch" w:date="2016-11-18T10:51:00Z">
                  <w:rPr>
                    <w:sz w:val="18"/>
                    <w:szCs w:val="18"/>
                    <w:lang w:val="en-GB"/>
                  </w:rPr>
                </w:rPrChange>
              </w:rPr>
              <w:t xml:space="preserve">lists current theory definition .on console and into file </w:t>
            </w:r>
            <w:r w:rsidRPr="00C84EA9">
              <w:rPr>
                <w:b/>
                <w:bCs/>
                <w:i/>
                <w:iCs/>
                <w:sz w:val="18"/>
                <w:szCs w:val="18"/>
                <w:lang w:val="en-GB"/>
                <w:rPrChange w:id="1293" w:author="Michael Monkenbusch" w:date="2016-11-18T10:51:00Z">
                  <w:rPr>
                    <w:b/>
                    <w:bCs/>
                    <w:i/>
                    <w:iCs/>
                    <w:sz w:val="18"/>
                    <w:szCs w:val="18"/>
                    <w:lang w:val="en-GB"/>
                  </w:rPr>
                </w:rPrChange>
              </w:rPr>
              <w:t>lastth</w:t>
            </w:r>
            <w:r w:rsidRPr="00C84EA9">
              <w:rPr>
                <w:sz w:val="18"/>
                <w:szCs w:val="18"/>
                <w:lang w:val="en-GB"/>
                <w:rPrChange w:id="1294" w:author="Michael Monkenbusch" w:date="2016-11-18T10:51:00Z">
                  <w:rPr>
                    <w:sz w:val="18"/>
                    <w:szCs w:val="18"/>
                    <w:lang w:val="en-GB"/>
                  </w:rPr>
                </w:rPrChange>
              </w:rPr>
              <w:t>.</w:t>
            </w:r>
          </w:p>
        </w:tc>
      </w:tr>
      <w:tr w:rsidR="000C424B" w:rsidRPr="00C84EA9">
        <w:trPr>
          <w:divId w:val="526019186"/>
          <w:tblCellSpacing w:w="0" w:type="dxa"/>
        </w:trPr>
        <w:tc>
          <w:tcPr>
            <w:tcW w:w="1200" w:type="dxa"/>
            <w:tcBorders>
              <w:top w:val="outset" w:sz="6" w:space="0" w:color="000000"/>
              <w:left w:val="outset" w:sz="6" w:space="0" w:color="000000"/>
              <w:bottom w:val="outset" w:sz="6" w:space="0" w:color="000000"/>
              <w:right w:val="outset" w:sz="6" w:space="0" w:color="000000"/>
            </w:tcBorders>
            <w:shd w:val="clear" w:color="auto" w:fill="FFFF99"/>
          </w:tcPr>
          <w:p w:rsidR="000C424B" w:rsidRPr="00C84EA9" w:rsidRDefault="000C424B" w:rsidP="00215AF7">
            <w:pPr>
              <w:pStyle w:val="western"/>
              <w:spacing w:before="0" w:beforeAutospacing="0" w:after="0"/>
              <w:rPr>
                <w:lang w:val="en-GB"/>
                <w:rPrChange w:id="1295" w:author="Michael Monkenbusch" w:date="2016-11-18T10:51:00Z">
                  <w:rPr>
                    <w:lang w:val="en-GB"/>
                  </w:rPr>
                </w:rPrChange>
              </w:rPr>
            </w:pPr>
            <w:r w:rsidRPr="00C84EA9">
              <w:rPr>
                <w:rFonts w:ascii="Helvetica" w:hAnsi="Helvetica" w:cs="Helvetica"/>
                <w:b/>
                <w:bCs/>
                <w:lang w:val="en-GB"/>
                <w:rPrChange w:id="1296" w:author="Michael Monkenbusch" w:date="2016-11-18T10:51:00Z">
                  <w:rPr>
                    <w:rFonts w:ascii="Helvetica" w:hAnsi="Helvetica" w:cs="Helvetica"/>
                    <w:b/>
                    <w:bCs/>
                    <w:lang w:val="en-GB"/>
                  </w:rPr>
                </w:rPrChange>
              </w:rPr>
              <w:t>chgthpar</w:t>
            </w:r>
          </w:p>
        </w:tc>
        <w:tc>
          <w:tcPr>
            <w:tcW w:w="7650" w:type="dxa"/>
            <w:tcBorders>
              <w:top w:val="outset" w:sz="6" w:space="0" w:color="000000"/>
              <w:left w:val="outset" w:sz="6" w:space="0" w:color="000000"/>
              <w:bottom w:val="outset" w:sz="6" w:space="0" w:color="000000"/>
              <w:right w:val="outset" w:sz="6" w:space="0" w:color="000000"/>
            </w:tcBorders>
            <w:shd w:val="clear" w:color="auto" w:fill="FFFF99"/>
          </w:tcPr>
          <w:p w:rsidR="000C424B" w:rsidRPr="00C84EA9" w:rsidRDefault="000C424B" w:rsidP="00215AF7">
            <w:pPr>
              <w:pStyle w:val="western"/>
              <w:spacing w:before="0" w:beforeAutospacing="0" w:after="0"/>
              <w:rPr>
                <w:rPrChange w:id="1297" w:author="Michael Monkenbusch" w:date="2016-11-18T10:51:00Z">
                  <w:rPr/>
                </w:rPrChange>
              </w:rPr>
            </w:pPr>
            <w:r w:rsidRPr="00C84EA9">
              <w:rPr>
                <w:rFonts w:ascii="Helvetica" w:hAnsi="Helvetica" w:cs="Helvetica"/>
                <w:lang w:val="en-GB"/>
                <w:rPrChange w:id="1298" w:author="Michael Monkenbusch" w:date="2016-11-18T10:51:00Z">
                  <w:rPr>
                    <w:rFonts w:ascii="Helvetica" w:hAnsi="Helvetica" w:cs="Helvetica"/>
                    <w:lang w:val="en-GB"/>
                  </w:rPr>
                </w:rPrChange>
              </w:rPr>
              <w:t xml:space="preserve">theoryname [&lt;instance&gt;] t_parname </w:t>
            </w:r>
            <w:r w:rsidRPr="00C84EA9">
              <w:rPr>
                <w:rFonts w:ascii="Helvetica" w:hAnsi="Helvetica" w:cs="Helvetica"/>
                <w:b/>
                <w:bCs/>
                <w:lang w:val="en-GB"/>
                <w:rPrChange w:id="1299" w:author="Michael Monkenbusch" w:date="2016-11-18T10:51:00Z">
                  <w:rPr>
                    <w:rFonts w:ascii="Helvetica" w:hAnsi="Helvetica" w:cs="Helvetica"/>
                    <w:b/>
                    <w:bCs/>
                    <w:lang w:val="en-GB"/>
                  </w:rPr>
                </w:rPrChange>
              </w:rPr>
              <w:t>par</w:t>
            </w:r>
            <w:r w:rsidRPr="00C84EA9">
              <w:rPr>
                <w:rFonts w:ascii="Helvetica" w:hAnsi="Helvetica" w:cs="Helvetica"/>
                <w:lang w:val="en-GB"/>
                <w:rPrChange w:id="1300" w:author="Michael Monkenbusch" w:date="2016-11-18T10:51:00Z">
                  <w:rPr>
                    <w:rFonts w:ascii="Helvetica" w:hAnsi="Helvetica" w:cs="Helvetica"/>
                    <w:lang w:val="en-GB"/>
                  </w:rPr>
                </w:rPrChange>
              </w:rPr>
              <w:t xml:space="preserve"> &lt;p1&gt; </w:t>
            </w:r>
            <w:r w:rsidRPr="00C84EA9">
              <w:rPr>
                <w:rFonts w:ascii="Helvetica" w:hAnsi="Helvetica" w:cs="Helvetica"/>
                <w:b/>
                <w:bCs/>
                <w:lang w:val="en-GB"/>
                <w:rPrChange w:id="1301" w:author="Michael Monkenbusch" w:date="2016-11-18T10:51:00Z">
                  <w:rPr>
                    <w:rFonts w:ascii="Helvetica" w:hAnsi="Helvetica" w:cs="Helvetica"/>
                    <w:b/>
                    <w:bCs/>
                    <w:lang w:val="en-GB"/>
                  </w:rPr>
                </w:rPrChange>
              </w:rPr>
              <w:t>scale</w:t>
            </w:r>
            <w:r w:rsidRPr="00C84EA9">
              <w:rPr>
                <w:rFonts w:ascii="Helvetica" w:hAnsi="Helvetica" w:cs="Helvetica"/>
                <w:lang w:val="en-GB"/>
                <w:rPrChange w:id="1302" w:author="Michael Monkenbusch" w:date="2016-11-18T10:51:00Z">
                  <w:rPr>
                    <w:rFonts w:ascii="Helvetica" w:hAnsi="Helvetica" w:cs="Helvetica"/>
                    <w:lang w:val="en-GB"/>
                  </w:rPr>
                </w:rPrChange>
              </w:rPr>
              <w:t xml:space="preserve"> &lt;s1&gt;</w:t>
            </w:r>
            <w:r w:rsidRPr="00C84EA9">
              <w:rPr>
                <w:lang w:val="en-GB"/>
                <w:rPrChange w:id="1303" w:author="Michael Monkenbusch" w:date="2016-11-18T10:51:00Z">
                  <w:rPr>
                    <w:lang w:val="en-GB"/>
                  </w:rPr>
                </w:rPrChange>
              </w:rPr>
              <w:t xml:space="preserve"> </w:t>
            </w:r>
          </w:p>
        </w:tc>
      </w:tr>
      <w:tr w:rsidR="000C424B" w:rsidRPr="00C84EA9">
        <w:trPr>
          <w:divId w:val="526019186"/>
          <w:tblCellSpacing w:w="0" w:type="dxa"/>
        </w:trPr>
        <w:tc>
          <w:tcPr>
            <w:tcW w:w="1200"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rPr>
                <w:lang w:val="en-GB"/>
                <w:rPrChange w:id="1304" w:author="Michael Monkenbusch" w:date="2016-11-18T10:51:00Z">
                  <w:rPr>
                    <w:lang w:val="en-GB"/>
                  </w:rPr>
                </w:rPrChange>
              </w:rPr>
            </w:pPr>
          </w:p>
        </w:tc>
        <w:tc>
          <w:tcPr>
            <w:tcW w:w="7650"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rPr>
                <w:lang w:val="en-GB"/>
                <w:rPrChange w:id="1305" w:author="Michael Monkenbusch" w:date="2016-11-18T10:51:00Z">
                  <w:rPr>
                    <w:lang w:val="en-GB"/>
                  </w:rPr>
                </w:rPrChange>
              </w:rPr>
            </w:pPr>
            <w:r w:rsidRPr="00C84EA9">
              <w:rPr>
                <w:sz w:val="18"/>
                <w:szCs w:val="18"/>
                <w:lang w:val="en-GB"/>
                <w:rPrChange w:id="1306" w:author="Michael Monkenbusch" w:date="2016-11-18T10:51:00Z">
                  <w:rPr>
                    <w:sz w:val="18"/>
                    <w:szCs w:val="18"/>
                    <w:lang w:val="en-GB"/>
                  </w:rPr>
                </w:rPrChange>
              </w:rPr>
              <w:t>sets parameter value &lt;p1&gt; and scale &lt;s1&gt; for parameter _</w:t>
            </w:r>
            <w:r w:rsidRPr="00C84EA9">
              <w:rPr>
                <w:sz w:val="18"/>
                <w:szCs w:val="18"/>
                <w:shd w:val="clear" w:color="auto" w:fill="FFFF00"/>
                <w:lang w:val="en-GB"/>
                <w:rPrChange w:id="1307" w:author="Michael Monkenbusch" w:date="2016-11-18T10:51:00Z">
                  <w:rPr>
                    <w:sz w:val="18"/>
                    <w:szCs w:val="18"/>
                    <w:shd w:val="clear" w:color="auto" w:fill="FFFF00"/>
                    <w:lang w:val="en-GB"/>
                  </w:rPr>
                </w:rPrChange>
              </w:rPr>
              <w:t>t_parname</w:t>
            </w:r>
            <w:r w:rsidRPr="00C84EA9">
              <w:rPr>
                <w:sz w:val="18"/>
                <w:szCs w:val="18"/>
                <w:lang w:val="en-GB"/>
                <w:rPrChange w:id="1308" w:author="Michael Monkenbusch" w:date="2016-11-18T10:51:00Z">
                  <w:rPr>
                    <w:sz w:val="18"/>
                    <w:szCs w:val="18"/>
                    <w:lang w:val="en-GB"/>
                  </w:rPr>
                </w:rPrChange>
              </w:rPr>
              <w:t xml:space="preserve"> of the </w:t>
            </w:r>
            <w:r w:rsidRPr="00C84EA9">
              <w:rPr>
                <w:sz w:val="18"/>
                <w:szCs w:val="18"/>
                <w:shd w:val="clear" w:color="auto" w:fill="FFFF00"/>
                <w:lang w:val="en-GB"/>
                <w:rPrChange w:id="1309" w:author="Michael Monkenbusch" w:date="2016-11-18T10:51:00Z">
                  <w:rPr>
                    <w:sz w:val="18"/>
                    <w:szCs w:val="18"/>
                    <w:shd w:val="clear" w:color="auto" w:fill="FFFF00"/>
                    <w:lang w:val="en-GB"/>
                  </w:rPr>
                </w:rPrChange>
              </w:rPr>
              <w:t>&lt;instance&gt;</w:t>
            </w:r>
            <w:r w:rsidRPr="00C84EA9">
              <w:rPr>
                <w:sz w:val="18"/>
                <w:szCs w:val="18"/>
                <w:lang w:val="en-GB"/>
                <w:rPrChange w:id="1310" w:author="Michael Monkenbusch" w:date="2016-11-18T10:51:00Z">
                  <w:rPr>
                    <w:sz w:val="18"/>
                    <w:szCs w:val="18"/>
                    <w:lang w:val="en-GB"/>
                  </w:rPr>
                </w:rPrChange>
              </w:rPr>
              <w:t xml:space="preserve">-th instance of theory </w:t>
            </w:r>
            <w:r w:rsidRPr="00C84EA9">
              <w:rPr>
                <w:sz w:val="18"/>
                <w:szCs w:val="18"/>
                <w:shd w:val="clear" w:color="auto" w:fill="FFFF00"/>
                <w:lang w:val="en-GB"/>
                <w:rPrChange w:id="1311" w:author="Michael Monkenbusch" w:date="2016-11-18T10:51:00Z">
                  <w:rPr>
                    <w:sz w:val="18"/>
                    <w:szCs w:val="18"/>
                    <w:shd w:val="clear" w:color="auto" w:fill="FFFF00"/>
                    <w:lang w:val="en-GB"/>
                  </w:rPr>
                </w:rPrChange>
              </w:rPr>
              <w:t>theoryname</w:t>
            </w:r>
            <w:r w:rsidRPr="00C84EA9">
              <w:rPr>
                <w:sz w:val="18"/>
                <w:szCs w:val="18"/>
                <w:lang w:val="en-GB"/>
                <w:rPrChange w:id="1312" w:author="Michael Monkenbusch" w:date="2016-11-18T10:51:00Z">
                  <w:rPr>
                    <w:sz w:val="18"/>
                    <w:szCs w:val="18"/>
                    <w:lang w:val="en-GB"/>
                  </w:rPr>
                </w:rPrChange>
              </w:rPr>
              <w:t>. If scale &lt;s1&gt;=0 the parameter is fixed during fits, otherwise &lt;s1&gt; should set to a value of the same order of magnitude as the expected parameter value.</w:t>
            </w:r>
          </w:p>
        </w:tc>
      </w:tr>
      <w:tr w:rsidR="000C424B" w:rsidRPr="00C84EA9">
        <w:trPr>
          <w:divId w:val="526019186"/>
          <w:tblCellSpacing w:w="0" w:type="dxa"/>
        </w:trPr>
        <w:tc>
          <w:tcPr>
            <w:tcW w:w="1200" w:type="dxa"/>
            <w:tcBorders>
              <w:top w:val="outset" w:sz="6" w:space="0" w:color="000000"/>
              <w:left w:val="outset" w:sz="6" w:space="0" w:color="000000"/>
              <w:bottom w:val="outset" w:sz="6" w:space="0" w:color="000000"/>
              <w:right w:val="outset" w:sz="6" w:space="0" w:color="000000"/>
            </w:tcBorders>
            <w:shd w:val="clear" w:color="auto" w:fill="FFFF99"/>
          </w:tcPr>
          <w:p w:rsidR="000C424B" w:rsidRPr="00C84EA9" w:rsidRDefault="000C424B" w:rsidP="00215AF7">
            <w:pPr>
              <w:pStyle w:val="western"/>
              <w:spacing w:before="0" w:beforeAutospacing="0" w:after="0"/>
              <w:rPr>
                <w:lang w:val="en-GB"/>
                <w:rPrChange w:id="1313" w:author="Michael Monkenbusch" w:date="2016-11-18T10:51:00Z">
                  <w:rPr>
                    <w:lang w:val="en-GB"/>
                  </w:rPr>
                </w:rPrChange>
              </w:rPr>
            </w:pPr>
            <w:r w:rsidRPr="00C84EA9">
              <w:rPr>
                <w:rFonts w:ascii="Helvetica" w:hAnsi="Helvetica" w:cs="Helvetica"/>
                <w:b/>
                <w:bCs/>
                <w:lang w:val="en-GB"/>
                <w:rPrChange w:id="1314" w:author="Michael Monkenbusch" w:date="2016-11-18T10:51:00Z">
                  <w:rPr>
                    <w:rFonts w:ascii="Helvetica" w:hAnsi="Helvetica" w:cs="Helvetica"/>
                    <w:b/>
                    <w:bCs/>
                    <w:lang w:val="en-GB"/>
                  </w:rPr>
                </w:rPrChange>
              </w:rPr>
              <w:t>label</w:t>
            </w:r>
          </w:p>
        </w:tc>
        <w:tc>
          <w:tcPr>
            <w:tcW w:w="7650" w:type="dxa"/>
            <w:tcBorders>
              <w:top w:val="outset" w:sz="6" w:space="0" w:color="000000"/>
              <w:left w:val="outset" w:sz="6" w:space="0" w:color="000000"/>
              <w:bottom w:val="outset" w:sz="6" w:space="0" w:color="000000"/>
              <w:right w:val="outset" w:sz="6" w:space="0" w:color="000000"/>
            </w:tcBorders>
            <w:shd w:val="clear" w:color="auto" w:fill="FFFF99"/>
          </w:tcPr>
          <w:p w:rsidR="000C424B" w:rsidRPr="00C84EA9" w:rsidRDefault="000C424B" w:rsidP="00215AF7">
            <w:pPr>
              <w:pStyle w:val="western"/>
              <w:spacing w:before="0" w:beforeAutospacing="0" w:after="0"/>
              <w:rPr>
                <w:lang w:val="en-GB"/>
                <w:rPrChange w:id="1315" w:author="Michael Monkenbusch" w:date="2016-11-18T10:51:00Z">
                  <w:rPr>
                    <w:lang w:val="en-GB"/>
                  </w:rPr>
                </w:rPrChange>
              </w:rPr>
            </w:pPr>
            <w:r w:rsidRPr="00C84EA9">
              <w:rPr>
                <w:rFonts w:ascii="Helvetica" w:hAnsi="Helvetica" w:cs="Helvetica"/>
                <w:lang w:val="en-GB"/>
                <w:rPrChange w:id="1316" w:author="Michael Monkenbusch" w:date="2016-11-18T10:51:00Z">
                  <w:rPr>
                    <w:rFonts w:ascii="Helvetica" w:hAnsi="Helvetica" w:cs="Helvetica"/>
                    <w:lang w:val="en-GB"/>
                  </w:rPr>
                </w:rPrChange>
              </w:rPr>
              <w:t>theoryname [&lt;instance&gt;] t_parname label</w:t>
            </w:r>
          </w:p>
        </w:tc>
      </w:tr>
      <w:tr w:rsidR="000C424B" w:rsidRPr="00C84EA9">
        <w:trPr>
          <w:divId w:val="526019186"/>
          <w:tblCellSpacing w:w="0" w:type="dxa"/>
        </w:trPr>
        <w:tc>
          <w:tcPr>
            <w:tcW w:w="1200"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rPr>
                <w:lang w:val="en-GB"/>
                <w:rPrChange w:id="1317" w:author="Michael Monkenbusch" w:date="2016-11-18T10:51:00Z">
                  <w:rPr>
                    <w:lang w:val="en-GB"/>
                  </w:rPr>
                </w:rPrChange>
              </w:rPr>
            </w:pPr>
          </w:p>
        </w:tc>
        <w:tc>
          <w:tcPr>
            <w:tcW w:w="7650"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rPr>
                <w:lang w:val="en-GB"/>
                <w:rPrChange w:id="1318" w:author="Michael Monkenbusch" w:date="2016-11-18T10:51:00Z">
                  <w:rPr>
                    <w:lang w:val="en-GB"/>
                  </w:rPr>
                </w:rPrChange>
              </w:rPr>
            </w:pPr>
            <w:r w:rsidRPr="00C84EA9">
              <w:rPr>
                <w:sz w:val="18"/>
                <w:szCs w:val="18"/>
                <w:lang w:val="en-GB"/>
                <w:rPrChange w:id="1319" w:author="Michael Monkenbusch" w:date="2016-11-18T10:51:00Z">
                  <w:rPr>
                    <w:sz w:val="18"/>
                    <w:szCs w:val="18"/>
                    <w:lang w:val="en-GB"/>
                  </w:rPr>
                </w:rPrChange>
              </w:rPr>
              <w:t xml:space="preserve">assigns label </w:t>
            </w:r>
            <w:r w:rsidRPr="00C84EA9">
              <w:rPr>
                <w:sz w:val="18"/>
                <w:szCs w:val="18"/>
                <w:shd w:val="clear" w:color="auto" w:fill="FFFF00"/>
                <w:lang w:val="en-GB"/>
                <w:rPrChange w:id="1320" w:author="Michael Monkenbusch" w:date="2016-11-18T10:51:00Z">
                  <w:rPr>
                    <w:sz w:val="18"/>
                    <w:szCs w:val="18"/>
                    <w:shd w:val="clear" w:color="auto" w:fill="FFFF00"/>
                    <w:lang w:val="en-GB"/>
                  </w:rPr>
                </w:rPrChange>
              </w:rPr>
              <w:t>label</w:t>
            </w:r>
            <w:r w:rsidRPr="00C84EA9">
              <w:rPr>
                <w:sz w:val="18"/>
                <w:szCs w:val="18"/>
                <w:lang w:val="en-GB"/>
                <w:rPrChange w:id="1321" w:author="Michael Monkenbusch" w:date="2016-11-18T10:51:00Z">
                  <w:rPr>
                    <w:sz w:val="18"/>
                    <w:szCs w:val="18"/>
                    <w:lang w:val="en-GB"/>
                  </w:rPr>
                </w:rPrChange>
              </w:rPr>
              <w:t xml:space="preserve"> to parameter _</w:t>
            </w:r>
            <w:r w:rsidRPr="00C84EA9">
              <w:rPr>
                <w:sz w:val="18"/>
                <w:szCs w:val="18"/>
                <w:shd w:val="clear" w:color="auto" w:fill="FFFF00"/>
                <w:lang w:val="en-GB"/>
                <w:rPrChange w:id="1322" w:author="Michael Monkenbusch" w:date="2016-11-18T10:51:00Z">
                  <w:rPr>
                    <w:sz w:val="18"/>
                    <w:szCs w:val="18"/>
                    <w:shd w:val="clear" w:color="auto" w:fill="FFFF00"/>
                    <w:lang w:val="en-GB"/>
                  </w:rPr>
                </w:rPrChange>
              </w:rPr>
              <w:t>t_parname</w:t>
            </w:r>
            <w:r w:rsidRPr="00C84EA9">
              <w:rPr>
                <w:sz w:val="18"/>
                <w:szCs w:val="18"/>
                <w:lang w:val="en-GB"/>
                <w:rPrChange w:id="1323" w:author="Michael Monkenbusch" w:date="2016-11-18T10:51:00Z">
                  <w:rPr>
                    <w:sz w:val="18"/>
                    <w:szCs w:val="18"/>
                    <w:lang w:val="en-GB"/>
                  </w:rPr>
                </w:rPrChange>
              </w:rPr>
              <w:t xml:space="preserve"> of the </w:t>
            </w:r>
            <w:r w:rsidRPr="00C84EA9">
              <w:rPr>
                <w:sz w:val="18"/>
                <w:szCs w:val="18"/>
                <w:shd w:val="clear" w:color="auto" w:fill="FFFF00"/>
                <w:lang w:val="en-GB"/>
                <w:rPrChange w:id="1324" w:author="Michael Monkenbusch" w:date="2016-11-18T10:51:00Z">
                  <w:rPr>
                    <w:sz w:val="18"/>
                    <w:szCs w:val="18"/>
                    <w:shd w:val="clear" w:color="auto" w:fill="FFFF00"/>
                    <w:lang w:val="en-GB"/>
                  </w:rPr>
                </w:rPrChange>
              </w:rPr>
              <w:t>&lt;instance&gt;</w:t>
            </w:r>
            <w:r w:rsidRPr="00C84EA9">
              <w:rPr>
                <w:sz w:val="18"/>
                <w:szCs w:val="18"/>
                <w:lang w:val="en-GB"/>
                <w:rPrChange w:id="1325" w:author="Michael Monkenbusch" w:date="2016-11-18T10:51:00Z">
                  <w:rPr>
                    <w:sz w:val="18"/>
                    <w:szCs w:val="18"/>
                    <w:lang w:val="en-GB"/>
                  </w:rPr>
                </w:rPrChange>
              </w:rPr>
              <w:t xml:space="preserve">-th instance of theory </w:t>
            </w:r>
            <w:r w:rsidRPr="00C84EA9">
              <w:rPr>
                <w:sz w:val="18"/>
                <w:szCs w:val="18"/>
                <w:shd w:val="clear" w:color="auto" w:fill="FFFF00"/>
                <w:lang w:val="en-GB"/>
                <w:rPrChange w:id="1326" w:author="Michael Monkenbusch" w:date="2016-11-18T10:51:00Z">
                  <w:rPr>
                    <w:sz w:val="18"/>
                    <w:szCs w:val="18"/>
                    <w:shd w:val="clear" w:color="auto" w:fill="FFFF00"/>
                    <w:lang w:val="en-GB"/>
                  </w:rPr>
                </w:rPrChange>
              </w:rPr>
              <w:t>theoryname</w:t>
            </w:r>
            <w:r w:rsidRPr="00C84EA9">
              <w:rPr>
                <w:sz w:val="18"/>
                <w:szCs w:val="18"/>
                <w:lang w:val="en-GB"/>
                <w:rPrChange w:id="1327" w:author="Michael Monkenbusch" w:date="2016-11-18T10:51:00Z">
                  <w:rPr>
                    <w:sz w:val="18"/>
                    <w:szCs w:val="18"/>
                    <w:lang w:val="en-GB"/>
                  </w:rPr>
                </w:rPrChange>
              </w:rPr>
              <w:t>. The label may contain of a maximum of 4 characters. The labels are used to establish parameter couplings between different theory instances.</w:t>
            </w:r>
          </w:p>
        </w:tc>
      </w:tr>
      <w:tr w:rsidR="000C424B" w:rsidRPr="00C84EA9">
        <w:trPr>
          <w:divId w:val="526019186"/>
          <w:tblCellSpacing w:w="0" w:type="dxa"/>
        </w:trPr>
        <w:tc>
          <w:tcPr>
            <w:tcW w:w="1200" w:type="dxa"/>
            <w:tcBorders>
              <w:top w:val="outset" w:sz="6" w:space="0" w:color="000000"/>
              <w:left w:val="outset" w:sz="6" w:space="0" w:color="000000"/>
              <w:bottom w:val="outset" w:sz="6" w:space="0" w:color="000000"/>
              <w:right w:val="outset" w:sz="6" w:space="0" w:color="000000"/>
            </w:tcBorders>
            <w:shd w:val="clear" w:color="auto" w:fill="FFFF99"/>
          </w:tcPr>
          <w:p w:rsidR="000C424B" w:rsidRPr="00C84EA9" w:rsidRDefault="000C424B" w:rsidP="00215AF7">
            <w:pPr>
              <w:pStyle w:val="western"/>
              <w:spacing w:before="0" w:beforeAutospacing="0" w:after="0"/>
              <w:rPr>
                <w:lang w:val="en-GB"/>
                <w:rPrChange w:id="1328" w:author="Michael Monkenbusch" w:date="2016-11-18T10:51:00Z">
                  <w:rPr>
                    <w:lang w:val="en-GB"/>
                  </w:rPr>
                </w:rPrChange>
              </w:rPr>
            </w:pPr>
            <w:r w:rsidRPr="00C84EA9">
              <w:rPr>
                <w:rFonts w:ascii="Helvetica" w:hAnsi="Helvetica" w:cs="Helvetica"/>
                <w:b/>
                <w:bCs/>
                <w:lang w:val="en-GB"/>
                <w:rPrChange w:id="1329" w:author="Michael Monkenbusch" w:date="2016-11-18T10:51:00Z">
                  <w:rPr>
                    <w:rFonts w:ascii="Helvetica" w:hAnsi="Helvetica" w:cs="Helvetica"/>
                    <w:b/>
                    <w:bCs/>
                    <w:lang w:val="en-GB"/>
                  </w:rPr>
                </w:rPrChange>
              </w:rPr>
              <w:t>couple</w:t>
            </w:r>
          </w:p>
        </w:tc>
        <w:tc>
          <w:tcPr>
            <w:tcW w:w="7650" w:type="dxa"/>
            <w:tcBorders>
              <w:top w:val="outset" w:sz="6" w:space="0" w:color="000000"/>
              <w:left w:val="outset" w:sz="6" w:space="0" w:color="000000"/>
              <w:bottom w:val="outset" w:sz="6" w:space="0" w:color="000000"/>
              <w:right w:val="outset" w:sz="6" w:space="0" w:color="000000"/>
            </w:tcBorders>
            <w:shd w:val="clear" w:color="auto" w:fill="FFFF99"/>
          </w:tcPr>
          <w:p w:rsidR="000C424B" w:rsidRPr="00C84EA9" w:rsidRDefault="000C424B" w:rsidP="00215AF7">
            <w:pPr>
              <w:pStyle w:val="western"/>
              <w:spacing w:before="0" w:beforeAutospacing="0" w:after="0"/>
              <w:rPr>
                <w:lang w:val="en-GB"/>
                <w:rPrChange w:id="1330" w:author="Michael Monkenbusch" w:date="2016-11-18T10:51:00Z">
                  <w:rPr>
                    <w:lang w:val="en-GB"/>
                  </w:rPr>
                </w:rPrChange>
              </w:rPr>
            </w:pPr>
            <w:r w:rsidRPr="00C84EA9">
              <w:rPr>
                <w:rFonts w:ascii="Helvetica" w:hAnsi="Helvetica" w:cs="Helvetica"/>
                <w:lang w:val="en-GB"/>
                <w:rPrChange w:id="1331" w:author="Michael Monkenbusch" w:date="2016-11-18T10:51:00Z">
                  <w:rPr>
                    <w:rFonts w:ascii="Helvetica" w:hAnsi="Helvetica" w:cs="Helvetica"/>
                    <w:lang w:val="en-GB"/>
                  </w:rPr>
                </w:rPrChange>
              </w:rPr>
              <w:t xml:space="preserve">theoryname [&lt;instance&gt;] t_parname label &lt;factor&gt; </w:t>
            </w:r>
          </w:p>
        </w:tc>
      </w:tr>
      <w:tr w:rsidR="000C424B" w:rsidRPr="00C84EA9">
        <w:trPr>
          <w:divId w:val="526019186"/>
          <w:tblCellSpacing w:w="0" w:type="dxa"/>
        </w:trPr>
        <w:tc>
          <w:tcPr>
            <w:tcW w:w="1200"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rPr>
                <w:lang w:val="en-GB"/>
                <w:rPrChange w:id="1332" w:author="Michael Monkenbusch" w:date="2016-11-18T10:51:00Z">
                  <w:rPr>
                    <w:lang w:val="en-GB"/>
                  </w:rPr>
                </w:rPrChange>
              </w:rPr>
            </w:pPr>
          </w:p>
        </w:tc>
        <w:tc>
          <w:tcPr>
            <w:tcW w:w="7650"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rPr>
                <w:lang w:val="en-GB"/>
              </w:rPr>
            </w:pPr>
            <w:r w:rsidRPr="00C84EA9">
              <w:rPr>
                <w:sz w:val="18"/>
                <w:szCs w:val="18"/>
                <w:lang w:val="en-GB"/>
                <w:rPrChange w:id="1333" w:author="Michael Monkenbusch" w:date="2016-11-18T10:51:00Z">
                  <w:rPr>
                    <w:sz w:val="18"/>
                    <w:szCs w:val="18"/>
                    <w:lang w:val="en-GB"/>
                  </w:rPr>
                </w:rPrChange>
              </w:rPr>
              <w:t xml:space="preserve">installs a coupling of a </w:t>
            </w:r>
            <w:r w:rsidRPr="00C84EA9">
              <w:rPr>
                <w:sz w:val="18"/>
                <w:szCs w:val="18"/>
                <w:shd w:val="clear" w:color="auto" w:fill="FFFF00"/>
                <w:lang w:val="en-GB"/>
                <w:rPrChange w:id="1334" w:author="Michael Monkenbusch" w:date="2016-11-18T10:51:00Z">
                  <w:rPr>
                    <w:sz w:val="18"/>
                    <w:szCs w:val="18"/>
                    <w:shd w:val="clear" w:color="auto" w:fill="FFFF00"/>
                    <w:lang w:val="en-GB"/>
                  </w:rPr>
                </w:rPrChange>
              </w:rPr>
              <w:t>labelled</w:t>
            </w:r>
            <w:r w:rsidRPr="00C84EA9">
              <w:rPr>
                <w:sz w:val="18"/>
                <w:szCs w:val="18"/>
                <w:lang w:val="en-GB"/>
                <w:rPrChange w:id="1335" w:author="Michael Monkenbusch" w:date="2016-11-18T10:51:00Z">
                  <w:rPr>
                    <w:sz w:val="18"/>
                    <w:szCs w:val="18"/>
                    <w:lang w:val="en-GB"/>
                  </w:rPr>
                </w:rPrChange>
              </w:rPr>
              <w:t xml:space="preserve"> parameter onto a parameter as quoted in this command, The coupling factor is </w:t>
            </w:r>
            <w:r w:rsidRPr="00C84EA9">
              <w:rPr>
                <w:sz w:val="18"/>
                <w:szCs w:val="18"/>
                <w:shd w:val="clear" w:color="auto" w:fill="FFFF00"/>
                <w:lang w:val="en-GB"/>
                <w:rPrChange w:id="1336" w:author="Michael Monkenbusch" w:date="2016-11-18T10:51:00Z">
                  <w:rPr>
                    <w:sz w:val="18"/>
                    <w:szCs w:val="18"/>
                    <w:shd w:val="clear" w:color="auto" w:fill="FFFF00"/>
                    <w:lang w:val="en-GB"/>
                  </w:rPr>
                </w:rPrChange>
              </w:rPr>
              <w:t>&lt;factor&gt;</w:t>
            </w:r>
            <w:r w:rsidRPr="00C84EA9">
              <w:rPr>
                <w:sz w:val="18"/>
                <w:szCs w:val="18"/>
                <w:lang w:val="en-GB"/>
                <w:rPrChange w:id="1337" w:author="Michael Monkenbusch" w:date="2016-11-18T10:51:00Z">
                  <w:rPr>
                    <w:sz w:val="18"/>
                    <w:szCs w:val="18"/>
                    <w:lang w:val="en-GB"/>
                  </w:rPr>
                </w:rPrChange>
              </w:rPr>
              <w:t xml:space="preserve">. All changes with respect to the start values of the labelled parameter are multiplied by facor </w:t>
            </w:r>
            <w:r w:rsidRPr="00C84EA9">
              <w:rPr>
                <w:sz w:val="18"/>
                <w:szCs w:val="18"/>
                <w:shd w:val="clear" w:color="auto" w:fill="FFFF00"/>
                <w:lang w:val="en-GB"/>
                <w:rPrChange w:id="1338" w:author="Michael Monkenbusch" w:date="2016-11-18T10:51:00Z">
                  <w:rPr>
                    <w:sz w:val="18"/>
                    <w:szCs w:val="18"/>
                    <w:shd w:val="clear" w:color="auto" w:fill="FFFF00"/>
                    <w:lang w:val="en-GB"/>
                  </w:rPr>
                </w:rPrChange>
              </w:rPr>
              <w:t>&lt;factor&gt;</w:t>
            </w:r>
            <w:r w:rsidRPr="00C84EA9">
              <w:rPr>
                <w:sz w:val="18"/>
                <w:szCs w:val="18"/>
                <w:lang w:val="en-GB"/>
                <w:rPrChange w:id="1339" w:author="Michael Monkenbusch" w:date="2016-11-18T10:51:00Z">
                  <w:rPr>
                    <w:sz w:val="18"/>
                    <w:szCs w:val="18"/>
                    <w:lang w:val="en-GB"/>
                  </w:rPr>
                </w:rPrChange>
              </w:rPr>
              <w:t xml:space="preserve"> and added to the parameter quoted in this command. Coupling to several lablelled parameters is possible. Parameters with couplings will not be fitted, the corresponding scale </w:t>
            </w:r>
            <w:del w:id="1340" w:author="Michael Monkenbusch" w:date="2016-11-18T10:27:00Z">
              <w:r w:rsidRPr="00C84EA9" w:rsidDel="004F4E32">
                <w:rPr>
                  <w:b/>
                  <w:sz w:val="18"/>
                  <w:szCs w:val="18"/>
                  <w:lang w:val="en-GB"/>
                  <w:rPrChange w:id="1341" w:author="Michael Monkenbusch" w:date="2016-11-18T10:51:00Z">
                    <w:rPr>
                      <w:sz w:val="18"/>
                      <w:szCs w:val="18"/>
                      <w:lang w:val="en-GB"/>
                    </w:rPr>
                  </w:rPrChange>
                </w:rPr>
                <w:delText>i</w:delText>
              </w:r>
            </w:del>
            <w:ins w:id="1342" w:author="Michael Monkenbusch" w:date="2016-11-18T10:27:00Z">
              <w:r w:rsidR="004F4E32" w:rsidRPr="00C84EA9">
                <w:rPr>
                  <w:b/>
                  <w:sz w:val="18"/>
                  <w:szCs w:val="18"/>
                  <w:lang w:val="en-GB"/>
                  <w:rPrChange w:id="1343" w:author="Michael Monkenbusch" w:date="2016-11-18T10:51:00Z">
                    <w:rPr>
                      <w:sz w:val="18"/>
                      <w:szCs w:val="18"/>
                      <w:lang w:val="en-GB"/>
                    </w:rPr>
                  </w:rPrChange>
                </w:rPr>
                <w:t>must be</w:t>
              </w:r>
            </w:ins>
            <w:del w:id="1344" w:author="Michael Monkenbusch" w:date="2016-11-18T10:27:00Z">
              <w:r w:rsidRPr="00C84EA9" w:rsidDel="004F4E32">
                <w:rPr>
                  <w:b/>
                  <w:sz w:val="18"/>
                  <w:szCs w:val="18"/>
                  <w:lang w:val="en-GB"/>
                  <w:rPrChange w:id="1345" w:author="Michael Monkenbusch" w:date="2016-11-18T10:51:00Z">
                    <w:rPr>
                      <w:sz w:val="18"/>
                      <w:szCs w:val="18"/>
                      <w:lang w:val="en-GB"/>
                    </w:rPr>
                  </w:rPrChange>
                </w:rPr>
                <w:delText xml:space="preserve">s </w:delText>
              </w:r>
            </w:del>
            <w:ins w:id="1346" w:author="Michael Monkenbusch" w:date="2016-11-18T10:27:00Z">
              <w:r w:rsidR="004F4E32" w:rsidRPr="00C84EA9">
                <w:rPr>
                  <w:b/>
                  <w:sz w:val="18"/>
                  <w:szCs w:val="18"/>
                  <w:lang w:val="en-GB"/>
                  <w:rPrChange w:id="1347" w:author="Michael Monkenbusch" w:date="2016-11-18T10:51:00Z">
                    <w:rPr>
                      <w:sz w:val="18"/>
                      <w:szCs w:val="18"/>
                      <w:lang w:val="en-GB"/>
                    </w:rPr>
                  </w:rPrChange>
                </w:rPr>
                <w:t xml:space="preserve"> </w:t>
              </w:r>
            </w:ins>
            <w:del w:id="1348" w:author="Michael Monkenbusch" w:date="2016-11-18T10:27:00Z">
              <w:r w:rsidRPr="00C84EA9" w:rsidDel="004F4E32">
                <w:rPr>
                  <w:b/>
                  <w:sz w:val="18"/>
                  <w:szCs w:val="18"/>
                  <w:lang w:val="en-GB"/>
                  <w:rPrChange w:id="1349" w:author="Michael Monkenbusch" w:date="2016-11-18T10:51:00Z">
                    <w:rPr>
                      <w:sz w:val="18"/>
                      <w:szCs w:val="18"/>
                      <w:lang w:val="en-GB"/>
                    </w:rPr>
                  </w:rPrChange>
                </w:rPr>
                <w:delText xml:space="preserve">automatically set to </w:delText>
              </w:r>
            </w:del>
            <w:r w:rsidRPr="00C84EA9">
              <w:rPr>
                <w:b/>
                <w:sz w:val="18"/>
                <w:szCs w:val="18"/>
                <w:lang w:val="en-GB"/>
                <w:rPrChange w:id="1350" w:author="Michael Monkenbusch" w:date="2016-11-18T10:51:00Z">
                  <w:rPr>
                    <w:sz w:val="18"/>
                    <w:szCs w:val="18"/>
                    <w:lang w:val="en-GB"/>
                  </w:rPr>
                </w:rPrChange>
              </w:rPr>
              <w:t>zero.</w:t>
            </w:r>
          </w:p>
        </w:tc>
      </w:tr>
      <w:tr w:rsidR="000C424B" w:rsidRPr="00C84EA9">
        <w:trPr>
          <w:divId w:val="526019186"/>
          <w:tblCellSpacing w:w="0" w:type="dxa"/>
        </w:trPr>
        <w:tc>
          <w:tcPr>
            <w:tcW w:w="1200" w:type="dxa"/>
            <w:tcBorders>
              <w:top w:val="outset" w:sz="6" w:space="0" w:color="000000"/>
              <w:left w:val="outset" w:sz="6" w:space="0" w:color="000000"/>
              <w:bottom w:val="outset" w:sz="6" w:space="0" w:color="000000"/>
              <w:right w:val="outset" w:sz="6" w:space="0" w:color="000000"/>
            </w:tcBorders>
            <w:shd w:val="clear" w:color="auto" w:fill="FFFF99"/>
          </w:tcPr>
          <w:p w:rsidR="000C424B" w:rsidRPr="00A907AF" w:rsidRDefault="000C424B" w:rsidP="00215AF7">
            <w:pPr>
              <w:pStyle w:val="western"/>
              <w:spacing w:before="0" w:beforeAutospacing="0" w:after="0"/>
              <w:rPr>
                <w:lang w:val="en-GB"/>
              </w:rPr>
            </w:pPr>
            <w:r w:rsidRPr="00C84EA9">
              <w:rPr>
                <w:rFonts w:ascii="Helvetica" w:hAnsi="Helvetica" w:cs="Helvetica"/>
                <w:b/>
                <w:bCs/>
                <w:lang w:val="en-GB"/>
                <w:rPrChange w:id="1351" w:author="Michael Monkenbusch" w:date="2016-11-18T10:51:00Z">
                  <w:rPr>
                    <w:rFonts w:ascii="Helvetica" w:hAnsi="Helvetica" w:cs="Helvetica"/>
                    <w:b/>
                    <w:bCs/>
                    <w:lang w:val="en-GB"/>
                  </w:rPr>
                </w:rPrChange>
              </w:rPr>
              <w:t>yfitform</w:t>
            </w:r>
            <w:ins w:id="1352" w:author="Michael Monkenbusch" w:date="2018-09-17T16:35:00Z">
              <w:r w:rsidR="00A907AF">
                <w:rPr>
                  <w:rFonts w:ascii="Helvetica" w:hAnsi="Helvetica" w:cs="Helvetica"/>
                  <w:b/>
                  <w:bCs/>
                  <w:lang w:val="en-GB"/>
                </w:rPr>
                <w:t>&amp;</w:t>
              </w:r>
            </w:ins>
            <w:del w:id="1353" w:author="Michael Monkenbusch" w:date="2018-09-17T16:35:00Z">
              <w:r w:rsidRPr="00A907AF" w:rsidDel="00A907AF">
                <w:rPr>
                  <w:rFonts w:ascii="Helvetica" w:hAnsi="Helvetica" w:cs="Helvetica"/>
                  <w:b/>
                  <w:bCs/>
                  <w:lang w:val="en-GB"/>
                </w:rPr>
                <w:delText>;</w:delText>
              </w:r>
            </w:del>
          </w:p>
        </w:tc>
        <w:tc>
          <w:tcPr>
            <w:tcW w:w="7650" w:type="dxa"/>
            <w:tcBorders>
              <w:top w:val="outset" w:sz="6" w:space="0" w:color="000000"/>
              <w:left w:val="outset" w:sz="6" w:space="0" w:color="000000"/>
              <w:bottom w:val="outset" w:sz="6" w:space="0" w:color="000000"/>
              <w:right w:val="outset" w:sz="6" w:space="0" w:color="000000"/>
            </w:tcBorders>
            <w:shd w:val="clear" w:color="auto" w:fill="FFFF99"/>
          </w:tcPr>
          <w:p w:rsidR="000C424B" w:rsidRPr="00A907AF" w:rsidRDefault="000C424B" w:rsidP="00215AF7">
            <w:pPr>
              <w:pStyle w:val="western"/>
              <w:spacing w:before="0" w:beforeAutospacing="0" w:after="0"/>
              <w:rPr>
                <w:lang w:val="en-GB"/>
              </w:rPr>
            </w:pPr>
            <w:r w:rsidRPr="00A907AF">
              <w:rPr>
                <w:rFonts w:ascii="Helvetica" w:hAnsi="Helvetica" w:cs="Helvetica"/>
                <w:lang w:val="en-GB"/>
              </w:rPr>
              <w:t>(xx*p(1)+p(2)*p(3)…….)</w:t>
            </w:r>
          </w:p>
        </w:tc>
      </w:tr>
      <w:tr w:rsidR="000C424B" w:rsidRPr="00C84EA9">
        <w:trPr>
          <w:divId w:val="526019186"/>
          <w:tblCellSpacing w:w="0" w:type="dxa"/>
        </w:trPr>
        <w:tc>
          <w:tcPr>
            <w:tcW w:w="1200"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rPr>
                <w:lang w:val="en-GB"/>
                <w:rPrChange w:id="1354" w:author="Michael Monkenbusch" w:date="2016-11-18T10:51:00Z">
                  <w:rPr>
                    <w:lang w:val="en-GB"/>
                  </w:rPr>
                </w:rPrChange>
              </w:rPr>
            </w:pPr>
          </w:p>
        </w:tc>
        <w:tc>
          <w:tcPr>
            <w:tcW w:w="7650"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rPr>
                <w:lang w:val="en-GB"/>
                <w:rPrChange w:id="1355" w:author="Michael Monkenbusch" w:date="2016-11-18T10:51:00Z">
                  <w:rPr>
                    <w:lang w:val="en-GB"/>
                  </w:rPr>
                </w:rPrChange>
              </w:rPr>
            </w:pPr>
            <w:r w:rsidRPr="00C84EA9">
              <w:rPr>
                <w:sz w:val="18"/>
                <w:szCs w:val="18"/>
                <w:lang w:val="en-GB"/>
                <w:rPrChange w:id="1356" w:author="Michael Monkenbusch" w:date="2016-11-18T10:51:00Z">
                  <w:rPr>
                    <w:sz w:val="18"/>
                    <w:szCs w:val="18"/>
                    <w:lang w:val="en-GB"/>
                  </w:rPr>
                </w:rPrChange>
              </w:rPr>
              <w:t xml:space="preserve">definition of the special theory </w:t>
            </w:r>
            <w:r w:rsidRPr="00C84EA9">
              <w:rPr>
                <w:b/>
                <w:bCs/>
                <w:sz w:val="18"/>
                <w:szCs w:val="18"/>
                <w:shd w:val="clear" w:color="auto" w:fill="FFFF00"/>
                <w:lang w:val="en-GB"/>
                <w:rPrChange w:id="1357" w:author="Michael Monkenbusch" w:date="2016-11-18T10:51:00Z">
                  <w:rPr>
                    <w:b/>
                    <w:bCs/>
                    <w:sz w:val="18"/>
                    <w:szCs w:val="18"/>
                    <w:shd w:val="clear" w:color="auto" w:fill="FFFF00"/>
                    <w:lang w:val="en-GB"/>
                  </w:rPr>
                </w:rPrChange>
              </w:rPr>
              <w:t>eval</w:t>
            </w:r>
            <w:r w:rsidRPr="00C84EA9">
              <w:rPr>
                <w:b/>
                <w:bCs/>
                <w:sz w:val="18"/>
                <w:szCs w:val="18"/>
                <w:lang w:val="en-GB"/>
                <w:rPrChange w:id="1358" w:author="Michael Monkenbusch" w:date="2016-11-18T10:51:00Z">
                  <w:rPr>
                    <w:b/>
                    <w:bCs/>
                    <w:sz w:val="18"/>
                    <w:szCs w:val="18"/>
                    <w:lang w:val="en-GB"/>
                  </w:rPr>
                </w:rPrChange>
              </w:rPr>
              <w:t xml:space="preserve">. </w:t>
            </w:r>
            <w:r w:rsidRPr="00C84EA9">
              <w:rPr>
                <w:rFonts w:ascii="Helvetica" w:hAnsi="Helvetica" w:cs="Helvetica"/>
                <w:sz w:val="18"/>
                <w:szCs w:val="18"/>
                <w:lang w:val="en-GB"/>
                <w:rPrChange w:id="1359" w:author="Michael Monkenbusch" w:date="2016-11-18T10:51:00Z">
                  <w:rPr>
                    <w:rFonts w:ascii="Helvetica" w:hAnsi="Helvetica" w:cs="Helvetica"/>
                    <w:sz w:val="18"/>
                    <w:szCs w:val="18"/>
                    <w:lang w:val="en-GB"/>
                  </w:rPr>
                </w:rPrChange>
              </w:rPr>
              <w:t>xx</w:t>
            </w:r>
            <w:r w:rsidRPr="00C84EA9">
              <w:rPr>
                <w:sz w:val="18"/>
                <w:szCs w:val="18"/>
                <w:lang w:val="en-GB"/>
                <w:rPrChange w:id="1360" w:author="Michael Monkenbusch" w:date="2016-11-18T10:51:00Z">
                  <w:rPr>
                    <w:sz w:val="18"/>
                    <w:szCs w:val="18"/>
                    <w:lang w:val="en-GB"/>
                  </w:rPr>
                </w:rPrChange>
              </w:rPr>
              <w:t xml:space="preserve"> means the actual x-value, </w:t>
            </w:r>
            <w:r w:rsidRPr="00C84EA9">
              <w:rPr>
                <w:rFonts w:ascii="Helvetica" w:hAnsi="Helvetica" w:cs="Helvetica"/>
                <w:sz w:val="18"/>
                <w:szCs w:val="18"/>
                <w:lang w:val="en-GB"/>
                <w:rPrChange w:id="1361" w:author="Michael Monkenbusch" w:date="2016-11-18T10:51:00Z">
                  <w:rPr>
                    <w:rFonts w:ascii="Helvetica" w:hAnsi="Helvetica" w:cs="Helvetica"/>
                    <w:sz w:val="18"/>
                    <w:szCs w:val="18"/>
                    <w:lang w:val="en-GB"/>
                  </w:rPr>
                </w:rPrChange>
              </w:rPr>
              <w:t>p(1)…p(9)</w:t>
            </w:r>
            <w:r w:rsidRPr="00C84EA9">
              <w:rPr>
                <w:sz w:val="18"/>
                <w:szCs w:val="18"/>
                <w:lang w:val="en-GB"/>
                <w:rPrChange w:id="1362" w:author="Michael Monkenbusch" w:date="2016-11-18T10:51:00Z">
                  <w:rPr>
                    <w:sz w:val="18"/>
                    <w:szCs w:val="18"/>
                    <w:lang w:val="en-GB"/>
                  </w:rPr>
                </w:rPrChange>
              </w:rPr>
              <w:t xml:space="preserve"> are parameters of the theory. Note the necessary ‘</w:t>
            </w:r>
            <w:ins w:id="1363" w:author="Michael Monkenbusch" w:date="2018-09-17T16:35:00Z">
              <w:r w:rsidR="00A907AF">
                <w:rPr>
                  <w:b/>
                  <w:bCs/>
                  <w:sz w:val="18"/>
                  <w:szCs w:val="18"/>
                  <w:shd w:val="clear" w:color="auto" w:fill="FFFF00"/>
                  <w:lang w:val="en-GB"/>
                </w:rPr>
                <w:t>&amp;</w:t>
              </w:r>
            </w:ins>
            <w:del w:id="1364" w:author="Michael Monkenbusch" w:date="2018-09-17T16:35:00Z">
              <w:r w:rsidRPr="00A907AF" w:rsidDel="00A907AF">
                <w:rPr>
                  <w:b/>
                  <w:bCs/>
                  <w:sz w:val="18"/>
                  <w:szCs w:val="18"/>
                  <w:shd w:val="clear" w:color="auto" w:fill="FFFF00"/>
                  <w:lang w:val="en-GB"/>
                </w:rPr>
                <w:delText>;</w:delText>
              </w:r>
            </w:del>
            <w:r w:rsidRPr="00A907AF">
              <w:rPr>
                <w:sz w:val="18"/>
                <w:szCs w:val="18"/>
                <w:lang w:val="en-GB"/>
              </w:rPr>
              <w:t xml:space="preserve">’ between yfitformel and the expression in brackets. </w:t>
            </w:r>
            <w:r w:rsidRPr="00A907AF">
              <w:rPr>
                <w:rFonts w:ascii="Helvetica" w:hAnsi="Helvetica" w:cs="Helvetica"/>
                <w:sz w:val="18"/>
                <w:szCs w:val="18"/>
                <w:lang w:val="en-GB"/>
              </w:rPr>
              <w:t>f</w:t>
            </w:r>
            <w:r w:rsidRPr="00397B93">
              <w:rPr>
                <w:rFonts w:ascii="Helvetica" w:hAnsi="Helvetica" w:cs="Helvetica"/>
                <w:sz w:val="18"/>
                <w:szCs w:val="18"/>
                <w:lang w:val="en-US"/>
              </w:rPr>
              <w:t>_parnams</w:t>
            </w:r>
            <w:r w:rsidRPr="00C84EA9">
              <w:rPr>
                <w:sz w:val="18"/>
                <w:szCs w:val="18"/>
                <w:lang w:val="en-US"/>
                <w:rPrChange w:id="1365" w:author="Michael Monkenbusch" w:date="2016-11-18T10:51:00Z">
                  <w:rPr>
                    <w:sz w:val="18"/>
                    <w:szCs w:val="18"/>
                    <w:lang w:val="en-US"/>
                  </w:rPr>
                </w:rPrChange>
              </w:rPr>
              <w:t xml:space="preserve"> may be used.</w:t>
            </w:r>
          </w:p>
        </w:tc>
      </w:tr>
      <w:tr w:rsidR="000C424B" w:rsidRPr="00C84EA9">
        <w:trPr>
          <w:divId w:val="526019186"/>
          <w:tblCellSpacing w:w="0" w:type="dxa"/>
        </w:trPr>
        <w:tc>
          <w:tcPr>
            <w:tcW w:w="1200"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rPr>
                <w:lang w:val="en-GB"/>
                <w:rPrChange w:id="1366" w:author="Michael Monkenbusch" w:date="2016-11-18T10:51:00Z">
                  <w:rPr>
                    <w:lang w:val="en-GB"/>
                  </w:rPr>
                </w:rPrChange>
              </w:rPr>
            </w:pPr>
          </w:p>
        </w:tc>
        <w:tc>
          <w:tcPr>
            <w:tcW w:w="7650"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rPr>
                <w:lang w:val="en-GB"/>
                <w:rPrChange w:id="1367" w:author="Michael Monkenbusch" w:date="2016-11-18T10:51:00Z">
                  <w:rPr>
                    <w:lang w:val="en-GB"/>
                  </w:rPr>
                </w:rPrChange>
              </w:rPr>
            </w:pPr>
          </w:p>
        </w:tc>
      </w:tr>
      <w:tr w:rsidR="000C424B" w:rsidRPr="00C84EA9">
        <w:trPr>
          <w:divId w:val="526019186"/>
          <w:tblCellSpacing w:w="0" w:type="dxa"/>
        </w:trPr>
        <w:tc>
          <w:tcPr>
            <w:tcW w:w="1200" w:type="dxa"/>
            <w:tcBorders>
              <w:top w:val="outset" w:sz="6" w:space="0" w:color="000000"/>
              <w:left w:val="outset" w:sz="6" w:space="0" w:color="000000"/>
              <w:bottom w:val="outset" w:sz="6" w:space="0" w:color="000000"/>
              <w:right w:val="outset" w:sz="6" w:space="0" w:color="000000"/>
            </w:tcBorders>
            <w:shd w:val="clear" w:color="auto" w:fill="CCFFFF"/>
          </w:tcPr>
          <w:p w:rsidR="000C424B" w:rsidRPr="00C84EA9" w:rsidRDefault="000C424B" w:rsidP="00215AF7">
            <w:pPr>
              <w:pStyle w:val="western"/>
              <w:spacing w:before="0" w:beforeAutospacing="0" w:after="0"/>
              <w:rPr>
                <w:lang w:val="en-GB"/>
                <w:rPrChange w:id="1368" w:author="Michael Monkenbusch" w:date="2016-11-18T10:51:00Z">
                  <w:rPr>
                    <w:lang w:val="en-GB"/>
                  </w:rPr>
                </w:rPrChange>
              </w:rPr>
            </w:pPr>
            <w:r w:rsidRPr="00C84EA9">
              <w:rPr>
                <w:rFonts w:ascii="Helvetica" w:hAnsi="Helvetica" w:cs="Helvetica"/>
                <w:b/>
                <w:bCs/>
                <w:iCs/>
                <w:lang w:val="en-GB"/>
                <w:rPrChange w:id="1369" w:author="Michael Monkenbusch" w:date="2016-11-18T10:51:00Z">
                  <w:rPr>
                    <w:rFonts w:ascii="Helvetica" w:hAnsi="Helvetica" w:cs="Helvetica"/>
                    <w:b/>
                    <w:bCs/>
                    <w:iCs/>
                    <w:lang w:val="en-GB"/>
                  </w:rPr>
                </w:rPrChange>
              </w:rPr>
              <w:t>cth</w:t>
            </w:r>
          </w:p>
        </w:tc>
        <w:tc>
          <w:tcPr>
            <w:tcW w:w="7650" w:type="dxa"/>
            <w:tcBorders>
              <w:top w:val="outset" w:sz="6" w:space="0" w:color="000000"/>
              <w:left w:val="outset" w:sz="6" w:space="0" w:color="000000"/>
              <w:bottom w:val="outset" w:sz="6" w:space="0" w:color="000000"/>
              <w:right w:val="outset" w:sz="6" w:space="0" w:color="000000"/>
            </w:tcBorders>
            <w:shd w:val="clear" w:color="auto" w:fill="CCFFFF"/>
          </w:tcPr>
          <w:p w:rsidR="000C424B" w:rsidRPr="00C84EA9" w:rsidRDefault="004A6264" w:rsidP="00215AF7">
            <w:pPr>
              <w:pStyle w:val="western"/>
              <w:spacing w:before="0" w:beforeAutospacing="0" w:after="0"/>
              <w:rPr>
                <w:lang w:val="en-GB"/>
                <w:rPrChange w:id="1370" w:author="Michael Monkenbusch" w:date="2016-11-18T10:51:00Z">
                  <w:rPr>
                    <w:lang w:val="en-GB"/>
                  </w:rPr>
                </w:rPrChange>
              </w:rPr>
            </w:pPr>
            <w:r w:rsidRPr="00C84EA9">
              <w:rPr>
                <w:rFonts w:ascii="Helvetica" w:hAnsi="Helvetica" w:cs="Helvetica"/>
                <w:lang w:val="en-GB"/>
                <w:rPrChange w:id="1371" w:author="Michael Monkenbusch" w:date="2016-11-18T10:51:00Z">
                  <w:rPr>
                    <w:rFonts w:ascii="Helvetica" w:hAnsi="Helvetica" w:cs="Helvetica"/>
                    <w:lang w:val="en-GB"/>
                  </w:rPr>
                </w:rPrChange>
              </w:rPr>
              <w:t>c</w:t>
            </w:r>
            <w:r w:rsidR="000C424B" w:rsidRPr="00C84EA9">
              <w:rPr>
                <w:rFonts w:ascii="Helvetica" w:hAnsi="Helvetica" w:cs="Helvetica"/>
                <w:lang w:val="en-GB"/>
                <w:rPrChange w:id="1372" w:author="Michael Monkenbusch" w:date="2016-11-18T10:51:00Z">
                  <w:rPr>
                    <w:rFonts w:ascii="Helvetica" w:hAnsi="Helvetica" w:cs="Helvetica"/>
                    <w:lang w:val="en-GB"/>
                  </w:rPr>
                </w:rPrChange>
              </w:rPr>
              <w:t xml:space="preserve">hange theory parameter </w:t>
            </w:r>
          </w:p>
        </w:tc>
      </w:tr>
      <w:tr w:rsidR="000C424B" w:rsidRPr="00C84EA9" w:rsidTr="00832A3C">
        <w:trPr>
          <w:divId w:val="526019186"/>
          <w:tblCellSpacing w:w="0" w:type="dxa"/>
        </w:trPr>
        <w:tc>
          <w:tcPr>
            <w:tcW w:w="1200"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rPr>
                <w:lang w:val="en-GB"/>
                <w:rPrChange w:id="1373" w:author="Michael Monkenbusch" w:date="2016-11-18T10:51:00Z">
                  <w:rPr>
                    <w:lang w:val="en-GB"/>
                  </w:rPr>
                </w:rPrChange>
              </w:rPr>
            </w:pPr>
          </w:p>
        </w:tc>
        <w:tc>
          <w:tcPr>
            <w:tcW w:w="7650"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rPr>
                <w:lang w:val="en-GB"/>
                <w:rPrChange w:id="1374" w:author="Michael Monkenbusch" w:date="2016-11-18T10:51:00Z">
                  <w:rPr>
                    <w:lang w:val="en-GB"/>
                  </w:rPr>
                </w:rPrChange>
              </w:rPr>
            </w:pPr>
            <w:r w:rsidRPr="00C84EA9">
              <w:rPr>
                <w:sz w:val="18"/>
                <w:szCs w:val="18"/>
                <w:lang w:val="en-GB"/>
                <w:rPrChange w:id="1375" w:author="Michael Monkenbusch" w:date="2016-11-18T10:51:00Z">
                  <w:rPr>
                    <w:sz w:val="18"/>
                    <w:szCs w:val="18"/>
                    <w:lang w:val="en-GB"/>
                  </w:rPr>
                </w:rPrChange>
              </w:rPr>
              <w:t>Makro: allows editing of the complete theory definition list.</w:t>
            </w:r>
          </w:p>
          <w:p w:rsidR="000C424B" w:rsidRPr="00C84EA9" w:rsidRDefault="000C424B" w:rsidP="00215AF7">
            <w:pPr>
              <w:pStyle w:val="western"/>
              <w:spacing w:before="0" w:beforeAutospacing="0" w:after="0"/>
              <w:rPr>
                <w:lang w:val="en-GB"/>
                <w:rPrChange w:id="1376" w:author="Michael Monkenbusch" w:date="2016-11-18T10:51:00Z">
                  <w:rPr>
                    <w:lang w:val="en-GB"/>
                  </w:rPr>
                </w:rPrChange>
              </w:rPr>
            </w:pPr>
            <w:r w:rsidRPr="00C84EA9">
              <w:rPr>
                <w:b/>
                <w:bCs/>
                <w:sz w:val="18"/>
                <w:szCs w:val="18"/>
                <w:lang w:val="en-GB"/>
                <w:rPrChange w:id="1377" w:author="Michael Monkenbusch" w:date="2016-11-18T10:51:00Z">
                  <w:rPr>
                    <w:b/>
                    <w:bCs/>
                    <w:sz w:val="18"/>
                    <w:szCs w:val="18"/>
                    <w:lang w:val="en-GB"/>
                  </w:rPr>
                </w:rPrChange>
              </w:rPr>
              <w:t>Data format of theory list:</w:t>
            </w:r>
          </w:p>
          <w:p w:rsidR="000C424B" w:rsidRPr="00C84EA9" w:rsidRDefault="000C424B" w:rsidP="00215AF7">
            <w:pPr>
              <w:pStyle w:val="StandardWeb"/>
              <w:spacing w:before="0" w:beforeAutospacing="0" w:after="0"/>
              <w:rPr>
                <w:rFonts w:ascii="Courier" w:hAnsi="Courier"/>
                <w:rPrChange w:id="1378" w:author="Michael Monkenbusch" w:date="2016-11-18T10:51:00Z">
                  <w:rPr>
                    <w:rFonts w:ascii="Courier" w:hAnsi="Courier"/>
                  </w:rPr>
                </w:rPrChange>
              </w:rPr>
            </w:pPr>
            <w:r w:rsidRPr="00C84EA9">
              <w:rPr>
                <w:rFonts w:ascii="Courier" w:hAnsi="Courier" w:cs="Courier New"/>
                <w:sz w:val="16"/>
                <w:szCs w:val="16"/>
                <w:rPrChange w:id="1379" w:author="Michael Monkenbusch" w:date="2016-11-18T10:51:00Z">
                  <w:rPr>
                    <w:rFonts w:ascii="Courier" w:hAnsi="Courier" w:cs="Courier New"/>
                    <w:sz w:val="16"/>
                    <w:szCs w:val="16"/>
                  </w:rPr>
                </w:rPrChange>
              </w:rPr>
              <w:t xml:space="preserve">theory zimm                                  </w:t>
            </w:r>
            <w:r w:rsidR="008230E3" w:rsidRPr="00C84EA9">
              <w:rPr>
                <w:rFonts w:ascii="Courier" w:hAnsi="Courier" w:cs="Courier New"/>
                <w:sz w:val="16"/>
                <w:szCs w:val="16"/>
                <w:rPrChange w:id="1380" w:author="Michael Monkenbusch" w:date="2016-11-18T10:51:00Z">
                  <w:rPr>
                    <w:rFonts w:ascii="Courier" w:hAnsi="Courier" w:cs="Courier New"/>
                    <w:sz w:val="16"/>
                    <w:szCs w:val="16"/>
                  </w:rPr>
                </w:rPrChange>
              </w:rPr>
              <w:t xml:space="preserve"> </w:t>
            </w:r>
            <w:r w:rsidRPr="00C84EA9">
              <w:rPr>
                <w:rFonts w:ascii="Courier" w:hAnsi="Courier"/>
                <w:b/>
                <w:bCs/>
                <w:sz w:val="16"/>
                <w:szCs w:val="16"/>
                <w:rPrChange w:id="1381" w:author="Michael Monkenbusch" w:date="2016-11-18T10:51:00Z">
                  <w:rPr>
                    <w:rFonts w:ascii="Courier" w:hAnsi="Courier"/>
                    <w:b/>
                    <w:bCs/>
                    <w:sz w:val="16"/>
                    <w:szCs w:val="16"/>
                  </w:rPr>
                </w:rPrChange>
              </w:rPr>
              <w:t xml:space="preserve">1. instance of theory </w:t>
            </w:r>
            <w:r w:rsidRPr="00C84EA9">
              <w:rPr>
                <w:rFonts w:ascii="Courier" w:hAnsi="Courier"/>
                <w:b/>
                <w:bCs/>
                <w:i/>
                <w:iCs/>
                <w:sz w:val="16"/>
                <w:szCs w:val="16"/>
                <w:rPrChange w:id="1382" w:author="Michael Monkenbusch" w:date="2016-11-18T10:51:00Z">
                  <w:rPr>
                    <w:rFonts w:ascii="Courier" w:hAnsi="Courier"/>
                    <w:b/>
                    <w:bCs/>
                    <w:i/>
                    <w:iCs/>
                    <w:sz w:val="16"/>
                    <w:szCs w:val="16"/>
                  </w:rPr>
                </w:rPrChange>
              </w:rPr>
              <w:t>zimm</w:t>
            </w:r>
          </w:p>
          <w:p w:rsidR="000C424B" w:rsidRPr="00C84EA9" w:rsidRDefault="000C424B" w:rsidP="00215AF7">
            <w:pPr>
              <w:pStyle w:val="StandardWeb"/>
              <w:spacing w:before="0" w:beforeAutospacing="0" w:after="0"/>
              <w:rPr>
                <w:rFonts w:ascii="Courier" w:hAnsi="Courier"/>
                <w:rPrChange w:id="1383" w:author="Michael Monkenbusch" w:date="2016-11-18T10:51:00Z">
                  <w:rPr>
                    <w:rFonts w:ascii="Courier" w:hAnsi="Courier"/>
                  </w:rPr>
                </w:rPrChange>
              </w:rPr>
            </w:pPr>
            <w:r w:rsidRPr="00C84EA9">
              <w:rPr>
                <w:rFonts w:ascii="Courier" w:hAnsi="Courier" w:cs="Courier New"/>
                <w:sz w:val="16"/>
                <w:szCs w:val="16"/>
                <w:shd w:val="clear" w:color="auto" w:fill="FFFF00"/>
                <w:rPrChange w:id="1384" w:author="Michael Monkenbusch" w:date="2016-11-18T10:51:00Z">
                  <w:rPr>
                    <w:rFonts w:ascii="Courier" w:hAnsi="Courier" w:cs="Courier New"/>
                    <w:sz w:val="16"/>
                    <w:szCs w:val="16"/>
                    <w:shd w:val="clear" w:color="auto" w:fill="FFFF00"/>
                  </w:rPr>
                </w:rPrChange>
              </w:rPr>
              <w:t>a1</w:t>
            </w:r>
            <w:r w:rsidRPr="00C84EA9">
              <w:rPr>
                <w:rFonts w:ascii="Courier" w:hAnsi="Courier" w:cs="Courier New"/>
                <w:sz w:val="16"/>
                <w:szCs w:val="16"/>
                <w:rPrChange w:id="1385" w:author="Michael Monkenbusch" w:date="2016-11-18T10:51:00Z">
                  <w:rPr>
                    <w:rFonts w:ascii="Courier" w:hAnsi="Courier" w:cs="Courier New"/>
                    <w:sz w:val="16"/>
                    <w:szCs w:val="16"/>
                  </w:rPr>
                </w:rPrChange>
              </w:rPr>
              <w:t xml:space="preserve"> intensit 0.9765E+00 0.1E+00 0.39E-02</w:t>
            </w:r>
          </w:p>
          <w:p w:rsidR="000C424B" w:rsidRPr="00C84EA9" w:rsidRDefault="000C424B" w:rsidP="00215AF7">
            <w:pPr>
              <w:pStyle w:val="StandardWeb"/>
              <w:spacing w:before="0" w:beforeAutospacing="0" w:after="0"/>
              <w:rPr>
                <w:rFonts w:ascii="Courier" w:hAnsi="Courier"/>
                <w:lang w:val="it-IT"/>
                <w:rPrChange w:id="1386" w:author="Michael Monkenbusch" w:date="2016-11-18T10:51:00Z">
                  <w:rPr>
                    <w:rFonts w:ascii="Courier" w:hAnsi="Courier"/>
                    <w:lang w:val="it-IT"/>
                  </w:rPr>
                </w:rPrChange>
              </w:rPr>
            </w:pPr>
            <w:r w:rsidRPr="00C84EA9">
              <w:rPr>
                <w:rFonts w:ascii="Courier" w:hAnsi="Courier" w:cs="Courier New"/>
                <w:sz w:val="16"/>
                <w:szCs w:val="16"/>
                <w:rPrChange w:id="1387" w:author="Michael Monkenbusch" w:date="2016-11-18T10:51:00Z">
                  <w:rPr>
                    <w:rFonts w:ascii="Courier" w:hAnsi="Courier" w:cs="Courier New"/>
                    <w:sz w:val="16"/>
                    <w:szCs w:val="16"/>
                  </w:rPr>
                </w:rPrChange>
              </w:rPr>
              <w:t xml:space="preserve">   </w:t>
            </w:r>
            <w:r w:rsidRPr="00C84EA9">
              <w:rPr>
                <w:rFonts w:ascii="Courier" w:hAnsi="Courier" w:cs="Courier New"/>
                <w:sz w:val="16"/>
                <w:szCs w:val="16"/>
                <w:lang w:val="it-IT"/>
                <w:rPrChange w:id="1388" w:author="Michael Monkenbusch" w:date="2016-11-18T10:51:00Z">
                  <w:rPr>
                    <w:rFonts w:ascii="Courier" w:hAnsi="Courier" w:cs="Courier New"/>
                    <w:sz w:val="16"/>
                    <w:szCs w:val="16"/>
                    <w:lang w:val="it-IT"/>
                  </w:rPr>
                </w:rPrChange>
              </w:rPr>
              <w:t>eta_solv 0.8220E-03 0.1E-02 0.18E-04</w:t>
            </w:r>
          </w:p>
          <w:p w:rsidR="000C424B" w:rsidRPr="00C84EA9" w:rsidRDefault="000C424B" w:rsidP="00215AF7">
            <w:pPr>
              <w:pStyle w:val="StandardWeb"/>
              <w:spacing w:before="0" w:beforeAutospacing="0" w:after="0"/>
              <w:rPr>
                <w:rFonts w:ascii="Courier" w:hAnsi="Courier"/>
                <w:lang w:val="it-IT"/>
                <w:rPrChange w:id="1389" w:author="Michael Monkenbusch" w:date="2016-11-18T10:51:00Z">
                  <w:rPr>
                    <w:rFonts w:ascii="Courier" w:hAnsi="Courier"/>
                    <w:lang w:val="it-IT"/>
                  </w:rPr>
                </w:rPrChange>
              </w:rPr>
            </w:pPr>
            <w:r w:rsidRPr="00C84EA9">
              <w:rPr>
                <w:rFonts w:ascii="Courier" w:hAnsi="Courier" w:cs="Courier New"/>
                <w:sz w:val="16"/>
                <w:szCs w:val="16"/>
                <w:lang w:val="it-IT"/>
                <w:rPrChange w:id="1390" w:author="Michael Monkenbusch" w:date="2016-11-18T10:51:00Z">
                  <w:rPr>
                    <w:rFonts w:ascii="Courier" w:hAnsi="Courier" w:cs="Courier New"/>
                    <w:sz w:val="16"/>
                    <w:szCs w:val="16"/>
                    <w:lang w:val="it-IT"/>
                  </w:rPr>
                </w:rPrChange>
              </w:rPr>
              <w:t xml:space="preserve">   epsilon  0.1000E-06 0.0E+00 0.00E+00</w:t>
            </w:r>
          </w:p>
          <w:p w:rsidR="000C424B" w:rsidRPr="00C84EA9" w:rsidRDefault="000C424B" w:rsidP="00215AF7">
            <w:pPr>
              <w:pStyle w:val="StandardWeb"/>
              <w:spacing w:before="0" w:beforeAutospacing="0" w:after="0"/>
              <w:rPr>
                <w:rFonts w:ascii="Courier" w:hAnsi="Courier"/>
                <w:lang w:val="it-IT"/>
                <w:rPrChange w:id="1391" w:author="Michael Monkenbusch" w:date="2016-11-18T10:51:00Z">
                  <w:rPr>
                    <w:rFonts w:ascii="Courier" w:hAnsi="Courier"/>
                    <w:lang w:val="it-IT"/>
                  </w:rPr>
                </w:rPrChange>
              </w:rPr>
            </w:pPr>
            <w:r w:rsidRPr="00C84EA9">
              <w:rPr>
                <w:rFonts w:ascii="Courier" w:hAnsi="Courier" w:cs="Courier New"/>
                <w:sz w:val="16"/>
                <w:szCs w:val="16"/>
                <w:lang w:val="it-IT"/>
                <w:rPrChange w:id="1392" w:author="Michael Monkenbusch" w:date="2016-11-18T10:51:00Z">
                  <w:rPr>
                    <w:rFonts w:ascii="Courier" w:hAnsi="Courier" w:cs="Courier New"/>
                    <w:sz w:val="16"/>
                    <w:szCs w:val="16"/>
                    <w:lang w:val="it-IT"/>
                  </w:rPr>
                </w:rPrChange>
              </w:rPr>
              <w:t xml:space="preserve">   temp     0.3000E+03 0.0E+00 0.00E+00</w:t>
            </w:r>
          </w:p>
          <w:p w:rsidR="000C424B" w:rsidRPr="00C84EA9" w:rsidRDefault="000C424B" w:rsidP="00215AF7">
            <w:pPr>
              <w:pStyle w:val="StandardWeb"/>
              <w:spacing w:before="0" w:beforeAutospacing="0" w:after="0"/>
              <w:rPr>
                <w:rFonts w:ascii="Courier" w:hAnsi="Courier"/>
                <w:lang w:val="it-IT"/>
                <w:rPrChange w:id="1393" w:author="Michael Monkenbusch" w:date="2016-11-18T10:51:00Z">
                  <w:rPr>
                    <w:rFonts w:ascii="Courier" w:hAnsi="Courier"/>
                    <w:lang w:val="it-IT"/>
                  </w:rPr>
                </w:rPrChange>
              </w:rPr>
            </w:pPr>
            <w:r w:rsidRPr="00C84EA9">
              <w:rPr>
                <w:rFonts w:ascii="Courier" w:hAnsi="Courier" w:cs="Courier New"/>
                <w:sz w:val="16"/>
                <w:szCs w:val="16"/>
                <w:lang w:val="it-IT"/>
                <w:rPrChange w:id="1394" w:author="Michael Monkenbusch" w:date="2016-11-18T10:51:00Z">
                  <w:rPr>
                    <w:rFonts w:ascii="Courier" w:hAnsi="Courier" w:cs="Courier New"/>
                    <w:sz w:val="16"/>
                    <w:szCs w:val="16"/>
                    <w:lang w:val="it-IT"/>
                  </w:rPr>
                </w:rPrChange>
              </w:rPr>
              <w:t xml:space="preserve">   com_diff 0.0000E+00 0.0E+00 0.00E+00</w:t>
            </w:r>
          </w:p>
          <w:p w:rsidR="000C424B" w:rsidRPr="00C84EA9" w:rsidRDefault="000C424B" w:rsidP="00215AF7">
            <w:pPr>
              <w:pStyle w:val="StandardWeb"/>
              <w:spacing w:before="0" w:beforeAutospacing="0" w:after="0"/>
              <w:rPr>
                <w:rFonts w:ascii="Courier" w:hAnsi="Courier"/>
                <w:rPrChange w:id="1395" w:author="Michael Monkenbusch" w:date="2016-11-18T10:51:00Z">
                  <w:rPr>
                    <w:rFonts w:ascii="Courier" w:hAnsi="Courier"/>
                  </w:rPr>
                </w:rPrChange>
              </w:rPr>
            </w:pPr>
            <w:r w:rsidRPr="00C84EA9">
              <w:rPr>
                <w:rFonts w:ascii="Courier" w:hAnsi="Courier" w:cs="Courier New"/>
                <w:sz w:val="16"/>
                <w:szCs w:val="16"/>
                <w:rPrChange w:id="1396" w:author="Michael Monkenbusch" w:date="2016-11-18T10:51:00Z">
                  <w:rPr>
                    <w:rFonts w:ascii="Courier" w:hAnsi="Courier" w:cs="Courier New"/>
                    <w:sz w:val="16"/>
                    <w:szCs w:val="16"/>
                  </w:rPr>
                </w:rPrChange>
              </w:rPr>
              <w:t xml:space="preserve">theory zimm </w:t>
            </w:r>
            <w:r w:rsidR="005523DF" w:rsidRPr="00C84EA9">
              <w:rPr>
                <w:rFonts w:ascii="Courier" w:hAnsi="Courier" w:cs="Courier New"/>
                <w:sz w:val="16"/>
                <w:szCs w:val="16"/>
                <w:rPrChange w:id="1397" w:author="Michael Monkenbusch" w:date="2016-11-18T10:51:00Z">
                  <w:rPr>
                    <w:rFonts w:ascii="Courier" w:hAnsi="Courier" w:cs="Courier New"/>
                    <w:sz w:val="16"/>
                    <w:szCs w:val="16"/>
                  </w:rPr>
                </w:rPrChange>
              </w:rPr>
              <w:t xml:space="preserve">                                 </w:t>
            </w:r>
            <w:r w:rsidR="008230E3" w:rsidRPr="00C84EA9">
              <w:rPr>
                <w:rFonts w:ascii="Courier" w:hAnsi="Courier" w:cs="Courier New"/>
                <w:sz w:val="16"/>
                <w:szCs w:val="16"/>
                <w:rPrChange w:id="1398" w:author="Michael Monkenbusch" w:date="2016-11-18T10:51:00Z">
                  <w:rPr>
                    <w:rFonts w:ascii="Courier" w:hAnsi="Courier" w:cs="Courier New"/>
                    <w:sz w:val="16"/>
                    <w:szCs w:val="16"/>
                  </w:rPr>
                </w:rPrChange>
              </w:rPr>
              <w:t xml:space="preserve"> </w:t>
            </w:r>
            <w:r w:rsidRPr="00C84EA9">
              <w:rPr>
                <w:rFonts w:ascii="Courier" w:hAnsi="Courier"/>
                <w:b/>
                <w:bCs/>
                <w:sz w:val="16"/>
                <w:szCs w:val="16"/>
                <w:rPrChange w:id="1399" w:author="Michael Monkenbusch" w:date="2016-11-18T10:51:00Z">
                  <w:rPr>
                    <w:rFonts w:ascii="Courier" w:hAnsi="Courier"/>
                    <w:b/>
                    <w:bCs/>
                    <w:sz w:val="16"/>
                    <w:szCs w:val="16"/>
                  </w:rPr>
                </w:rPrChange>
              </w:rPr>
              <w:t xml:space="preserve">2. instance of theory </w:t>
            </w:r>
            <w:r w:rsidRPr="00C84EA9">
              <w:rPr>
                <w:rFonts w:ascii="Courier" w:hAnsi="Courier"/>
                <w:b/>
                <w:bCs/>
                <w:i/>
                <w:iCs/>
                <w:sz w:val="16"/>
                <w:szCs w:val="16"/>
                <w:rPrChange w:id="1400" w:author="Michael Monkenbusch" w:date="2016-11-18T10:51:00Z">
                  <w:rPr>
                    <w:rFonts w:ascii="Courier" w:hAnsi="Courier"/>
                    <w:b/>
                    <w:bCs/>
                    <w:i/>
                    <w:iCs/>
                    <w:sz w:val="16"/>
                    <w:szCs w:val="16"/>
                  </w:rPr>
                </w:rPrChange>
              </w:rPr>
              <w:t>zimm</w:t>
            </w:r>
          </w:p>
          <w:p w:rsidR="000C424B" w:rsidRPr="00C84EA9" w:rsidRDefault="005523DF" w:rsidP="00215AF7">
            <w:pPr>
              <w:pStyle w:val="StandardWeb"/>
              <w:spacing w:before="0" w:beforeAutospacing="0" w:after="0"/>
              <w:rPr>
                <w:rFonts w:ascii="Courier" w:hAnsi="Courier"/>
                <w:rPrChange w:id="1401" w:author="Michael Monkenbusch" w:date="2016-11-18T10:51:00Z">
                  <w:rPr>
                    <w:rFonts w:ascii="Courier" w:hAnsi="Courier"/>
                  </w:rPr>
                </w:rPrChange>
              </w:rPr>
            </w:pPr>
            <w:r w:rsidRPr="00C84EA9">
              <w:rPr>
                <w:rFonts w:ascii="Courier" w:hAnsi="Courier" w:cs="Courier New"/>
                <w:sz w:val="16"/>
                <w:szCs w:val="16"/>
                <w:rPrChange w:id="1402" w:author="Michael Monkenbusch" w:date="2016-11-18T10:51:00Z">
                  <w:rPr>
                    <w:rFonts w:ascii="Courier" w:hAnsi="Courier" w:cs="Courier New"/>
                    <w:sz w:val="16"/>
                    <w:szCs w:val="16"/>
                  </w:rPr>
                </w:rPrChange>
              </w:rPr>
              <w:t xml:space="preserve">   </w:t>
            </w:r>
            <w:r w:rsidR="000C424B" w:rsidRPr="00C84EA9">
              <w:rPr>
                <w:rFonts w:ascii="Courier" w:hAnsi="Courier" w:cs="Courier New"/>
                <w:sz w:val="16"/>
                <w:szCs w:val="16"/>
                <w:rPrChange w:id="1403" w:author="Michael Monkenbusch" w:date="2016-11-18T10:51:00Z">
                  <w:rPr>
                    <w:rFonts w:ascii="Courier" w:hAnsi="Courier" w:cs="Courier New"/>
                    <w:sz w:val="16"/>
                    <w:szCs w:val="16"/>
                  </w:rPr>
                </w:rPrChange>
              </w:rPr>
              <w:t xml:space="preserve">intensit 0.9765E+00 0.0E+00 0.39E-02 </w:t>
            </w:r>
            <w:r w:rsidR="000C424B" w:rsidRPr="00C84EA9">
              <w:rPr>
                <w:rFonts w:ascii="Courier" w:hAnsi="Courier" w:cs="Courier New"/>
                <w:sz w:val="16"/>
                <w:szCs w:val="16"/>
                <w:shd w:val="clear" w:color="auto" w:fill="FFFF00"/>
                <w:rPrChange w:id="1404" w:author="Michael Monkenbusch" w:date="2016-11-18T10:51:00Z">
                  <w:rPr>
                    <w:rFonts w:ascii="Courier" w:hAnsi="Courier" w:cs="Courier New"/>
                    <w:sz w:val="16"/>
                    <w:szCs w:val="16"/>
                    <w:shd w:val="clear" w:color="auto" w:fill="FFFF00"/>
                  </w:rPr>
                </w:rPrChange>
              </w:rPr>
              <w:t>a1 -1</w:t>
            </w:r>
          </w:p>
          <w:p w:rsidR="000C424B" w:rsidRPr="00C84EA9" w:rsidRDefault="005523DF" w:rsidP="00215AF7">
            <w:pPr>
              <w:pStyle w:val="StandardWeb"/>
              <w:spacing w:before="0" w:beforeAutospacing="0" w:after="0"/>
              <w:rPr>
                <w:rFonts w:ascii="Courier" w:hAnsi="Courier"/>
                <w:lang w:val="it-IT"/>
                <w:rPrChange w:id="1405" w:author="Michael Monkenbusch" w:date="2016-11-18T10:51:00Z">
                  <w:rPr>
                    <w:rFonts w:ascii="Courier" w:hAnsi="Courier"/>
                    <w:lang w:val="it-IT"/>
                  </w:rPr>
                </w:rPrChange>
              </w:rPr>
            </w:pPr>
            <w:r w:rsidRPr="00C84EA9">
              <w:rPr>
                <w:rFonts w:ascii="Courier" w:hAnsi="Courier" w:cs="Courier New"/>
                <w:sz w:val="16"/>
                <w:szCs w:val="16"/>
                <w:lang w:val="it-IT"/>
                <w:rPrChange w:id="1406" w:author="Michael Monkenbusch" w:date="2016-11-18T10:51:00Z">
                  <w:rPr>
                    <w:rFonts w:ascii="Courier" w:hAnsi="Courier" w:cs="Courier New"/>
                    <w:sz w:val="16"/>
                    <w:szCs w:val="16"/>
                    <w:lang w:val="it-IT"/>
                  </w:rPr>
                </w:rPrChange>
              </w:rPr>
              <w:t xml:space="preserve">   </w:t>
            </w:r>
            <w:r w:rsidR="000C424B" w:rsidRPr="00C84EA9">
              <w:rPr>
                <w:rFonts w:ascii="Courier" w:hAnsi="Courier" w:cs="Courier New"/>
                <w:sz w:val="16"/>
                <w:szCs w:val="16"/>
                <w:lang w:val="it-IT"/>
                <w:rPrChange w:id="1407" w:author="Michael Monkenbusch" w:date="2016-11-18T10:51:00Z">
                  <w:rPr>
                    <w:rFonts w:ascii="Courier" w:hAnsi="Courier" w:cs="Courier New"/>
                    <w:sz w:val="16"/>
                    <w:szCs w:val="16"/>
                    <w:lang w:val="it-IT"/>
                  </w:rPr>
                </w:rPrChange>
              </w:rPr>
              <w:t>eta_solv 0.8220E-03 0.1E-02 0.18E-04</w:t>
            </w:r>
          </w:p>
          <w:p w:rsidR="000C424B" w:rsidRPr="00C84EA9" w:rsidRDefault="005523DF" w:rsidP="00215AF7">
            <w:pPr>
              <w:pStyle w:val="StandardWeb"/>
              <w:spacing w:before="0" w:beforeAutospacing="0" w:after="0"/>
              <w:rPr>
                <w:rFonts w:ascii="Courier" w:hAnsi="Courier"/>
                <w:lang w:val="it-IT"/>
                <w:rPrChange w:id="1408" w:author="Michael Monkenbusch" w:date="2016-11-18T10:51:00Z">
                  <w:rPr>
                    <w:rFonts w:ascii="Courier" w:hAnsi="Courier"/>
                    <w:lang w:val="it-IT"/>
                  </w:rPr>
                </w:rPrChange>
              </w:rPr>
            </w:pPr>
            <w:r w:rsidRPr="00C84EA9">
              <w:rPr>
                <w:rFonts w:ascii="Courier" w:hAnsi="Courier" w:cs="Courier New"/>
                <w:sz w:val="16"/>
                <w:szCs w:val="16"/>
                <w:lang w:val="it-IT"/>
                <w:rPrChange w:id="1409" w:author="Michael Monkenbusch" w:date="2016-11-18T10:51:00Z">
                  <w:rPr>
                    <w:rFonts w:ascii="Courier" w:hAnsi="Courier" w:cs="Courier New"/>
                    <w:sz w:val="16"/>
                    <w:szCs w:val="16"/>
                    <w:lang w:val="it-IT"/>
                  </w:rPr>
                </w:rPrChange>
              </w:rPr>
              <w:t xml:space="preserve">   </w:t>
            </w:r>
            <w:r w:rsidR="000C424B" w:rsidRPr="00C84EA9">
              <w:rPr>
                <w:rFonts w:ascii="Courier" w:hAnsi="Courier" w:cs="Courier New"/>
                <w:sz w:val="16"/>
                <w:szCs w:val="16"/>
                <w:lang w:val="it-IT"/>
                <w:rPrChange w:id="1410" w:author="Michael Monkenbusch" w:date="2016-11-18T10:51:00Z">
                  <w:rPr>
                    <w:rFonts w:ascii="Courier" w:hAnsi="Courier" w:cs="Courier New"/>
                    <w:sz w:val="16"/>
                    <w:szCs w:val="16"/>
                    <w:lang w:val="it-IT"/>
                  </w:rPr>
                </w:rPrChange>
              </w:rPr>
              <w:t xml:space="preserve">epsilon </w:t>
            </w:r>
            <w:r w:rsidR="008230E3" w:rsidRPr="00C84EA9">
              <w:rPr>
                <w:rFonts w:ascii="Courier" w:hAnsi="Courier" w:cs="Courier New"/>
                <w:sz w:val="16"/>
                <w:szCs w:val="16"/>
                <w:lang w:val="it-IT"/>
                <w:rPrChange w:id="1411" w:author="Michael Monkenbusch" w:date="2016-11-18T10:51:00Z">
                  <w:rPr>
                    <w:rFonts w:ascii="Courier" w:hAnsi="Courier" w:cs="Courier New"/>
                    <w:sz w:val="16"/>
                    <w:szCs w:val="16"/>
                    <w:lang w:val="it-IT"/>
                  </w:rPr>
                </w:rPrChange>
              </w:rPr>
              <w:t xml:space="preserve"> </w:t>
            </w:r>
            <w:r w:rsidR="000C424B" w:rsidRPr="00C84EA9">
              <w:rPr>
                <w:rFonts w:ascii="Courier" w:hAnsi="Courier" w:cs="Courier New"/>
                <w:sz w:val="16"/>
                <w:szCs w:val="16"/>
                <w:lang w:val="it-IT"/>
                <w:rPrChange w:id="1412" w:author="Michael Monkenbusch" w:date="2016-11-18T10:51:00Z">
                  <w:rPr>
                    <w:rFonts w:ascii="Courier" w:hAnsi="Courier" w:cs="Courier New"/>
                    <w:sz w:val="16"/>
                    <w:szCs w:val="16"/>
                    <w:lang w:val="it-IT"/>
                  </w:rPr>
                </w:rPrChange>
              </w:rPr>
              <w:t>0.1000E-06 0.0E+00 0.00E+00</w:t>
            </w:r>
          </w:p>
          <w:p w:rsidR="000C424B" w:rsidRPr="00C84EA9" w:rsidRDefault="005523DF" w:rsidP="00215AF7">
            <w:pPr>
              <w:pStyle w:val="StandardWeb"/>
              <w:spacing w:before="0" w:beforeAutospacing="0" w:after="0"/>
              <w:rPr>
                <w:rFonts w:ascii="Courier" w:hAnsi="Courier"/>
                <w:lang w:val="it-IT"/>
                <w:rPrChange w:id="1413" w:author="Michael Monkenbusch" w:date="2016-11-18T10:51:00Z">
                  <w:rPr>
                    <w:rFonts w:ascii="Courier" w:hAnsi="Courier"/>
                    <w:lang w:val="it-IT"/>
                  </w:rPr>
                </w:rPrChange>
              </w:rPr>
            </w:pPr>
            <w:r w:rsidRPr="00C84EA9">
              <w:rPr>
                <w:rFonts w:ascii="Courier" w:hAnsi="Courier" w:cs="Courier New"/>
                <w:sz w:val="16"/>
                <w:szCs w:val="16"/>
                <w:lang w:val="it-IT"/>
                <w:rPrChange w:id="1414" w:author="Michael Monkenbusch" w:date="2016-11-18T10:51:00Z">
                  <w:rPr>
                    <w:rFonts w:ascii="Courier" w:hAnsi="Courier" w:cs="Courier New"/>
                    <w:sz w:val="16"/>
                    <w:szCs w:val="16"/>
                    <w:lang w:val="it-IT"/>
                  </w:rPr>
                </w:rPrChange>
              </w:rPr>
              <w:t xml:space="preserve">   </w:t>
            </w:r>
            <w:r w:rsidR="000C424B" w:rsidRPr="00C84EA9">
              <w:rPr>
                <w:rFonts w:ascii="Courier" w:hAnsi="Courier" w:cs="Courier New"/>
                <w:sz w:val="16"/>
                <w:szCs w:val="16"/>
                <w:lang w:val="it-IT"/>
                <w:rPrChange w:id="1415" w:author="Michael Monkenbusch" w:date="2016-11-18T10:51:00Z">
                  <w:rPr>
                    <w:rFonts w:ascii="Courier" w:hAnsi="Courier" w:cs="Courier New"/>
                    <w:sz w:val="16"/>
                    <w:szCs w:val="16"/>
                    <w:lang w:val="it-IT"/>
                  </w:rPr>
                </w:rPrChange>
              </w:rPr>
              <w:t xml:space="preserve">temp </w:t>
            </w:r>
            <w:r w:rsidR="008230E3" w:rsidRPr="00C84EA9">
              <w:rPr>
                <w:rFonts w:ascii="Courier" w:hAnsi="Courier" w:cs="Courier New"/>
                <w:sz w:val="16"/>
                <w:szCs w:val="16"/>
                <w:lang w:val="it-IT"/>
                <w:rPrChange w:id="1416" w:author="Michael Monkenbusch" w:date="2016-11-18T10:51:00Z">
                  <w:rPr>
                    <w:rFonts w:ascii="Courier" w:hAnsi="Courier" w:cs="Courier New"/>
                    <w:sz w:val="16"/>
                    <w:szCs w:val="16"/>
                    <w:lang w:val="it-IT"/>
                  </w:rPr>
                </w:rPrChange>
              </w:rPr>
              <w:t xml:space="preserve">    </w:t>
            </w:r>
            <w:r w:rsidR="000C424B" w:rsidRPr="00C84EA9">
              <w:rPr>
                <w:rFonts w:ascii="Courier" w:hAnsi="Courier" w:cs="Courier New"/>
                <w:sz w:val="16"/>
                <w:szCs w:val="16"/>
                <w:lang w:val="it-IT"/>
                <w:rPrChange w:id="1417" w:author="Michael Monkenbusch" w:date="2016-11-18T10:51:00Z">
                  <w:rPr>
                    <w:rFonts w:ascii="Courier" w:hAnsi="Courier" w:cs="Courier New"/>
                    <w:sz w:val="16"/>
                    <w:szCs w:val="16"/>
                    <w:lang w:val="it-IT"/>
                  </w:rPr>
                </w:rPrChange>
              </w:rPr>
              <w:t>0.3000E+03 0.0E+00 0.00E+00</w:t>
            </w:r>
          </w:p>
          <w:p w:rsidR="000C424B" w:rsidRPr="00C84EA9" w:rsidRDefault="005523DF" w:rsidP="00215AF7">
            <w:pPr>
              <w:pStyle w:val="StandardWeb"/>
              <w:spacing w:before="0" w:beforeAutospacing="0" w:after="0"/>
              <w:rPr>
                <w:rFonts w:ascii="Courier" w:hAnsi="Courier"/>
                <w:lang w:val="it-IT"/>
                <w:rPrChange w:id="1418" w:author="Michael Monkenbusch" w:date="2016-11-18T10:51:00Z">
                  <w:rPr>
                    <w:rFonts w:ascii="Courier" w:hAnsi="Courier"/>
                    <w:lang w:val="it-IT"/>
                  </w:rPr>
                </w:rPrChange>
              </w:rPr>
            </w:pPr>
            <w:r w:rsidRPr="00C84EA9">
              <w:rPr>
                <w:rFonts w:ascii="Courier" w:hAnsi="Courier" w:cs="Courier New"/>
                <w:sz w:val="16"/>
                <w:szCs w:val="16"/>
                <w:lang w:val="it-IT"/>
                <w:rPrChange w:id="1419" w:author="Michael Monkenbusch" w:date="2016-11-18T10:51:00Z">
                  <w:rPr>
                    <w:rFonts w:ascii="Courier" w:hAnsi="Courier" w:cs="Courier New"/>
                    <w:sz w:val="16"/>
                    <w:szCs w:val="16"/>
                    <w:lang w:val="it-IT"/>
                  </w:rPr>
                </w:rPrChange>
              </w:rPr>
              <w:t xml:space="preserve">   </w:t>
            </w:r>
            <w:r w:rsidR="000C424B" w:rsidRPr="00C84EA9">
              <w:rPr>
                <w:rFonts w:ascii="Courier" w:hAnsi="Courier" w:cs="Courier New"/>
                <w:sz w:val="16"/>
                <w:szCs w:val="16"/>
                <w:lang w:val="it-IT"/>
                <w:rPrChange w:id="1420" w:author="Michael Monkenbusch" w:date="2016-11-18T10:51:00Z">
                  <w:rPr>
                    <w:rFonts w:ascii="Courier" w:hAnsi="Courier" w:cs="Courier New"/>
                    <w:sz w:val="16"/>
                    <w:szCs w:val="16"/>
                    <w:lang w:val="it-IT"/>
                  </w:rPr>
                </w:rPrChange>
              </w:rPr>
              <w:t>com_diff 0.0000E+00 0.0E+00 0.00E+00</w:t>
            </w:r>
          </w:p>
          <w:p w:rsidR="000C424B" w:rsidRPr="00C84EA9" w:rsidRDefault="000C424B" w:rsidP="00215AF7">
            <w:pPr>
              <w:pStyle w:val="StandardWeb"/>
              <w:spacing w:before="0" w:beforeAutospacing="0" w:after="0"/>
              <w:rPr>
                <w:rFonts w:ascii="Courier" w:hAnsi="Courier"/>
                <w:lang w:val="en-GB"/>
                <w:rPrChange w:id="1421" w:author="Michael Monkenbusch" w:date="2016-11-18T10:51:00Z">
                  <w:rPr>
                    <w:rFonts w:ascii="Courier" w:hAnsi="Courier"/>
                    <w:lang w:val="en-GB"/>
                  </w:rPr>
                </w:rPrChange>
              </w:rPr>
            </w:pPr>
            <w:r w:rsidRPr="00C84EA9">
              <w:rPr>
                <w:rFonts w:ascii="Courier" w:hAnsi="Courier" w:cs="Courier New"/>
                <w:sz w:val="16"/>
                <w:szCs w:val="16"/>
                <w:lang w:val="en-GB"/>
                <w:rPrChange w:id="1422" w:author="Michael Monkenbusch" w:date="2016-11-18T10:51:00Z">
                  <w:rPr>
                    <w:rFonts w:ascii="Courier" w:hAnsi="Courier" w:cs="Courier New"/>
                    <w:sz w:val="16"/>
                    <w:szCs w:val="16"/>
                    <w:lang w:val="en-GB"/>
                  </w:rPr>
                </w:rPrChange>
              </w:rPr>
              <w:t xml:space="preserve">theory rouse range q min 0.1 max 0.3 </w:t>
            </w:r>
            <w:r w:rsidR="005523DF" w:rsidRPr="00C84EA9">
              <w:rPr>
                <w:rFonts w:ascii="Courier" w:hAnsi="Courier" w:cs="Courier New"/>
                <w:sz w:val="16"/>
                <w:szCs w:val="16"/>
                <w:lang w:val="en-GB"/>
                <w:rPrChange w:id="1423" w:author="Michael Monkenbusch" w:date="2016-11-18T10:51:00Z">
                  <w:rPr>
                    <w:rFonts w:ascii="Courier" w:hAnsi="Courier" w:cs="Courier New"/>
                    <w:sz w:val="16"/>
                    <w:szCs w:val="16"/>
                    <w:lang w:val="en-GB"/>
                  </w:rPr>
                </w:rPrChange>
              </w:rPr>
              <w:t xml:space="preserve">        </w:t>
            </w:r>
            <w:r w:rsidR="008230E3" w:rsidRPr="00C84EA9">
              <w:rPr>
                <w:rFonts w:ascii="Courier" w:hAnsi="Courier" w:cs="Courier New"/>
                <w:sz w:val="16"/>
                <w:szCs w:val="16"/>
                <w:lang w:val="en-GB"/>
                <w:rPrChange w:id="1424" w:author="Michael Monkenbusch" w:date="2016-11-18T10:51:00Z">
                  <w:rPr>
                    <w:rFonts w:ascii="Courier" w:hAnsi="Courier" w:cs="Courier New"/>
                    <w:sz w:val="16"/>
                    <w:szCs w:val="16"/>
                    <w:lang w:val="en-GB"/>
                  </w:rPr>
                </w:rPrChange>
              </w:rPr>
              <w:t xml:space="preserve"> </w:t>
            </w:r>
            <w:r w:rsidRPr="00C84EA9">
              <w:rPr>
                <w:rFonts w:ascii="Courier" w:hAnsi="Courier"/>
                <w:b/>
                <w:bCs/>
                <w:sz w:val="16"/>
                <w:szCs w:val="16"/>
                <w:lang w:val="en-GB"/>
                <w:rPrChange w:id="1425" w:author="Michael Monkenbusch" w:date="2016-11-18T10:51:00Z">
                  <w:rPr>
                    <w:rFonts w:ascii="Courier" w:hAnsi="Courier"/>
                    <w:b/>
                    <w:bCs/>
                    <w:sz w:val="16"/>
                    <w:szCs w:val="16"/>
                    <w:lang w:val="en-GB"/>
                  </w:rPr>
                </w:rPrChange>
              </w:rPr>
              <w:t xml:space="preserve">1. instance of theory </w:t>
            </w:r>
            <w:r w:rsidRPr="00C84EA9">
              <w:rPr>
                <w:rFonts w:ascii="Courier" w:hAnsi="Courier"/>
                <w:b/>
                <w:bCs/>
                <w:i/>
                <w:iCs/>
                <w:sz w:val="16"/>
                <w:szCs w:val="16"/>
                <w:lang w:val="en-GB"/>
                <w:rPrChange w:id="1426" w:author="Michael Monkenbusch" w:date="2016-11-18T10:51:00Z">
                  <w:rPr>
                    <w:rFonts w:ascii="Courier" w:hAnsi="Courier"/>
                    <w:b/>
                    <w:bCs/>
                    <w:i/>
                    <w:iCs/>
                    <w:sz w:val="16"/>
                    <w:szCs w:val="16"/>
                    <w:lang w:val="en-GB"/>
                  </w:rPr>
                </w:rPrChange>
              </w:rPr>
              <w:t>rouse</w:t>
            </w:r>
            <w:r w:rsidRPr="00C84EA9">
              <w:rPr>
                <w:rFonts w:ascii="Courier" w:hAnsi="Courier" w:cs="Courier New"/>
                <w:sz w:val="16"/>
                <w:szCs w:val="16"/>
                <w:lang w:val="en-GB"/>
                <w:rPrChange w:id="1427" w:author="Michael Monkenbusch" w:date="2016-11-18T10:51:00Z">
                  <w:rPr>
                    <w:rFonts w:ascii="Courier" w:hAnsi="Courier" w:cs="Courier New"/>
                    <w:sz w:val="16"/>
                    <w:szCs w:val="16"/>
                    <w:lang w:val="en-GB"/>
                  </w:rPr>
                </w:rPrChange>
              </w:rPr>
              <w:t xml:space="preserve"> </w:t>
            </w:r>
          </w:p>
          <w:p w:rsidR="000C424B" w:rsidRPr="00C84EA9" w:rsidRDefault="005523DF" w:rsidP="00215AF7">
            <w:pPr>
              <w:pStyle w:val="StandardWeb"/>
              <w:spacing w:before="0" w:beforeAutospacing="0" w:after="0"/>
              <w:rPr>
                <w:rFonts w:ascii="Courier" w:hAnsi="Courier"/>
                <w:lang w:val="it-IT"/>
                <w:rPrChange w:id="1428" w:author="Michael Monkenbusch" w:date="2016-11-18T10:51:00Z">
                  <w:rPr>
                    <w:rFonts w:ascii="Courier" w:hAnsi="Courier"/>
                    <w:lang w:val="it-IT"/>
                  </w:rPr>
                </w:rPrChange>
              </w:rPr>
            </w:pPr>
            <w:r w:rsidRPr="00C84EA9">
              <w:rPr>
                <w:rFonts w:ascii="Courier" w:hAnsi="Courier" w:cs="Courier New"/>
                <w:sz w:val="16"/>
                <w:szCs w:val="16"/>
                <w:lang w:val="en-GB"/>
                <w:rPrChange w:id="1429" w:author="Michael Monkenbusch" w:date="2016-11-18T10:51:00Z">
                  <w:rPr>
                    <w:rFonts w:ascii="Courier" w:hAnsi="Courier" w:cs="Courier New"/>
                    <w:sz w:val="16"/>
                    <w:szCs w:val="16"/>
                    <w:lang w:val="en-GB"/>
                  </w:rPr>
                </w:rPrChange>
              </w:rPr>
              <w:t xml:space="preserve">   </w:t>
            </w:r>
            <w:r w:rsidR="000C424B" w:rsidRPr="00C84EA9">
              <w:rPr>
                <w:rFonts w:ascii="Courier" w:hAnsi="Courier" w:cs="Courier New"/>
                <w:sz w:val="16"/>
                <w:szCs w:val="16"/>
                <w:lang w:val="it-IT"/>
                <w:rPrChange w:id="1430" w:author="Michael Monkenbusch" w:date="2016-11-18T10:51:00Z">
                  <w:rPr>
                    <w:rFonts w:ascii="Courier" w:hAnsi="Courier" w:cs="Courier New"/>
                    <w:sz w:val="16"/>
                    <w:szCs w:val="16"/>
                    <w:lang w:val="it-IT"/>
                  </w:rPr>
                </w:rPrChange>
              </w:rPr>
              <w:t>intensit 0.0000E+00 0.0E+00 0.00E+00</w:t>
            </w:r>
          </w:p>
          <w:p w:rsidR="000C424B" w:rsidRPr="00C84EA9" w:rsidRDefault="005523DF" w:rsidP="00215AF7">
            <w:pPr>
              <w:pStyle w:val="StandardWeb"/>
              <w:spacing w:before="0" w:beforeAutospacing="0" w:after="0"/>
              <w:rPr>
                <w:rFonts w:ascii="Courier" w:hAnsi="Courier"/>
                <w:lang w:val="it-IT"/>
                <w:rPrChange w:id="1431" w:author="Michael Monkenbusch" w:date="2016-11-18T10:51:00Z">
                  <w:rPr>
                    <w:rFonts w:ascii="Courier" w:hAnsi="Courier"/>
                    <w:lang w:val="it-IT"/>
                  </w:rPr>
                </w:rPrChange>
              </w:rPr>
            </w:pPr>
            <w:r w:rsidRPr="00C84EA9">
              <w:rPr>
                <w:rFonts w:ascii="Courier" w:hAnsi="Courier" w:cs="Courier New"/>
                <w:sz w:val="16"/>
                <w:szCs w:val="16"/>
                <w:lang w:val="it-IT"/>
                <w:rPrChange w:id="1432" w:author="Michael Monkenbusch" w:date="2016-11-18T10:51:00Z">
                  <w:rPr>
                    <w:rFonts w:ascii="Courier" w:hAnsi="Courier" w:cs="Courier New"/>
                    <w:sz w:val="16"/>
                    <w:szCs w:val="16"/>
                    <w:lang w:val="it-IT"/>
                  </w:rPr>
                </w:rPrChange>
              </w:rPr>
              <w:t xml:space="preserve">   </w:t>
            </w:r>
            <w:r w:rsidR="000C424B" w:rsidRPr="00C84EA9">
              <w:rPr>
                <w:rFonts w:ascii="Courier" w:hAnsi="Courier" w:cs="Courier New"/>
                <w:sz w:val="16"/>
                <w:szCs w:val="16"/>
                <w:lang w:val="it-IT"/>
                <w:rPrChange w:id="1433" w:author="Michael Monkenbusch" w:date="2016-11-18T10:51:00Z">
                  <w:rPr>
                    <w:rFonts w:ascii="Courier" w:hAnsi="Courier" w:cs="Courier New"/>
                    <w:sz w:val="16"/>
                    <w:szCs w:val="16"/>
                    <w:lang w:val="it-IT"/>
                  </w:rPr>
                </w:rPrChange>
              </w:rPr>
              <w:t>xi_frict 0.1000E+09 0.0E+00 0.00E+00</w:t>
            </w:r>
          </w:p>
          <w:p w:rsidR="000C424B" w:rsidRPr="00C84EA9" w:rsidRDefault="005523DF" w:rsidP="00215AF7">
            <w:pPr>
              <w:pStyle w:val="StandardWeb"/>
              <w:spacing w:before="0" w:beforeAutospacing="0" w:after="0"/>
              <w:rPr>
                <w:rFonts w:ascii="Courier" w:hAnsi="Courier"/>
                <w:lang w:val="it-IT"/>
                <w:rPrChange w:id="1434" w:author="Michael Monkenbusch" w:date="2016-11-18T10:51:00Z">
                  <w:rPr>
                    <w:rFonts w:ascii="Courier" w:hAnsi="Courier"/>
                    <w:lang w:val="it-IT"/>
                  </w:rPr>
                </w:rPrChange>
              </w:rPr>
            </w:pPr>
            <w:r w:rsidRPr="00C84EA9">
              <w:rPr>
                <w:rFonts w:ascii="Courier" w:hAnsi="Courier" w:cs="Courier New"/>
                <w:sz w:val="16"/>
                <w:szCs w:val="16"/>
                <w:lang w:val="it-IT"/>
                <w:rPrChange w:id="1435" w:author="Michael Monkenbusch" w:date="2016-11-18T10:51:00Z">
                  <w:rPr>
                    <w:rFonts w:ascii="Courier" w:hAnsi="Courier" w:cs="Courier New"/>
                    <w:sz w:val="16"/>
                    <w:szCs w:val="16"/>
                    <w:lang w:val="it-IT"/>
                  </w:rPr>
                </w:rPrChange>
              </w:rPr>
              <w:t xml:space="preserve">   </w:t>
            </w:r>
            <w:r w:rsidR="000C424B" w:rsidRPr="00C84EA9">
              <w:rPr>
                <w:rFonts w:ascii="Courier" w:hAnsi="Courier" w:cs="Courier New"/>
                <w:sz w:val="16"/>
                <w:szCs w:val="16"/>
                <w:lang w:val="it-IT"/>
                <w:rPrChange w:id="1436" w:author="Michael Monkenbusch" w:date="2016-11-18T10:51:00Z">
                  <w:rPr>
                    <w:rFonts w:ascii="Courier" w:hAnsi="Courier" w:cs="Courier New"/>
                    <w:sz w:val="16"/>
                    <w:szCs w:val="16"/>
                    <w:lang w:val="it-IT"/>
                  </w:rPr>
                </w:rPrChange>
              </w:rPr>
              <w:t>b_segmnt 0.5000E+01 0.0E+00 0.00E+00</w:t>
            </w:r>
          </w:p>
          <w:p w:rsidR="000C424B" w:rsidRPr="00C84EA9" w:rsidRDefault="005523DF" w:rsidP="00215AF7">
            <w:pPr>
              <w:pStyle w:val="StandardWeb"/>
              <w:spacing w:before="0" w:beforeAutospacing="0" w:after="0"/>
              <w:rPr>
                <w:rFonts w:ascii="Courier" w:hAnsi="Courier"/>
                <w:lang w:val="it-IT"/>
                <w:rPrChange w:id="1437" w:author="Michael Monkenbusch" w:date="2016-11-18T10:51:00Z">
                  <w:rPr>
                    <w:rFonts w:ascii="Courier" w:hAnsi="Courier"/>
                    <w:lang w:val="it-IT"/>
                  </w:rPr>
                </w:rPrChange>
              </w:rPr>
            </w:pPr>
            <w:r w:rsidRPr="00C84EA9">
              <w:rPr>
                <w:rFonts w:ascii="Courier" w:hAnsi="Courier" w:cs="Courier New"/>
                <w:sz w:val="16"/>
                <w:szCs w:val="16"/>
                <w:lang w:val="it-IT"/>
                <w:rPrChange w:id="1438" w:author="Michael Monkenbusch" w:date="2016-11-18T10:51:00Z">
                  <w:rPr>
                    <w:rFonts w:ascii="Courier" w:hAnsi="Courier" w:cs="Courier New"/>
                    <w:sz w:val="16"/>
                    <w:szCs w:val="16"/>
                    <w:lang w:val="it-IT"/>
                  </w:rPr>
                </w:rPrChange>
              </w:rPr>
              <w:t xml:space="preserve">   </w:t>
            </w:r>
            <w:r w:rsidR="000C424B" w:rsidRPr="00C84EA9">
              <w:rPr>
                <w:rFonts w:ascii="Courier" w:hAnsi="Courier" w:cs="Courier New"/>
                <w:sz w:val="16"/>
                <w:szCs w:val="16"/>
                <w:lang w:val="it-IT"/>
                <w:rPrChange w:id="1439" w:author="Michael Monkenbusch" w:date="2016-11-18T10:51:00Z">
                  <w:rPr>
                    <w:rFonts w:ascii="Courier" w:hAnsi="Courier" w:cs="Courier New"/>
                    <w:sz w:val="16"/>
                    <w:szCs w:val="16"/>
                    <w:lang w:val="it-IT"/>
                  </w:rPr>
                </w:rPrChange>
              </w:rPr>
              <w:t xml:space="preserve">epsilon </w:t>
            </w:r>
            <w:r w:rsidR="008230E3" w:rsidRPr="00C84EA9">
              <w:rPr>
                <w:rFonts w:ascii="Courier" w:hAnsi="Courier" w:cs="Courier New"/>
                <w:sz w:val="16"/>
                <w:szCs w:val="16"/>
                <w:lang w:val="it-IT"/>
                <w:rPrChange w:id="1440" w:author="Michael Monkenbusch" w:date="2016-11-18T10:51:00Z">
                  <w:rPr>
                    <w:rFonts w:ascii="Courier" w:hAnsi="Courier" w:cs="Courier New"/>
                    <w:sz w:val="16"/>
                    <w:szCs w:val="16"/>
                    <w:lang w:val="it-IT"/>
                  </w:rPr>
                </w:rPrChange>
              </w:rPr>
              <w:t xml:space="preserve"> </w:t>
            </w:r>
            <w:r w:rsidR="000C424B" w:rsidRPr="00C84EA9">
              <w:rPr>
                <w:rFonts w:ascii="Courier" w:hAnsi="Courier" w:cs="Courier New"/>
                <w:sz w:val="16"/>
                <w:szCs w:val="16"/>
                <w:lang w:val="it-IT"/>
                <w:rPrChange w:id="1441" w:author="Michael Monkenbusch" w:date="2016-11-18T10:51:00Z">
                  <w:rPr>
                    <w:rFonts w:ascii="Courier" w:hAnsi="Courier" w:cs="Courier New"/>
                    <w:sz w:val="16"/>
                    <w:szCs w:val="16"/>
                    <w:lang w:val="it-IT"/>
                  </w:rPr>
                </w:rPrChange>
              </w:rPr>
              <w:t>0.0000E+00 0.0E+00 0.00E+00</w:t>
            </w:r>
          </w:p>
          <w:p w:rsidR="000C424B" w:rsidRPr="00C84EA9" w:rsidRDefault="005523DF" w:rsidP="00215AF7">
            <w:pPr>
              <w:pStyle w:val="StandardWeb"/>
              <w:spacing w:before="0" w:beforeAutospacing="0" w:after="0"/>
              <w:rPr>
                <w:rFonts w:ascii="Courier" w:hAnsi="Courier"/>
                <w:lang w:val="it-IT"/>
                <w:rPrChange w:id="1442" w:author="Michael Monkenbusch" w:date="2016-11-18T10:51:00Z">
                  <w:rPr>
                    <w:rFonts w:ascii="Courier" w:hAnsi="Courier"/>
                    <w:lang w:val="it-IT"/>
                  </w:rPr>
                </w:rPrChange>
              </w:rPr>
            </w:pPr>
            <w:r w:rsidRPr="00C84EA9">
              <w:rPr>
                <w:rFonts w:ascii="Courier" w:hAnsi="Courier" w:cs="Courier New"/>
                <w:sz w:val="16"/>
                <w:szCs w:val="16"/>
                <w:lang w:val="it-IT"/>
                <w:rPrChange w:id="1443" w:author="Michael Monkenbusch" w:date="2016-11-18T10:51:00Z">
                  <w:rPr>
                    <w:rFonts w:ascii="Courier" w:hAnsi="Courier" w:cs="Courier New"/>
                    <w:sz w:val="16"/>
                    <w:szCs w:val="16"/>
                    <w:lang w:val="it-IT"/>
                  </w:rPr>
                </w:rPrChange>
              </w:rPr>
              <w:t xml:space="preserve">   </w:t>
            </w:r>
            <w:r w:rsidR="000C424B" w:rsidRPr="00C84EA9">
              <w:rPr>
                <w:rFonts w:ascii="Courier" w:hAnsi="Courier" w:cs="Courier New"/>
                <w:sz w:val="16"/>
                <w:szCs w:val="16"/>
                <w:lang w:val="it-IT"/>
                <w:rPrChange w:id="1444" w:author="Michael Monkenbusch" w:date="2016-11-18T10:51:00Z">
                  <w:rPr>
                    <w:rFonts w:ascii="Courier" w:hAnsi="Courier" w:cs="Courier New"/>
                    <w:sz w:val="16"/>
                    <w:szCs w:val="16"/>
                    <w:lang w:val="it-IT"/>
                  </w:rPr>
                </w:rPrChange>
              </w:rPr>
              <w:t xml:space="preserve">temp </w:t>
            </w:r>
            <w:r w:rsidR="008230E3" w:rsidRPr="00C84EA9">
              <w:rPr>
                <w:rFonts w:ascii="Courier" w:hAnsi="Courier" w:cs="Courier New"/>
                <w:sz w:val="16"/>
                <w:szCs w:val="16"/>
                <w:lang w:val="it-IT"/>
                <w:rPrChange w:id="1445" w:author="Michael Monkenbusch" w:date="2016-11-18T10:51:00Z">
                  <w:rPr>
                    <w:rFonts w:ascii="Courier" w:hAnsi="Courier" w:cs="Courier New"/>
                    <w:sz w:val="16"/>
                    <w:szCs w:val="16"/>
                    <w:lang w:val="it-IT"/>
                  </w:rPr>
                </w:rPrChange>
              </w:rPr>
              <w:t xml:space="preserve">    </w:t>
            </w:r>
            <w:r w:rsidR="000C424B" w:rsidRPr="00C84EA9">
              <w:rPr>
                <w:rFonts w:ascii="Courier" w:hAnsi="Courier" w:cs="Courier New"/>
                <w:sz w:val="16"/>
                <w:szCs w:val="16"/>
                <w:lang w:val="it-IT"/>
                <w:rPrChange w:id="1446" w:author="Michael Monkenbusch" w:date="2016-11-18T10:51:00Z">
                  <w:rPr>
                    <w:rFonts w:ascii="Courier" w:hAnsi="Courier" w:cs="Courier New"/>
                    <w:sz w:val="16"/>
                    <w:szCs w:val="16"/>
                    <w:lang w:val="it-IT"/>
                  </w:rPr>
                </w:rPrChange>
              </w:rPr>
              <w:t>0.3000E+03 0.0E+00 0.00E+00</w:t>
            </w:r>
          </w:p>
          <w:p w:rsidR="000C424B" w:rsidRPr="00C84EA9" w:rsidRDefault="005523DF" w:rsidP="00215AF7">
            <w:pPr>
              <w:pStyle w:val="StandardWeb"/>
              <w:spacing w:before="0" w:beforeAutospacing="0" w:after="0"/>
              <w:rPr>
                <w:rFonts w:ascii="Courier" w:hAnsi="Courier"/>
                <w:lang w:val="it-IT"/>
                <w:rPrChange w:id="1447" w:author="Michael Monkenbusch" w:date="2016-11-18T10:51:00Z">
                  <w:rPr>
                    <w:rFonts w:ascii="Courier" w:hAnsi="Courier"/>
                    <w:lang w:val="it-IT"/>
                  </w:rPr>
                </w:rPrChange>
              </w:rPr>
            </w:pPr>
            <w:r w:rsidRPr="00C84EA9">
              <w:rPr>
                <w:rFonts w:ascii="Courier" w:hAnsi="Courier" w:cs="Courier New"/>
                <w:sz w:val="16"/>
                <w:szCs w:val="16"/>
                <w:lang w:val="it-IT"/>
                <w:rPrChange w:id="1448" w:author="Michael Monkenbusch" w:date="2016-11-18T10:51:00Z">
                  <w:rPr>
                    <w:rFonts w:ascii="Courier" w:hAnsi="Courier" w:cs="Courier New"/>
                    <w:sz w:val="16"/>
                    <w:szCs w:val="16"/>
                    <w:lang w:val="it-IT"/>
                  </w:rPr>
                </w:rPrChange>
              </w:rPr>
              <w:t xml:space="preserve">   </w:t>
            </w:r>
            <w:r w:rsidR="000C424B" w:rsidRPr="00C84EA9">
              <w:rPr>
                <w:rFonts w:ascii="Courier" w:hAnsi="Courier" w:cs="Courier New"/>
                <w:sz w:val="16"/>
                <w:szCs w:val="16"/>
                <w:lang w:val="it-IT"/>
                <w:rPrChange w:id="1449" w:author="Michael Monkenbusch" w:date="2016-11-18T10:51:00Z">
                  <w:rPr>
                    <w:rFonts w:ascii="Courier" w:hAnsi="Courier" w:cs="Courier New"/>
                    <w:sz w:val="16"/>
                    <w:szCs w:val="16"/>
                    <w:lang w:val="it-IT"/>
                  </w:rPr>
                </w:rPrChange>
              </w:rPr>
              <w:t>com_diff 0.0000E+00 0.0E+00 0.00E+00</w:t>
            </w:r>
          </w:p>
          <w:p w:rsidR="000C424B" w:rsidRPr="00C84EA9" w:rsidRDefault="005523DF" w:rsidP="00215AF7">
            <w:pPr>
              <w:pStyle w:val="StandardWeb"/>
              <w:spacing w:before="0" w:beforeAutospacing="0" w:after="0"/>
              <w:rPr>
                <w:rFonts w:ascii="Courier" w:hAnsi="Courier"/>
                <w:lang w:val="it-IT"/>
                <w:rPrChange w:id="1450" w:author="Michael Monkenbusch" w:date="2016-11-18T10:51:00Z">
                  <w:rPr>
                    <w:rFonts w:ascii="Courier" w:hAnsi="Courier"/>
                    <w:lang w:val="it-IT"/>
                  </w:rPr>
                </w:rPrChange>
              </w:rPr>
            </w:pPr>
            <w:r w:rsidRPr="00C84EA9">
              <w:rPr>
                <w:rFonts w:ascii="Courier" w:hAnsi="Courier" w:cs="Courier New"/>
                <w:sz w:val="16"/>
                <w:szCs w:val="16"/>
                <w:lang w:val="it-IT"/>
                <w:rPrChange w:id="1451" w:author="Michael Monkenbusch" w:date="2016-11-18T10:51:00Z">
                  <w:rPr>
                    <w:rFonts w:ascii="Courier" w:hAnsi="Courier" w:cs="Courier New"/>
                    <w:sz w:val="16"/>
                    <w:szCs w:val="16"/>
                    <w:lang w:val="it-IT"/>
                  </w:rPr>
                </w:rPrChange>
              </w:rPr>
              <w:t xml:space="preserve">   </w:t>
            </w:r>
            <w:r w:rsidR="000C424B" w:rsidRPr="00C84EA9">
              <w:rPr>
                <w:rFonts w:ascii="Courier" w:hAnsi="Courier" w:cs="Courier New"/>
                <w:sz w:val="16"/>
                <w:szCs w:val="16"/>
                <w:lang w:val="it-IT"/>
                <w:rPrChange w:id="1452" w:author="Michael Monkenbusch" w:date="2016-11-18T10:51:00Z">
                  <w:rPr>
                    <w:rFonts w:ascii="Courier" w:hAnsi="Courier" w:cs="Courier New"/>
                    <w:sz w:val="16"/>
                    <w:szCs w:val="16"/>
                    <w:lang w:val="it-IT"/>
                  </w:rPr>
                </w:rPrChange>
              </w:rPr>
              <w:t xml:space="preserve">q_width </w:t>
            </w:r>
            <w:r w:rsidR="008230E3" w:rsidRPr="00C84EA9">
              <w:rPr>
                <w:rFonts w:ascii="Courier" w:hAnsi="Courier" w:cs="Courier New"/>
                <w:sz w:val="16"/>
                <w:szCs w:val="16"/>
                <w:lang w:val="it-IT"/>
                <w:rPrChange w:id="1453" w:author="Michael Monkenbusch" w:date="2016-11-18T10:51:00Z">
                  <w:rPr>
                    <w:rFonts w:ascii="Courier" w:hAnsi="Courier" w:cs="Courier New"/>
                    <w:sz w:val="16"/>
                    <w:szCs w:val="16"/>
                    <w:lang w:val="it-IT"/>
                  </w:rPr>
                </w:rPrChange>
              </w:rPr>
              <w:t xml:space="preserve"> </w:t>
            </w:r>
            <w:r w:rsidR="000C424B" w:rsidRPr="00C84EA9">
              <w:rPr>
                <w:rFonts w:ascii="Courier" w:hAnsi="Courier" w:cs="Courier New"/>
                <w:sz w:val="16"/>
                <w:szCs w:val="16"/>
                <w:lang w:val="it-IT"/>
                <w:rPrChange w:id="1454" w:author="Michael Monkenbusch" w:date="2016-11-18T10:51:00Z">
                  <w:rPr>
                    <w:rFonts w:ascii="Courier" w:hAnsi="Courier" w:cs="Courier New"/>
                    <w:sz w:val="16"/>
                    <w:szCs w:val="16"/>
                    <w:lang w:val="it-IT"/>
                  </w:rPr>
                </w:rPrChange>
              </w:rPr>
              <w:t>0.0000E+00 0.0E+00 0.00E+00</w:t>
            </w:r>
          </w:p>
          <w:p w:rsidR="005523DF" w:rsidRPr="00C84EA9" w:rsidRDefault="000C424B" w:rsidP="00215AF7">
            <w:pPr>
              <w:pStyle w:val="StandardWeb"/>
              <w:spacing w:before="0" w:beforeAutospacing="0" w:after="0"/>
              <w:rPr>
                <w:rFonts w:ascii="Courier" w:hAnsi="Courier" w:cs="Courier New"/>
                <w:sz w:val="16"/>
                <w:szCs w:val="16"/>
                <w:lang w:val="it-IT"/>
                <w:rPrChange w:id="1455" w:author="Michael Monkenbusch" w:date="2016-11-18T10:51:00Z">
                  <w:rPr>
                    <w:rFonts w:ascii="Courier" w:hAnsi="Courier" w:cs="Courier New"/>
                    <w:sz w:val="16"/>
                    <w:szCs w:val="16"/>
                    <w:lang w:val="it-IT"/>
                  </w:rPr>
                </w:rPrChange>
              </w:rPr>
            </w:pPr>
            <w:r w:rsidRPr="00C84EA9">
              <w:rPr>
                <w:rFonts w:ascii="Courier" w:hAnsi="Courier" w:cs="Courier New"/>
                <w:sz w:val="16"/>
                <w:szCs w:val="16"/>
                <w:lang w:val="it-IT"/>
                <w:rPrChange w:id="1456" w:author="Michael Monkenbusch" w:date="2016-11-18T10:51:00Z">
                  <w:rPr>
                    <w:rFonts w:ascii="Courier" w:hAnsi="Courier" w:cs="Courier New"/>
                    <w:sz w:val="16"/>
                    <w:szCs w:val="16"/>
                    <w:lang w:val="it-IT"/>
                  </w:rPr>
                </w:rPrChange>
              </w:rPr>
              <w:t>end</w:t>
            </w:r>
          </w:p>
          <w:p w:rsidR="000C424B" w:rsidRPr="00C84EA9" w:rsidRDefault="000C424B" w:rsidP="00215AF7">
            <w:pPr>
              <w:pStyle w:val="StandardWeb"/>
              <w:spacing w:before="0" w:beforeAutospacing="0" w:after="0"/>
              <w:rPr>
                <w:rFonts w:ascii="Courier" w:hAnsi="Courier"/>
                <w:lang w:val="it-IT"/>
                <w:rPrChange w:id="1457" w:author="Michael Monkenbusch" w:date="2016-11-18T10:51:00Z">
                  <w:rPr>
                    <w:rFonts w:ascii="Courier" w:hAnsi="Courier"/>
                    <w:lang w:val="it-IT"/>
                  </w:rPr>
                </w:rPrChange>
              </w:rPr>
            </w:pPr>
            <w:r w:rsidRPr="00C84EA9">
              <w:rPr>
                <w:rFonts w:ascii="Courier" w:hAnsi="Courier" w:cs="Courier New"/>
                <w:sz w:val="16"/>
                <w:szCs w:val="16"/>
                <w:lang w:val="it-IT"/>
                <w:rPrChange w:id="1458" w:author="Michael Monkenbusch" w:date="2016-11-18T10:51:00Z">
                  <w:rPr>
                    <w:rFonts w:ascii="Courier" w:hAnsi="Courier" w:cs="Courier New"/>
                    <w:sz w:val="16"/>
                    <w:szCs w:val="16"/>
                    <w:lang w:val="it-IT"/>
                  </w:rPr>
                </w:rPrChange>
              </w:rPr>
              <w:t xml:space="preserve"> </w:t>
            </w:r>
          </w:p>
          <w:p w:rsidR="000C424B" w:rsidRPr="00C84EA9" w:rsidRDefault="000C424B" w:rsidP="00215AF7">
            <w:pPr>
              <w:pStyle w:val="western"/>
              <w:spacing w:before="0" w:beforeAutospacing="0" w:after="0"/>
              <w:rPr>
                <w:lang w:val="en-GB"/>
                <w:rPrChange w:id="1459" w:author="Michael Monkenbusch" w:date="2016-11-18T10:51:00Z">
                  <w:rPr>
                    <w:lang w:val="en-GB"/>
                  </w:rPr>
                </w:rPrChange>
              </w:rPr>
            </w:pPr>
            <w:r w:rsidRPr="00C84EA9">
              <w:rPr>
                <w:sz w:val="18"/>
                <w:szCs w:val="18"/>
                <w:shd w:val="clear" w:color="auto" w:fill="FFFF00"/>
                <w:lang w:val="en-GB"/>
                <w:rPrChange w:id="1460" w:author="Michael Monkenbusch" w:date="2016-11-18T10:51:00Z">
                  <w:rPr>
                    <w:sz w:val="18"/>
                    <w:szCs w:val="18"/>
                    <w:shd w:val="clear" w:color="auto" w:fill="FFFF00"/>
                    <w:lang w:val="en-GB"/>
                  </w:rPr>
                </w:rPrChange>
              </w:rPr>
              <w:t>label</w:t>
            </w:r>
            <w:r w:rsidRPr="00C84EA9">
              <w:rPr>
                <w:sz w:val="18"/>
                <w:szCs w:val="18"/>
                <w:lang w:val="en-GB"/>
                <w:rPrChange w:id="1461" w:author="Michael Monkenbusch" w:date="2016-11-18T10:51:00Z">
                  <w:rPr>
                    <w:sz w:val="18"/>
                    <w:szCs w:val="18"/>
                    <w:lang w:val="en-GB"/>
                  </w:rPr>
                </w:rPrChange>
              </w:rPr>
              <w:t xml:space="preserve"> par scale </w:t>
            </w:r>
            <w:r w:rsidRPr="00C84EA9">
              <w:rPr>
                <w:sz w:val="18"/>
                <w:szCs w:val="18"/>
                <w:shd w:val="clear" w:color="auto" w:fill="FFFF00"/>
                <w:lang w:val="en-GB"/>
                <w:rPrChange w:id="1462" w:author="Michael Monkenbusch" w:date="2016-11-18T10:51:00Z">
                  <w:rPr>
                    <w:sz w:val="18"/>
                    <w:szCs w:val="18"/>
                    <w:shd w:val="clear" w:color="auto" w:fill="FFFF00"/>
                    <w:lang w:val="en-GB"/>
                  </w:rPr>
                </w:rPrChange>
              </w:rPr>
              <w:t>couplings</w:t>
            </w:r>
          </w:p>
          <w:p w:rsidR="000C424B" w:rsidRPr="00C84EA9" w:rsidRDefault="000C424B" w:rsidP="00215AF7">
            <w:pPr>
              <w:pStyle w:val="western"/>
              <w:spacing w:before="0" w:beforeAutospacing="0" w:after="0"/>
              <w:rPr>
                <w:lang w:val="en-GB"/>
                <w:rPrChange w:id="1463" w:author="Michael Monkenbusch" w:date="2016-11-18T10:51:00Z">
                  <w:rPr>
                    <w:lang w:val="en-GB"/>
                  </w:rPr>
                </w:rPrChange>
              </w:rPr>
            </w:pPr>
            <w:r w:rsidRPr="00C84EA9">
              <w:rPr>
                <w:sz w:val="18"/>
                <w:szCs w:val="18"/>
                <w:lang w:val="en-GB"/>
                <w:rPrChange w:id="1464" w:author="Michael Monkenbusch" w:date="2016-11-18T10:51:00Z">
                  <w:rPr>
                    <w:sz w:val="18"/>
                    <w:szCs w:val="18"/>
                    <w:lang w:val="en-GB"/>
                  </w:rPr>
                </w:rPrChange>
              </w:rPr>
              <w:t>All numeric entries may also be expresssions which will be converted to their numerical values upon reading. Remember: expressions must be given in brackets () or begin by +.</w:t>
            </w:r>
          </w:p>
        </w:tc>
      </w:tr>
    </w:tbl>
    <w:p w:rsidR="000C424B" w:rsidRPr="00A907AF" w:rsidRDefault="000C424B" w:rsidP="00215AF7">
      <w:pPr>
        <w:pStyle w:val="berschrift3"/>
        <w:pageBreakBefore/>
        <w:spacing w:before="0" w:beforeAutospacing="0" w:after="0"/>
        <w:divId w:val="526019186"/>
        <w:rPr>
          <w:rFonts w:ascii="Arial" w:hAnsi="Arial" w:cs="Arial"/>
          <w:sz w:val="24"/>
          <w:szCs w:val="24"/>
        </w:rPr>
      </w:pPr>
      <w:r w:rsidRPr="00A907AF">
        <w:rPr>
          <w:rFonts w:ascii="Arial" w:hAnsi="Arial" w:cs="Arial"/>
          <w:sz w:val="24"/>
          <w:szCs w:val="24"/>
        </w:rPr>
        <w:lastRenderedPageBreak/>
        <w:t>Theory Computations and Fittings</w:t>
      </w:r>
    </w:p>
    <w:tbl>
      <w:tblPr>
        <w:tblW w:w="9240" w:type="dxa"/>
        <w:tblCellSpacing w:w="0"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1072"/>
        <w:gridCol w:w="8168"/>
        <w:tblGridChange w:id="1465">
          <w:tblGrid>
            <w:gridCol w:w="1072"/>
            <w:gridCol w:w="8168"/>
          </w:tblGrid>
        </w:tblGridChange>
      </w:tblGrid>
      <w:tr w:rsidR="000C424B" w:rsidRPr="00C84EA9" w:rsidTr="00901B5E">
        <w:trPr>
          <w:divId w:val="526019186"/>
          <w:tblCellSpacing w:w="0" w:type="dxa"/>
        </w:trPr>
        <w:tc>
          <w:tcPr>
            <w:tcW w:w="1072" w:type="dxa"/>
            <w:tcBorders>
              <w:top w:val="outset" w:sz="6" w:space="0" w:color="000000"/>
              <w:left w:val="outset" w:sz="6" w:space="0" w:color="000000"/>
              <w:bottom w:val="outset" w:sz="6" w:space="0" w:color="000000"/>
              <w:right w:val="outset" w:sz="6" w:space="0" w:color="000000"/>
            </w:tcBorders>
            <w:shd w:val="clear" w:color="auto" w:fill="FFFF99"/>
          </w:tcPr>
          <w:p w:rsidR="000C424B" w:rsidRPr="00A907AF" w:rsidRDefault="000C424B" w:rsidP="00215AF7">
            <w:pPr>
              <w:pStyle w:val="western"/>
              <w:spacing w:before="0" w:beforeAutospacing="0" w:after="0"/>
              <w:rPr>
                <w:lang w:val="en-GB"/>
              </w:rPr>
            </w:pPr>
            <w:r w:rsidRPr="00A907AF">
              <w:rPr>
                <w:rFonts w:ascii="Helvetica" w:hAnsi="Helvetica" w:cs="Helvetica"/>
                <w:b/>
                <w:bCs/>
                <w:lang w:val="en-GB"/>
              </w:rPr>
              <w:t>thc</w:t>
            </w:r>
          </w:p>
        </w:tc>
        <w:tc>
          <w:tcPr>
            <w:tcW w:w="8168" w:type="dxa"/>
            <w:tcBorders>
              <w:top w:val="outset" w:sz="6" w:space="0" w:color="000000"/>
              <w:left w:val="outset" w:sz="6" w:space="0" w:color="000000"/>
              <w:bottom w:val="outset" w:sz="6" w:space="0" w:color="000000"/>
              <w:right w:val="outset" w:sz="6" w:space="0" w:color="000000"/>
            </w:tcBorders>
            <w:shd w:val="clear" w:color="auto" w:fill="FFFF99"/>
          </w:tcPr>
          <w:p w:rsidR="000C424B" w:rsidRPr="00C84EA9" w:rsidRDefault="000C424B" w:rsidP="00215AF7">
            <w:pPr>
              <w:pStyle w:val="western"/>
              <w:spacing w:before="0" w:beforeAutospacing="0" w:after="0"/>
              <w:rPr>
                <w:lang w:val="it-IT"/>
                <w:rPrChange w:id="1466" w:author="Michael Monkenbusch" w:date="2016-11-18T10:51:00Z">
                  <w:rPr>
                    <w:lang w:val="it-IT"/>
                  </w:rPr>
                </w:rPrChange>
              </w:rPr>
            </w:pPr>
            <w:r w:rsidRPr="00A907AF">
              <w:rPr>
                <w:rFonts w:ascii="Helvetica" w:hAnsi="Helvetica" w:cs="Helvetica"/>
                <w:lang w:val="it-IT"/>
              </w:rPr>
              <w:t>[</w:t>
            </w:r>
            <w:r w:rsidRPr="00A907AF">
              <w:rPr>
                <w:rFonts w:ascii="Helvetica" w:hAnsi="Helvetica" w:cs="Helvetica"/>
                <w:b/>
                <w:bCs/>
                <w:lang w:val="it-IT"/>
              </w:rPr>
              <w:t xml:space="preserve">n </w:t>
            </w:r>
            <w:r w:rsidRPr="00A907AF">
              <w:rPr>
                <w:rFonts w:ascii="Helvetica" w:hAnsi="Helvetica" w:cs="Helvetica"/>
                <w:lang w:val="it-IT"/>
              </w:rPr>
              <w:t xml:space="preserve">&lt;num&gt; </w:t>
            </w:r>
            <w:r w:rsidRPr="00A907AF">
              <w:rPr>
                <w:rFonts w:ascii="Helvetica" w:hAnsi="Helvetica" w:cs="Helvetica"/>
                <w:b/>
                <w:bCs/>
                <w:lang w:val="it-IT"/>
              </w:rPr>
              <w:t>x1</w:t>
            </w:r>
            <w:r w:rsidRPr="00A907AF">
              <w:rPr>
                <w:rFonts w:ascii="Helvetica" w:hAnsi="Helvetica" w:cs="Helvetica"/>
                <w:lang w:val="it-IT"/>
              </w:rPr>
              <w:t xml:space="preserve"> &lt;x1&gt; </w:t>
            </w:r>
            <w:r w:rsidRPr="00397B93">
              <w:rPr>
                <w:rFonts w:ascii="Helvetica" w:hAnsi="Helvetica" w:cs="Helvetica"/>
                <w:b/>
                <w:bCs/>
                <w:lang w:val="it-IT"/>
              </w:rPr>
              <w:t>x2</w:t>
            </w:r>
            <w:r w:rsidRPr="00C84EA9">
              <w:rPr>
                <w:rFonts w:ascii="Helvetica" w:hAnsi="Helvetica" w:cs="Helvetica"/>
                <w:lang w:val="it-IT"/>
                <w:rPrChange w:id="1467" w:author="Michael Monkenbusch" w:date="2016-11-18T10:51:00Z">
                  <w:rPr>
                    <w:rFonts w:ascii="Helvetica" w:hAnsi="Helvetica" w:cs="Helvetica"/>
                    <w:lang w:val="it-IT"/>
                  </w:rPr>
                </w:rPrChange>
              </w:rPr>
              <w:t xml:space="preserve"> &lt;x1&gt;] [</w:t>
            </w:r>
            <w:r w:rsidRPr="00C84EA9">
              <w:rPr>
                <w:rFonts w:ascii="Helvetica" w:hAnsi="Helvetica" w:cs="Helvetica"/>
                <w:b/>
                <w:bCs/>
                <w:lang w:val="it-IT"/>
                <w:rPrChange w:id="1468" w:author="Michael Monkenbusch" w:date="2016-11-18T10:51:00Z">
                  <w:rPr>
                    <w:rFonts w:ascii="Helvetica" w:hAnsi="Helvetica" w:cs="Helvetica"/>
                    <w:b/>
                    <w:bCs/>
                    <w:lang w:val="it-IT"/>
                  </w:rPr>
                </w:rPrChange>
              </w:rPr>
              <w:t>convolute</w:t>
            </w:r>
            <w:r w:rsidRPr="00C84EA9">
              <w:rPr>
                <w:rFonts w:ascii="Helvetica" w:hAnsi="Helvetica" w:cs="Helvetica"/>
                <w:lang w:val="it-IT"/>
                <w:rPrChange w:id="1469" w:author="Michael Monkenbusch" w:date="2016-11-18T10:51:00Z">
                  <w:rPr>
                    <w:rFonts w:ascii="Helvetica" w:hAnsi="Helvetica" w:cs="Helvetica"/>
                    <w:lang w:val="it-IT"/>
                  </w:rPr>
                </w:rPrChange>
              </w:rPr>
              <w:t xml:space="preserve"> </w:t>
            </w:r>
            <w:r w:rsidRPr="00C84EA9">
              <w:rPr>
                <w:rFonts w:ascii="Helvetica" w:hAnsi="Helvetica" w:cs="Helvetica"/>
                <w:b/>
                <w:bCs/>
                <w:lang w:val="it-IT"/>
                <w:rPrChange w:id="1470" w:author="Michael Monkenbusch" w:date="2016-11-18T10:51:00Z">
                  <w:rPr>
                    <w:rFonts w:ascii="Helvetica" w:hAnsi="Helvetica" w:cs="Helvetica"/>
                    <w:b/>
                    <w:bCs/>
                    <w:lang w:val="it-IT"/>
                  </w:rPr>
                </w:rPrChange>
              </w:rPr>
              <w:t>xc1</w:t>
            </w:r>
            <w:r w:rsidRPr="00C84EA9">
              <w:rPr>
                <w:rFonts w:ascii="Helvetica" w:hAnsi="Helvetica" w:cs="Helvetica"/>
                <w:lang w:val="it-IT"/>
                <w:rPrChange w:id="1471" w:author="Michael Monkenbusch" w:date="2016-11-18T10:51:00Z">
                  <w:rPr>
                    <w:rFonts w:ascii="Helvetica" w:hAnsi="Helvetica" w:cs="Helvetica"/>
                    <w:lang w:val="it-IT"/>
                  </w:rPr>
                </w:rPrChange>
              </w:rPr>
              <w:t xml:space="preserve"> &lt;xc1&gt; </w:t>
            </w:r>
            <w:r w:rsidRPr="00C84EA9">
              <w:rPr>
                <w:rFonts w:ascii="Helvetica" w:hAnsi="Helvetica" w:cs="Helvetica"/>
                <w:b/>
                <w:bCs/>
                <w:lang w:val="it-IT"/>
                <w:rPrChange w:id="1472" w:author="Michael Monkenbusch" w:date="2016-11-18T10:51:00Z">
                  <w:rPr>
                    <w:rFonts w:ascii="Helvetica" w:hAnsi="Helvetica" w:cs="Helvetica"/>
                    <w:b/>
                    <w:bCs/>
                    <w:lang w:val="it-IT"/>
                  </w:rPr>
                </w:rPrChange>
              </w:rPr>
              <w:t>xc2</w:t>
            </w:r>
            <w:r w:rsidRPr="00C84EA9">
              <w:rPr>
                <w:rFonts w:ascii="Helvetica" w:hAnsi="Helvetica" w:cs="Helvetica"/>
                <w:lang w:val="it-IT"/>
                <w:rPrChange w:id="1473" w:author="Michael Monkenbusch" w:date="2016-11-18T10:51:00Z">
                  <w:rPr>
                    <w:rFonts w:ascii="Helvetica" w:hAnsi="Helvetica" w:cs="Helvetica"/>
                    <w:lang w:val="it-IT"/>
                  </w:rPr>
                </w:rPrChange>
              </w:rPr>
              <w:t xml:space="preserve"> &lt;xc2&gt;]</w:t>
            </w:r>
          </w:p>
        </w:tc>
      </w:tr>
      <w:tr w:rsidR="000C424B" w:rsidRPr="00C84EA9" w:rsidTr="00901B5E">
        <w:trPr>
          <w:divId w:val="526019186"/>
          <w:tblCellSpacing w:w="0" w:type="dxa"/>
        </w:trPr>
        <w:tc>
          <w:tcPr>
            <w:tcW w:w="1072"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rPr>
                <w:lang w:val="it-IT"/>
                <w:rPrChange w:id="1474" w:author="Michael Monkenbusch" w:date="2016-11-18T10:51:00Z">
                  <w:rPr>
                    <w:lang w:val="it-IT"/>
                  </w:rPr>
                </w:rPrChange>
              </w:rPr>
            </w:pPr>
          </w:p>
        </w:tc>
        <w:tc>
          <w:tcPr>
            <w:tcW w:w="8168"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rPr>
                <w:lang w:val="en-GB"/>
                <w:rPrChange w:id="1475" w:author="Michael Monkenbusch" w:date="2016-11-18T10:51:00Z">
                  <w:rPr>
                    <w:lang w:val="en-GB"/>
                  </w:rPr>
                </w:rPrChange>
              </w:rPr>
            </w:pPr>
            <w:r w:rsidRPr="00C84EA9">
              <w:rPr>
                <w:sz w:val="18"/>
                <w:szCs w:val="18"/>
                <w:lang w:val="en-GB"/>
                <w:rPrChange w:id="1476" w:author="Michael Monkenbusch" w:date="2016-11-18T10:51:00Z">
                  <w:rPr>
                    <w:sz w:val="18"/>
                    <w:szCs w:val="18"/>
                    <w:lang w:val="en-GB"/>
                  </w:rPr>
                </w:rPrChange>
              </w:rPr>
              <w:t xml:space="preserve">computes theory values for the selected data using the activated theory list. Default is theory </w:t>
            </w:r>
            <w:r w:rsidRPr="00C84EA9">
              <w:rPr>
                <w:b/>
                <w:bCs/>
                <w:i/>
                <w:iCs/>
                <w:sz w:val="18"/>
                <w:szCs w:val="18"/>
                <w:shd w:val="clear" w:color="auto" w:fill="FFFF00"/>
                <w:lang w:val="en-GB"/>
                <w:rPrChange w:id="1477" w:author="Michael Monkenbusch" w:date="2016-11-18T10:51:00Z">
                  <w:rPr>
                    <w:b/>
                    <w:bCs/>
                    <w:i/>
                    <w:iCs/>
                    <w:sz w:val="18"/>
                    <w:szCs w:val="18"/>
                    <w:shd w:val="clear" w:color="auto" w:fill="FFFF00"/>
                    <w:lang w:val="en-GB"/>
                  </w:rPr>
                </w:rPrChange>
              </w:rPr>
              <w:t>evaluation at the location of data points</w:t>
            </w:r>
            <w:r w:rsidRPr="00C84EA9">
              <w:rPr>
                <w:sz w:val="18"/>
                <w:szCs w:val="18"/>
                <w:lang w:val="en-GB"/>
                <w:rPrChange w:id="1478" w:author="Michael Monkenbusch" w:date="2016-11-18T10:51:00Z">
                  <w:rPr>
                    <w:sz w:val="18"/>
                    <w:szCs w:val="18"/>
                    <w:lang w:val="en-GB"/>
                  </w:rPr>
                </w:rPrChange>
              </w:rPr>
              <w:t xml:space="preserve"> only. If </w:t>
            </w:r>
            <w:r w:rsidRPr="00C84EA9">
              <w:rPr>
                <w:b/>
                <w:bCs/>
                <w:sz w:val="18"/>
                <w:szCs w:val="18"/>
                <w:shd w:val="clear" w:color="auto" w:fill="FFFF00"/>
                <w:lang w:val="en-GB"/>
                <w:rPrChange w:id="1479" w:author="Michael Monkenbusch" w:date="2016-11-18T10:51:00Z">
                  <w:rPr>
                    <w:b/>
                    <w:bCs/>
                    <w:sz w:val="18"/>
                    <w:szCs w:val="18"/>
                    <w:shd w:val="clear" w:color="auto" w:fill="FFFF00"/>
                    <w:lang w:val="en-GB"/>
                  </w:rPr>
                </w:rPrChange>
              </w:rPr>
              <w:t>n</w:t>
            </w:r>
            <w:r w:rsidRPr="00C84EA9">
              <w:rPr>
                <w:sz w:val="18"/>
                <w:szCs w:val="18"/>
                <w:lang w:val="en-GB"/>
                <w:rPrChange w:id="1480" w:author="Michael Monkenbusch" w:date="2016-11-18T10:51:00Z">
                  <w:rPr>
                    <w:sz w:val="18"/>
                    <w:szCs w:val="18"/>
                    <w:lang w:val="en-GB"/>
                  </w:rPr>
                </w:rPrChange>
              </w:rPr>
              <w:t xml:space="preserve"> is specified the values are not computed at the data point positions but on </w:t>
            </w:r>
            <w:r w:rsidRPr="00C84EA9">
              <w:rPr>
                <w:b/>
                <w:bCs/>
                <w:i/>
                <w:iCs/>
                <w:sz w:val="18"/>
                <w:szCs w:val="18"/>
                <w:lang w:val="en-GB"/>
                <w:rPrChange w:id="1481" w:author="Michael Monkenbusch" w:date="2016-11-18T10:51:00Z">
                  <w:rPr>
                    <w:b/>
                    <w:bCs/>
                    <w:i/>
                    <w:iCs/>
                    <w:sz w:val="18"/>
                    <w:szCs w:val="18"/>
                    <w:lang w:val="en-GB"/>
                  </w:rPr>
                </w:rPrChange>
              </w:rPr>
              <w:t>&lt;num&gt; equidistant points in the interval between</w:t>
            </w:r>
            <w:r w:rsidRPr="00C84EA9">
              <w:rPr>
                <w:sz w:val="18"/>
                <w:szCs w:val="18"/>
                <w:lang w:val="en-GB"/>
                <w:rPrChange w:id="1482" w:author="Michael Monkenbusch" w:date="2016-11-18T10:51:00Z">
                  <w:rPr>
                    <w:sz w:val="18"/>
                    <w:szCs w:val="18"/>
                    <w:lang w:val="en-GB"/>
                  </w:rPr>
                </w:rPrChange>
              </w:rPr>
              <w:t xml:space="preserve"> </w:t>
            </w:r>
            <w:r w:rsidRPr="00C84EA9">
              <w:rPr>
                <w:b/>
                <w:bCs/>
                <w:sz w:val="18"/>
                <w:szCs w:val="18"/>
                <w:shd w:val="clear" w:color="auto" w:fill="FFFF00"/>
                <w:lang w:val="en-GB"/>
                <w:rPrChange w:id="1483" w:author="Michael Monkenbusch" w:date="2016-11-18T10:51:00Z">
                  <w:rPr>
                    <w:b/>
                    <w:bCs/>
                    <w:sz w:val="18"/>
                    <w:szCs w:val="18"/>
                    <w:shd w:val="clear" w:color="auto" w:fill="FFFF00"/>
                    <w:lang w:val="en-GB"/>
                  </w:rPr>
                </w:rPrChange>
              </w:rPr>
              <w:t>x1</w:t>
            </w:r>
            <w:r w:rsidRPr="00C84EA9">
              <w:rPr>
                <w:sz w:val="18"/>
                <w:szCs w:val="18"/>
                <w:lang w:val="en-GB"/>
                <w:rPrChange w:id="1484" w:author="Michael Monkenbusch" w:date="2016-11-18T10:51:00Z">
                  <w:rPr>
                    <w:sz w:val="18"/>
                    <w:szCs w:val="18"/>
                    <w:lang w:val="en-GB"/>
                  </w:rPr>
                </w:rPrChange>
              </w:rPr>
              <w:t xml:space="preserve"> </w:t>
            </w:r>
            <w:r w:rsidRPr="00C84EA9">
              <w:rPr>
                <w:b/>
                <w:bCs/>
                <w:sz w:val="18"/>
                <w:szCs w:val="18"/>
                <w:lang w:val="en-GB"/>
                <w:rPrChange w:id="1485" w:author="Michael Monkenbusch" w:date="2016-11-18T10:51:00Z">
                  <w:rPr>
                    <w:b/>
                    <w:bCs/>
                    <w:sz w:val="18"/>
                    <w:szCs w:val="18"/>
                    <w:lang w:val="en-GB"/>
                  </w:rPr>
                </w:rPrChange>
              </w:rPr>
              <w:t>and</w:t>
            </w:r>
            <w:r w:rsidRPr="00C84EA9">
              <w:rPr>
                <w:sz w:val="18"/>
                <w:szCs w:val="18"/>
                <w:lang w:val="en-GB"/>
                <w:rPrChange w:id="1486" w:author="Michael Monkenbusch" w:date="2016-11-18T10:51:00Z">
                  <w:rPr>
                    <w:sz w:val="18"/>
                    <w:szCs w:val="18"/>
                    <w:lang w:val="en-GB"/>
                  </w:rPr>
                </w:rPrChange>
              </w:rPr>
              <w:t xml:space="preserve"> </w:t>
            </w:r>
            <w:r w:rsidRPr="00C84EA9">
              <w:rPr>
                <w:b/>
                <w:bCs/>
                <w:sz w:val="18"/>
                <w:szCs w:val="18"/>
                <w:shd w:val="clear" w:color="auto" w:fill="FFFF00"/>
                <w:lang w:val="en-GB"/>
                <w:rPrChange w:id="1487" w:author="Michael Monkenbusch" w:date="2016-11-18T10:51:00Z">
                  <w:rPr>
                    <w:b/>
                    <w:bCs/>
                    <w:sz w:val="18"/>
                    <w:szCs w:val="18"/>
                    <w:shd w:val="clear" w:color="auto" w:fill="FFFF00"/>
                    <w:lang w:val="en-GB"/>
                  </w:rPr>
                </w:rPrChange>
              </w:rPr>
              <w:t>x2</w:t>
            </w:r>
            <w:r w:rsidRPr="00C84EA9">
              <w:rPr>
                <w:sz w:val="18"/>
                <w:szCs w:val="18"/>
                <w:lang w:val="en-GB"/>
                <w:rPrChange w:id="1488" w:author="Michael Monkenbusch" w:date="2016-11-18T10:51:00Z">
                  <w:rPr>
                    <w:sz w:val="18"/>
                    <w:szCs w:val="18"/>
                    <w:lang w:val="en-GB"/>
                  </w:rPr>
                </w:rPrChange>
              </w:rPr>
              <w:t xml:space="preserve">. If the value </w:t>
            </w:r>
            <w:r w:rsidRPr="00C84EA9">
              <w:rPr>
                <w:b/>
                <w:bCs/>
                <w:i/>
                <w:iCs/>
                <w:sz w:val="18"/>
                <w:szCs w:val="18"/>
                <w:shd w:val="clear" w:color="auto" w:fill="FFFF00"/>
                <w:lang w:val="en-GB"/>
                <w:rPrChange w:id="1489" w:author="Michael Monkenbusch" w:date="2016-11-18T10:51:00Z">
                  <w:rPr>
                    <w:b/>
                    <w:bCs/>
                    <w:i/>
                    <w:iCs/>
                    <w:sz w:val="18"/>
                    <w:szCs w:val="18"/>
                    <w:shd w:val="clear" w:color="auto" w:fill="FFFF00"/>
                    <w:lang w:val="en-GB"/>
                  </w:rPr>
                </w:rPrChange>
              </w:rPr>
              <w:t>&lt;num&gt;</w:t>
            </w:r>
            <w:r w:rsidRPr="00C84EA9">
              <w:rPr>
                <w:sz w:val="18"/>
                <w:szCs w:val="18"/>
                <w:lang w:val="en-GB"/>
                <w:rPrChange w:id="1490" w:author="Michael Monkenbusch" w:date="2016-11-18T10:51:00Z">
                  <w:rPr>
                    <w:sz w:val="18"/>
                    <w:szCs w:val="18"/>
                    <w:lang w:val="en-GB"/>
                  </w:rPr>
                </w:rPrChange>
              </w:rPr>
              <w:t xml:space="preserve"> is </w:t>
            </w:r>
            <w:r w:rsidRPr="00C84EA9">
              <w:rPr>
                <w:b/>
                <w:bCs/>
                <w:i/>
                <w:iCs/>
                <w:sz w:val="18"/>
                <w:szCs w:val="18"/>
                <w:shd w:val="clear" w:color="auto" w:fill="FFFF00"/>
                <w:lang w:val="en-GB"/>
                <w:rPrChange w:id="1491" w:author="Michael Monkenbusch" w:date="2016-11-18T10:51:00Z">
                  <w:rPr>
                    <w:b/>
                    <w:bCs/>
                    <w:i/>
                    <w:iCs/>
                    <w:sz w:val="18"/>
                    <w:szCs w:val="18"/>
                    <w:shd w:val="clear" w:color="auto" w:fill="FFFF00"/>
                    <w:lang w:val="en-GB"/>
                  </w:rPr>
                </w:rPrChange>
              </w:rPr>
              <w:t>negative</w:t>
            </w:r>
            <w:r w:rsidRPr="00C84EA9">
              <w:rPr>
                <w:sz w:val="18"/>
                <w:szCs w:val="18"/>
                <w:lang w:val="en-GB"/>
                <w:rPrChange w:id="1492" w:author="Michael Monkenbusch" w:date="2016-11-18T10:51:00Z">
                  <w:rPr>
                    <w:sz w:val="18"/>
                    <w:szCs w:val="18"/>
                    <w:lang w:val="en-GB"/>
                  </w:rPr>
                </w:rPrChange>
              </w:rPr>
              <w:t xml:space="preserve"> the interval is divided in equidistant steps on a </w:t>
            </w:r>
            <w:r w:rsidRPr="00C84EA9">
              <w:rPr>
                <w:b/>
                <w:bCs/>
                <w:i/>
                <w:iCs/>
                <w:sz w:val="18"/>
                <w:szCs w:val="18"/>
                <w:shd w:val="clear" w:color="auto" w:fill="FFFF00"/>
                <w:lang w:val="en-GB"/>
                <w:rPrChange w:id="1493" w:author="Michael Monkenbusch" w:date="2016-11-18T10:51:00Z">
                  <w:rPr>
                    <w:b/>
                    <w:bCs/>
                    <w:i/>
                    <w:iCs/>
                    <w:sz w:val="18"/>
                    <w:szCs w:val="18"/>
                    <w:shd w:val="clear" w:color="auto" w:fill="FFFF00"/>
                    <w:lang w:val="en-GB"/>
                  </w:rPr>
                </w:rPrChange>
              </w:rPr>
              <w:t>logarithmic scale</w:t>
            </w:r>
            <w:r w:rsidRPr="00C84EA9">
              <w:rPr>
                <w:sz w:val="18"/>
                <w:szCs w:val="18"/>
                <w:lang w:val="en-GB"/>
                <w:rPrChange w:id="1494" w:author="Michael Monkenbusch" w:date="2016-11-18T10:51:00Z">
                  <w:rPr>
                    <w:sz w:val="18"/>
                    <w:szCs w:val="18"/>
                    <w:lang w:val="en-GB"/>
                  </w:rPr>
                </w:rPrChange>
              </w:rPr>
              <w:t>.</w:t>
            </w:r>
          </w:p>
          <w:p w:rsidR="000C424B" w:rsidRPr="00C84EA9" w:rsidRDefault="000C424B" w:rsidP="00215AF7">
            <w:pPr>
              <w:pStyle w:val="western"/>
              <w:spacing w:before="0" w:beforeAutospacing="0" w:after="0"/>
              <w:rPr>
                <w:ins w:id="1495" w:author="Michael Monkenbusch" w:date="2016-10-18T10:36:00Z"/>
                <w:sz w:val="18"/>
                <w:szCs w:val="18"/>
                <w:lang w:val="en-GB"/>
                <w:rPrChange w:id="1496" w:author="Michael Monkenbusch" w:date="2016-11-18T10:51:00Z">
                  <w:rPr>
                    <w:ins w:id="1497" w:author="Michael Monkenbusch" w:date="2016-10-18T10:36:00Z"/>
                    <w:sz w:val="18"/>
                    <w:szCs w:val="18"/>
                    <w:lang w:val="en-GB"/>
                  </w:rPr>
                </w:rPrChange>
              </w:rPr>
            </w:pPr>
            <w:r w:rsidRPr="00C84EA9">
              <w:rPr>
                <w:sz w:val="18"/>
                <w:szCs w:val="18"/>
                <w:lang w:val="en-GB"/>
                <w:rPrChange w:id="1498" w:author="Michael Monkenbusch" w:date="2016-11-18T10:51:00Z">
                  <w:rPr>
                    <w:sz w:val="18"/>
                    <w:szCs w:val="18"/>
                    <w:lang w:val="en-GB"/>
                  </w:rPr>
                </w:rPrChange>
              </w:rPr>
              <w:t xml:space="preserve">The option </w:t>
            </w:r>
            <w:r w:rsidRPr="00C84EA9">
              <w:rPr>
                <w:sz w:val="18"/>
                <w:szCs w:val="18"/>
                <w:shd w:val="clear" w:color="auto" w:fill="FFFF00"/>
                <w:lang w:val="en-GB"/>
                <w:rPrChange w:id="1499" w:author="Michael Monkenbusch" w:date="2016-11-18T10:51:00Z">
                  <w:rPr>
                    <w:sz w:val="18"/>
                    <w:szCs w:val="18"/>
                    <w:shd w:val="clear" w:color="auto" w:fill="FFFF00"/>
                    <w:lang w:val="en-GB"/>
                  </w:rPr>
                </w:rPrChange>
              </w:rPr>
              <w:t>convolute</w:t>
            </w:r>
            <w:r w:rsidRPr="00C84EA9">
              <w:rPr>
                <w:sz w:val="18"/>
                <w:szCs w:val="18"/>
                <w:lang w:val="en-GB"/>
                <w:rPrChange w:id="1500" w:author="Michael Monkenbusch" w:date="2016-11-18T10:51:00Z">
                  <w:rPr>
                    <w:sz w:val="18"/>
                    <w:szCs w:val="18"/>
                    <w:lang w:val="en-GB"/>
                  </w:rPr>
                </w:rPrChange>
              </w:rPr>
              <w:t xml:space="preserve"> applies for SANS data only and requires special parameters in the data sets (see SANS).</w:t>
            </w:r>
          </w:p>
          <w:p w:rsidR="004D247E" w:rsidRPr="00C84EA9" w:rsidRDefault="004D247E" w:rsidP="00215AF7">
            <w:pPr>
              <w:pStyle w:val="western"/>
              <w:spacing w:before="0" w:beforeAutospacing="0" w:after="0"/>
              <w:rPr>
                <w:lang w:val="en-GB"/>
                <w:rPrChange w:id="1501" w:author="Michael Monkenbusch" w:date="2016-11-18T10:51:00Z">
                  <w:rPr>
                    <w:lang w:val="en-GB"/>
                  </w:rPr>
                </w:rPrChange>
              </w:rPr>
            </w:pPr>
            <w:ins w:id="1502" w:author="Michael Monkenbusch" w:date="2016-10-18T10:36:00Z">
              <w:r w:rsidRPr="00C84EA9">
                <w:rPr>
                  <w:sz w:val="18"/>
                  <w:szCs w:val="18"/>
                  <w:lang w:val="en-GB"/>
                  <w:rPrChange w:id="1503" w:author="Michael Monkenbusch" w:date="2016-11-18T10:51:00Z">
                    <w:rPr>
                      <w:sz w:val="18"/>
                      <w:szCs w:val="18"/>
                      <w:lang w:val="en-GB"/>
                    </w:rPr>
                  </w:rPrChange>
                </w:rPr>
                <w:t>A first call of thc must contain x1 and x2 values.</w:t>
              </w:r>
            </w:ins>
          </w:p>
        </w:tc>
      </w:tr>
      <w:tr w:rsidR="000C424B" w:rsidRPr="00C84EA9" w:rsidTr="00901B5E">
        <w:trPr>
          <w:divId w:val="526019186"/>
          <w:tblCellSpacing w:w="0" w:type="dxa"/>
        </w:trPr>
        <w:tc>
          <w:tcPr>
            <w:tcW w:w="1072" w:type="dxa"/>
            <w:tcBorders>
              <w:top w:val="outset" w:sz="6" w:space="0" w:color="000000"/>
              <w:left w:val="outset" w:sz="6" w:space="0" w:color="000000"/>
              <w:bottom w:val="outset" w:sz="6" w:space="0" w:color="000000"/>
              <w:right w:val="outset" w:sz="6" w:space="0" w:color="000000"/>
            </w:tcBorders>
            <w:shd w:val="clear" w:color="auto" w:fill="FFFF99"/>
          </w:tcPr>
          <w:p w:rsidR="000C424B" w:rsidRPr="00C84EA9" w:rsidRDefault="000C424B" w:rsidP="00215AF7">
            <w:pPr>
              <w:pStyle w:val="western"/>
              <w:spacing w:before="0" w:beforeAutospacing="0" w:after="0"/>
              <w:rPr>
                <w:lang w:val="en-GB"/>
                <w:rPrChange w:id="1504" w:author="Michael Monkenbusch" w:date="2016-11-18T10:51:00Z">
                  <w:rPr>
                    <w:lang w:val="en-GB"/>
                  </w:rPr>
                </w:rPrChange>
              </w:rPr>
            </w:pPr>
            <w:r w:rsidRPr="00C84EA9">
              <w:rPr>
                <w:rFonts w:ascii="Helvetica" w:hAnsi="Helvetica" w:cs="Helvetica"/>
                <w:b/>
                <w:bCs/>
                <w:lang w:val="en-GB"/>
                <w:rPrChange w:id="1505" w:author="Michael Monkenbusch" w:date="2016-11-18T10:51:00Z">
                  <w:rPr>
                    <w:rFonts w:ascii="Helvetica" w:hAnsi="Helvetica" w:cs="Helvetica"/>
                    <w:b/>
                    <w:bCs/>
                    <w:lang w:val="en-GB"/>
                  </w:rPr>
                </w:rPrChange>
              </w:rPr>
              <w:t>fit</w:t>
            </w:r>
          </w:p>
        </w:tc>
        <w:tc>
          <w:tcPr>
            <w:tcW w:w="8168" w:type="dxa"/>
            <w:tcBorders>
              <w:top w:val="outset" w:sz="6" w:space="0" w:color="000000"/>
              <w:left w:val="outset" w:sz="6" w:space="0" w:color="000000"/>
              <w:bottom w:val="outset" w:sz="6" w:space="0" w:color="000000"/>
              <w:right w:val="outset" w:sz="6" w:space="0" w:color="000000"/>
            </w:tcBorders>
            <w:shd w:val="clear" w:color="auto" w:fill="FFFF99"/>
          </w:tcPr>
          <w:p w:rsidR="000C424B" w:rsidRPr="00A907AF" w:rsidRDefault="000C424B" w:rsidP="00215AF7">
            <w:pPr>
              <w:pStyle w:val="western"/>
              <w:spacing w:before="0" w:beforeAutospacing="0" w:after="0"/>
            </w:pPr>
            <w:r w:rsidRPr="00A907AF">
              <w:rPr>
                <w:lang w:val="en-GB"/>
              </w:rPr>
              <w:t>[</w:t>
            </w:r>
            <w:r w:rsidRPr="00A907AF">
              <w:rPr>
                <w:rFonts w:ascii="Helvetica" w:hAnsi="Helvetica" w:cs="Helvetica"/>
                <w:b/>
                <w:bCs/>
              </w:rPr>
              <w:t>x1</w:t>
            </w:r>
            <w:r w:rsidRPr="00A907AF">
              <w:rPr>
                <w:rFonts w:ascii="Helvetica" w:hAnsi="Helvetica" w:cs="Helvetica"/>
              </w:rPr>
              <w:t xml:space="preserve"> &lt;x1&gt; </w:t>
            </w:r>
            <w:r w:rsidRPr="00A907AF">
              <w:rPr>
                <w:rFonts w:ascii="Helvetica" w:hAnsi="Helvetica" w:cs="Helvetica"/>
                <w:b/>
                <w:bCs/>
              </w:rPr>
              <w:t>x2</w:t>
            </w:r>
            <w:r w:rsidRPr="00A907AF">
              <w:rPr>
                <w:rFonts w:ascii="Helvetica" w:hAnsi="Helvetica" w:cs="Helvetica"/>
              </w:rPr>
              <w:t xml:space="preserve"> &lt;x1&gt; </w:t>
            </w:r>
            <w:del w:id="1506" w:author="Michael Monkenbusch" w:date="2016-11-18T10:28:00Z">
              <w:r w:rsidRPr="00A907AF" w:rsidDel="004F4E32">
                <w:rPr>
                  <w:rFonts w:ascii="Helvetica" w:hAnsi="Helvetica" w:cs="Helvetica"/>
                  <w:b/>
                  <w:bCs/>
                </w:rPr>
                <w:delText>go</w:delText>
              </w:r>
            </w:del>
            <w:r w:rsidRPr="00A907AF">
              <w:rPr>
                <w:rFonts w:ascii="Helvetica" w:hAnsi="Helvetica" w:cs="Helvetica"/>
              </w:rPr>
              <w:t xml:space="preserve">] </w:t>
            </w:r>
          </w:p>
        </w:tc>
      </w:tr>
      <w:tr w:rsidR="000C424B" w:rsidRPr="00C84EA9" w:rsidTr="00901B5E">
        <w:trPr>
          <w:divId w:val="526019186"/>
          <w:tblCellSpacing w:w="0" w:type="dxa"/>
        </w:trPr>
        <w:tc>
          <w:tcPr>
            <w:tcW w:w="1072"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rPr>
                <w:lang w:val="en-GB"/>
                <w:rPrChange w:id="1507" w:author="Michael Monkenbusch" w:date="2016-11-18T10:51:00Z">
                  <w:rPr>
                    <w:lang w:val="en-GB"/>
                  </w:rPr>
                </w:rPrChange>
              </w:rPr>
            </w:pPr>
          </w:p>
        </w:tc>
        <w:tc>
          <w:tcPr>
            <w:tcW w:w="8168" w:type="dxa"/>
            <w:tcBorders>
              <w:top w:val="outset" w:sz="6" w:space="0" w:color="000000"/>
              <w:left w:val="outset" w:sz="6" w:space="0" w:color="000000"/>
              <w:bottom w:val="outset" w:sz="6" w:space="0" w:color="000000"/>
              <w:right w:val="outset" w:sz="6" w:space="0" w:color="000000"/>
            </w:tcBorders>
          </w:tcPr>
          <w:p w:rsidR="000C424B" w:rsidRPr="00C84EA9" w:rsidRDefault="00434945" w:rsidP="00215AF7">
            <w:pPr>
              <w:pStyle w:val="western"/>
              <w:spacing w:before="0" w:beforeAutospacing="0" w:after="0"/>
              <w:rPr>
                <w:lang w:val="en-GB"/>
                <w:rPrChange w:id="1508" w:author="Michael Monkenbusch" w:date="2016-11-18T10:51:00Z">
                  <w:rPr>
                    <w:lang w:val="en-GB"/>
                  </w:rPr>
                </w:rPrChange>
              </w:rPr>
            </w:pPr>
            <w:r w:rsidRPr="00C84EA9">
              <w:rPr>
                <w:sz w:val="18"/>
                <w:szCs w:val="18"/>
                <w:lang w:val="en-GB"/>
                <w:rPrChange w:id="1509" w:author="Michael Monkenbusch" w:date="2016-11-18T10:51:00Z">
                  <w:rPr>
                    <w:sz w:val="18"/>
                    <w:szCs w:val="18"/>
                    <w:lang w:val="en-GB"/>
                  </w:rPr>
                </w:rPrChange>
              </w:rPr>
              <w:t>r</w:t>
            </w:r>
            <w:r w:rsidR="000C424B" w:rsidRPr="00C84EA9">
              <w:rPr>
                <w:sz w:val="18"/>
                <w:szCs w:val="18"/>
                <w:lang w:val="en-GB"/>
                <w:rPrChange w:id="1510" w:author="Michael Monkenbusch" w:date="2016-11-18T10:51:00Z">
                  <w:rPr>
                    <w:sz w:val="18"/>
                    <w:szCs w:val="18"/>
                    <w:lang w:val="en-GB"/>
                  </w:rPr>
                </w:rPrChange>
              </w:rPr>
              <w:t>uns a fit of all selected data records with the list of activated theories. By &lt;x1&gt; , &lt;x2&gt; a (sub) interval for data comparison may be specified. If any parameters are give go is needed to get an immediate start of fit, otherwise a second call of fit without parameters starts the execution.</w:t>
            </w:r>
          </w:p>
          <w:p w:rsidR="000C424B" w:rsidRPr="00C84EA9" w:rsidRDefault="000C424B" w:rsidP="00215AF7">
            <w:pPr>
              <w:pStyle w:val="western"/>
              <w:spacing w:before="0" w:beforeAutospacing="0" w:after="0"/>
              <w:rPr>
                <w:lang w:val="en-GB"/>
                <w:rPrChange w:id="1511" w:author="Michael Monkenbusch" w:date="2016-11-18T10:51:00Z">
                  <w:rPr>
                    <w:lang w:val="en-GB"/>
                  </w:rPr>
                </w:rPrChange>
              </w:rPr>
            </w:pPr>
          </w:p>
          <w:p w:rsidR="000C424B" w:rsidRPr="00C84EA9" w:rsidRDefault="000C424B" w:rsidP="00215AF7">
            <w:pPr>
              <w:pStyle w:val="StandardWeb"/>
              <w:spacing w:before="0" w:beforeAutospacing="0" w:after="0"/>
              <w:rPr>
                <w:lang w:val="en-GB"/>
                <w:rPrChange w:id="1512" w:author="Michael Monkenbusch" w:date="2016-11-18T10:51:00Z">
                  <w:rPr>
                    <w:lang w:val="en-GB"/>
                  </w:rPr>
                </w:rPrChange>
              </w:rPr>
            </w:pPr>
            <w:r w:rsidRPr="00C84EA9">
              <w:rPr>
                <w:sz w:val="18"/>
                <w:szCs w:val="18"/>
                <w:lang w:val="en-GB"/>
                <w:rPrChange w:id="1513" w:author="Michael Monkenbusch" w:date="2016-11-18T10:51:00Z">
                  <w:rPr>
                    <w:sz w:val="18"/>
                    <w:szCs w:val="18"/>
                    <w:lang w:val="en-GB"/>
                  </w:rPr>
                </w:rPrChange>
              </w:rPr>
              <w:t xml:space="preserve">Further </w:t>
            </w:r>
            <w:r w:rsidRPr="00C84EA9">
              <w:rPr>
                <w:b/>
                <w:bCs/>
                <w:sz w:val="18"/>
                <w:szCs w:val="18"/>
                <w:lang w:val="en-GB"/>
                <w:rPrChange w:id="1514" w:author="Michael Monkenbusch" w:date="2016-11-18T10:51:00Z">
                  <w:rPr>
                    <w:b/>
                    <w:bCs/>
                    <w:sz w:val="18"/>
                    <w:szCs w:val="18"/>
                    <w:lang w:val="en-GB"/>
                  </w:rPr>
                </w:rPrChange>
              </w:rPr>
              <w:t>options</w:t>
            </w:r>
            <w:r w:rsidRPr="00C84EA9">
              <w:rPr>
                <w:sz w:val="18"/>
                <w:szCs w:val="18"/>
                <w:lang w:val="en-GB"/>
                <w:rPrChange w:id="1515" w:author="Michael Monkenbusch" w:date="2016-11-18T10:51:00Z">
                  <w:rPr>
                    <w:sz w:val="18"/>
                    <w:szCs w:val="18"/>
                    <w:lang w:val="en-GB"/>
                  </w:rPr>
                </w:rPrChange>
              </w:rPr>
              <w:t>:</w:t>
            </w:r>
          </w:p>
          <w:p w:rsidR="000C424B" w:rsidRPr="00C84EA9" w:rsidRDefault="000C424B" w:rsidP="00215AF7">
            <w:pPr>
              <w:pStyle w:val="StandardWeb"/>
              <w:spacing w:before="0" w:beforeAutospacing="0" w:after="0"/>
              <w:rPr>
                <w:lang w:val="en-GB"/>
                <w:rPrChange w:id="1516" w:author="Michael Monkenbusch" w:date="2016-11-18T10:51:00Z">
                  <w:rPr>
                    <w:lang w:val="en-GB"/>
                  </w:rPr>
                </w:rPrChange>
              </w:rPr>
            </w:pPr>
            <w:r w:rsidRPr="00C84EA9">
              <w:rPr>
                <w:sz w:val="18"/>
                <w:szCs w:val="18"/>
                <w:lang w:val="en-GB"/>
                <w:rPrChange w:id="1517" w:author="Michael Monkenbusch" w:date="2016-11-18T10:51:00Z">
                  <w:rPr>
                    <w:sz w:val="18"/>
                    <w:szCs w:val="18"/>
                    <w:lang w:val="en-GB"/>
                  </w:rPr>
                </w:rPrChange>
              </w:rPr>
              <w:t>writes one line into the opened parameter file according to the actual selection and/or theory status.</w:t>
            </w:r>
          </w:p>
          <w:p w:rsidR="000C424B" w:rsidRPr="00C84EA9" w:rsidRDefault="000C424B" w:rsidP="00215AF7">
            <w:pPr>
              <w:pStyle w:val="StandardWeb"/>
              <w:spacing w:before="0" w:beforeAutospacing="0" w:after="0"/>
              <w:rPr>
                <w:lang w:val="en-GB"/>
                <w:rPrChange w:id="1518" w:author="Michael Monkenbusch" w:date="2016-11-18T10:51:00Z">
                  <w:rPr>
                    <w:lang w:val="en-GB"/>
                  </w:rPr>
                </w:rPrChange>
              </w:rPr>
            </w:pPr>
            <w:r w:rsidRPr="00C84EA9">
              <w:rPr>
                <w:sz w:val="18"/>
                <w:szCs w:val="18"/>
                <w:lang w:val="en-GB"/>
                <w:rPrChange w:id="1519" w:author="Michael Monkenbusch" w:date="2016-11-18T10:51:00Z">
                  <w:rPr>
                    <w:sz w:val="18"/>
                    <w:szCs w:val="18"/>
                    <w:lang w:val="en-GB"/>
                  </w:rPr>
                </w:rPrChange>
              </w:rPr>
              <w:t xml:space="preserve">fit [sc scan1 [scan2 ...]] </w:t>
            </w:r>
          </w:p>
          <w:p w:rsidR="000C424B" w:rsidRPr="00C84EA9" w:rsidRDefault="000C424B" w:rsidP="00215AF7">
            <w:pPr>
              <w:pStyle w:val="StandardWeb"/>
              <w:spacing w:before="0" w:beforeAutospacing="0" w:after="0"/>
              <w:rPr>
                <w:lang w:val="en-GB"/>
                <w:rPrChange w:id="1520" w:author="Michael Monkenbusch" w:date="2016-11-18T10:51:00Z">
                  <w:rPr>
                    <w:lang w:val="en-GB"/>
                  </w:rPr>
                </w:rPrChange>
              </w:rPr>
            </w:pPr>
            <w:r w:rsidRPr="00C84EA9">
              <w:rPr>
                <w:sz w:val="18"/>
                <w:szCs w:val="18"/>
                <w:lang w:val="en-GB"/>
                <w:rPrChange w:id="1521" w:author="Michael Monkenbusch" w:date="2016-11-18T10:51:00Z">
                  <w:rPr>
                    <w:sz w:val="18"/>
                    <w:szCs w:val="18"/>
                    <w:lang w:val="en-GB"/>
                  </w:rPr>
                </w:rPrChange>
              </w:rPr>
              <w:t xml:space="preserve">[x1 startvalue] [x2 endvalue] .. and other thc opts. </w:t>
            </w:r>
          </w:p>
          <w:p w:rsidR="000C424B" w:rsidRPr="00C84EA9" w:rsidDel="004F4E32" w:rsidRDefault="000C424B" w:rsidP="00215AF7">
            <w:pPr>
              <w:pStyle w:val="StandardWeb"/>
              <w:spacing w:before="0" w:beforeAutospacing="0" w:after="0"/>
              <w:rPr>
                <w:del w:id="1522" w:author="Michael Monkenbusch" w:date="2016-11-18T10:29:00Z"/>
                <w:lang w:val="en-GB"/>
                <w:rPrChange w:id="1523" w:author="Michael Monkenbusch" w:date="2016-11-18T10:51:00Z">
                  <w:rPr>
                    <w:del w:id="1524" w:author="Michael Monkenbusch" w:date="2016-11-18T10:29:00Z"/>
                    <w:lang w:val="en-GB"/>
                  </w:rPr>
                </w:rPrChange>
              </w:rPr>
            </w:pPr>
            <w:r w:rsidRPr="00C84EA9">
              <w:rPr>
                <w:sz w:val="18"/>
                <w:szCs w:val="18"/>
                <w:lang w:val="en-GB"/>
                <w:rPrChange w:id="1525" w:author="Michael Monkenbusch" w:date="2016-11-18T10:51:00Z">
                  <w:rPr>
                    <w:sz w:val="18"/>
                    <w:szCs w:val="18"/>
                    <w:lang w:val="en-GB"/>
                  </w:rPr>
                </w:rPrChange>
              </w:rPr>
              <w:t xml:space="preserve">[auto] </w:t>
            </w:r>
          </w:p>
          <w:p w:rsidR="000C424B" w:rsidRPr="00C84EA9" w:rsidRDefault="000C424B" w:rsidP="00215AF7">
            <w:pPr>
              <w:pStyle w:val="StandardWeb"/>
              <w:spacing w:before="0" w:beforeAutospacing="0" w:after="0"/>
              <w:rPr>
                <w:lang w:val="en-GB"/>
                <w:rPrChange w:id="1526" w:author="Michael Monkenbusch" w:date="2016-11-18T10:51:00Z">
                  <w:rPr>
                    <w:lang w:val="en-GB"/>
                  </w:rPr>
                </w:rPrChange>
              </w:rPr>
            </w:pPr>
            <w:del w:id="1527" w:author="Michael Monkenbusch" w:date="2016-11-18T10:29:00Z">
              <w:r w:rsidRPr="00C84EA9" w:rsidDel="004F4E32">
                <w:rPr>
                  <w:sz w:val="18"/>
                  <w:szCs w:val="18"/>
                  <w:lang w:val="en-GB"/>
                  <w:rPrChange w:id="1528" w:author="Michael Monkenbusch" w:date="2016-11-18T10:51:00Z">
                    <w:rPr>
                      <w:sz w:val="18"/>
                      <w:szCs w:val="18"/>
                      <w:lang w:val="en-GB"/>
                    </w:rPr>
                  </w:rPrChange>
                </w:rPr>
                <w:delText xml:space="preserve">[maxit max._number_of_iterations] </w:delText>
              </w:r>
            </w:del>
          </w:p>
          <w:p w:rsidR="000C424B" w:rsidRPr="00C84EA9" w:rsidDel="004F4E32" w:rsidRDefault="000C424B" w:rsidP="00215AF7">
            <w:pPr>
              <w:pStyle w:val="StandardWeb"/>
              <w:spacing w:before="0" w:beforeAutospacing="0" w:after="0"/>
              <w:rPr>
                <w:del w:id="1529" w:author="Michael Monkenbusch" w:date="2016-11-18T10:29:00Z"/>
                <w:lang w:val="en-GB"/>
                <w:rPrChange w:id="1530" w:author="Michael Monkenbusch" w:date="2016-11-18T10:51:00Z">
                  <w:rPr>
                    <w:del w:id="1531" w:author="Michael Monkenbusch" w:date="2016-11-18T10:29:00Z"/>
                    <w:lang w:val="en-GB"/>
                  </w:rPr>
                </w:rPrChange>
              </w:rPr>
            </w:pPr>
            <w:r w:rsidRPr="00C84EA9">
              <w:rPr>
                <w:sz w:val="18"/>
                <w:szCs w:val="18"/>
                <w:lang w:val="en-GB"/>
                <w:rPrChange w:id="1532" w:author="Michael Monkenbusch" w:date="2016-11-18T10:51:00Z">
                  <w:rPr>
                    <w:sz w:val="18"/>
                    <w:szCs w:val="18"/>
                    <w:lang w:val="en-GB"/>
                  </w:rPr>
                </w:rPrChange>
              </w:rPr>
              <w:t xml:space="preserve">[ngood est_no. of valid digits in the theory] </w:t>
            </w:r>
          </w:p>
          <w:p w:rsidR="000C424B" w:rsidRPr="00C84EA9" w:rsidDel="004F4E32" w:rsidRDefault="000C424B" w:rsidP="00215AF7">
            <w:pPr>
              <w:pStyle w:val="StandardWeb"/>
              <w:spacing w:before="0" w:beforeAutospacing="0" w:after="0"/>
              <w:rPr>
                <w:del w:id="1533" w:author="Michael Monkenbusch" w:date="2016-11-18T10:29:00Z"/>
                <w:lang w:val="en-GB"/>
                <w:rPrChange w:id="1534" w:author="Michael Monkenbusch" w:date="2016-11-18T10:51:00Z">
                  <w:rPr>
                    <w:del w:id="1535" w:author="Michael Monkenbusch" w:date="2016-11-18T10:29:00Z"/>
                    <w:lang w:val="en-GB"/>
                  </w:rPr>
                </w:rPrChange>
              </w:rPr>
            </w:pPr>
            <w:del w:id="1536" w:author="Michael Monkenbusch" w:date="2016-11-18T10:29:00Z">
              <w:r w:rsidRPr="00C84EA9" w:rsidDel="004F4E32">
                <w:rPr>
                  <w:sz w:val="18"/>
                  <w:szCs w:val="18"/>
                  <w:lang w:val="en-GB"/>
                  <w:rPrChange w:id="1537" w:author="Michael Monkenbusch" w:date="2016-11-18T10:51:00Z">
                    <w:rPr>
                      <w:sz w:val="18"/>
                      <w:szCs w:val="18"/>
                      <w:lang w:val="en-GB"/>
                    </w:rPr>
                  </w:rPrChange>
                </w:rPr>
                <w:delText xml:space="preserve">[maxstep max._step_between_to_values] </w:delText>
              </w:r>
            </w:del>
          </w:p>
          <w:p w:rsidR="000C424B" w:rsidRPr="00C84EA9" w:rsidRDefault="000C424B" w:rsidP="00215AF7">
            <w:pPr>
              <w:pStyle w:val="StandardWeb"/>
              <w:spacing w:before="0" w:beforeAutospacing="0" w:after="0"/>
              <w:rPr>
                <w:lang w:val="en-GB"/>
                <w:rPrChange w:id="1538" w:author="Michael Monkenbusch" w:date="2016-11-18T10:51:00Z">
                  <w:rPr>
                    <w:lang w:val="en-GB"/>
                  </w:rPr>
                </w:rPrChange>
              </w:rPr>
            </w:pPr>
            <w:del w:id="1539" w:author="Michael Monkenbusch" w:date="2016-11-18T10:29:00Z">
              <w:r w:rsidRPr="00C84EA9" w:rsidDel="004F4E32">
                <w:rPr>
                  <w:sz w:val="18"/>
                  <w:szCs w:val="18"/>
                  <w:lang w:val="en-GB"/>
                  <w:rPrChange w:id="1540" w:author="Michael Monkenbusch" w:date="2016-11-18T10:51:00Z">
                    <w:rPr>
                      <w:sz w:val="18"/>
                      <w:szCs w:val="18"/>
                      <w:lang w:val="en-GB"/>
                    </w:rPr>
                  </w:rPrChange>
                </w:rPr>
                <w:delText xml:space="preserve">[trustreg trustregion] </w:delText>
              </w:r>
            </w:del>
          </w:p>
          <w:p w:rsidR="000C424B" w:rsidRPr="00C84EA9" w:rsidRDefault="000C424B" w:rsidP="00215AF7">
            <w:pPr>
              <w:pStyle w:val="StandardWeb"/>
              <w:spacing w:before="0" w:beforeAutospacing="0" w:after="0"/>
              <w:rPr>
                <w:lang w:val="en-GB"/>
                <w:rPrChange w:id="1541" w:author="Michael Monkenbusch" w:date="2016-11-18T10:51:00Z">
                  <w:rPr>
                    <w:lang w:val="en-GB"/>
                  </w:rPr>
                </w:rPrChange>
              </w:rPr>
            </w:pPr>
            <w:r w:rsidRPr="00C84EA9">
              <w:rPr>
                <w:sz w:val="18"/>
                <w:szCs w:val="18"/>
                <w:lang w:val="en-GB"/>
                <w:rPrChange w:id="1542" w:author="Michael Monkenbusch" w:date="2016-11-18T10:51:00Z">
                  <w:rPr>
                    <w:sz w:val="18"/>
                    <w:szCs w:val="18"/>
                    <w:lang w:val="en-GB"/>
                  </w:rPr>
                </w:rPrChange>
              </w:rPr>
              <w:t>[maxfn] max_fun_calls]</w:t>
            </w:r>
          </w:p>
          <w:p w:rsidR="000C424B" w:rsidRPr="00C84EA9" w:rsidRDefault="000C424B" w:rsidP="00215AF7">
            <w:pPr>
              <w:pStyle w:val="StandardWeb"/>
              <w:spacing w:before="0" w:beforeAutospacing="0" w:after="0"/>
              <w:rPr>
                <w:lang w:val="en-GB"/>
                <w:rPrChange w:id="1543" w:author="Michael Monkenbusch" w:date="2016-11-18T10:51:00Z">
                  <w:rPr>
                    <w:lang w:val="en-GB"/>
                  </w:rPr>
                </w:rPrChange>
              </w:rPr>
            </w:pPr>
            <w:r w:rsidRPr="00C84EA9">
              <w:rPr>
                <w:sz w:val="18"/>
                <w:szCs w:val="18"/>
                <w:lang w:val="en-GB"/>
                <w:rPrChange w:id="1544" w:author="Michael Monkenbusch" w:date="2016-11-18T10:51:00Z">
                  <w:rPr>
                    <w:sz w:val="18"/>
                    <w:szCs w:val="18"/>
                    <w:lang w:val="en-GB"/>
                  </w:rPr>
                </w:rPrChange>
              </w:rPr>
              <w:t>[relerr]</w:t>
            </w:r>
          </w:p>
          <w:p w:rsidR="000C424B" w:rsidRPr="00C84EA9" w:rsidRDefault="000C424B" w:rsidP="00215AF7">
            <w:pPr>
              <w:pStyle w:val="StandardWeb"/>
              <w:spacing w:before="0" w:beforeAutospacing="0" w:after="0"/>
              <w:rPr>
                <w:lang w:val="en-GB"/>
                <w:rPrChange w:id="1545" w:author="Michael Monkenbusch" w:date="2016-11-18T10:51:00Z">
                  <w:rPr>
                    <w:lang w:val="en-GB"/>
                  </w:rPr>
                </w:rPrChange>
              </w:rPr>
            </w:pPr>
            <w:r w:rsidRPr="00C84EA9">
              <w:rPr>
                <w:sz w:val="18"/>
                <w:szCs w:val="18"/>
                <w:lang w:val="en-GB"/>
                <w:rPrChange w:id="1546" w:author="Michael Monkenbusch" w:date="2016-11-18T10:51:00Z">
                  <w:rPr>
                    <w:sz w:val="18"/>
                    <w:szCs w:val="18"/>
                    <w:lang w:val="en-GB"/>
                  </w:rPr>
                </w:rPrChange>
              </w:rPr>
              <w:t>[abserr] (default)</w:t>
            </w:r>
          </w:p>
          <w:p w:rsidR="000C424B" w:rsidRPr="00C84EA9" w:rsidRDefault="000C424B" w:rsidP="00215AF7">
            <w:pPr>
              <w:pStyle w:val="StandardWeb"/>
              <w:spacing w:before="0" w:beforeAutospacing="0" w:after="0"/>
              <w:rPr>
                <w:lang w:val="en-GB"/>
                <w:rPrChange w:id="1547" w:author="Michael Monkenbusch" w:date="2016-11-18T10:51:00Z">
                  <w:rPr>
                    <w:lang w:val="en-GB"/>
                  </w:rPr>
                </w:rPrChange>
              </w:rPr>
            </w:pPr>
            <w:r w:rsidRPr="00C84EA9">
              <w:rPr>
                <w:sz w:val="18"/>
                <w:szCs w:val="18"/>
                <w:lang w:val="en-GB"/>
                <w:rPrChange w:id="1548" w:author="Michael Monkenbusch" w:date="2016-11-18T10:51:00Z">
                  <w:rPr>
                    <w:sz w:val="18"/>
                    <w:szCs w:val="18"/>
                    <w:lang w:val="en-GB"/>
                  </w:rPr>
                </w:rPrChange>
              </w:rPr>
              <w:t xml:space="preserve">[wrtfit] writes fitted curve data (x,y,yth) at each step onto file </w:t>
            </w:r>
            <w:r w:rsidRPr="00C84EA9">
              <w:rPr>
                <w:b/>
                <w:bCs/>
                <w:i/>
                <w:iCs/>
                <w:sz w:val="18"/>
                <w:szCs w:val="18"/>
                <w:shd w:val="clear" w:color="auto" w:fill="FFFF00"/>
                <w:lang w:val="en-GB"/>
                <w:rPrChange w:id="1549" w:author="Michael Monkenbusch" w:date="2016-11-18T10:51:00Z">
                  <w:rPr>
                    <w:b/>
                    <w:bCs/>
                    <w:i/>
                    <w:iCs/>
                    <w:sz w:val="18"/>
                    <w:szCs w:val="18"/>
                    <w:shd w:val="clear" w:color="auto" w:fill="FFFF00"/>
                    <w:lang w:val="en-GB"/>
                  </w:rPr>
                </w:rPrChange>
              </w:rPr>
              <w:t>fitdat.tmp</w:t>
            </w:r>
            <w:r w:rsidRPr="00C84EA9">
              <w:rPr>
                <w:sz w:val="18"/>
                <w:szCs w:val="18"/>
                <w:lang w:val="en-GB"/>
                <w:rPrChange w:id="1550" w:author="Michael Monkenbusch" w:date="2016-11-18T10:51:00Z">
                  <w:rPr>
                    <w:sz w:val="18"/>
                    <w:szCs w:val="18"/>
                    <w:lang w:val="en-GB"/>
                  </w:rPr>
                </w:rPrChange>
              </w:rPr>
              <w:t xml:space="preserve"> </w:t>
            </w:r>
          </w:p>
          <w:p w:rsidR="000C424B" w:rsidRPr="00C84EA9" w:rsidRDefault="000C424B" w:rsidP="00215AF7">
            <w:pPr>
              <w:pStyle w:val="StandardWeb"/>
              <w:spacing w:before="0" w:beforeAutospacing="0" w:after="0"/>
              <w:rPr>
                <w:lang w:val="en-GB"/>
                <w:rPrChange w:id="1551" w:author="Michael Monkenbusch" w:date="2016-11-18T10:51:00Z">
                  <w:rPr>
                    <w:lang w:val="en-GB"/>
                  </w:rPr>
                </w:rPrChange>
              </w:rPr>
            </w:pPr>
            <w:r w:rsidRPr="00C84EA9">
              <w:rPr>
                <w:sz w:val="18"/>
                <w:szCs w:val="18"/>
                <w:lang w:val="en-GB"/>
                <w:rPrChange w:id="1552" w:author="Michael Monkenbusch" w:date="2016-11-18T10:51:00Z">
                  <w:rPr>
                    <w:sz w:val="18"/>
                    <w:szCs w:val="18"/>
                    <w:lang w:val="en-GB"/>
                  </w:rPr>
                </w:rPrChange>
              </w:rPr>
              <w:t xml:space="preserve">[nowrtfit] (default) </w:t>
            </w:r>
          </w:p>
          <w:p w:rsidR="000C424B" w:rsidRPr="00C84EA9" w:rsidRDefault="000C424B" w:rsidP="00215AF7">
            <w:pPr>
              <w:pStyle w:val="StandardWeb"/>
              <w:spacing w:before="0" w:beforeAutospacing="0" w:after="0"/>
              <w:rPr>
                <w:lang w:val="en-GB"/>
                <w:rPrChange w:id="1553" w:author="Michael Monkenbusch" w:date="2016-11-18T10:51:00Z">
                  <w:rPr>
                    <w:lang w:val="en-GB"/>
                  </w:rPr>
                </w:rPrChange>
              </w:rPr>
            </w:pPr>
            <w:r w:rsidRPr="00C84EA9">
              <w:rPr>
                <w:sz w:val="18"/>
                <w:szCs w:val="18"/>
                <w:lang w:val="en-GB"/>
                <w:rPrChange w:id="1554" w:author="Michael Monkenbusch" w:date="2016-11-18T10:51:00Z">
                  <w:rPr>
                    <w:sz w:val="18"/>
                    <w:szCs w:val="18"/>
                    <w:lang w:val="en-GB"/>
                  </w:rPr>
                </w:rPrChange>
              </w:rPr>
              <w:t xml:space="preserve">[errors] </w:t>
            </w:r>
          </w:p>
          <w:p w:rsidR="000C424B" w:rsidRPr="00C84EA9" w:rsidRDefault="000C424B" w:rsidP="00215AF7">
            <w:pPr>
              <w:pStyle w:val="StandardWeb"/>
              <w:spacing w:before="0" w:beforeAutospacing="0" w:after="0"/>
              <w:rPr>
                <w:ins w:id="1555" w:author="Michael Monkenbusch" w:date="2016-11-18T10:31:00Z"/>
                <w:sz w:val="18"/>
                <w:szCs w:val="18"/>
                <w:lang w:val="en-GB"/>
                <w:rPrChange w:id="1556" w:author="Michael Monkenbusch" w:date="2016-11-18T10:51:00Z">
                  <w:rPr>
                    <w:ins w:id="1557" w:author="Michael Monkenbusch" w:date="2016-11-18T10:31:00Z"/>
                    <w:sz w:val="18"/>
                    <w:szCs w:val="18"/>
                    <w:lang w:val="en-GB"/>
                  </w:rPr>
                </w:rPrChange>
              </w:rPr>
            </w:pPr>
            <w:r w:rsidRPr="00C84EA9">
              <w:rPr>
                <w:sz w:val="18"/>
                <w:szCs w:val="18"/>
                <w:lang w:val="en-GB"/>
                <w:rPrChange w:id="1558" w:author="Michael Monkenbusch" w:date="2016-11-18T10:51:00Z">
                  <w:rPr>
                    <w:sz w:val="18"/>
                    <w:szCs w:val="18"/>
                    <w:lang w:val="en-GB"/>
                  </w:rPr>
                </w:rPrChange>
              </w:rPr>
              <w:t xml:space="preserve">[map mgrid] [div ndiv] </w:t>
            </w:r>
            <w:del w:id="1559" w:author="Michael Monkenbusch" w:date="2016-11-18T10:29:00Z">
              <w:r w:rsidRPr="00C84EA9" w:rsidDel="004F4E32">
                <w:rPr>
                  <w:sz w:val="18"/>
                  <w:szCs w:val="18"/>
                  <w:lang w:val="en-GB"/>
                  <w:rPrChange w:id="1560" w:author="Michael Monkenbusch" w:date="2016-11-18T10:51:00Z">
                    <w:rPr>
                      <w:sz w:val="18"/>
                      <w:szCs w:val="18"/>
                      <w:lang w:val="en-GB"/>
                    </w:rPr>
                  </w:rPrChange>
                </w:rPr>
                <w:delText>go</w:delText>
              </w:r>
            </w:del>
            <w:r w:rsidRPr="00C84EA9">
              <w:rPr>
                <w:sz w:val="18"/>
                <w:szCs w:val="18"/>
                <w:lang w:val="en-GB"/>
                <w:rPrChange w:id="1561" w:author="Michael Monkenbusch" w:date="2016-11-18T10:51:00Z">
                  <w:rPr>
                    <w:sz w:val="18"/>
                    <w:szCs w:val="18"/>
                    <w:lang w:val="en-GB"/>
                  </w:rPr>
                </w:rPrChange>
              </w:rPr>
              <w:t xml:space="preserve"> </w:t>
            </w:r>
          </w:p>
          <w:p w:rsidR="004F4E32" w:rsidRPr="00C84EA9" w:rsidRDefault="0000494B" w:rsidP="00215AF7">
            <w:pPr>
              <w:pStyle w:val="StandardWeb"/>
              <w:spacing w:before="0" w:beforeAutospacing="0" w:after="0"/>
              <w:rPr>
                <w:ins w:id="1562" w:author="Michael Monkenbusch" w:date="2016-11-18T10:31:00Z"/>
                <w:sz w:val="18"/>
                <w:szCs w:val="18"/>
                <w:lang w:val="en-GB"/>
                <w:rPrChange w:id="1563" w:author="Michael Monkenbusch" w:date="2016-11-18T10:51:00Z">
                  <w:rPr>
                    <w:ins w:id="1564" w:author="Michael Monkenbusch" w:date="2016-11-18T10:31:00Z"/>
                    <w:sz w:val="18"/>
                    <w:szCs w:val="18"/>
                    <w:lang w:val="en-GB"/>
                  </w:rPr>
                </w:rPrChange>
              </w:rPr>
            </w:pPr>
            <w:ins w:id="1565" w:author="Michael Monkenbusch" w:date="2016-11-18T10:31:00Z">
              <w:r w:rsidRPr="00C84EA9">
                <w:rPr>
                  <w:sz w:val="18"/>
                  <w:szCs w:val="18"/>
                  <w:lang w:val="en-GB"/>
                  <w:rPrChange w:id="1566" w:author="Michael Monkenbusch" w:date="2016-11-18T10:51:00Z">
                    <w:rPr>
                      <w:sz w:val="18"/>
                      <w:szCs w:val="18"/>
                      <w:lang w:val="en-GB"/>
                    </w:rPr>
                  </w:rPrChange>
                </w:rPr>
                <w:t>[parwght]  if nonzero the scale parameter deviation from their start values is include into the error signal, this</w:t>
              </w:r>
            </w:ins>
          </w:p>
          <w:p w:rsidR="0000494B" w:rsidRPr="00C84EA9" w:rsidRDefault="0000494B" w:rsidP="00215AF7">
            <w:pPr>
              <w:pStyle w:val="StandardWeb"/>
              <w:spacing w:before="0" w:beforeAutospacing="0" w:after="0"/>
              <w:rPr>
                <w:lang w:val="en-GB"/>
                <w:rPrChange w:id="1567" w:author="Michael Monkenbusch" w:date="2016-11-18T10:51:00Z">
                  <w:rPr>
                    <w:lang w:val="en-GB"/>
                  </w:rPr>
                </w:rPrChange>
              </w:rPr>
            </w:pPr>
            <w:ins w:id="1568" w:author="Michael Monkenbusch" w:date="2016-11-18T10:32:00Z">
              <w:r w:rsidRPr="00C84EA9">
                <w:rPr>
                  <w:sz w:val="18"/>
                  <w:szCs w:val="18"/>
                  <w:lang w:val="en-GB"/>
                  <w:rPrChange w:id="1569" w:author="Michael Monkenbusch" w:date="2016-11-18T10:51:00Z">
                    <w:rPr>
                      <w:sz w:val="18"/>
                      <w:szCs w:val="18"/>
                      <w:lang w:val="en-GB"/>
                    </w:rPr>
                  </w:rPrChange>
                </w:rPr>
                <w:t xml:space="preserve">                 may be used to restrict the parameter variation. Default is 0. </w:t>
              </w:r>
            </w:ins>
          </w:p>
          <w:p w:rsidR="000C424B" w:rsidRPr="00C84EA9" w:rsidRDefault="000C424B" w:rsidP="00215AF7">
            <w:pPr>
              <w:pStyle w:val="StandardWeb"/>
              <w:spacing w:before="0" w:beforeAutospacing="0" w:after="0"/>
              <w:rPr>
                <w:lang w:val="en-GB"/>
                <w:rPrChange w:id="1570" w:author="Michael Monkenbusch" w:date="2016-11-18T10:51:00Z">
                  <w:rPr>
                    <w:lang w:val="en-GB"/>
                  </w:rPr>
                </w:rPrChange>
              </w:rPr>
            </w:pPr>
            <w:del w:id="1571" w:author="Michael Monkenbusch" w:date="2016-11-18T10:29:00Z">
              <w:r w:rsidRPr="00C84EA9" w:rsidDel="004F4E32">
                <w:rPr>
                  <w:sz w:val="18"/>
                  <w:szCs w:val="18"/>
                  <w:lang w:val="en-GB"/>
                  <w:rPrChange w:id="1572" w:author="Michael Monkenbusch" w:date="2016-11-18T10:51:00Z">
                    <w:rPr>
                      <w:sz w:val="18"/>
                      <w:szCs w:val="18"/>
                      <w:lang w:val="en-GB"/>
                    </w:rPr>
                  </w:rPrChange>
                </w:rPr>
                <w:delText xml:space="preserve">[go] </w:delText>
              </w:r>
            </w:del>
          </w:p>
          <w:p w:rsidR="000C424B" w:rsidRPr="00C84EA9" w:rsidRDefault="000C424B" w:rsidP="00215AF7">
            <w:pPr>
              <w:pStyle w:val="StandardWeb"/>
              <w:spacing w:before="0" w:beforeAutospacing="0" w:after="0"/>
              <w:rPr>
                <w:lang w:val="en-GB"/>
                <w:rPrChange w:id="1573" w:author="Michael Monkenbusch" w:date="2016-11-18T10:51:00Z">
                  <w:rPr>
                    <w:lang w:val="en-GB"/>
                  </w:rPr>
                </w:rPrChange>
              </w:rPr>
            </w:pPr>
            <w:r w:rsidRPr="00C84EA9">
              <w:rPr>
                <w:sz w:val="18"/>
                <w:szCs w:val="18"/>
                <w:lang w:val="en-GB"/>
                <w:rPrChange w:id="1574" w:author="Michael Monkenbusch" w:date="2016-11-18T10:51:00Z">
                  <w:rPr>
                    <w:sz w:val="18"/>
                    <w:szCs w:val="18"/>
                    <w:lang w:val="en-GB"/>
                  </w:rPr>
                </w:rPrChange>
              </w:rPr>
              <w:t xml:space="preserve">Wth the </w:t>
            </w:r>
            <w:r w:rsidRPr="00C84EA9">
              <w:rPr>
                <w:rFonts w:ascii="Helvetica" w:hAnsi="Helvetica" w:cs="Helvetica"/>
                <w:b/>
                <w:bCs/>
                <w:sz w:val="18"/>
                <w:szCs w:val="18"/>
                <w:shd w:val="clear" w:color="auto" w:fill="FFFF00"/>
                <w:lang w:val="en-GB"/>
                <w:rPrChange w:id="1575" w:author="Michael Monkenbusch" w:date="2016-11-18T10:51:00Z">
                  <w:rPr>
                    <w:rFonts w:ascii="Helvetica" w:hAnsi="Helvetica" w:cs="Helvetica"/>
                    <w:b/>
                    <w:bCs/>
                    <w:sz w:val="18"/>
                    <w:szCs w:val="18"/>
                    <w:shd w:val="clear" w:color="auto" w:fill="FFFF00"/>
                    <w:lang w:val="en-GB"/>
                  </w:rPr>
                </w:rPrChange>
              </w:rPr>
              <w:t>fit</w:t>
            </w:r>
            <w:r w:rsidRPr="00C84EA9">
              <w:rPr>
                <w:sz w:val="18"/>
                <w:szCs w:val="18"/>
                <w:lang w:val="en-GB"/>
                <w:rPrChange w:id="1576" w:author="Michael Monkenbusch" w:date="2016-11-18T10:51:00Z">
                  <w:rPr>
                    <w:sz w:val="18"/>
                    <w:szCs w:val="18"/>
                    <w:lang w:val="en-GB"/>
                  </w:rPr>
                </w:rPrChange>
              </w:rPr>
              <w:t xml:space="preserve"> -command the parameters of the activated theories are fitted to your selected data (more than one data-record may be selected !) x1 specifies the lower x-value of the fit-interval, x2 the upper value. </w:t>
            </w:r>
          </w:p>
          <w:p w:rsidR="000C424B" w:rsidRPr="00C84EA9" w:rsidRDefault="000C424B" w:rsidP="00215AF7">
            <w:pPr>
              <w:pStyle w:val="StandardWeb"/>
              <w:spacing w:before="0" w:beforeAutospacing="0" w:after="0"/>
              <w:rPr>
                <w:lang w:val="en-GB"/>
                <w:rPrChange w:id="1577" w:author="Michael Monkenbusch" w:date="2016-11-18T10:51:00Z">
                  <w:rPr>
                    <w:lang w:val="en-GB"/>
                  </w:rPr>
                </w:rPrChange>
              </w:rPr>
            </w:pPr>
            <w:r w:rsidRPr="00C84EA9">
              <w:rPr>
                <w:sz w:val="18"/>
                <w:szCs w:val="18"/>
                <w:lang w:val="en-GB"/>
                <w:rPrChange w:id="1578" w:author="Michael Monkenbusch" w:date="2016-11-18T10:51:00Z">
                  <w:rPr>
                    <w:sz w:val="18"/>
                    <w:szCs w:val="18"/>
                    <w:lang w:val="en-GB"/>
                  </w:rPr>
                </w:rPrChange>
              </w:rPr>
              <w:t xml:space="preserve">If </w:t>
            </w:r>
            <w:r w:rsidRPr="00C84EA9">
              <w:rPr>
                <w:b/>
                <w:bCs/>
                <w:sz w:val="18"/>
                <w:szCs w:val="18"/>
                <w:shd w:val="clear" w:color="auto" w:fill="FFFF00"/>
                <w:lang w:val="en-GB"/>
                <w:rPrChange w:id="1579" w:author="Michael Monkenbusch" w:date="2016-11-18T10:51:00Z">
                  <w:rPr>
                    <w:b/>
                    <w:bCs/>
                    <w:sz w:val="18"/>
                    <w:szCs w:val="18"/>
                    <w:shd w:val="clear" w:color="auto" w:fill="FFFF00"/>
                    <w:lang w:val="en-GB"/>
                  </w:rPr>
                </w:rPrChange>
              </w:rPr>
              <w:t>auto</w:t>
            </w:r>
            <w:r w:rsidRPr="00C84EA9">
              <w:rPr>
                <w:sz w:val="18"/>
                <w:szCs w:val="18"/>
                <w:lang w:val="en-GB"/>
                <w:rPrChange w:id="1580" w:author="Michael Monkenbusch" w:date="2016-11-18T10:51:00Z">
                  <w:rPr>
                    <w:sz w:val="18"/>
                    <w:szCs w:val="18"/>
                    <w:lang w:val="en-GB"/>
                  </w:rPr>
                </w:rPrChange>
              </w:rPr>
              <w:t xml:space="preserve"> is given x1 and x2 values are ignored and all data are respected in the fit. the next time x1 or x2 is given again a corresponding limit is again established. See also the command </w:t>
            </w:r>
            <w:r w:rsidRPr="00C84EA9">
              <w:rPr>
                <w:rFonts w:ascii="Helvetica" w:hAnsi="Helvetica" w:cs="Helvetica"/>
                <w:b/>
                <w:bCs/>
                <w:sz w:val="18"/>
                <w:szCs w:val="18"/>
                <w:shd w:val="clear" w:color="auto" w:fill="FFFF00"/>
                <w:lang w:val="en-GB"/>
                <w:rPrChange w:id="1581" w:author="Michael Monkenbusch" w:date="2016-11-18T10:51:00Z">
                  <w:rPr>
                    <w:rFonts w:ascii="Helvetica" w:hAnsi="Helvetica" w:cs="Helvetica"/>
                    <w:b/>
                    <w:bCs/>
                    <w:sz w:val="18"/>
                    <w:szCs w:val="18"/>
                    <w:shd w:val="clear" w:color="auto" w:fill="FFFF00"/>
                    <w:lang w:val="en-GB"/>
                  </w:rPr>
                </w:rPrChange>
              </w:rPr>
              <w:t>clip</w:t>
            </w:r>
            <w:r w:rsidRPr="00C84EA9">
              <w:rPr>
                <w:sz w:val="18"/>
                <w:szCs w:val="18"/>
                <w:lang w:val="en-GB"/>
                <w:rPrChange w:id="1582" w:author="Michael Monkenbusch" w:date="2016-11-18T10:51:00Z">
                  <w:rPr>
                    <w:sz w:val="18"/>
                    <w:szCs w:val="18"/>
                    <w:lang w:val="en-GB"/>
                  </w:rPr>
                </w:rPrChange>
              </w:rPr>
              <w:t xml:space="preserve"> .</w:t>
            </w:r>
          </w:p>
          <w:p w:rsidR="000C424B" w:rsidRPr="00C84EA9" w:rsidRDefault="000C424B" w:rsidP="00215AF7">
            <w:pPr>
              <w:pStyle w:val="StandardWeb"/>
              <w:spacing w:before="0" w:beforeAutospacing="0" w:after="0"/>
              <w:rPr>
                <w:lang w:val="en-GB"/>
                <w:rPrChange w:id="1583" w:author="Michael Monkenbusch" w:date="2016-11-18T10:51:00Z">
                  <w:rPr>
                    <w:lang w:val="en-GB"/>
                  </w:rPr>
                </w:rPrChange>
              </w:rPr>
            </w:pPr>
            <w:r w:rsidRPr="00C84EA9">
              <w:rPr>
                <w:sz w:val="18"/>
                <w:szCs w:val="18"/>
                <w:lang w:val="en-GB"/>
                <w:rPrChange w:id="1584" w:author="Michael Monkenbusch" w:date="2016-11-18T10:51:00Z">
                  <w:rPr>
                    <w:sz w:val="18"/>
                    <w:szCs w:val="18"/>
                    <w:lang w:val="en-GB"/>
                  </w:rPr>
                </w:rPrChange>
              </w:rPr>
              <w:t xml:space="preserve">With </w:t>
            </w:r>
            <w:r w:rsidRPr="00C84EA9">
              <w:rPr>
                <w:b/>
                <w:bCs/>
                <w:sz w:val="18"/>
                <w:szCs w:val="18"/>
                <w:shd w:val="clear" w:color="auto" w:fill="FFFF00"/>
                <w:lang w:val="en-GB"/>
                <w:rPrChange w:id="1585" w:author="Michael Monkenbusch" w:date="2016-11-18T10:51:00Z">
                  <w:rPr>
                    <w:b/>
                    <w:bCs/>
                    <w:sz w:val="18"/>
                    <w:szCs w:val="18"/>
                    <w:shd w:val="clear" w:color="auto" w:fill="FFFF00"/>
                    <w:lang w:val="en-GB"/>
                  </w:rPr>
                </w:rPrChange>
              </w:rPr>
              <w:t>maxfn</w:t>
            </w:r>
            <w:r w:rsidRPr="00C84EA9">
              <w:rPr>
                <w:b/>
                <w:bCs/>
                <w:sz w:val="18"/>
                <w:szCs w:val="18"/>
                <w:lang w:val="en-GB"/>
                <w:rPrChange w:id="1586" w:author="Michael Monkenbusch" w:date="2016-11-18T10:51:00Z">
                  <w:rPr>
                    <w:b/>
                    <w:bCs/>
                    <w:sz w:val="18"/>
                    <w:szCs w:val="18"/>
                    <w:lang w:val="en-GB"/>
                  </w:rPr>
                </w:rPrChange>
              </w:rPr>
              <w:t xml:space="preserve"> </w:t>
            </w:r>
            <w:r w:rsidRPr="00C84EA9">
              <w:rPr>
                <w:sz w:val="18"/>
                <w:szCs w:val="18"/>
                <w:lang w:val="en-GB"/>
                <w:rPrChange w:id="1587" w:author="Michael Monkenbusch" w:date="2016-11-18T10:51:00Z">
                  <w:rPr>
                    <w:sz w:val="18"/>
                    <w:szCs w:val="18"/>
                    <w:lang w:val="en-GB"/>
                  </w:rPr>
                </w:rPrChange>
              </w:rPr>
              <w:t>you can set the maximum number of function calls that take place during the fit-procedure.</w:t>
            </w:r>
          </w:p>
          <w:p w:rsidR="000C424B" w:rsidRPr="00C84EA9" w:rsidRDefault="000C424B" w:rsidP="00215AF7">
            <w:pPr>
              <w:pStyle w:val="StandardWeb"/>
              <w:spacing w:before="0" w:beforeAutospacing="0" w:after="0"/>
              <w:rPr>
                <w:lang w:val="en-GB"/>
                <w:rPrChange w:id="1588" w:author="Michael Monkenbusch" w:date="2016-11-18T10:51:00Z">
                  <w:rPr>
                    <w:lang w:val="en-GB"/>
                  </w:rPr>
                </w:rPrChange>
              </w:rPr>
            </w:pPr>
          </w:p>
          <w:p w:rsidR="000C424B" w:rsidRPr="00C84EA9" w:rsidRDefault="000C424B" w:rsidP="00215AF7">
            <w:pPr>
              <w:pStyle w:val="StandardWeb"/>
              <w:spacing w:before="0" w:beforeAutospacing="0" w:after="0"/>
              <w:rPr>
                <w:lang w:val="en-GB"/>
                <w:rPrChange w:id="1589" w:author="Michael Monkenbusch" w:date="2016-11-18T10:51:00Z">
                  <w:rPr>
                    <w:lang w:val="en-GB"/>
                  </w:rPr>
                </w:rPrChange>
              </w:rPr>
            </w:pPr>
            <w:r w:rsidRPr="00C84EA9">
              <w:rPr>
                <w:sz w:val="18"/>
                <w:szCs w:val="18"/>
                <w:lang w:val="en-GB"/>
                <w:rPrChange w:id="1590" w:author="Michael Monkenbusch" w:date="2016-11-18T10:51:00Z">
                  <w:rPr>
                    <w:sz w:val="18"/>
                    <w:szCs w:val="18"/>
                    <w:lang w:val="en-GB"/>
                  </w:rPr>
                </w:rPrChange>
              </w:rPr>
              <w:t xml:space="preserve">The </w:t>
            </w:r>
            <w:r w:rsidRPr="00C84EA9">
              <w:rPr>
                <w:b/>
                <w:bCs/>
                <w:sz w:val="18"/>
                <w:szCs w:val="18"/>
                <w:shd w:val="clear" w:color="auto" w:fill="FFFF00"/>
                <w:lang w:val="en-GB"/>
                <w:rPrChange w:id="1591" w:author="Michael Monkenbusch" w:date="2016-11-18T10:51:00Z">
                  <w:rPr>
                    <w:b/>
                    <w:bCs/>
                    <w:sz w:val="18"/>
                    <w:szCs w:val="18"/>
                    <w:shd w:val="clear" w:color="auto" w:fill="FFFF00"/>
                    <w:lang w:val="en-GB"/>
                  </w:rPr>
                </w:rPrChange>
              </w:rPr>
              <w:t>go</w:t>
            </w:r>
            <w:r w:rsidRPr="00C84EA9">
              <w:rPr>
                <w:sz w:val="18"/>
                <w:szCs w:val="18"/>
                <w:lang w:val="en-GB"/>
                <w:rPrChange w:id="1592" w:author="Michael Monkenbusch" w:date="2016-11-18T10:51:00Z">
                  <w:rPr>
                    <w:sz w:val="18"/>
                    <w:szCs w:val="18"/>
                    <w:lang w:val="en-GB"/>
                  </w:rPr>
                </w:rPrChange>
              </w:rPr>
              <w:t>-option</w:t>
            </w:r>
            <w:ins w:id="1593" w:author="Michael Monkenbusch" w:date="2016-11-18T10:28:00Z">
              <w:r w:rsidR="004F4E32" w:rsidRPr="00C84EA9">
                <w:rPr>
                  <w:sz w:val="18"/>
                  <w:szCs w:val="18"/>
                  <w:lang w:val="en-GB"/>
                  <w:rPrChange w:id="1594" w:author="Michael Monkenbusch" w:date="2016-11-18T10:51:00Z">
                    <w:rPr>
                      <w:sz w:val="18"/>
                      <w:szCs w:val="18"/>
                      <w:lang w:val="en-GB"/>
                    </w:rPr>
                  </w:rPrChange>
                </w:rPr>
                <w:t xml:space="preserve"> from previous version has beeen removed.</w:t>
              </w:r>
            </w:ins>
            <w:del w:id="1595" w:author="Michael Monkenbusch" w:date="2016-11-18T10:28:00Z">
              <w:r w:rsidRPr="00C84EA9" w:rsidDel="004F4E32">
                <w:rPr>
                  <w:sz w:val="18"/>
                  <w:szCs w:val="18"/>
                  <w:lang w:val="en-GB"/>
                  <w:rPrChange w:id="1596" w:author="Michael Monkenbusch" w:date="2016-11-18T10:51:00Z">
                    <w:rPr>
                      <w:sz w:val="18"/>
                      <w:szCs w:val="18"/>
                      <w:lang w:val="en-GB"/>
                    </w:rPr>
                  </w:rPrChange>
                </w:rPr>
                <w:delText xml:space="preserve"> must be explicitely stated every time the </w:delText>
              </w:r>
              <w:r w:rsidRPr="00C84EA9" w:rsidDel="004F4E32">
                <w:rPr>
                  <w:rFonts w:ascii="Helvetica" w:hAnsi="Helvetica" w:cs="Helvetica"/>
                  <w:b/>
                  <w:bCs/>
                  <w:sz w:val="18"/>
                  <w:szCs w:val="18"/>
                  <w:shd w:val="clear" w:color="auto" w:fill="FFFF00"/>
                  <w:lang w:val="en-GB"/>
                  <w:rPrChange w:id="1597" w:author="Michael Monkenbusch" w:date="2016-11-18T10:51:00Z">
                    <w:rPr>
                      <w:rFonts w:ascii="Helvetica" w:hAnsi="Helvetica" w:cs="Helvetica"/>
                      <w:b/>
                      <w:bCs/>
                      <w:sz w:val="18"/>
                      <w:szCs w:val="18"/>
                      <w:shd w:val="clear" w:color="auto" w:fill="FFFF00"/>
                      <w:lang w:val="en-GB"/>
                    </w:rPr>
                  </w:rPrChange>
                </w:rPr>
                <w:delText>fit</w:delText>
              </w:r>
              <w:r w:rsidRPr="00C84EA9" w:rsidDel="004F4E32">
                <w:rPr>
                  <w:sz w:val="18"/>
                  <w:szCs w:val="18"/>
                  <w:lang w:val="en-GB"/>
                  <w:rPrChange w:id="1598" w:author="Michael Monkenbusch" w:date="2016-11-18T10:51:00Z">
                    <w:rPr>
                      <w:sz w:val="18"/>
                      <w:szCs w:val="18"/>
                      <w:lang w:val="en-GB"/>
                    </w:rPr>
                  </w:rPrChange>
                </w:rPr>
                <w:delText xml:space="preserve"> command is used. if not given, </w:delText>
              </w:r>
              <w:r w:rsidRPr="00C84EA9" w:rsidDel="004F4E32">
                <w:rPr>
                  <w:rFonts w:ascii="Helvetica" w:hAnsi="Helvetica" w:cs="Helvetica"/>
                  <w:b/>
                  <w:bCs/>
                  <w:sz w:val="18"/>
                  <w:szCs w:val="18"/>
                  <w:shd w:val="clear" w:color="auto" w:fill="FFFF00"/>
                  <w:lang w:val="en-GB"/>
                  <w:rPrChange w:id="1599" w:author="Michael Monkenbusch" w:date="2016-11-18T10:51:00Z">
                    <w:rPr>
                      <w:rFonts w:ascii="Helvetica" w:hAnsi="Helvetica" w:cs="Helvetica"/>
                      <w:b/>
                      <w:bCs/>
                      <w:sz w:val="18"/>
                      <w:szCs w:val="18"/>
                      <w:shd w:val="clear" w:color="auto" w:fill="FFFF00"/>
                      <w:lang w:val="en-GB"/>
                    </w:rPr>
                  </w:rPrChange>
                </w:rPr>
                <w:delText>fit</w:delText>
              </w:r>
              <w:r w:rsidRPr="00C84EA9" w:rsidDel="004F4E32">
                <w:rPr>
                  <w:sz w:val="18"/>
                  <w:szCs w:val="18"/>
                  <w:lang w:val="en-GB"/>
                  <w:rPrChange w:id="1600" w:author="Michael Monkenbusch" w:date="2016-11-18T10:51:00Z">
                    <w:rPr>
                      <w:sz w:val="18"/>
                      <w:szCs w:val="18"/>
                      <w:lang w:val="en-GB"/>
                    </w:rPr>
                  </w:rPrChange>
                </w:rPr>
                <w:delText xml:space="preserve"> will only find the parameters for the activated theory. the curve-fitting can then be done by once more entering: </w:delText>
              </w:r>
              <w:r w:rsidRPr="00C84EA9" w:rsidDel="004F4E32">
                <w:rPr>
                  <w:rFonts w:ascii="Helvetica" w:hAnsi="Helvetica" w:cs="Helvetica"/>
                  <w:b/>
                  <w:bCs/>
                  <w:sz w:val="18"/>
                  <w:szCs w:val="18"/>
                  <w:shd w:val="clear" w:color="auto" w:fill="FFFF00"/>
                  <w:lang w:val="en-GB"/>
                  <w:rPrChange w:id="1601" w:author="Michael Monkenbusch" w:date="2016-11-18T10:51:00Z">
                    <w:rPr>
                      <w:rFonts w:ascii="Helvetica" w:hAnsi="Helvetica" w:cs="Helvetica"/>
                      <w:b/>
                      <w:bCs/>
                      <w:sz w:val="18"/>
                      <w:szCs w:val="18"/>
                      <w:shd w:val="clear" w:color="auto" w:fill="FFFF00"/>
                      <w:lang w:val="en-GB"/>
                    </w:rPr>
                  </w:rPrChange>
                </w:rPr>
                <w:delText>fit</w:delText>
              </w:r>
              <w:r w:rsidRPr="00C84EA9" w:rsidDel="004F4E32">
                <w:rPr>
                  <w:sz w:val="18"/>
                  <w:szCs w:val="18"/>
                  <w:lang w:val="en-GB"/>
                  <w:rPrChange w:id="1602" w:author="Michael Monkenbusch" w:date="2016-11-18T10:51:00Z">
                    <w:rPr>
                      <w:sz w:val="18"/>
                      <w:szCs w:val="18"/>
                      <w:lang w:val="en-GB"/>
                    </w:rPr>
                  </w:rPrChange>
                </w:rPr>
                <w:delText xml:space="preserve"> without any parameters.</w:delText>
              </w:r>
            </w:del>
          </w:p>
          <w:p w:rsidR="000C424B" w:rsidRPr="00C84EA9" w:rsidRDefault="000C424B" w:rsidP="00215AF7">
            <w:pPr>
              <w:pStyle w:val="StandardWeb"/>
              <w:spacing w:before="0" w:beforeAutospacing="0" w:after="0"/>
              <w:rPr>
                <w:lang w:val="en-GB"/>
                <w:rPrChange w:id="1603" w:author="Michael Monkenbusch" w:date="2016-11-18T10:51:00Z">
                  <w:rPr>
                    <w:lang w:val="en-GB"/>
                  </w:rPr>
                </w:rPrChange>
              </w:rPr>
            </w:pPr>
          </w:p>
          <w:p w:rsidR="000C424B" w:rsidRPr="00C84EA9" w:rsidRDefault="000C424B" w:rsidP="00215AF7">
            <w:pPr>
              <w:pStyle w:val="StandardWeb"/>
              <w:spacing w:before="0" w:beforeAutospacing="0" w:after="0"/>
              <w:rPr>
                <w:lang w:val="en-GB"/>
                <w:rPrChange w:id="1604" w:author="Michael Monkenbusch" w:date="2016-11-18T10:51:00Z">
                  <w:rPr>
                    <w:lang w:val="en-GB"/>
                  </w:rPr>
                </w:rPrChange>
              </w:rPr>
            </w:pPr>
            <w:r w:rsidRPr="00C84EA9">
              <w:rPr>
                <w:sz w:val="18"/>
                <w:szCs w:val="18"/>
                <w:lang w:val="en-GB"/>
                <w:rPrChange w:id="1605" w:author="Michael Monkenbusch" w:date="2016-11-18T10:51:00Z">
                  <w:rPr>
                    <w:sz w:val="18"/>
                    <w:szCs w:val="18"/>
                    <w:lang w:val="en-GB"/>
                  </w:rPr>
                </w:rPrChange>
              </w:rPr>
              <w:t xml:space="preserve">Convolution with a resolution function (SANS) may be performed; for details see </w:t>
            </w:r>
            <w:r w:rsidRPr="00C84EA9">
              <w:rPr>
                <w:rFonts w:ascii="Helvetica" w:hAnsi="Helvetica" w:cs="Helvetica"/>
                <w:b/>
                <w:bCs/>
                <w:sz w:val="18"/>
                <w:szCs w:val="18"/>
                <w:shd w:val="clear" w:color="auto" w:fill="FFFF00"/>
                <w:lang w:val="en-GB"/>
                <w:rPrChange w:id="1606" w:author="Michael Monkenbusch" w:date="2016-11-18T10:51:00Z">
                  <w:rPr>
                    <w:rFonts w:ascii="Helvetica" w:hAnsi="Helvetica" w:cs="Helvetica"/>
                    <w:b/>
                    <w:bCs/>
                    <w:sz w:val="18"/>
                    <w:szCs w:val="18"/>
                    <w:shd w:val="clear" w:color="auto" w:fill="FFFF00"/>
                    <w:lang w:val="en-GB"/>
                  </w:rPr>
                </w:rPrChange>
              </w:rPr>
              <w:t>fit</w:t>
            </w:r>
            <w:r w:rsidRPr="00C84EA9">
              <w:rPr>
                <w:sz w:val="18"/>
                <w:szCs w:val="18"/>
                <w:lang w:val="en-GB"/>
                <w:rPrChange w:id="1607" w:author="Michael Monkenbusch" w:date="2016-11-18T10:51:00Z">
                  <w:rPr>
                    <w:sz w:val="18"/>
                    <w:szCs w:val="18"/>
                    <w:lang w:val="en-GB"/>
                  </w:rPr>
                </w:rPrChange>
              </w:rPr>
              <w:t xml:space="preserve"> !</w:t>
            </w:r>
          </w:p>
          <w:p w:rsidR="000C424B" w:rsidRPr="00C84EA9" w:rsidRDefault="000C424B" w:rsidP="00215AF7">
            <w:pPr>
              <w:pStyle w:val="StandardWeb"/>
              <w:spacing w:before="0" w:beforeAutospacing="0" w:after="0"/>
              <w:rPr>
                <w:lang w:val="en-GB"/>
                <w:rPrChange w:id="1608" w:author="Michael Monkenbusch" w:date="2016-11-18T10:51:00Z">
                  <w:rPr>
                    <w:lang w:val="en-GB"/>
                  </w:rPr>
                </w:rPrChange>
              </w:rPr>
            </w:pPr>
            <w:r w:rsidRPr="00C84EA9">
              <w:rPr>
                <w:sz w:val="18"/>
                <w:szCs w:val="18"/>
                <w:lang w:val="en-GB"/>
                <w:rPrChange w:id="1609" w:author="Michael Monkenbusch" w:date="2016-11-18T10:51:00Z">
                  <w:rPr>
                    <w:sz w:val="18"/>
                    <w:szCs w:val="18"/>
                    <w:lang w:val="en-GB"/>
                  </w:rPr>
                </w:rPrChange>
              </w:rPr>
              <w:t xml:space="preserve">Another way to deal with resolution convolution is decribed in the </w:t>
            </w:r>
            <w:r w:rsidRPr="00C84EA9">
              <w:rPr>
                <w:b/>
                <w:bCs/>
                <w:sz w:val="18"/>
                <w:szCs w:val="18"/>
                <w:shd w:val="clear" w:color="auto" w:fill="FFFF00"/>
                <w:lang w:val="en-GB"/>
                <w:rPrChange w:id="1610" w:author="Michael Monkenbusch" w:date="2016-11-18T10:51:00Z">
                  <w:rPr>
                    <w:b/>
                    <w:bCs/>
                    <w:sz w:val="18"/>
                    <w:szCs w:val="18"/>
                    <w:shd w:val="clear" w:color="auto" w:fill="FFFF00"/>
                    <w:lang w:val="en-GB"/>
                  </w:rPr>
                </w:rPrChange>
              </w:rPr>
              <w:t>BSS</w:t>
            </w:r>
            <w:r w:rsidRPr="00C84EA9">
              <w:rPr>
                <w:sz w:val="18"/>
                <w:szCs w:val="18"/>
                <w:lang w:val="en-GB"/>
                <w:rPrChange w:id="1611" w:author="Michael Monkenbusch" w:date="2016-11-18T10:51:00Z">
                  <w:rPr>
                    <w:sz w:val="18"/>
                    <w:szCs w:val="18"/>
                    <w:lang w:val="en-GB"/>
                  </w:rPr>
                </w:rPrChange>
              </w:rPr>
              <w:t xml:space="preserve"> part.</w:t>
            </w:r>
          </w:p>
          <w:p w:rsidR="000C424B" w:rsidRPr="00C84EA9" w:rsidRDefault="000C424B" w:rsidP="00215AF7">
            <w:pPr>
              <w:pStyle w:val="StandardWeb"/>
              <w:spacing w:before="0" w:beforeAutospacing="0" w:after="0"/>
              <w:rPr>
                <w:lang w:val="en-GB"/>
                <w:rPrChange w:id="1612" w:author="Michael Monkenbusch" w:date="2016-11-18T10:51:00Z">
                  <w:rPr>
                    <w:lang w:val="en-GB"/>
                  </w:rPr>
                </w:rPrChange>
              </w:rPr>
            </w:pPr>
          </w:p>
          <w:p w:rsidR="000C424B" w:rsidRPr="00C84EA9" w:rsidRDefault="000C424B" w:rsidP="00215AF7">
            <w:pPr>
              <w:pStyle w:val="StandardWeb"/>
              <w:spacing w:before="0" w:beforeAutospacing="0" w:after="0"/>
              <w:rPr>
                <w:rPrChange w:id="1613" w:author="Michael Monkenbusch" w:date="2016-11-18T10:51:00Z">
                  <w:rPr/>
                </w:rPrChange>
              </w:rPr>
            </w:pPr>
            <w:r w:rsidRPr="00C84EA9">
              <w:rPr>
                <w:b/>
                <w:bCs/>
                <w:sz w:val="18"/>
                <w:szCs w:val="18"/>
                <w:shd w:val="clear" w:color="auto" w:fill="FFFF00"/>
                <w:lang w:val="en-GB"/>
                <w:rPrChange w:id="1614" w:author="Michael Monkenbusch" w:date="2016-11-18T10:51:00Z">
                  <w:rPr>
                    <w:b/>
                    <w:bCs/>
                    <w:sz w:val="18"/>
                    <w:szCs w:val="18"/>
                    <w:shd w:val="clear" w:color="auto" w:fill="FFFF00"/>
                    <w:lang w:val="en-GB"/>
                  </w:rPr>
                </w:rPrChange>
              </w:rPr>
              <w:t>map</w:t>
            </w:r>
            <w:r w:rsidRPr="00C84EA9">
              <w:rPr>
                <w:b/>
                <w:bCs/>
                <w:sz w:val="18"/>
                <w:szCs w:val="18"/>
                <w:lang w:val="en-GB"/>
                <w:rPrChange w:id="1615" w:author="Michael Monkenbusch" w:date="2016-11-18T10:51:00Z">
                  <w:rPr>
                    <w:b/>
                    <w:bCs/>
                    <w:sz w:val="18"/>
                    <w:szCs w:val="18"/>
                    <w:lang w:val="en-GB"/>
                  </w:rPr>
                </w:rPrChange>
              </w:rPr>
              <w:t xml:space="preserve"> </w:t>
            </w:r>
            <w:r w:rsidRPr="00C84EA9">
              <w:rPr>
                <w:sz w:val="18"/>
                <w:szCs w:val="18"/>
                <w:lang w:val="en-GB"/>
                <w:rPrChange w:id="1616" w:author="Michael Monkenbusch" w:date="2016-11-18T10:51:00Z">
                  <w:rPr>
                    <w:sz w:val="18"/>
                    <w:szCs w:val="18"/>
                    <w:lang w:val="en-GB"/>
                  </w:rPr>
                </w:rPrChange>
              </w:rPr>
              <w:t xml:space="preserve">option causes </w:t>
            </w:r>
            <w:r w:rsidRPr="00C84EA9">
              <w:rPr>
                <w:rFonts w:ascii="Helvetica" w:hAnsi="Helvetica" w:cs="Helvetica"/>
                <w:b/>
                <w:bCs/>
                <w:sz w:val="18"/>
                <w:szCs w:val="18"/>
                <w:shd w:val="clear" w:color="auto" w:fill="FFFF00"/>
                <w:lang w:val="en-GB"/>
                <w:rPrChange w:id="1617" w:author="Michael Monkenbusch" w:date="2016-11-18T10:51:00Z">
                  <w:rPr>
                    <w:rFonts w:ascii="Helvetica" w:hAnsi="Helvetica" w:cs="Helvetica"/>
                    <w:b/>
                    <w:bCs/>
                    <w:sz w:val="18"/>
                    <w:szCs w:val="18"/>
                    <w:shd w:val="clear" w:color="auto" w:fill="FFFF00"/>
                    <w:lang w:val="en-GB"/>
                  </w:rPr>
                </w:rPrChange>
              </w:rPr>
              <w:t>fit</w:t>
            </w:r>
            <w:r w:rsidRPr="00C84EA9">
              <w:rPr>
                <w:sz w:val="18"/>
                <w:szCs w:val="18"/>
                <w:lang w:val="en-GB"/>
                <w:rPrChange w:id="1618" w:author="Michael Monkenbusch" w:date="2016-11-18T10:51:00Z">
                  <w:rPr>
                    <w:sz w:val="18"/>
                    <w:szCs w:val="18"/>
                    <w:lang w:val="en-GB"/>
                  </w:rPr>
                </w:rPrChange>
              </w:rPr>
              <w:t xml:space="preserve"> to writes files </w:t>
            </w:r>
            <w:r w:rsidRPr="00C84EA9">
              <w:rPr>
                <w:b/>
                <w:bCs/>
                <w:i/>
                <w:iCs/>
                <w:sz w:val="18"/>
                <w:szCs w:val="18"/>
                <w:shd w:val="clear" w:color="auto" w:fill="FFFF00"/>
                <w:lang w:val="en-GB"/>
                <w:rPrChange w:id="1619" w:author="Michael Monkenbusch" w:date="2016-11-18T10:51:00Z">
                  <w:rPr>
                    <w:b/>
                    <w:bCs/>
                    <w:i/>
                    <w:iCs/>
                    <w:sz w:val="18"/>
                    <w:szCs w:val="18"/>
                    <w:shd w:val="clear" w:color="auto" w:fill="FFFF00"/>
                    <w:lang w:val="en-GB"/>
                  </w:rPr>
                </w:rPrChange>
              </w:rPr>
              <w:t>map.xy</w:t>
            </w:r>
            <w:r w:rsidRPr="00C84EA9">
              <w:rPr>
                <w:sz w:val="18"/>
                <w:szCs w:val="18"/>
                <w:lang w:val="en-GB"/>
                <w:rPrChange w:id="1620" w:author="Michael Monkenbusch" w:date="2016-11-18T10:51:00Z">
                  <w:rPr>
                    <w:sz w:val="18"/>
                    <w:szCs w:val="18"/>
                    <w:lang w:val="en-GB"/>
                  </w:rPr>
                </w:rPrChange>
              </w:rPr>
              <w:t xml:space="preserve"> and </w:t>
            </w:r>
            <w:r w:rsidRPr="00C84EA9">
              <w:rPr>
                <w:b/>
                <w:bCs/>
                <w:i/>
                <w:iCs/>
                <w:sz w:val="18"/>
                <w:szCs w:val="18"/>
                <w:shd w:val="clear" w:color="auto" w:fill="FFFF00"/>
                <w:lang w:val="en-GB"/>
                <w:rPrChange w:id="1621" w:author="Michael Monkenbusch" w:date="2016-11-18T10:51:00Z">
                  <w:rPr>
                    <w:b/>
                    <w:bCs/>
                    <w:i/>
                    <w:iCs/>
                    <w:sz w:val="18"/>
                    <w:szCs w:val="18"/>
                    <w:shd w:val="clear" w:color="auto" w:fill="FFFF00"/>
                    <w:lang w:val="en-GB"/>
                  </w:rPr>
                </w:rPrChange>
              </w:rPr>
              <w:t>map.ssq</w:t>
            </w:r>
            <w:r w:rsidRPr="00C84EA9">
              <w:rPr>
                <w:sz w:val="18"/>
                <w:szCs w:val="18"/>
                <w:lang w:val="en-GB"/>
                <w:rPrChange w:id="1622" w:author="Michael Monkenbusch" w:date="2016-11-18T10:51:00Z">
                  <w:rPr>
                    <w:sz w:val="18"/>
                    <w:szCs w:val="18"/>
                    <w:lang w:val="en-GB"/>
                  </w:rPr>
                </w:rPrChange>
              </w:rPr>
              <w:t xml:space="preserve"> that contain the landscape of ssq vs paramaters (</w:t>
            </w:r>
            <w:r w:rsidRPr="00C84EA9">
              <w:rPr>
                <w:b/>
                <w:bCs/>
                <w:sz w:val="18"/>
                <w:szCs w:val="18"/>
                <w:lang w:val="en-GB"/>
                <w:rPrChange w:id="1623" w:author="Michael Monkenbusch" w:date="2016-11-18T10:51:00Z">
                  <w:rPr>
                    <w:b/>
                    <w:bCs/>
                    <w:sz w:val="18"/>
                    <w:szCs w:val="18"/>
                    <w:lang w:val="en-GB"/>
                  </w:rPr>
                </w:rPrChange>
              </w:rPr>
              <w:t>max. no of free pars.=3</w:t>
            </w:r>
            <w:r w:rsidRPr="00C84EA9">
              <w:rPr>
                <w:sz w:val="18"/>
                <w:szCs w:val="18"/>
                <w:lang w:val="en-GB"/>
                <w:rPrChange w:id="1624" w:author="Michael Monkenbusch" w:date="2016-11-18T10:51:00Z">
                  <w:rPr>
                    <w:sz w:val="18"/>
                    <w:szCs w:val="18"/>
                    <w:lang w:val="en-GB"/>
                  </w:rPr>
                </w:rPrChange>
              </w:rPr>
              <w:t>) The parameters varied are those with nonzero fitscale. The stepwidth used is fitscale/</w:t>
            </w:r>
            <w:r w:rsidRPr="00C84EA9">
              <w:rPr>
                <w:b/>
                <w:bCs/>
                <w:sz w:val="18"/>
                <w:szCs w:val="18"/>
                <w:shd w:val="clear" w:color="auto" w:fill="FFFF00"/>
                <w:lang w:val="en-GB"/>
                <w:rPrChange w:id="1625" w:author="Michael Monkenbusch" w:date="2016-11-18T10:51:00Z">
                  <w:rPr>
                    <w:b/>
                    <w:bCs/>
                    <w:sz w:val="18"/>
                    <w:szCs w:val="18"/>
                    <w:shd w:val="clear" w:color="auto" w:fill="FFFF00"/>
                    <w:lang w:val="en-GB"/>
                  </w:rPr>
                </w:rPrChange>
              </w:rPr>
              <w:t>div</w:t>
            </w:r>
            <w:r w:rsidRPr="00C84EA9">
              <w:rPr>
                <w:sz w:val="18"/>
                <w:szCs w:val="18"/>
                <w:lang w:val="en-GB"/>
                <w:rPrChange w:id="1626" w:author="Michael Monkenbusch" w:date="2016-11-18T10:51:00Z">
                  <w:rPr>
                    <w:sz w:val="18"/>
                    <w:szCs w:val="18"/>
                    <w:lang w:val="en-GB"/>
                  </w:rPr>
                </w:rPrChange>
              </w:rPr>
              <w:t xml:space="preserve"> (</w:t>
            </w:r>
            <w:r w:rsidRPr="00C84EA9">
              <w:rPr>
                <w:b/>
                <w:bCs/>
                <w:sz w:val="18"/>
                <w:szCs w:val="18"/>
                <w:shd w:val="clear" w:color="auto" w:fill="FFFF00"/>
                <w:lang w:val="en-GB"/>
                <w:rPrChange w:id="1627" w:author="Michael Monkenbusch" w:date="2016-11-18T10:51:00Z">
                  <w:rPr>
                    <w:b/>
                    <w:bCs/>
                    <w:sz w:val="18"/>
                    <w:szCs w:val="18"/>
                    <w:shd w:val="clear" w:color="auto" w:fill="FFFF00"/>
                    <w:lang w:val="en-GB"/>
                  </w:rPr>
                </w:rPrChange>
              </w:rPr>
              <w:t>div</w:t>
            </w:r>
            <w:r w:rsidRPr="00C84EA9">
              <w:rPr>
                <w:sz w:val="18"/>
                <w:szCs w:val="18"/>
                <w:lang w:val="en-GB"/>
                <w:rPrChange w:id="1628" w:author="Michael Monkenbusch" w:date="2016-11-18T10:51:00Z">
                  <w:rPr>
                    <w:sz w:val="18"/>
                    <w:szCs w:val="18"/>
                    <w:lang w:val="en-GB"/>
                  </w:rPr>
                </w:rPrChange>
              </w:rPr>
              <w:t xml:space="preserve"> may be given as parameter in the command line, default is </w:t>
            </w:r>
            <w:r w:rsidRPr="00C84EA9">
              <w:rPr>
                <w:b/>
                <w:bCs/>
                <w:sz w:val="18"/>
                <w:szCs w:val="18"/>
                <w:shd w:val="clear" w:color="auto" w:fill="FFFF00"/>
                <w:lang w:val="en-GB"/>
                <w:rPrChange w:id="1629" w:author="Michael Monkenbusch" w:date="2016-11-18T10:51:00Z">
                  <w:rPr>
                    <w:b/>
                    <w:bCs/>
                    <w:sz w:val="18"/>
                    <w:szCs w:val="18"/>
                    <w:shd w:val="clear" w:color="auto" w:fill="FFFF00"/>
                    <w:lang w:val="en-GB"/>
                  </w:rPr>
                </w:rPrChange>
              </w:rPr>
              <w:t>20</w:t>
            </w:r>
            <w:r w:rsidRPr="00C84EA9">
              <w:rPr>
                <w:sz w:val="18"/>
                <w:szCs w:val="18"/>
                <w:lang w:val="en-GB"/>
                <w:rPrChange w:id="1630" w:author="Michael Monkenbusch" w:date="2016-11-18T10:51:00Z">
                  <w:rPr>
                    <w:sz w:val="18"/>
                    <w:szCs w:val="18"/>
                    <w:lang w:val="en-GB"/>
                  </w:rPr>
                </w:rPrChange>
              </w:rPr>
              <w:t xml:space="preserve">). </w:t>
            </w:r>
            <w:r w:rsidRPr="00C84EA9">
              <w:rPr>
                <w:b/>
                <w:bCs/>
                <w:sz w:val="18"/>
                <w:szCs w:val="18"/>
                <w:shd w:val="clear" w:color="auto" w:fill="FFFF00"/>
                <w:lang w:val="en-GB"/>
                <w:rPrChange w:id="1631" w:author="Michael Monkenbusch" w:date="2016-11-18T10:51:00Z">
                  <w:rPr>
                    <w:b/>
                    <w:bCs/>
                    <w:sz w:val="18"/>
                    <w:szCs w:val="18"/>
                    <w:shd w:val="clear" w:color="auto" w:fill="FFFF00"/>
                    <w:lang w:val="en-GB"/>
                  </w:rPr>
                </w:rPrChange>
              </w:rPr>
              <w:t>map</w:t>
            </w:r>
            <w:r w:rsidRPr="00C84EA9">
              <w:rPr>
                <w:sz w:val="18"/>
                <w:szCs w:val="18"/>
                <w:lang w:val="en-GB"/>
                <w:rPrChange w:id="1632" w:author="Michael Monkenbusch" w:date="2016-11-18T10:51:00Z">
                  <w:rPr>
                    <w:sz w:val="18"/>
                    <w:szCs w:val="18"/>
                    <w:lang w:val="en-GB"/>
                  </w:rPr>
                </w:rPrChange>
              </w:rPr>
              <w:t xml:space="preserve"> must be followed by the </w:t>
            </w:r>
            <w:r w:rsidRPr="00C84EA9">
              <w:rPr>
                <w:b/>
                <w:bCs/>
                <w:i/>
                <w:iCs/>
                <w:sz w:val="18"/>
                <w:szCs w:val="18"/>
                <w:shd w:val="clear" w:color="auto" w:fill="FFFF00"/>
                <w:lang w:val="en-GB"/>
                <w:rPrChange w:id="1633" w:author="Michael Monkenbusch" w:date="2016-11-18T10:51:00Z">
                  <w:rPr>
                    <w:b/>
                    <w:bCs/>
                    <w:i/>
                    <w:iCs/>
                    <w:sz w:val="18"/>
                    <w:szCs w:val="18"/>
                    <w:shd w:val="clear" w:color="auto" w:fill="FFFF00"/>
                    <w:lang w:val="en-GB"/>
                  </w:rPr>
                </w:rPrChange>
              </w:rPr>
              <w:t>number of grid points</w:t>
            </w:r>
            <w:r w:rsidRPr="00C84EA9">
              <w:rPr>
                <w:sz w:val="18"/>
                <w:szCs w:val="18"/>
                <w:lang w:val="en-GB"/>
                <w:rPrChange w:id="1634" w:author="Michael Monkenbusch" w:date="2016-11-18T10:51:00Z">
                  <w:rPr>
                    <w:sz w:val="18"/>
                    <w:szCs w:val="18"/>
                    <w:lang w:val="en-GB"/>
                  </w:rPr>
                </w:rPrChange>
              </w:rPr>
              <w:t xml:space="preserve"> in each direction. Use </w:t>
            </w:r>
            <w:r w:rsidRPr="00C84EA9">
              <w:rPr>
                <w:b/>
                <w:bCs/>
                <w:i/>
                <w:iCs/>
                <w:sz w:val="18"/>
                <w:szCs w:val="18"/>
                <w:shd w:val="clear" w:color="auto" w:fill="FFFF00"/>
                <w:lang w:val="en-GB"/>
                <w:rPrChange w:id="1635" w:author="Michael Monkenbusch" w:date="2016-11-18T10:51:00Z">
                  <w:rPr>
                    <w:b/>
                    <w:bCs/>
                    <w:i/>
                    <w:iCs/>
                    <w:sz w:val="18"/>
                    <w:szCs w:val="18"/>
                    <w:shd w:val="clear" w:color="auto" w:fill="FFFF00"/>
                    <w:lang w:val="en-GB"/>
                  </w:rPr>
                </w:rPrChange>
              </w:rPr>
              <w:t>ssq.gli</w:t>
            </w:r>
            <w:r w:rsidRPr="00C84EA9">
              <w:rPr>
                <w:sz w:val="18"/>
                <w:szCs w:val="18"/>
                <w:lang w:val="en-GB"/>
                <w:rPrChange w:id="1636" w:author="Michael Monkenbusch" w:date="2016-11-18T10:51:00Z">
                  <w:rPr>
                    <w:sz w:val="18"/>
                    <w:szCs w:val="18"/>
                    <w:lang w:val="en-GB"/>
                  </w:rPr>
                </w:rPrChange>
              </w:rPr>
              <w:t xml:space="preserve"> to display the resulting files (2D).If map is given </w:t>
            </w:r>
            <w:r w:rsidRPr="00C84EA9">
              <w:rPr>
                <w:b/>
                <w:bCs/>
                <w:sz w:val="18"/>
                <w:szCs w:val="18"/>
                <w:lang w:val="en-GB"/>
                <w:rPrChange w:id="1637" w:author="Michael Monkenbusch" w:date="2016-11-18T10:51:00Z">
                  <w:rPr>
                    <w:b/>
                    <w:bCs/>
                    <w:sz w:val="18"/>
                    <w:szCs w:val="18"/>
                    <w:lang w:val="en-GB"/>
                  </w:rPr>
                </w:rPrChange>
              </w:rPr>
              <w:t>NO fitting</w:t>
            </w:r>
            <w:r w:rsidRPr="00C84EA9">
              <w:rPr>
                <w:sz w:val="18"/>
                <w:szCs w:val="18"/>
                <w:lang w:val="en-GB"/>
                <w:rPrChange w:id="1638" w:author="Michael Monkenbusch" w:date="2016-11-18T10:51:00Z">
                  <w:rPr>
                    <w:sz w:val="18"/>
                    <w:szCs w:val="18"/>
                    <w:lang w:val="en-GB"/>
                  </w:rPr>
                </w:rPrChange>
              </w:rPr>
              <w:t xml:space="preserve"> will be performed ! The comman dline must be finished by the parameter: </w:t>
            </w:r>
            <w:r w:rsidRPr="00C84EA9">
              <w:rPr>
                <w:b/>
                <w:bCs/>
                <w:sz w:val="18"/>
                <w:szCs w:val="18"/>
                <w:shd w:val="clear" w:color="auto" w:fill="FFFF00"/>
                <w:lang w:val="en-GB"/>
                <w:rPrChange w:id="1639" w:author="Michael Monkenbusch" w:date="2016-11-18T10:51:00Z">
                  <w:rPr>
                    <w:b/>
                    <w:bCs/>
                    <w:sz w:val="18"/>
                    <w:szCs w:val="18"/>
                    <w:shd w:val="clear" w:color="auto" w:fill="FFFF00"/>
                    <w:lang w:val="en-GB"/>
                  </w:rPr>
                </w:rPrChange>
              </w:rPr>
              <w:t>go</w:t>
            </w:r>
          </w:p>
          <w:p w:rsidR="000C424B" w:rsidRPr="00C84EA9" w:rsidRDefault="000C424B" w:rsidP="00215AF7">
            <w:pPr>
              <w:pStyle w:val="StandardWeb"/>
              <w:spacing w:before="0" w:beforeAutospacing="0" w:after="0"/>
              <w:rPr>
                <w:lang w:val="en-GB"/>
                <w:rPrChange w:id="1640" w:author="Michael Monkenbusch" w:date="2016-11-18T10:51:00Z">
                  <w:rPr>
                    <w:lang w:val="en-GB"/>
                  </w:rPr>
                </w:rPrChange>
              </w:rPr>
            </w:pPr>
          </w:p>
        </w:tc>
      </w:tr>
      <w:tr w:rsidR="000C424B" w:rsidRPr="00C84EA9" w:rsidTr="00A907AF">
        <w:tblPrEx>
          <w:tblW w:w="9240" w:type="dxa"/>
          <w:tblCellSpacing w:w="0"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ExChange w:id="1641" w:author="Michael Monkenbusch" w:date="2018-09-17T16:39:00Z">
            <w:tblPrEx>
              <w:tblW w:w="9240" w:type="dxa"/>
              <w:tblCellSpacing w:w="0"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Ex>
          </w:tblPrExChange>
        </w:tblPrEx>
        <w:trPr>
          <w:divId w:val="526019186"/>
          <w:trHeight w:val="2144"/>
          <w:tblCellSpacing w:w="0" w:type="dxa"/>
          <w:trPrChange w:id="1642" w:author="Michael Monkenbusch" w:date="2018-09-17T16:39:00Z">
            <w:trPr>
              <w:divId w:val="526019186"/>
              <w:tblCellSpacing w:w="0" w:type="dxa"/>
            </w:trPr>
          </w:trPrChange>
        </w:trPr>
        <w:tc>
          <w:tcPr>
            <w:tcW w:w="1072" w:type="dxa"/>
            <w:tcBorders>
              <w:top w:val="outset" w:sz="6" w:space="0" w:color="000000"/>
              <w:left w:val="outset" w:sz="6" w:space="0" w:color="000000"/>
              <w:bottom w:val="outset" w:sz="6" w:space="0" w:color="000000"/>
              <w:right w:val="outset" w:sz="6" w:space="0" w:color="000000"/>
            </w:tcBorders>
            <w:tcPrChange w:id="1643" w:author="Michael Monkenbusch" w:date="2018-09-17T16:39:00Z">
              <w:tcPr>
                <w:tcW w:w="1072" w:type="dxa"/>
                <w:tcBorders>
                  <w:top w:val="outset" w:sz="6" w:space="0" w:color="000000"/>
                  <w:left w:val="outset" w:sz="6" w:space="0" w:color="000000"/>
                  <w:bottom w:val="outset" w:sz="6" w:space="0" w:color="000000"/>
                  <w:right w:val="outset" w:sz="6" w:space="0" w:color="000000"/>
                </w:tcBorders>
              </w:tcPr>
            </w:tcPrChange>
          </w:tcPr>
          <w:p w:rsidR="000C424B" w:rsidRPr="00C84EA9" w:rsidRDefault="000C424B" w:rsidP="00215AF7">
            <w:pPr>
              <w:pStyle w:val="western"/>
              <w:spacing w:before="0" w:beforeAutospacing="0" w:after="0"/>
              <w:rPr>
                <w:lang w:val="en-GB"/>
                <w:rPrChange w:id="1644" w:author="Michael Monkenbusch" w:date="2016-11-18T10:51:00Z">
                  <w:rPr>
                    <w:lang w:val="en-GB"/>
                  </w:rPr>
                </w:rPrChange>
              </w:rPr>
            </w:pPr>
          </w:p>
        </w:tc>
        <w:tc>
          <w:tcPr>
            <w:tcW w:w="8168" w:type="dxa"/>
            <w:tcBorders>
              <w:top w:val="outset" w:sz="6" w:space="0" w:color="000000"/>
              <w:left w:val="outset" w:sz="6" w:space="0" w:color="000000"/>
              <w:bottom w:val="outset" w:sz="6" w:space="0" w:color="000000"/>
              <w:right w:val="outset" w:sz="6" w:space="0" w:color="000000"/>
            </w:tcBorders>
            <w:tcPrChange w:id="1645" w:author="Michael Monkenbusch" w:date="2018-09-17T16:39:00Z">
              <w:tcPr>
                <w:tcW w:w="8168" w:type="dxa"/>
                <w:tcBorders>
                  <w:top w:val="outset" w:sz="6" w:space="0" w:color="000000"/>
                  <w:left w:val="outset" w:sz="6" w:space="0" w:color="000000"/>
                  <w:bottom w:val="outset" w:sz="6" w:space="0" w:color="000000"/>
                  <w:right w:val="outset" w:sz="6" w:space="0" w:color="000000"/>
                </w:tcBorders>
              </w:tcPr>
            </w:tcPrChange>
          </w:tcPr>
          <w:p w:rsidR="000C424B" w:rsidRPr="00C84EA9" w:rsidRDefault="000C424B" w:rsidP="00215AF7">
            <w:pPr>
              <w:pStyle w:val="StandardWeb"/>
              <w:spacing w:before="0" w:beforeAutospacing="0" w:after="0"/>
              <w:rPr>
                <w:lang w:val="en-GB"/>
                <w:rPrChange w:id="1646" w:author="Michael Monkenbusch" w:date="2016-11-18T10:51:00Z">
                  <w:rPr>
                    <w:lang w:val="en-GB"/>
                  </w:rPr>
                </w:rPrChange>
              </w:rPr>
            </w:pPr>
            <w:r w:rsidRPr="00C84EA9">
              <w:rPr>
                <w:sz w:val="18"/>
                <w:szCs w:val="18"/>
                <w:lang w:val="en-GB"/>
                <w:rPrChange w:id="1647" w:author="Michael Monkenbusch" w:date="2016-11-18T10:51:00Z">
                  <w:rPr>
                    <w:sz w:val="18"/>
                    <w:szCs w:val="18"/>
                    <w:lang w:val="en-GB"/>
                  </w:rPr>
                </w:rPrChange>
              </w:rPr>
              <w:t xml:space="preserve">Using </w:t>
            </w:r>
            <w:r w:rsidRPr="00C84EA9">
              <w:rPr>
                <w:b/>
                <w:bCs/>
                <w:sz w:val="18"/>
                <w:szCs w:val="18"/>
                <w:shd w:val="clear" w:color="auto" w:fill="FFFF00"/>
                <w:lang w:val="en-GB"/>
                <w:rPrChange w:id="1648" w:author="Michael Monkenbusch" w:date="2016-11-18T10:51:00Z">
                  <w:rPr>
                    <w:b/>
                    <w:bCs/>
                    <w:sz w:val="18"/>
                    <w:szCs w:val="18"/>
                    <w:shd w:val="clear" w:color="auto" w:fill="FFFF00"/>
                    <w:lang w:val="en-GB"/>
                  </w:rPr>
                </w:rPrChange>
              </w:rPr>
              <w:t>parameter values for output or in makros</w:t>
            </w:r>
            <w:r w:rsidRPr="00C84EA9">
              <w:rPr>
                <w:sz w:val="18"/>
                <w:szCs w:val="18"/>
                <w:lang w:val="en-GB"/>
                <w:rPrChange w:id="1649" w:author="Michael Monkenbusch" w:date="2016-11-18T10:51:00Z">
                  <w:rPr>
                    <w:sz w:val="18"/>
                    <w:szCs w:val="18"/>
                    <w:lang w:val="en-GB"/>
                  </w:rPr>
                </w:rPrChange>
              </w:rPr>
              <w:t xml:space="preserve"> is possible by taking advantage of one of several mechanisms:</w:t>
            </w:r>
          </w:p>
          <w:p w:rsidR="000C424B" w:rsidRPr="00C84EA9" w:rsidRDefault="000C424B" w:rsidP="00215AF7">
            <w:pPr>
              <w:pStyle w:val="StandardWeb"/>
              <w:spacing w:before="0" w:beforeAutospacing="0" w:after="0"/>
              <w:rPr>
                <w:lang w:val="en-GB"/>
                <w:rPrChange w:id="1650" w:author="Michael Monkenbusch" w:date="2016-11-18T10:51:00Z">
                  <w:rPr>
                    <w:lang w:val="en-GB"/>
                  </w:rPr>
                </w:rPrChange>
              </w:rPr>
            </w:pPr>
            <w:r w:rsidRPr="00C84EA9">
              <w:rPr>
                <w:sz w:val="18"/>
                <w:szCs w:val="18"/>
                <w:lang w:val="en-GB"/>
                <w:rPrChange w:id="1651" w:author="Michael Monkenbusch" w:date="2016-11-18T10:51:00Z">
                  <w:rPr>
                    <w:sz w:val="18"/>
                    <w:szCs w:val="18"/>
                    <w:lang w:val="en-GB"/>
                  </w:rPr>
                </w:rPrChange>
              </w:rPr>
              <w:t>1:</w:t>
            </w:r>
            <w:r w:rsidRPr="00C84EA9">
              <w:rPr>
                <w:rFonts w:ascii="Helvetica" w:hAnsi="Helvetica" w:cs="Helvetica"/>
                <w:b/>
                <w:bCs/>
                <w:sz w:val="18"/>
                <w:szCs w:val="18"/>
                <w:shd w:val="clear" w:color="auto" w:fill="FFFF00"/>
                <w:lang w:val="en-GB"/>
                <w:rPrChange w:id="1652" w:author="Michael Monkenbusch" w:date="2016-11-18T10:51:00Z">
                  <w:rPr>
                    <w:rFonts w:ascii="Helvetica" w:hAnsi="Helvetica" w:cs="Helvetica"/>
                    <w:b/>
                    <w:bCs/>
                    <w:sz w:val="18"/>
                    <w:szCs w:val="18"/>
                    <w:shd w:val="clear" w:color="auto" w:fill="FFFF00"/>
                    <w:lang w:val="en-GB"/>
                  </w:rPr>
                </w:rPrChange>
              </w:rPr>
              <w:t xml:space="preserve"> fit</w:t>
            </w:r>
            <w:r w:rsidRPr="00C84EA9">
              <w:rPr>
                <w:sz w:val="18"/>
                <w:szCs w:val="18"/>
                <w:lang w:val="en-GB"/>
                <w:rPrChange w:id="1653" w:author="Michael Monkenbusch" w:date="2016-11-18T10:51:00Z">
                  <w:rPr>
                    <w:sz w:val="18"/>
                    <w:szCs w:val="18"/>
                    <w:lang w:val="en-GB"/>
                  </w:rPr>
                </w:rPrChange>
              </w:rPr>
              <w:t xml:space="preserve"> and </w:t>
            </w:r>
            <w:r w:rsidRPr="00C84EA9">
              <w:rPr>
                <w:rFonts w:ascii="Helvetica" w:hAnsi="Helvetica" w:cs="Helvetica"/>
                <w:b/>
                <w:bCs/>
                <w:sz w:val="18"/>
                <w:szCs w:val="18"/>
                <w:shd w:val="clear" w:color="auto" w:fill="FFFF00"/>
                <w:lang w:val="en-GB"/>
                <w:rPrChange w:id="1654" w:author="Michael Monkenbusch" w:date="2016-11-18T10:51:00Z">
                  <w:rPr>
                    <w:rFonts w:ascii="Helvetica" w:hAnsi="Helvetica" w:cs="Helvetica"/>
                    <w:b/>
                    <w:bCs/>
                    <w:sz w:val="18"/>
                    <w:szCs w:val="18"/>
                    <w:shd w:val="clear" w:color="auto" w:fill="FFFF00"/>
                    <w:lang w:val="en-GB"/>
                  </w:rPr>
                </w:rPrChange>
              </w:rPr>
              <w:t>thc</w:t>
            </w:r>
            <w:r w:rsidRPr="00C84EA9">
              <w:rPr>
                <w:sz w:val="18"/>
                <w:szCs w:val="18"/>
                <w:lang w:val="en-GB"/>
                <w:rPrChange w:id="1655" w:author="Michael Monkenbusch" w:date="2016-11-18T10:51:00Z">
                  <w:rPr>
                    <w:sz w:val="18"/>
                    <w:szCs w:val="18"/>
                    <w:lang w:val="en-GB"/>
                  </w:rPr>
                </w:rPrChange>
              </w:rPr>
              <w:t xml:space="preserve"> add a number of paramters to the resulting curve buffers these may be addressed in other functions or viewed in the plot. These parameters describe the theory parameters and errors. </w:t>
            </w:r>
          </w:p>
          <w:p w:rsidR="000C424B" w:rsidRPr="00C84EA9" w:rsidRDefault="000C424B" w:rsidP="00215AF7">
            <w:pPr>
              <w:pStyle w:val="StandardWeb"/>
              <w:spacing w:before="0" w:beforeAutospacing="0" w:after="0"/>
              <w:rPr>
                <w:lang w:val="en-GB"/>
                <w:rPrChange w:id="1656" w:author="Michael Monkenbusch" w:date="2016-11-18T10:51:00Z">
                  <w:rPr>
                    <w:lang w:val="en-GB"/>
                  </w:rPr>
                </w:rPrChange>
              </w:rPr>
            </w:pPr>
            <w:r w:rsidRPr="00C84EA9">
              <w:rPr>
                <w:sz w:val="18"/>
                <w:szCs w:val="18"/>
                <w:lang w:val="en-GB"/>
                <w:rPrChange w:id="1657" w:author="Michael Monkenbusch" w:date="2016-11-18T10:51:00Z">
                  <w:rPr>
                    <w:sz w:val="18"/>
                    <w:szCs w:val="18"/>
                    <w:lang w:val="en-GB"/>
                  </w:rPr>
                </w:rPrChange>
              </w:rPr>
              <w:t>In the moment we are still restricted to 8 characters for the names therefore the theory parameters are coded as follows:</w:t>
            </w:r>
          </w:p>
          <w:p w:rsidR="000C424B" w:rsidRPr="00C84EA9" w:rsidRDefault="000C424B" w:rsidP="00215AF7">
            <w:pPr>
              <w:pStyle w:val="StandardWeb"/>
              <w:spacing w:before="0" w:beforeAutospacing="0" w:after="0"/>
              <w:rPr>
                <w:lang w:val="en-GB"/>
                <w:rPrChange w:id="1658" w:author="Michael Monkenbusch" w:date="2016-11-18T10:51:00Z">
                  <w:rPr>
                    <w:lang w:val="en-GB"/>
                  </w:rPr>
                </w:rPrChange>
              </w:rPr>
            </w:pPr>
            <w:r w:rsidRPr="00C84EA9">
              <w:rPr>
                <w:sz w:val="18"/>
                <w:szCs w:val="18"/>
                <w:lang w:val="en-GB"/>
                <w:rPrChange w:id="1659" w:author="Michael Monkenbusch" w:date="2016-11-18T10:51:00Z">
                  <w:rPr>
                    <w:sz w:val="18"/>
                    <w:szCs w:val="18"/>
                    <w:lang w:val="en-GB"/>
                  </w:rPr>
                </w:rPrChange>
              </w:rPr>
              <w:t>first 2 characters = first two charactres of theory name</w:t>
            </w:r>
          </w:p>
          <w:p w:rsidR="000C424B" w:rsidRPr="00C84EA9" w:rsidRDefault="000C424B" w:rsidP="00215AF7">
            <w:pPr>
              <w:pStyle w:val="StandardWeb"/>
              <w:spacing w:before="0" w:beforeAutospacing="0" w:after="0"/>
              <w:rPr>
                <w:lang w:val="en-GB"/>
                <w:rPrChange w:id="1660" w:author="Michael Monkenbusch" w:date="2016-11-18T10:51:00Z">
                  <w:rPr>
                    <w:lang w:val="en-GB"/>
                  </w:rPr>
                </w:rPrChange>
              </w:rPr>
            </w:pPr>
            <w:r w:rsidRPr="00C84EA9">
              <w:rPr>
                <w:sz w:val="18"/>
                <w:szCs w:val="18"/>
                <w:lang w:val="en-GB"/>
                <w:rPrChange w:id="1661" w:author="Michael Monkenbusch" w:date="2016-11-18T10:51:00Z">
                  <w:rPr>
                    <w:sz w:val="18"/>
                    <w:szCs w:val="18"/>
                    <w:lang w:val="en-GB"/>
                  </w:rPr>
                </w:rPrChange>
              </w:rPr>
              <w:t>3rd character = one digit (1..9) telling the number of the theory instance in the activation list.</w:t>
            </w:r>
          </w:p>
          <w:p w:rsidR="000C424B" w:rsidRPr="00C84EA9" w:rsidRDefault="000C424B" w:rsidP="00215AF7">
            <w:pPr>
              <w:pStyle w:val="StandardWeb"/>
              <w:spacing w:before="0" w:beforeAutospacing="0" w:after="0"/>
              <w:rPr>
                <w:lang w:val="en-GB"/>
                <w:rPrChange w:id="1662" w:author="Michael Monkenbusch" w:date="2016-11-18T10:51:00Z">
                  <w:rPr>
                    <w:lang w:val="en-GB"/>
                  </w:rPr>
                </w:rPrChange>
              </w:rPr>
            </w:pPr>
            <w:r w:rsidRPr="00C84EA9">
              <w:rPr>
                <w:sz w:val="18"/>
                <w:szCs w:val="18"/>
                <w:lang w:val="en-GB"/>
                <w:rPrChange w:id="1663" w:author="Michael Monkenbusch" w:date="2016-11-18T10:51:00Z">
                  <w:rPr>
                    <w:sz w:val="18"/>
                    <w:szCs w:val="18"/>
                    <w:lang w:val="en-GB"/>
                  </w:rPr>
                </w:rPrChange>
              </w:rPr>
              <w:t>4..8 character = 1..5 charcater of the th-parameter name</w:t>
            </w:r>
          </w:p>
          <w:p w:rsidR="000C424B" w:rsidRPr="00C84EA9" w:rsidRDefault="000C424B" w:rsidP="00215AF7">
            <w:pPr>
              <w:pStyle w:val="StandardWeb"/>
              <w:spacing w:before="0" w:beforeAutospacing="0" w:after="0"/>
              <w:rPr>
                <w:lang w:val="en-GB"/>
                <w:rPrChange w:id="1664" w:author="Michael Monkenbusch" w:date="2016-11-18T10:51:00Z">
                  <w:rPr>
                    <w:lang w:val="en-GB"/>
                  </w:rPr>
                </w:rPrChange>
              </w:rPr>
            </w:pPr>
          </w:p>
          <w:p w:rsidR="000C424B" w:rsidRPr="00C84EA9" w:rsidRDefault="000C424B" w:rsidP="00215AF7">
            <w:pPr>
              <w:pStyle w:val="StandardWeb"/>
              <w:spacing w:before="0" w:beforeAutospacing="0" w:after="0"/>
              <w:rPr>
                <w:lang w:val="en-GB"/>
                <w:rPrChange w:id="1665" w:author="Michael Monkenbusch" w:date="2016-11-18T10:51:00Z">
                  <w:rPr>
                    <w:lang w:val="en-GB"/>
                  </w:rPr>
                </w:rPrChange>
              </w:rPr>
            </w:pPr>
            <w:r w:rsidRPr="00C84EA9">
              <w:rPr>
                <w:sz w:val="18"/>
                <w:szCs w:val="18"/>
                <w:lang w:val="en-GB"/>
                <w:rPrChange w:id="1666" w:author="Michael Monkenbusch" w:date="2016-11-18T10:51:00Z">
                  <w:rPr>
                    <w:sz w:val="18"/>
                    <w:szCs w:val="18"/>
                    <w:lang w:val="en-GB"/>
                  </w:rPr>
                </w:rPrChange>
              </w:rPr>
              <w:t>The corresponding names for errors are build by putting 'e' in front of the coded parameter name and truncating the result to 8 chars; those parameters may be used in expressions.</w:t>
            </w:r>
          </w:p>
          <w:p w:rsidR="000C424B" w:rsidRPr="00C84EA9" w:rsidRDefault="000C424B" w:rsidP="00215AF7">
            <w:pPr>
              <w:pStyle w:val="StandardWeb"/>
              <w:spacing w:before="0" w:beforeAutospacing="0" w:after="0"/>
              <w:rPr>
                <w:lang w:val="en-GB"/>
                <w:rPrChange w:id="1667" w:author="Michael Monkenbusch" w:date="2016-11-18T10:51:00Z">
                  <w:rPr>
                    <w:lang w:val="en-GB"/>
                  </w:rPr>
                </w:rPrChange>
              </w:rPr>
            </w:pPr>
            <w:r w:rsidRPr="00C84EA9">
              <w:rPr>
                <w:sz w:val="18"/>
                <w:szCs w:val="18"/>
                <w:lang w:val="en-GB"/>
                <w:rPrChange w:id="1668" w:author="Michael Monkenbusch" w:date="2016-11-18T10:51:00Z">
                  <w:rPr>
                    <w:sz w:val="18"/>
                    <w:szCs w:val="18"/>
                    <w:lang w:val="en-GB"/>
                  </w:rPr>
                </w:rPrChange>
              </w:rPr>
              <w:t xml:space="preserve">See </w:t>
            </w:r>
            <w:r w:rsidRPr="00C84EA9">
              <w:rPr>
                <w:rFonts w:ascii="Helvetica" w:hAnsi="Helvetica" w:cs="Helvetica"/>
                <w:b/>
                <w:bCs/>
                <w:sz w:val="18"/>
                <w:szCs w:val="18"/>
                <w:shd w:val="clear" w:color="auto" w:fill="FFFF00"/>
                <w:lang w:val="en-GB"/>
                <w:rPrChange w:id="1669" w:author="Michael Monkenbusch" w:date="2016-11-18T10:51:00Z">
                  <w:rPr>
                    <w:rFonts w:ascii="Helvetica" w:hAnsi="Helvetica" w:cs="Helvetica"/>
                    <w:b/>
                    <w:bCs/>
                    <w:sz w:val="18"/>
                    <w:szCs w:val="18"/>
                    <w:shd w:val="clear" w:color="auto" w:fill="FFFF00"/>
                    <w:lang w:val="en-GB"/>
                  </w:rPr>
                </w:rPrChange>
              </w:rPr>
              <w:t>plot noparplo</w:t>
            </w:r>
            <w:r w:rsidRPr="00C84EA9">
              <w:rPr>
                <w:sz w:val="18"/>
                <w:szCs w:val="18"/>
                <w:lang w:val="en-GB"/>
                <w:rPrChange w:id="1670" w:author="Michael Monkenbusch" w:date="2016-11-18T10:51:00Z">
                  <w:rPr>
                    <w:sz w:val="18"/>
                    <w:szCs w:val="18"/>
                    <w:lang w:val="en-GB"/>
                  </w:rPr>
                </w:rPrChange>
              </w:rPr>
              <w:t xml:space="preserve"> to get a plot with a non crowded parameter part</w:t>
            </w:r>
          </w:p>
          <w:p w:rsidR="000C424B" w:rsidRPr="00C84EA9" w:rsidRDefault="000C424B" w:rsidP="00215AF7">
            <w:pPr>
              <w:pStyle w:val="StandardWeb"/>
              <w:spacing w:before="0" w:beforeAutospacing="0" w:after="0"/>
              <w:rPr>
                <w:lang w:val="en-GB"/>
                <w:rPrChange w:id="1671" w:author="Michael Monkenbusch" w:date="2016-11-18T10:51:00Z">
                  <w:rPr>
                    <w:lang w:val="en-GB"/>
                  </w:rPr>
                </w:rPrChange>
              </w:rPr>
            </w:pPr>
          </w:p>
          <w:p w:rsidR="000C424B" w:rsidRPr="00C84EA9" w:rsidRDefault="000C424B" w:rsidP="00215AF7">
            <w:pPr>
              <w:pStyle w:val="StandardWeb"/>
              <w:spacing w:before="0" w:beforeAutospacing="0" w:after="0"/>
              <w:rPr>
                <w:lang w:val="en-GB"/>
                <w:rPrChange w:id="1672" w:author="Michael Monkenbusch" w:date="2016-11-18T10:51:00Z">
                  <w:rPr>
                    <w:lang w:val="en-GB"/>
                  </w:rPr>
                </w:rPrChange>
              </w:rPr>
            </w:pPr>
            <w:r w:rsidRPr="00C84EA9">
              <w:rPr>
                <w:sz w:val="18"/>
                <w:szCs w:val="18"/>
                <w:lang w:val="en-GB"/>
                <w:rPrChange w:id="1673" w:author="Michael Monkenbusch" w:date="2016-11-18T10:51:00Z">
                  <w:rPr>
                    <w:sz w:val="18"/>
                    <w:szCs w:val="18"/>
                    <w:lang w:val="en-GB"/>
                  </w:rPr>
                </w:rPrChange>
              </w:rPr>
              <w:t>2. The last instance of a parameter name is used to create a user defined variable of that name and the value of the parameter. The corresponding error has the same name with a trailing ‘</w:t>
            </w:r>
            <w:r w:rsidRPr="00C84EA9">
              <w:rPr>
                <w:b/>
                <w:bCs/>
                <w:i/>
                <w:iCs/>
                <w:sz w:val="18"/>
                <w:szCs w:val="18"/>
                <w:lang w:val="en-GB"/>
                <w:rPrChange w:id="1674" w:author="Michael Monkenbusch" w:date="2016-11-18T10:51:00Z">
                  <w:rPr>
                    <w:b/>
                    <w:bCs/>
                    <w:i/>
                    <w:iCs/>
                    <w:sz w:val="18"/>
                    <w:szCs w:val="18"/>
                    <w:lang w:val="en-GB"/>
                  </w:rPr>
                </w:rPrChange>
              </w:rPr>
              <w:t>e.</w:t>
            </w:r>
            <w:r w:rsidRPr="00C84EA9">
              <w:rPr>
                <w:sz w:val="18"/>
                <w:szCs w:val="18"/>
                <w:lang w:val="en-GB"/>
                <w:rPrChange w:id="1675" w:author="Michael Monkenbusch" w:date="2016-11-18T10:51:00Z">
                  <w:rPr>
                    <w:sz w:val="18"/>
                    <w:szCs w:val="18"/>
                    <w:lang w:val="en-GB"/>
                  </w:rPr>
                </w:rPrChange>
              </w:rPr>
              <w:t xml:space="preserve">’. </w:t>
            </w:r>
          </w:p>
          <w:p w:rsidR="000C424B" w:rsidRPr="00C84EA9" w:rsidRDefault="000C424B" w:rsidP="00215AF7">
            <w:pPr>
              <w:pStyle w:val="StandardWeb"/>
              <w:spacing w:before="0" w:beforeAutospacing="0" w:after="0"/>
              <w:rPr>
                <w:lang w:val="en-GB"/>
                <w:rPrChange w:id="1676" w:author="Michael Monkenbusch" w:date="2016-11-18T10:51:00Z">
                  <w:rPr>
                    <w:lang w:val="en-GB"/>
                  </w:rPr>
                </w:rPrChange>
              </w:rPr>
            </w:pPr>
            <w:r w:rsidRPr="00C84EA9">
              <w:rPr>
                <w:sz w:val="18"/>
                <w:szCs w:val="18"/>
                <w:lang w:val="en-GB"/>
                <w:rPrChange w:id="1677" w:author="Michael Monkenbusch" w:date="2016-11-18T10:51:00Z">
                  <w:rPr>
                    <w:sz w:val="18"/>
                    <w:szCs w:val="18"/>
                    <w:lang w:val="en-GB"/>
                  </w:rPr>
                </w:rPrChange>
              </w:rPr>
              <w:t>This mechanism is only viable if one or a few instances of different theories are defined.</w:t>
            </w:r>
          </w:p>
          <w:p w:rsidR="000C424B" w:rsidRPr="00C84EA9" w:rsidRDefault="000C424B" w:rsidP="00215AF7">
            <w:pPr>
              <w:pStyle w:val="StandardWeb"/>
              <w:spacing w:before="0" w:beforeAutospacing="0" w:after="0"/>
              <w:rPr>
                <w:lang w:val="en-GB"/>
                <w:rPrChange w:id="1678" w:author="Michael Monkenbusch" w:date="2016-11-18T10:51:00Z">
                  <w:rPr>
                    <w:lang w:val="en-GB"/>
                  </w:rPr>
                </w:rPrChange>
              </w:rPr>
            </w:pPr>
          </w:p>
          <w:p w:rsidR="000C424B" w:rsidRPr="00C84EA9" w:rsidRDefault="000C424B" w:rsidP="00215AF7">
            <w:pPr>
              <w:pStyle w:val="StandardWeb"/>
              <w:spacing w:before="0" w:beforeAutospacing="0" w:after="0"/>
              <w:rPr>
                <w:lang w:val="en-GB"/>
                <w:rPrChange w:id="1679" w:author="Michael Monkenbusch" w:date="2016-11-18T10:51:00Z">
                  <w:rPr>
                    <w:lang w:val="en-GB"/>
                  </w:rPr>
                </w:rPrChange>
              </w:rPr>
            </w:pPr>
            <w:r w:rsidRPr="00C84EA9">
              <w:rPr>
                <w:sz w:val="18"/>
                <w:szCs w:val="18"/>
                <w:lang w:val="en-GB"/>
                <w:rPrChange w:id="1680" w:author="Michael Monkenbusch" w:date="2016-11-18T10:51:00Z">
                  <w:rPr>
                    <w:sz w:val="18"/>
                    <w:szCs w:val="18"/>
                    <w:lang w:val="en-GB"/>
                  </w:rPr>
                </w:rPrChange>
              </w:rPr>
              <w:t xml:space="preserve">3. The internal vectors that hold the parameters are accessible via </w:t>
            </w:r>
            <w:r w:rsidRPr="00C84EA9">
              <w:rPr>
                <w:b/>
                <w:bCs/>
                <w:sz w:val="18"/>
                <w:szCs w:val="18"/>
                <w:shd w:val="clear" w:color="auto" w:fill="FFFF00"/>
                <w:lang w:val="en-GB"/>
                <w:rPrChange w:id="1681" w:author="Michael Monkenbusch" w:date="2016-11-18T10:51:00Z">
                  <w:rPr>
                    <w:b/>
                    <w:bCs/>
                    <w:sz w:val="18"/>
                    <w:szCs w:val="18"/>
                    <w:shd w:val="clear" w:color="auto" w:fill="FFFF00"/>
                    <w:lang w:val="en-GB"/>
                  </w:rPr>
                </w:rPrChange>
              </w:rPr>
              <w:t>+th_par(i,j)</w:t>
            </w:r>
            <w:r w:rsidRPr="00C84EA9">
              <w:rPr>
                <w:sz w:val="18"/>
                <w:szCs w:val="18"/>
                <w:lang w:val="en-GB"/>
                <w:rPrChange w:id="1682" w:author="Michael Monkenbusch" w:date="2016-11-18T10:51:00Z">
                  <w:rPr>
                    <w:sz w:val="18"/>
                    <w:szCs w:val="18"/>
                    <w:lang w:val="en-GB"/>
                  </w:rPr>
                </w:rPrChange>
              </w:rPr>
              <w:t xml:space="preserve">, </w:t>
            </w:r>
            <w:r w:rsidRPr="00C84EA9">
              <w:rPr>
                <w:b/>
                <w:bCs/>
                <w:sz w:val="18"/>
                <w:szCs w:val="18"/>
                <w:shd w:val="clear" w:color="auto" w:fill="FFFF00"/>
                <w:lang w:val="en-GB"/>
                <w:rPrChange w:id="1683" w:author="Michael Monkenbusch" w:date="2016-11-18T10:51:00Z">
                  <w:rPr>
                    <w:b/>
                    <w:bCs/>
                    <w:sz w:val="18"/>
                    <w:szCs w:val="18"/>
                    <w:shd w:val="clear" w:color="auto" w:fill="FFFF00"/>
                    <w:lang w:val="en-GB"/>
                  </w:rPr>
                </w:rPrChange>
              </w:rPr>
              <w:t>+th_err(i,j)</w:t>
            </w:r>
            <w:r w:rsidRPr="00C84EA9">
              <w:rPr>
                <w:b/>
                <w:bCs/>
                <w:sz w:val="18"/>
                <w:szCs w:val="18"/>
                <w:lang w:val="en-GB"/>
                <w:rPrChange w:id="1684" w:author="Michael Monkenbusch" w:date="2016-11-18T10:51:00Z">
                  <w:rPr>
                    <w:b/>
                    <w:bCs/>
                    <w:sz w:val="18"/>
                    <w:szCs w:val="18"/>
                    <w:lang w:val="en-GB"/>
                  </w:rPr>
                </w:rPrChange>
              </w:rPr>
              <w:t xml:space="preserve"> </w:t>
            </w:r>
            <w:r w:rsidRPr="00C84EA9">
              <w:rPr>
                <w:sz w:val="18"/>
                <w:szCs w:val="18"/>
                <w:lang w:val="en-GB"/>
                <w:rPrChange w:id="1685" w:author="Michael Monkenbusch" w:date="2016-11-18T10:51:00Z">
                  <w:rPr>
                    <w:sz w:val="18"/>
                    <w:szCs w:val="18"/>
                    <w:lang w:val="en-GB"/>
                  </w:rPr>
                </w:rPrChange>
              </w:rPr>
              <w:t>are evaluated to the value of the i-th parameter (parameter-error) of the j-th instance of any theory.</w:t>
            </w:r>
          </w:p>
          <w:p w:rsidR="000C424B" w:rsidRPr="00C84EA9" w:rsidRDefault="000C424B" w:rsidP="00215AF7">
            <w:pPr>
              <w:pStyle w:val="StandardWeb"/>
              <w:spacing w:before="0" w:beforeAutospacing="0" w:after="0"/>
              <w:rPr>
                <w:lang w:val="en-GB"/>
                <w:rPrChange w:id="1686" w:author="Michael Monkenbusch" w:date="2016-11-18T10:51:00Z">
                  <w:rPr>
                    <w:lang w:val="en-GB"/>
                  </w:rPr>
                </w:rPrChange>
              </w:rPr>
            </w:pPr>
          </w:p>
        </w:tc>
      </w:tr>
      <w:tr w:rsidR="00A907AF" w:rsidRPr="00A77A6F" w:rsidTr="00A907AF">
        <w:tblPrEx>
          <w:tblW w:w="9240" w:type="dxa"/>
          <w:tblCellSpacing w:w="0"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ExChange w:id="1687" w:author="Michael Monkenbusch" w:date="2018-09-17T16:47:00Z">
            <w:tblPrEx>
              <w:tblW w:w="9240" w:type="dxa"/>
              <w:tblCellSpacing w:w="0"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Ex>
          </w:tblPrExChange>
        </w:tblPrEx>
        <w:trPr>
          <w:divId w:val="526019186"/>
          <w:trHeight w:val="569"/>
          <w:tblCellSpacing w:w="0" w:type="dxa"/>
          <w:ins w:id="1688" w:author="Michael Monkenbusch" w:date="2018-09-17T16:37:00Z"/>
          <w:trPrChange w:id="1689" w:author="Michael Monkenbusch" w:date="2018-09-17T16:47:00Z">
            <w:trPr>
              <w:divId w:val="526019186"/>
              <w:trHeight w:val="569"/>
              <w:tblCellSpacing w:w="0" w:type="dxa"/>
            </w:trPr>
          </w:trPrChange>
        </w:trPr>
        <w:tc>
          <w:tcPr>
            <w:tcW w:w="1072" w:type="dxa"/>
            <w:tcBorders>
              <w:top w:val="outset" w:sz="6" w:space="0" w:color="000000"/>
              <w:left w:val="outset" w:sz="6" w:space="0" w:color="000000"/>
              <w:bottom w:val="inset" w:sz="6" w:space="0" w:color="000000"/>
              <w:right w:val="nil"/>
            </w:tcBorders>
            <w:shd w:val="clear" w:color="auto" w:fill="FFFF00"/>
            <w:tcPrChange w:id="1690" w:author="Michael Monkenbusch" w:date="2018-09-17T16:47:00Z">
              <w:tcPr>
                <w:tcW w:w="1072" w:type="dxa"/>
                <w:tcBorders>
                  <w:top w:val="outset" w:sz="6" w:space="0" w:color="000000"/>
                  <w:left w:val="outset" w:sz="6" w:space="0" w:color="000000"/>
                  <w:bottom w:val="outset" w:sz="6" w:space="0" w:color="000000"/>
                  <w:right w:val="outset" w:sz="6" w:space="0" w:color="000000"/>
                </w:tcBorders>
                <w:shd w:val="clear" w:color="auto" w:fill="FFFF00"/>
              </w:tcPr>
            </w:tcPrChange>
          </w:tcPr>
          <w:p w:rsidR="00A907AF" w:rsidRPr="00A77A6F" w:rsidRDefault="00A907AF" w:rsidP="004A392B">
            <w:pPr>
              <w:pStyle w:val="western"/>
              <w:spacing w:before="0" w:beforeAutospacing="0" w:after="0"/>
              <w:rPr>
                <w:ins w:id="1691" w:author="Michael Monkenbusch" w:date="2018-09-17T16:37:00Z"/>
                <w:lang w:val="en-GB"/>
              </w:rPr>
            </w:pPr>
            <w:ins w:id="1692" w:author="Michael Monkenbusch" w:date="2018-09-17T16:38:00Z">
              <w:r>
                <w:rPr>
                  <w:rFonts w:ascii="Helvetica" w:hAnsi="Helvetica" w:cs="Helvetica"/>
                  <w:b/>
                  <w:bCs/>
                  <w:lang w:val="en-GB"/>
                </w:rPr>
                <w:lastRenderedPageBreak/>
                <w:t>serfit</w:t>
              </w:r>
            </w:ins>
          </w:p>
        </w:tc>
        <w:tc>
          <w:tcPr>
            <w:tcW w:w="8168" w:type="dxa"/>
            <w:tcBorders>
              <w:top w:val="outset" w:sz="6" w:space="0" w:color="000000"/>
              <w:left w:val="nil"/>
              <w:bottom w:val="inset" w:sz="6" w:space="0" w:color="000000"/>
              <w:right w:val="inset" w:sz="6" w:space="0" w:color="000000"/>
            </w:tcBorders>
            <w:shd w:val="clear" w:color="auto" w:fill="FFFF00"/>
            <w:tcPrChange w:id="1693" w:author="Michael Monkenbusch" w:date="2018-09-17T16:47:00Z">
              <w:tcPr>
                <w:tcW w:w="8168" w:type="dxa"/>
                <w:tcBorders>
                  <w:top w:val="outset" w:sz="6" w:space="0" w:color="000000"/>
                  <w:left w:val="outset" w:sz="6" w:space="0" w:color="000000"/>
                  <w:bottom w:val="outset" w:sz="6" w:space="0" w:color="000000"/>
                  <w:right w:val="outset" w:sz="6" w:space="0" w:color="000000"/>
                </w:tcBorders>
                <w:shd w:val="clear" w:color="auto" w:fill="FFFF00"/>
              </w:tcPr>
            </w:tcPrChange>
          </w:tcPr>
          <w:p w:rsidR="00A907AF" w:rsidRPr="00A77A6F" w:rsidRDefault="00A907AF" w:rsidP="004A392B">
            <w:pPr>
              <w:pStyle w:val="western"/>
              <w:spacing w:before="0" w:beforeAutospacing="0" w:after="0"/>
              <w:rPr>
                <w:ins w:id="1694" w:author="Michael Monkenbusch" w:date="2018-09-17T16:37:00Z"/>
                <w:lang w:val="en-GB"/>
              </w:rPr>
            </w:pPr>
            <w:ins w:id="1695" w:author="Michael Monkenbusch" w:date="2018-09-17T16:41:00Z">
              <w:r w:rsidRPr="00A907AF">
                <w:rPr>
                  <w:lang w:val="en-GB"/>
                </w:rPr>
                <w:t>[</w:t>
              </w:r>
              <w:r>
                <w:rPr>
                  <w:rFonts w:ascii="Helvetica" w:hAnsi="Helvetica" w:cs="Helvetica"/>
                  <w:b/>
                  <w:bCs/>
                  <w:lang w:val="en-GB"/>
                </w:rPr>
                <w:t>vs</w:t>
              </w:r>
              <w:r>
                <w:rPr>
                  <w:rFonts w:ascii="Helvetica" w:hAnsi="Helvetica" w:cs="Helvetica"/>
                  <w:lang w:val="en-GB"/>
                </w:rPr>
                <w:t xml:space="preserve"> &lt;parnam</w:t>
              </w:r>
              <w:r w:rsidRPr="00A907AF">
                <w:rPr>
                  <w:rFonts w:ascii="Helvetica" w:hAnsi="Helvetica" w:cs="Helvetica"/>
                  <w:lang w:val="en-GB"/>
                </w:rPr>
                <w:t xml:space="preserve">&gt; ] </w:t>
              </w:r>
            </w:ins>
          </w:p>
        </w:tc>
      </w:tr>
      <w:tr w:rsidR="00A907AF" w:rsidRPr="00A77A6F" w:rsidTr="00A907AF">
        <w:trPr>
          <w:divId w:val="526019186"/>
          <w:trHeight w:val="569"/>
          <w:tblCellSpacing w:w="0" w:type="dxa"/>
          <w:ins w:id="1696" w:author="Michael Monkenbusch" w:date="2018-09-17T16:39:00Z"/>
        </w:trPr>
        <w:tc>
          <w:tcPr>
            <w:tcW w:w="1072" w:type="dxa"/>
            <w:tcBorders>
              <w:top w:val="inset" w:sz="6" w:space="0" w:color="000000"/>
              <w:left w:val="outset" w:sz="6" w:space="0" w:color="000000"/>
              <w:bottom w:val="outset" w:sz="6" w:space="0" w:color="000000"/>
              <w:right w:val="outset" w:sz="6" w:space="0" w:color="000000"/>
            </w:tcBorders>
            <w:shd w:val="clear" w:color="auto" w:fill="auto"/>
          </w:tcPr>
          <w:p w:rsidR="00A907AF" w:rsidRPr="00A77A6F" w:rsidRDefault="00A907AF" w:rsidP="004A392B">
            <w:pPr>
              <w:pStyle w:val="western"/>
              <w:spacing w:before="0" w:beforeAutospacing="0" w:after="0"/>
              <w:rPr>
                <w:ins w:id="1697" w:author="Michael Monkenbusch" w:date="2018-09-17T16:39:00Z"/>
                <w:rFonts w:ascii="Helvetica" w:hAnsi="Helvetica" w:cs="Helvetica"/>
                <w:b/>
                <w:bCs/>
                <w:lang w:val="en-GB"/>
              </w:rPr>
            </w:pPr>
          </w:p>
        </w:tc>
        <w:tc>
          <w:tcPr>
            <w:tcW w:w="8168" w:type="dxa"/>
            <w:tcBorders>
              <w:top w:val="inset" w:sz="6" w:space="0" w:color="000000"/>
              <w:left w:val="outset" w:sz="6" w:space="0" w:color="000000"/>
              <w:bottom w:val="outset" w:sz="6" w:space="0" w:color="000000"/>
              <w:right w:val="outset" w:sz="6" w:space="0" w:color="000000"/>
            </w:tcBorders>
            <w:shd w:val="clear" w:color="auto" w:fill="auto"/>
          </w:tcPr>
          <w:p w:rsidR="00A907AF" w:rsidRPr="00A907AF" w:rsidRDefault="00A907AF" w:rsidP="004A392B">
            <w:pPr>
              <w:pStyle w:val="western"/>
              <w:spacing w:before="0" w:beforeAutospacing="0" w:after="0"/>
              <w:rPr>
                <w:ins w:id="1698" w:author="Michael Monkenbusch" w:date="2018-09-17T16:42:00Z"/>
                <w:sz w:val="20"/>
                <w:szCs w:val="20"/>
                <w:lang w:val="en-GB"/>
                <w:rPrChange w:id="1699" w:author="Michael Monkenbusch" w:date="2018-09-17T16:44:00Z">
                  <w:rPr>
                    <w:ins w:id="1700" w:author="Michael Monkenbusch" w:date="2018-09-17T16:42:00Z"/>
                    <w:lang w:val="en-GB"/>
                  </w:rPr>
                </w:rPrChange>
              </w:rPr>
            </w:pPr>
            <w:ins w:id="1701" w:author="Michael Monkenbusch" w:date="2018-09-17T16:41:00Z">
              <w:r w:rsidRPr="00A907AF">
                <w:rPr>
                  <w:sz w:val="20"/>
                  <w:szCs w:val="20"/>
                  <w:lang w:val="en-GB"/>
                  <w:rPrChange w:id="1702" w:author="Michael Monkenbusch" w:date="2018-09-17T16:44:00Z">
                    <w:rPr>
                      <w:lang w:val="en-GB"/>
                    </w:rPr>
                  </w:rPrChange>
                </w:rPr>
                <w:t>Using fit (parameters for fit can be given also) serfit</w:t>
              </w:r>
            </w:ins>
            <w:ins w:id="1703" w:author="Michael Monkenbusch" w:date="2018-09-17T16:42:00Z">
              <w:r w:rsidRPr="00A907AF">
                <w:rPr>
                  <w:sz w:val="20"/>
                  <w:szCs w:val="20"/>
                  <w:lang w:val="en-GB"/>
                  <w:rPrChange w:id="1704" w:author="Michael Monkenbusch" w:date="2018-09-17T16:44:00Z">
                    <w:rPr>
                      <w:lang w:val="en-GB"/>
                    </w:rPr>
                  </w:rPrChange>
                </w:rPr>
                <w:t xml:space="preserve"> performs a serial fit over each single record of the selected list and creates records containing the series</w:t>
              </w:r>
            </w:ins>
          </w:p>
          <w:p w:rsidR="00A907AF" w:rsidRPr="00A77A6F" w:rsidRDefault="00A907AF" w:rsidP="004A392B">
            <w:pPr>
              <w:pStyle w:val="western"/>
              <w:spacing w:before="0" w:beforeAutospacing="0" w:after="0"/>
              <w:rPr>
                <w:ins w:id="1705" w:author="Michael Monkenbusch" w:date="2018-09-17T16:39:00Z"/>
                <w:lang w:val="en-GB"/>
              </w:rPr>
            </w:pPr>
            <w:ins w:id="1706" w:author="Michael Monkenbusch" w:date="2018-09-17T16:42:00Z">
              <w:r w:rsidRPr="00A907AF">
                <w:rPr>
                  <w:sz w:val="20"/>
                  <w:szCs w:val="20"/>
                  <w:lang w:val="en-GB"/>
                  <w:rPrChange w:id="1707" w:author="Michael Monkenbusch" w:date="2018-09-17T16:44:00Z">
                    <w:rPr>
                      <w:lang w:val="en-GB"/>
                    </w:rPr>
                  </w:rPrChange>
                </w:rPr>
                <w:t>op parameters (x-values are taken form parameter &lt;parnam&gt; of the selections</w:t>
              </w:r>
              <w:r>
                <w:rPr>
                  <w:lang w:val="en-GB"/>
                </w:rPr>
                <w:t>.</w:t>
              </w:r>
            </w:ins>
            <w:ins w:id="1708" w:author="Michael Monkenbusch" w:date="2018-09-17T16:41:00Z">
              <w:r>
                <w:rPr>
                  <w:lang w:val="en-GB"/>
                </w:rPr>
                <w:t xml:space="preserve"> </w:t>
              </w:r>
            </w:ins>
          </w:p>
        </w:tc>
      </w:tr>
      <w:tr w:rsidR="00A907AF" w:rsidRPr="00C84EA9" w:rsidTr="00901B5E">
        <w:trPr>
          <w:divId w:val="526019186"/>
          <w:trHeight w:val="569"/>
          <w:tblCellSpacing w:w="0" w:type="dxa"/>
        </w:trPr>
        <w:tc>
          <w:tcPr>
            <w:tcW w:w="1072" w:type="dxa"/>
            <w:tcBorders>
              <w:top w:val="outset" w:sz="6" w:space="0" w:color="000000"/>
              <w:left w:val="outset" w:sz="6" w:space="0" w:color="000000"/>
              <w:bottom w:val="outset" w:sz="6" w:space="0" w:color="000000"/>
              <w:right w:val="outset" w:sz="6" w:space="0" w:color="000000"/>
            </w:tcBorders>
            <w:shd w:val="clear" w:color="auto" w:fill="FFFF00"/>
          </w:tcPr>
          <w:p w:rsidR="00A907AF" w:rsidRPr="00A907AF" w:rsidRDefault="00A907AF" w:rsidP="00215AF7">
            <w:pPr>
              <w:pStyle w:val="western"/>
              <w:spacing w:before="0" w:beforeAutospacing="0" w:after="0"/>
              <w:rPr>
                <w:lang w:val="en-GB"/>
              </w:rPr>
            </w:pPr>
            <w:r w:rsidRPr="00A907AF">
              <w:rPr>
                <w:rFonts w:ascii="Helvetica" w:hAnsi="Helvetica" w:cs="Helvetica"/>
                <w:b/>
                <w:bCs/>
                <w:lang w:val="en-GB"/>
              </w:rPr>
              <w:t>ga_fit</w:t>
            </w:r>
          </w:p>
        </w:tc>
        <w:tc>
          <w:tcPr>
            <w:tcW w:w="8168" w:type="dxa"/>
            <w:tcBorders>
              <w:top w:val="outset" w:sz="6" w:space="0" w:color="000000"/>
              <w:left w:val="outset" w:sz="6" w:space="0" w:color="000000"/>
              <w:bottom w:val="outset" w:sz="6" w:space="0" w:color="000000"/>
              <w:right w:val="outset" w:sz="6" w:space="0" w:color="000000"/>
            </w:tcBorders>
            <w:shd w:val="clear" w:color="auto" w:fill="FFFF00"/>
          </w:tcPr>
          <w:p w:rsidR="00A907AF" w:rsidRPr="00A907AF" w:rsidRDefault="00A907AF" w:rsidP="00215AF7">
            <w:pPr>
              <w:pStyle w:val="western"/>
              <w:spacing w:before="0" w:beforeAutospacing="0" w:after="0"/>
              <w:rPr>
                <w:lang w:val="en-GB"/>
              </w:rPr>
            </w:pPr>
            <w:r w:rsidRPr="00A907AF">
              <w:rPr>
                <w:lang w:val="en-GB"/>
              </w:rPr>
              <w:t>[</w:t>
            </w:r>
            <w:r w:rsidRPr="00A907AF">
              <w:rPr>
                <w:rFonts w:ascii="Helvetica" w:hAnsi="Helvetica" w:cs="Helvetica"/>
                <w:b/>
                <w:bCs/>
                <w:lang w:val="en-GB"/>
              </w:rPr>
              <w:t>npop</w:t>
            </w:r>
            <w:r w:rsidRPr="00A907AF">
              <w:rPr>
                <w:rFonts w:ascii="Helvetica" w:hAnsi="Helvetica" w:cs="Helvetica"/>
                <w:lang w:val="en-GB"/>
              </w:rPr>
              <w:t xml:space="preserve"> &lt;np&gt; </w:t>
            </w:r>
            <w:r w:rsidRPr="00A907AF">
              <w:rPr>
                <w:rFonts w:ascii="Helvetica" w:hAnsi="Helvetica" w:cs="Helvetica"/>
                <w:b/>
                <w:bCs/>
                <w:lang w:val="en-GB"/>
              </w:rPr>
              <w:t>ngen</w:t>
            </w:r>
            <w:r w:rsidRPr="00A907AF">
              <w:rPr>
                <w:rFonts w:ascii="Helvetica" w:hAnsi="Helvetica" w:cs="Helvetica"/>
                <w:lang w:val="en-GB"/>
              </w:rPr>
              <w:t xml:space="preserve"> &lt;ng&gt; </w:t>
            </w:r>
            <w:r w:rsidRPr="00A907AF">
              <w:rPr>
                <w:rFonts w:ascii="Helvetica" w:hAnsi="Helvetica" w:cs="Helvetica"/>
                <w:b/>
                <w:bCs/>
                <w:lang w:val="en-GB"/>
              </w:rPr>
              <w:t xml:space="preserve">mutation </w:t>
            </w:r>
            <w:r w:rsidRPr="00A907AF">
              <w:rPr>
                <w:rFonts w:ascii="Helvetica" w:hAnsi="Helvetica" w:cs="Helvetica"/>
                <w:bCs/>
                <w:lang w:val="en-GB"/>
              </w:rPr>
              <w:t>&lt;mr&gt;</w:t>
            </w:r>
            <w:r w:rsidRPr="00A907AF">
              <w:rPr>
                <w:rFonts w:ascii="Helvetica" w:hAnsi="Helvetica" w:cs="Helvetica"/>
                <w:lang w:val="en-GB"/>
              </w:rPr>
              <w:t xml:space="preserve"> </w:t>
            </w:r>
            <w:r w:rsidRPr="00A907AF">
              <w:rPr>
                <w:rFonts w:ascii="Helvetica" w:hAnsi="Helvetica" w:cs="Helvetica"/>
                <w:b/>
                <w:lang w:val="en-GB"/>
              </w:rPr>
              <w:t>bits</w:t>
            </w:r>
            <w:r w:rsidRPr="00A907AF">
              <w:rPr>
                <w:rFonts w:ascii="Helvetica" w:hAnsi="Helvetica" w:cs="Helvetica"/>
                <w:lang w:val="en-GB"/>
              </w:rPr>
              <w:t xml:space="preserve"> &lt;nb&gt; </w:t>
            </w:r>
            <w:r w:rsidRPr="00A907AF">
              <w:rPr>
                <w:rFonts w:ascii="Helvetica" w:hAnsi="Helvetica" w:cs="Helvetica"/>
                <w:b/>
                <w:lang w:val="en-GB"/>
              </w:rPr>
              <w:t>trace</w:t>
            </w:r>
            <w:r w:rsidRPr="00A907AF">
              <w:rPr>
                <w:rFonts w:ascii="Helvetica" w:hAnsi="Helvetica" w:cs="Helvetica"/>
                <w:lang w:val="en-GB"/>
              </w:rPr>
              <w:t xml:space="preserve"> &lt;-2..2&gt; ] </w:t>
            </w:r>
          </w:p>
        </w:tc>
      </w:tr>
      <w:tr w:rsidR="00A907AF" w:rsidRPr="00C84EA9" w:rsidTr="00901B5E">
        <w:trPr>
          <w:divId w:val="526019186"/>
          <w:tblCellSpacing w:w="0" w:type="dxa"/>
        </w:trPr>
        <w:tc>
          <w:tcPr>
            <w:tcW w:w="1072" w:type="dxa"/>
            <w:tcBorders>
              <w:top w:val="outset" w:sz="6" w:space="0" w:color="000000"/>
              <w:left w:val="outset" w:sz="6" w:space="0" w:color="000000"/>
              <w:bottom w:val="outset" w:sz="6" w:space="0" w:color="000000"/>
              <w:right w:val="outset" w:sz="6" w:space="0" w:color="000000"/>
            </w:tcBorders>
          </w:tcPr>
          <w:p w:rsidR="00A907AF" w:rsidRPr="00C84EA9" w:rsidRDefault="00A907AF" w:rsidP="00215AF7">
            <w:pPr>
              <w:pStyle w:val="western"/>
              <w:spacing w:before="0" w:beforeAutospacing="0" w:after="0"/>
              <w:rPr>
                <w:rFonts w:ascii="Helvetica" w:hAnsi="Helvetica" w:cs="Helvetica"/>
                <w:b/>
                <w:bCs/>
                <w:lang w:val="en-GB"/>
                <w:rPrChange w:id="1709" w:author="Michael Monkenbusch" w:date="2016-11-18T10:51:00Z">
                  <w:rPr>
                    <w:rFonts w:ascii="Helvetica" w:hAnsi="Helvetica" w:cs="Helvetica"/>
                    <w:b/>
                    <w:bCs/>
                    <w:lang w:val="en-GB"/>
                  </w:rPr>
                </w:rPrChange>
              </w:rPr>
            </w:pPr>
          </w:p>
        </w:tc>
        <w:tc>
          <w:tcPr>
            <w:tcW w:w="8168" w:type="dxa"/>
            <w:tcBorders>
              <w:top w:val="outset" w:sz="6" w:space="0" w:color="000000"/>
              <w:left w:val="outset" w:sz="6" w:space="0" w:color="000000"/>
              <w:bottom w:val="outset" w:sz="6" w:space="0" w:color="000000"/>
              <w:right w:val="outset" w:sz="6" w:space="0" w:color="000000"/>
            </w:tcBorders>
          </w:tcPr>
          <w:p w:rsidR="00A907AF" w:rsidRPr="00C84EA9" w:rsidRDefault="00A907AF" w:rsidP="00215AF7">
            <w:pPr>
              <w:pStyle w:val="western"/>
              <w:snapToGrid w:val="0"/>
              <w:spacing w:before="0" w:beforeAutospacing="0" w:after="0"/>
              <w:rPr>
                <w:sz w:val="18"/>
                <w:szCs w:val="18"/>
                <w:lang w:val="en-GB"/>
                <w:rPrChange w:id="1710" w:author="Michael Monkenbusch" w:date="2016-11-18T10:51:00Z">
                  <w:rPr>
                    <w:sz w:val="18"/>
                    <w:szCs w:val="18"/>
                    <w:lang w:val="en-GB"/>
                  </w:rPr>
                </w:rPrChange>
              </w:rPr>
            </w:pPr>
            <w:r w:rsidRPr="00C84EA9">
              <w:rPr>
                <w:sz w:val="18"/>
                <w:szCs w:val="18"/>
                <w:lang w:val="en-GB"/>
                <w:rPrChange w:id="1711" w:author="Michael Monkenbusch" w:date="2016-11-18T10:51:00Z">
                  <w:rPr>
                    <w:sz w:val="18"/>
                    <w:szCs w:val="18"/>
                    <w:lang w:val="en-GB"/>
                  </w:rPr>
                </w:rPrChange>
              </w:rPr>
              <w:t>simple genetic algorithm to find the optimum parameters.</w:t>
            </w:r>
          </w:p>
          <w:p w:rsidR="00A907AF" w:rsidRPr="00C84EA9" w:rsidRDefault="00A907AF" w:rsidP="00215AF7">
            <w:pPr>
              <w:pStyle w:val="western"/>
              <w:snapToGrid w:val="0"/>
              <w:spacing w:before="0" w:beforeAutospacing="0" w:after="0"/>
              <w:rPr>
                <w:sz w:val="18"/>
                <w:szCs w:val="18"/>
                <w:lang w:val="en-GB"/>
                <w:rPrChange w:id="1712" w:author="Michael Monkenbusch" w:date="2016-11-18T10:51:00Z">
                  <w:rPr>
                    <w:sz w:val="18"/>
                    <w:szCs w:val="18"/>
                    <w:lang w:val="en-GB"/>
                  </w:rPr>
                </w:rPrChange>
              </w:rPr>
            </w:pPr>
            <w:r w:rsidRPr="00C84EA9">
              <w:rPr>
                <w:sz w:val="18"/>
                <w:szCs w:val="18"/>
                <w:lang w:val="en-GB"/>
                <w:rPrChange w:id="1713" w:author="Michael Monkenbusch" w:date="2016-11-18T10:51:00Z">
                  <w:rPr>
                    <w:sz w:val="18"/>
                    <w:szCs w:val="18"/>
                    <w:lang w:val="en-GB"/>
                  </w:rPr>
                </w:rPrChange>
              </w:rPr>
              <w:t xml:space="preserve">The algorithm is useful to fit simple (fast to compute) functions with many parameters. </w:t>
            </w:r>
          </w:p>
          <w:p w:rsidR="00A907AF" w:rsidRPr="00C84EA9" w:rsidRDefault="00A907AF" w:rsidP="00215AF7">
            <w:pPr>
              <w:pStyle w:val="western"/>
              <w:snapToGrid w:val="0"/>
              <w:spacing w:before="0" w:beforeAutospacing="0" w:after="0"/>
              <w:rPr>
                <w:sz w:val="18"/>
                <w:szCs w:val="18"/>
                <w:lang w:val="en-GB"/>
                <w:rPrChange w:id="1714" w:author="Michael Monkenbusch" w:date="2016-11-18T10:51:00Z">
                  <w:rPr>
                    <w:sz w:val="18"/>
                    <w:szCs w:val="18"/>
                    <w:lang w:val="en-GB"/>
                  </w:rPr>
                </w:rPrChange>
              </w:rPr>
            </w:pPr>
            <w:r w:rsidRPr="00C84EA9">
              <w:rPr>
                <w:sz w:val="18"/>
                <w:szCs w:val="18"/>
                <w:lang w:val="en-GB"/>
                <w:rPrChange w:id="1715" w:author="Michael Monkenbusch" w:date="2016-11-18T10:51:00Z">
                  <w:rPr>
                    <w:sz w:val="18"/>
                    <w:szCs w:val="18"/>
                    <w:lang w:val="en-GB"/>
                  </w:rPr>
                </w:rPrChange>
              </w:rPr>
              <w:t>The parameters are:</w:t>
            </w:r>
          </w:p>
          <w:p w:rsidR="00A907AF" w:rsidRPr="00C84EA9" w:rsidRDefault="00A907AF" w:rsidP="00215AF7">
            <w:pPr>
              <w:pStyle w:val="western"/>
              <w:snapToGrid w:val="0"/>
              <w:spacing w:before="0" w:beforeAutospacing="0" w:after="0"/>
              <w:rPr>
                <w:sz w:val="18"/>
                <w:szCs w:val="18"/>
                <w:lang w:val="en-GB"/>
                <w:rPrChange w:id="1716" w:author="Michael Monkenbusch" w:date="2016-11-18T10:51:00Z">
                  <w:rPr>
                    <w:sz w:val="18"/>
                    <w:szCs w:val="18"/>
                    <w:lang w:val="en-GB"/>
                  </w:rPr>
                </w:rPrChange>
              </w:rPr>
            </w:pPr>
            <w:r w:rsidRPr="00C84EA9">
              <w:rPr>
                <w:b/>
                <w:sz w:val="18"/>
                <w:szCs w:val="18"/>
                <w:lang w:val="en-GB"/>
                <w:rPrChange w:id="1717" w:author="Michael Monkenbusch" w:date="2016-11-18T10:51:00Z">
                  <w:rPr>
                    <w:b/>
                    <w:sz w:val="18"/>
                    <w:szCs w:val="18"/>
                    <w:lang w:val="en-GB"/>
                  </w:rPr>
                </w:rPrChange>
              </w:rPr>
              <w:t xml:space="preserve">npop </w:t>
            </w:r>
            <w:r w:rsidRPr="00C84EA9">
              <w:rPr>
                <w:sz w:val="18"/>
                <w:szCs w:val="18"/>
                <w:lang w:val="en-GB"/>
                <w:rPrChange w:id="1718" w:author="Michael Monkenbusch" w:date="2016-11-18T10:51:00Z">
                  <w:rPr>
                    <w:sz w:val="18"/>
                    <w:szCs w:val="18"/>
                    <w:lang w:val="en-GB"/>
                  </w:rPr>
                </w:rPrChange>
              </w:rPr>
              <w:t>=  size of  ‘population’       [100]</w:t>
            </w:r>
          </w:p>
          <w:p w:rsidR="00A907AF" w:rsidRPr="00C84EA9" w:rsidRDefault="00A907AF" w:rsidP="00215AF7">
            <w:pPr>
              <w:pStyle w:val="western"/>
              <w:snapToGrid w:val="0"/>
              <w:spacing w:before="0" w:beforeAutospacing="0" w:after="0"/>
              <w:rPr>
                <w:sz w:val="18"/>
                <w:szCs w:val="18"/>
                <w:lang w:val="en-GB"/>
                <w:rPrChange w:id="1719" w:author="Michael Monkenbusch" w:date="2016-11-18T10:51:00Z">
                  <w:rPr>
                    <w:sz w:val="18"/>
                    <w:szCs w:val="18"/>
                    <w:lang w:val="en-GB"/>
                  </w:rPr>
                </w:rPrChange>
              </w:rPr>
            </w:pPr>
            <w:r w:rsidRPr="00C84EA9">
              <w:rPr>
                <w:b/>
                <w:sz w:val="18"/>
                <w:szCs w:val="18"/>
                <w:lang w:val="en-GB"/>
                <w:rPrChange w:id="1720" w:author="Michael Monkenbusch" w:date="2016-11-18T10:51:00Z">
                  <w:rPr>
                    <w:b/>
                    <w:sz w:val="18"/>
                    <w:szCs w:val="18"/>
                    <w:lang w:val="en-GB"/>
                  </w:rPr>
                </w:rPrChange>
              </w:rPr>
              <w:t>ngen</w:t>
            </w:r>
            <w:r w:rsidRPr="00C84EA9">
              <w:rPr>
                <w:sz w:val="18"/>
                <w:szCs w:val="18"/>
                <w:lang w:val="en-GB"/>
                <w:rPrChange w:id="1721" w:author="Michael Monkenbusch" w:date="2016-11-18T10:51:00Z">
                  <w:rPr>
                    <w:sz w:val="18"/>
                    <w:szCs w:val="18"/>
                    <w:lang w:val="en-GB"/>
                  </w:rPr>
                </w:rPrChange>
              </w:rPr>
              <w:t xml:space="preserve"> =  number of generations    [100]</w:t>
            </w:r>
          </w:p>
          <w:p w:rsidR="00A907AF" w:rsidRPr="00C84EA9" w:rsidRDefault="00A907AF" w:rsidP="00215AF7">
            <w:pPr>
              <w:pStyle w:val="western"/>
              <w:snapToGrid w:val="0"/>
              <w:spacing w:before="0" w:beforeAutospacing="0" w:after="0"/>
              <w:rPr>
                <w:b/>
                <w:sz w:val="18"/>
                <w:szCs w:val="18"/>
                <w:lang w:val="en-GB"/>
                <w:rPrChange w:id="1722" w:author="Michael Monkenbusch" w:date="2016-11-18T10:51:00Z">
                  <w:rPr>
                    <w:b/>
                    <w:sz w:val="18"/>
                    <w:szCs w:val="18"/>
                    <w:lang w:val="en-GB"/>
                  </w:rPr>
                </w:rPrChange>
              </w:rPr>
            </w:pPr>
            <w:r w:rsidRPr="00C84EA9">
              <w:rPr>
                <w:sz w:val="18"/>
                <w:szCs w:val="18"/>
                <w:lang w:val="en-GB"/>
                <w:rPrChange w:id="1723" w:author="Michael Monkenbusch" w:date="2016-11-18T10:51:00Z">
                  <w:rPr>
                    <w:sz w:val="18"/>
                    <w:szCs w:val="18"/>
                    <w:lang w:val="en-GB"/>
                  </w:rPr>
                </w:rPrChange>
              </w:rPr>
              <w:t xml:space="preserve">the total number of function calls is: </w:t>
            </w:r>
            <w:r w:rsidRPr="00C84EA9">
              <w:rPr>
                <w:b/>
                <w:sz w:val="18"/>
                <w:szCs w:val="18"/>
                <w:lang w:val="en-GB"/>
                <w:rPrChange w:id="1724" w:author="Michael Monkenbusch" w:date="2016-11-18T10:51:00Z">
                  <w:rPr>
                    <w:b/>
                    <w:sz w:val="18"/>
                    <w:szCs w:val="18"/>
                    <w:lang w:val="en-GB"/>
                  </w:rPr>
                </w:rPrChange>
              </w:rPr>
              <w:t>npop × ngen</w:t>
            </w:r>
          </w:p>
          <w:p w:rsidR="00A907AF" w:rsidRPr="00C84EA9" w:rsidRDefault="00A907AF" w:rsidP="00215AF7">
            <w:pPr>
              <w:pStyle w:val="western"/>
              <w:snapToGrid w:val="0"/>
              <w:spacing w:before="0" w:beforeAutospacing="0" w:after="0"/>
              <w:rPr>
                <w:sz w:val="18"/>
                <w:szCs w:val="18"/>
                <w:lang w:val="en-GB"/>
                <w:rPrChange w:id="1725" w:author="Michael Monkenbusch" w:date="2016-11-18T10:51:00Z">
                  <w:rPr>
                    <w:sz w:val="18"/>
                    <w:szCs w:val="18"/>
                    <w:lang w:val="en-GB"/>
                  </w:rPr>
                </w:rPrChange>
              </w:rPr>
            </w:pPr>
            <w:r w:rsidRPr="00C84EA9">
              <w:rPr>
                <w:b/>
                <w:sz w:val="18"/>
                <w:szCs w:val="18"/>
                <w:lang w:val="en-GB"/>
                <w:rPrChange w:id="1726" w:author="Michael Monkenbusch" w:date="2016-11-18T10:51:00Z">
                  <w:rPr>
                    <w:b/>
                    <w:sz w:val="18"/>
                    <w:szCs w:val="18"/>
                    <w:lang w:val="en-GB"/>
                  </w:rPr>
                </w:rPrChange>
              </w:rPr>
              <w:t xml:space="preserve">mutation </w:t>
            </w:r>
            <w:r w:rsidRPr="00C84EA9">
              <w:rPr>
                <w:sz w:val="18"/>
                <w:szCs w:val="18"/>
                <w:lang w:val="en-GB"/>
                <w:rPrChange w:id="1727" w:author="Michael Monkenbusch" w:date="2016-11-18T10:51:00Z">
                  <w:rPr>
                    <w:sz w:val="18"/>
                    <w:szCs w:val="18"/>
                    <w:lang w:val="en-GB"/>
                  </w:rPr>
                </w:rPrChange>
              </w:rPr>
              <w:t>= mutation rate [0.001]</w:t>
            </w:r>
          </w:p>
          <w:p w:rsidR="00A907AF" w:rsidRPr="00C84EA9" w:rsidRDefault="00A907AF" w:rsidP="00215AF7">
            <w:pPr>
              <w:pStyle w:val="western"/>
              <w:snapToGrid w:val="0"/>
              <w:spacing w:before="0" w:beforeAutospacing="0" w:after="0"/>
              <w:rPr>
                <w:sz w:val="18"/>
                <w:szCs w:val="18"/>
                <w:lang w:val="en-GB"/>
                <w:rPrChange w:id="1728" w:author="Michael Monkenbusch" w:date="2016-11-18T10:51:00Z">
                  <w:rPr>
                    <w:sz w:val="18"/>
                    <w:szCs w:val="18"/>
                    <w:lang w:val="en-GB"/>
                  </w:rPr>
                </w:rPrChange>
              </w:rPr>
            </w:pPr>
            <w:r w:rsidRPr="00C84EA9">
              <w:rPr>
                <w:b/>
                <w:sz w:val="18"/>
                <w:szCs w:val="18"/>
                <w:lang w:val="en-GB"/>
                <w:rPrChange w:id="1729" w:author="Michael Monkenbusch" w:date="2016-11-18T10:51:00Z">
                  <w:rPr>
                    <w:b/>
                    <w:sz w:val="18"/>
                    <w:szCs w:val="18"/>
                    <w:lang w:val="en-GB"/>
                  </w:rPr>
                </w:rPrChange>
              </w:rPr>
              <w:t>bits</w:t>
            </w:r>
            <w:r w:rsidRPr="00C84EA9">
              <w:rPr>
                <w:sz w:val="18"/>
                <w:szCs w:val="18"/>
                <w:lang w:val="en-GB"/>
                <w:rPrChange w:id="1730" w:author="Michael Monkenbusch" w:date="2016-11-18T10:51:00Z">
                  <w:rPr>
                    <w:sz w:val="18"/>
                    <w:szCs w:val="18"/>
                    <w:lang w:val="en-GB"/>
                  </w:rPr>
                </w:rPrChange>
              </w:rPr>
              <w:t xml:space="preserve"> = resolution of parameter coding in bits  [10]</w:t>
            </w:r>
          </w:p>
          <w:p w:rsidR="00A907AF" w:rsidRPr="00C84EA9" w:rsidRDefault="00A907AF" w:rsidP="00215AF7">
            <w:pPr>
              <w:pStyle w:val="western"/>
              <w:snapToGrid w:val="0"/>
              <w:spacing w:before="0" w:beforeAutospacing="0" w:after="0"/>
              <w:rPr>
                <w:sz w:val="18"/>
                <w:szCs w:val="18"/>
                <w:lang w:val="en-GB"/>
                <w:rPrChange w:id="1731" w:author="Michael Monkenbusch" w:date="2016-11-18T10:51:00Z">
                  <w:rPr>
                    <w:sz w:val="18"/>
                    <w:szCs w:val="18"/>
                    <w:lang w:val="en-GB"/>
                  </w:rPr>
                </w:rPrChange>
              </w:rPr>
            </w:pPr>
            <w:r w:rsidRPr="00C84EA9">
              <w:rPr>
                <w:b/>
                <w:sz w:val="18"/>
                <w:szCs w:val="18"/>
                <w:lang w:val="en-GB"/>
                <w:rPrChange w:id="1732" w:author="Michael Monkenbusch" w:date="2016-11-18T10:51:00Z">
                  <w:rPr>
                    <w:b/>
                    <w:sz w:val="18"/>
                    <w:szCs w:val="18"/>
                    <w:lang w:val="en-GB"/>
                  </w:rPr>
                </w:rPrChange>
              </w:rPr>
              <w:t xml:space="preserve">trace </w:t>
            </w:r>
            <w:r w:rsidRPr="00C84EA9">
              <w:rPr>
                <w:sz w:val="18"/>
                <w:szCs w:val="18"/>
                <w:lang w:val="en-GB"/>
                <w:rPrChange w:id="1733" w:author="Michael Monkenbusch" w:date="2016-11-18T10:51:00Z">
                  <w:rPr>
                    <w:sz w:val="18"/>
                    <w:szCs w:val="18"/>
                    <w:lang w:val="en-GB"/>
                  </w:rPr>
                </w:rPrChange>
              </w:rPr>
              <w:t>= controls amount of output [-1]</w:t>
            </w:r>
          </w:p>
          <w:p w:rsidR="00A907AF" w:rsidRPr="00C84EA9" w:rsidRDefault="00A907AF" w:rsidP="00215AF7">
            <w:pPr>
              <w:pStyle w:val="western"/>
              <w:snapToGrid w:val="0"/>
              <w:spacing w:before="0" w:beforeAutospacing="0" w:after="0"/>
              <w:rPr>
                <w:sz w:val="18"/>
                <w:szCs w:val="18"/>
                <w:lang w:val="en-GB"/>
                <w:rPrChange w:id="1734" w:author="Michael Monkenbusch" w:date="2016-11-18T10:51:00Z">
                  <w:rPr>
                    <w:sz w:val="18"/>
                    <w:szCs w:val="18"/>
                    <w:lang w:val="en-GB"/>
                  </w:rPr>
                </w:rPrChange>
              </w:rPr>
            </w:pPr>
          </w:p>
          <w:p w:rsidR="00A907AF" w:rsidRPr="00C84EA9" w:rsidRDefault="00A907AF" w:rsidP="00215AF7">
            <w:pPr>
              <w:pStyle w:val="western"/>
              <w:snapToGrid w:val="0"/>
              <w:spacing w:before="0" w:beforeAutospacing="0" w:after="0"/>
              <w:rPr>
                <w:sz w:val="18"/>
                <w:szCs w:val="18"/>
                <w:lang w:val="en-GB"/>
                <w:rPrChange w:id="1735" w:author="Michael Monkenbusch" w:date="2016-11-18T10:51:00Z">
                  <w:rPr>
                    <w:sz w:val="18"/>
                    <w:szCs w:val="18"/>
                    <w:lang w:val="en-GB"/>
                  </w:rPr>
                </w:rPrChange>
              </w:rPr>
            </w:pPr>
            <w:r w:rsidRPr="00C84EA9">
              <w:rPr>
                <w:sz w:val="18"/>
                <w:szCs w:val="18"/>
                <w:lang w:val="en-GB"/>
                <w:rPrChange w:id="1736" w:author="Michael Monkenbusch" w:date="2016-11-18T10:51:00Z">
                  <w:rPr>
                    <w:sz w:val="18"/>
                    <w:szCs w:val="18"/>
                    <w:lang w:val="en-GB"/>
                  </w:rPr>
                </w:rPrChange>
              </w:rPr>
              <w:t>The theory definition is the same as for ‘fit’, however, the meaning of the scale parameters</w:t>
            </w:r>
          </w:p>
          <w:p w:rsidR="00A907AF" w:rsidRPr="00C84EA9" w:rsidRDefault="00A907AF" w:rsidP="00215AF7">
            <w:pPr>
              <w:pStyle w:val="western"/>
              <w:snapToGrid w:val="0"/>
              <w:spacing w:before="0" w:beforeAutospacing="0" w:after="0"/>
              <w:rPr>
                <w:sz w:val="18"/>
                <w:szCs w:val="18"/>
                <w:lang w:val="en-GB"/>
                <w:rPrChange w:id="1737" w:author="Michael Monkenbusch" w:date="2016-11-18T10:51:00Z">
                  <w:rPr>
                    <w:sz w:val="18"/>
                    <w:szCs w:val="18"/>
                    <w:lang w:val="en-GB"/>
                  </w:rPr>
                </w:rPrChange>
              </w:rPr>
            </w:pPr>
            <w:r w:rsidRPr="00C84EA9">
              <w:rPr>
                <w:sz w:val="18"/>
                <w:szCs w:val="18"/>
                <w:lang w:val="en-GB"/>
                <w:rPrChange w:id="1738" w:author="Michael Monkenbusch" w:date="2016-11-18T10:51:00Z">
                  <w:rPr>
                    <w:sz w:val="18"/>
                    <w:szCs w:val="18"/>
                    <w:lang w:val="en-GB"/>
                  </w:rPr>
                </w:rPrChange>
              </w:rPr>
              <w:t>is slightly different, except for scale 0, which still means fixed parameter.</w:t>
            </w:r>
          </w:p>
          <w:p w:rsidR="00A907AF" w:rsidRPr="00C84EA9" w:rsidRDefault="00A907AF" w:rsidP="00215AF7">
            <w:pPr>
              <w:pStyle w:val="western"/>
              <w:snapToGrid w:val="0"/>
              <w:spacing w:before="0" w:beforeAutospacing="0" w:after="0"/>
              <w:rPr>
                <w:sz w:val="18"/>
                <w:szCs w:val="18"/>
                <w:lang w:val="en-GB"/>
                <w:rPrChange w:id="1739" w:author="Michael Monkenbusch" w:date="2016-11-18T10:51:00Z">
                  <w:rPr>
                    <w:sz w:val="18"/>
                    <w:szCs w:val="18"/>
                    <w:lang w:val="en-GB"/>
                  </w:rPr>
                </w:rPrChange>
              </w:rPr>
            </w:pPr>
            <w:r w:rsidRPr="00C84EA9">
              <w:rPr>
                <w:sz w:val="18"/>
                <w:szCs w:val="18"/>
                <w:lang w:val="en-GB"/>
                <w:rPrChange w:id="1740" w:author="Michael Monkenbusch" w:date="2016-11-18T10:51:00Z">
                  <w:rPr>
                    <w:sz w:val="18"/>
                    <w:szCs w:val="18"/>
                    <w:lang w:val="en-GB"/>
                  </w:rPr>
                </w:rPrChange>
              </w:rPr>
              <w:t>For parameters to be fitted the scale parameter codes the range of parameter search which is</w:t>
            </w:r>
          </w:p>
          <w:p w:rsidR="00A907AF" w:rsidRPr="00C84EA9" w:rsidRDefault="00A907AF" w:rsidP="00215AF7">
            <w:pPr>
              <w:pStyle w:val="western"/>
              <w:snapToGrid w:val="0"/>
              <w:spacing w:before="0" w:beforeAutospacing="0" w:after="0"/>
              <w:rPr>
                <w:b/>
                <w:sz w:val="18"/>
                <w:szCs w:val="18"/>
                <w:lang w:val="en-GB"/>
                <w:rPrChange w:id="1741" w:author="Michael Monkenbusch" w:date="2016-11-18T10:51:00Z">
                  <w:rPr>
                    <w:b/>
                    <w:sz w:val="18"/>
                    <w:szCs w:val="18"/>
                    <w:lang w:val="en-GB"/>
                  </w:rPr>
                </w:rPrChange>
              </w:rPr>
            </w:pPr>
            <w:r w:rsidRPr="00C84EA9">
              <w:rPr>
                <w:b/>
                <w:sz w:val="18"/>
                <w:szCs w:val="18"/>
                <w:lang w:val="en-GB"/>
                <w:rPrChange w:id="1742" w:author="Michael Monkenbusch" w:date="2016-11-18T10:51:00Z">
                  <w:rPr>
                    <w:b/>
                    <w:sz w:val="18"/>
                    <w:szCs w:val="18"/>
                    <w:lang w:val="en-GB"/>
                  </w:rPr>
                </w:rPrChange>
              </w:rPr>
              <w:t>[startvalue-scale/2, startparameter+scale/2]</w:t>
            </w:r>
          </w:p>
          <w:p w:rsidR="00A907AF" w:rsidRPr="00C84EA9" w:rsidRDefault="00A907AF" w:rsidP="00215AF7">
            <w:pPr>
              <w:pStyle w:val="western"/>
              <w:snapToGrid w:val="0"/>
              <w:spacing w:before="0" w:beforeAutospacing="0" w:after="0"/>
              <w:rPr>
                <w:b/>
                <w:sz w:val="18"/>
                <w:szCs w:val="18"/>
                <w:lang w:val="en-GB"/>
                <w:rPrChange w:id="1743" w:author="Michael Monkenbusch" w:date="2016-11-18T10:51:00Z">
                  <w:rPr>
                    <w:b/>
                    <w:sz w:val="18"/>
                    <w:szCs w:val="18"/>
                    <w:lang w:val="en-GB"/>
                  </w:rPr>
                </w:rPrChange>
              </w:rPr>
            </w:pPr>
          </w:p>
          <w:p w:rsidR="00A907AF" w:rsidRPr="00C84EA9" w:rsidRDefault="00A907AF" w:rsidP="00215AF7">
            <w:pPr>
              <w:pStyle w:val="western"/>
              <w:snapToGrid w:val="0"/>
              <w:spacing w:before="0" w:beforeAutospacing="0" w:after="0"/>
              <w:rPr>
                <w:sz w:val="18"/>
                <w:szCs w:val="18"/>
                <w:lang w:val="en-GB"/>
                <w:rPrChange w:id="1744" w:author="Michael Monkenbusch" w:date="2016-11-18T10:51:00Z">
                  <w:rPr>
                    <w:sz w:val="18"/>
                    <w:szCs w:val="18"/>
                    <w:lang w:val="en-GB"/>
                  </w:rPr>
                </w:rPrChange>
              </w:rPr>
            </w:pPr>
            <w:r w:rsidRPr="00C84EA9">
              <w:rPr>
                <w:sz w:val="18"/>
                <w:szCs w:val="18"/>
                <w:lang w:val="en-GB"/>
                <w:rPrChange w:id="1745" w:author="Michael Monkenbusch" w:date="2016-11-18T10:51:00Z">
                  <w:rPr>
                    <w:sz w:val="18"/>
                    <w:szCs w:val="18"/>
                    <w:lang w:val="en-GB"/>
                  </w:rPr>
                </w:rPrChange>
              </w:rPr>
              <w:t xml:space="preserve">After a </w:t>
            </w:r>
            <w:r w:rsidRPr="00C84EA9">
              <w:rPr>
                <w:b/>
                <w:sz w:val="18"/>
                <w:szCs w:val="18"/>
                <w:lang w:val="en-GB"/>
                <w:rPrChange w:id="1746" w:author="Michael Monkenbusch" w:date="2016-11-18T10:51:00Z">
                  <w:rPr>
                    <w:b/>
                    <w:sz w:val="18"/>
                    <w:szCs w:val="18"/>
                    <w:lang w:val="en-GB"/>
                  </w:rPr>
                </w:rPrChange>
              </w:rPr>
              <w:t>ga_fit</w:t>
            </w:r>
            <w:r w:rsidRPr="00C84EA9">
              <w:rPr>
                <w:sz w:val="18"/>
                <w:szCs w:val="18"/>
                <w:lang w:val="en-GB"/>
                <w:rPrChange w:id="1747" w:author="Michael Monkenbusch" w:date="2016-11-18T10:51:00Z">
                  <w:rPr>
                    <w:sz w:val="18"/>
                    <w:szCs w:val="18"/>
                    <w:lang w:val="en-GB"/>
                  </w:rPr>
                </w:rPrChange>
              </w:rPr>
              <w:t xml:space="preserve"> a following call of </w:t>
            </w:r>
            <w:r w:rsidRPr="00C84EA9">
              <w:rPr>
                <w:b/>
                <w:sz w:val="18"/>
                <w:szCs w:val="18"/>
                <w:lang w:val="en-GB"/>
                <w:rPrChange w:id="1748" w:author="Michael Monkenbusch" w:date="2016-11-18T10:51:00Z">
                  <w:rPr>
                    <w:b/>
                    <w:sz w:val="18"/>
                    <w:szCs w:val="18"/>
                    <w:lang w:val="en-GB"/>
                  </w:rPr>
                </w:rPrChange>
              </w:rPr>
              <w:t>fit</w:t>
            </w:r>
            <w:r w:rsidRPr="00C84EA9">
              <w:rPr>
                <w:sz w:val="18"/>
                <w:szCs w:val="18"/>
                <w:lang w:val="en-GB"/>
                <w:rPrChange w:id="1749" w:author="Michael Monkenbusch" w:date="2016-11-18T10:51:00Z">
                  <w:rPr>
                    <w:sz w:val="18"/>
                    <w:szCs w:val="18"/>
                    <w:lang w:val="en-GB"/>
                  </w:rPr>
                </w:rPrChange>
              </w:rPr>
              <w:t xml:space="preserve"> is recommended to increase the accuracy.</w:t>
            </w:r>
          </w:p>
        </w:tc>
      </w:tr>
      <w:tr w:rsidR="00A907AF" w:rsidRPr="00C84EA9" w:rsidTr="00901B5E">
        <w:trPr>
          <w:divId w:val="526019186"/>
          <w:tblCellSpacing w:w="0" w:type="dxa"/>
        </w:trPr>
        <w:tc>
          <w:tcPr>
            <w:tcW w:w="1072" w:type="dxa"/>
            <w:tcBorders>
              <w:top w:val="outset" w:sz="6" w:space="0" w:color="000000"/>
              <w:left w:val="outset" w:sz="6" w:space="0" w:color="000000"/>
              <w:bottom w:val="outset" w:sz="6" w:space="0" w:color="000000"/>
              <w:right w:val="outset" w:sz="6" w:space="0" w:color="000000"/>
            </w:tcBorders>
            <w:shd w:val="clear" w:color="auto" w:fill="FFFF00"/>
          </w:tcPr>
          <w:p w:rsidR="00A907AF" w:rsidRPr="00C84EA9" w:rsidRDefault="00A907AF" w:rsidP="00215AF7">
            <w:pPr>
              <w:pStyle w:val="western"/>
              <w:spacing w:before="0" w:beforeAutospacing="0" w:after="0"/>
              <w:rPr>
                <w:lang w:val="en-GB"/>
                <w:rPrChange w:id="1750" w:author="Michael Monkenbusch" w:date="2016-11-18T10:51:00Z">
                  <w:rPr>
                    <w:lang w:val="en-GB"/>
                  </w:rPr>
                </w:rPrChange>
              </w:rPr>
            </w:pPr>
            <w:r w:rsidRPr="00C84EA9">
              <w:rPr>
                <w:rFonts w:ascii="Helvetica" w:hAnsi="Helvetica" w:cs="Helvetica"/>
                <w:b/>
                <w:bCs/>
                <w:shd w:val="clear" w:color="auto" w:fill="FFFF00"/>
                <w:lang w:val="en-GB"/>
                <w:rPrChange w:id="1751" w:author="Michael Monkenbusch" w:date="2016-11-18T10:51:00Z">
                  <w:rPr>
                    <w:rFonts w:ascii="Helvetica" w:hAnsi="Helvetica" w:cs="Helvetica"/>
                    <w:b/>
                    <w:bCs/>
                    <w:shd w:val="clear" w:color="auto" w:fill="FFFF00"/>
                    <w:lang w:val="en-GB"/>
                  </w:rPr>
                </w:rPrChange>
              </w:rPr>
              <w:t>th_init</w:t>
            </w:r>
          </w:p>
        </w:tc>
        <w:tc>
          <w:tcPr>
            <w:tcW w:w="8168" w:type="dxa"/>
            <w:tcBorders>
              <w:top w:val="outset" w:sz="6" w:space="0" w:color="000000"/>
              <w:left w:val="outset" w:sz="6" w:space="0" w:color="000000"/>
              <w:bottom w:val="outset" w:sz="6" w:space="0" w:color="000000"/>
              <w:right w:val="outset" w:sz="6" w:space="0" w:color="000000"/>
            </w:tcBorders>
            <w:shd w:val="clear" w:color="auto" w:fill="FFFF00"/>
          </w:tcPr>
          <w:p w:rsidR="00A907AF" w:rsidRPr="00C84EA9" w:rsidRDefault="00A907AF" w:rsidP="00215AF7">
            <w:pPr>
              <w:pStyle w:val="StandardWeb"/>
              <w:spacing w:before="0" w:beforeAutospacing="0" w:after="0"/>
              <w:rPr>
                <w:lang w:val="en-GB"/>
                <w:rPrChange w:id="1752" w:author="Michael Monkenbusch" w:date="2016-11-18T10:51:00Z">
                  <w:rPr>
                    <w:lang w:val="en-GB"/>
                  </w:rPr>
                </w:rPrChange>
              </w:rPr>
            </w:pPr>
            <w:r w:rsidRPr="00C84EA9">
              <w:rPr>
                <w:sz w:val="18"/>
                <w:szCs w:val="18"/>
                <w:shd w:val="clear" w:color="auto" w:fill="FFFF00"/>
                <w:lang w:val="en-GB"/>
                <w:rPrChange w:id="1753" w:author="Michael Monkenbusch" w:date="2016-11-18T10:51:00Z">
                  <w:rPr>
                    <w:sz w:val="18"/>
                    <w:szCs w:val="18"/>
                    <w:shd w:val="clear" w:color="auto" w:fill="FFFF00"/>
                    <w:lang w:val="en-GB"/>
                  </w:rPr>
                </w:rPrChange>
              </w:rPr>
              <w:t>not yet implemented</w:t>
            </w:r>
          </w:p>
        </w:tc>
      </w:tr>
      <w:tr w:rsidR="00A907AF" w:rsidRPr="00C84EA9" w:rsidTr="00901B5E">
        <w:trPr>
          <w:divId w:val="526019186"/>
          <w:tblCellSpacing w:w="0" w:type="dxa"/>
        </w:trPr>
        <w:tc>
          <w:tcPr>
            <w:tcW w:w="1072" w:type="dxa"/>
            <w:tcBorders>
              <w:top w:val="outset" w:sz="6" w:space="0" w:color="000000"/>
              <w:left w:val="outset" w:sz="6" w:space="0" w:color="000000"/>
              <w:bottom w:val="outset" w:sz="6" w:space="0" w:color="000000"/>
              <w:right w:val="outset" w:sz="6" w:space="0" w:color="000000"/>
            </w:tcBorders>
          </w:tcPr>
          <w:p w:rsidR="00A907AF" w:rsidRPr="00C84EA9" w:rsidRDefault="00A907AF" w:rsidP="00215AF7">
            <w:pPr>
              <w:pStyle w:val="western"/>
              <w:spacing w:before="0" w:beforeAutospacing="0" w:after="0"/>
              <w:rPr>
                <w:lang w:val="en-GB"/>
                <w:rPrChange w:id="1754" w:author="Michael Monkenbusch" w:date="2016-11-18T10:51:00Z">
                  <w:rPr>
                    <w:lang w:val="en-GB"/>
                  </w:rPr>
                </w:rPrChange>
              </w:rPr>
            </w:pPr>
          </w:p>
        </w:tc>
        <w:tc>
          <w:tcPr>
            <w:tcW w:w="8168" w:type="dxa"/>
            <w:tcBorders>
              <w:top w:val="outset" w:sz="6" w:space="0" w:color="000000"/>
              <w:left w:val="outset" w:sz="6" w:space="0" w:color="000000"/>
              <w:bottom w:val="outset" w:sz="6" w:space="0" w:color="000000"/>
              <w:right w:val="outset" w:sz="6" w:space="0" w:color="000000"/>
            </w:tcBorders>
          </w:tcPr>
          <w:p w:rsidR="00A907AF" w:rsidRPr="00C84EA9" w:rsidRDefault="00A907AF" w:rsidP="00215AF7">
            <w:pPr>
              <w:pStyle w:val="StandardWeb"/>
              <w:spacing w:before="0" w:beforeAutospacing="0" w:after="0"/>
              <w:rPr>
                <w:lang w:val="en-GB"/>
                <w:rPrChange w:id="1755" w:author="Michael Monkenbusch" w:date="2016-11-18T10:51:00Z">
                  <w:rPr>
                    <w:lang w:val="en-GB"/>
                  </w:rPr>
                </w:rPrChange>
              </w:rPr>
            </w:pPr>
            <w:r w:rsidRPr="00C84EA9">
              <w:rPr>
                <w:sz w:val="18"/>
                <w:szCs w:val="18"/>
                <w:lang w:val="en-GB"/>
                <w:rPrChange w:id="1756" w:author="Michael Monkenbusch" w:date="2016-11-18T10:51:00Z">
                  <w:rPr>
                    <w:sz w:val="18"/>
                    <w:szCs w:val="18"/>
                    <w:lang w:val="en-GB"/>
                  </w:rPr>
                </w:rPrChange>
              </w:rPr>
              <w:t>initialises the theories if they were changed during execution of datreat</w:t>
            </w:r>
          </w:p>
          <w:p w:rsidR="00A907AF" w:rsidRPr="00C84EA9" w:rsidRDefault="00A907AF" w:rsidP="00215AF7">
            <w:pPr>
              <w:pStyle w:val="StandardWeb"/>
              <w:spacing w:before="0" w:beforeAutospacing="0" w:after="0"/>
              <w:rPr>
                <w:lang w:val="en-GB"/>
                <w:rPrChange w:id="1757" w:author="Michael Monkenbusch" w:date="2016-11-18T10:51:00Z">
                  <w:rPr>
                    <w:lang w:val="en-GB"/>
                  </w:rPr>
                </w:rPrChange>
              </w:rPr>
            </w:pPr>
            <w:r w:rsidRPr="00C84EA9">
              <w:rPr>
                <w:sz w:val="18"/>
                <w:szCs w:val="18"/>
                <w:lang w:val="en-GB"/>
                <w:rPrChange w:id="1758" w:author="Michael Monkenbusch" w:date="2016-11-18T10:51:00Z">
                  <w:rPr>
                    <w:sz w:val="18"/>
                    <w:szCs w:val="18"/>
                    <w:lang w:val="en-GB"/>
                  </w:rPr>
                </w:rPrChange>
              </w:rPr>
              <w:t>After changes in a theory or adding a new theory you have to compile it and linkit by invoking “make pur”in the main directory of datreat. this will look for new theories and compile the shared library libtheospur.so in datreat/lib which is used for the theories.</w:t>
            </w:r>
          </w:p>
          <w:p w:rsidR="00A907AF" w:rsidRPr="00C84EA9" w:rsidRDefault="00A907AF" w:rsidP="00215AF7">
            <w:pPr>
              <w:pStyle w:val="StandardWeb"/>
              <w:spacing w:before="0" w:beforeAutospacing="0" w:after="0"/>
              <w:rPr>
                <w:lang w:val="en-GB"/>
                <w:rPrChange w:id="1759" w:author="Michael Monkenbusch" w:date="2016-11-18T10:51:00Z">
                  <w:rPr>
                    <w:lang w:val="en-GB"/>
                  </w:rPr>
                </w:rPrChange>
              </w:rPr>
            </w:pPr>
            <w:r w:rsidRPr="00C84EA9">
              <w:rPr>
                <w:sz w:val="18"/>
                <w:szCs w:val="18"/>
                <w:lang w:val="en-GB"/>
                <w:rPrChange w:id="1760" w:author="Michael Monkenbusch" w:date="2016-11-18T10:51:00Z">
                  <w:rPr>
                    <w:sz w:val="18"/>
                    <w:szCs w:val="18"/>
                    <w:lang w:val="en-GB"/>
                  </w:rPr>
                </w:rPrChange>
              </w:rPr>
              <w:t>All this is done automatically with the comand</w:t>
            </w:r>
            <w:r w:rsidRPr="00C84EA9">
              <w:rPr>
                <w:b/>
                <w:bCs/>
                <w:sz w:val="18"/>
                <w:szCs w:val="18"/>
                <w:lang w:val="en-GB"/>
                <w:rPrChange w:id="1761" w:author="Michael Monkenbusch" w:date="2016-11-18T10:51:00Z">
                  <w:rPr>
                    <w:b/>
                    <w:bCs/>
                    <w:sz w:val="18"/>
                    <w:szCs w:val="18"/>
                    <w:lang w:val="en-GB"/>
                  </w:rPr>
                </w:rPrChange>
              </w:rPr>
              <w:t xml:space="preserve"> th_make</w:t>
            </w:r>
            <w:r w:rsidRPr="00C84EA9">
              <w:rPr>
                <w:sz w:val="18"/>
                <w:szCs w:val="18"/>
                <w:lang w:val="en-GB"/>
                <w:rPrChange w:id="1762" w:author="Michael Monkenbusch" w:date="2016-11-18T10:51:00Z">
                  <w:rPr>
                    <w:sz w:val="18"/>
                    <w:szCs w:val="18"/>
                    <w:lang w:val="en-GB"/>
                  </w:rPr>
                </w:rPrChange>
              </w:rPr>
              <w:t xml:space="preserve"> below</w:t>
            </w:r>
          </w:p>
          <w:p w:rsidR="00A907AF" w:rsidRPr="00C84EA9" w:rsidRDefault="00A907AF" w:rsidP="00215AF7">
            <w:pPr>
              <w:pStyle w:val="StandardWeb"/>
              <w:spacing w:before="0" w:beforeAutospacing="0" w:after="0"/>
              <w:rPr>
                <w:lang w:val="en-GB"/>
                <w:rPrChange w:id="1763" w:author="Michael Monkenbusch" w:date="2016-11-18T10:51:00Z">
                  <w:rPr>
                    <w:lang w:val="en-GB"/>
                  </w:rPr>
                </w:rPrChange>
              </w:rPr>
            </w:pPr>
            <w:r w:rsidRPr="00C84EA9">
              <w:rPr>
                <w:sz w:val="18"/>
                <w:szCs w:val="18"/>
                <w:lang w:val="en-GB"/>
                <w:rPrChange w:id="1764" w:author="Michael Monkenbusch" w:date="2016-11-18T10:51:00Z">
                  <w:rPr>
                    <w:sz w:val="18"/>
                    <w:szCs w:val="18"/>
                    <w:lang w:val="en-GB"/>
                  </w:rPr>
                </w:rPrChange>
              </w:rPr>
              <w:t>compiles the theos library</w:t>
            </w:r>
          </w:p>
          <w:p w:rsidR="00A907AF" w:rsidRPr="00C84EA9" w:rsidRDefault="00A907AF" w:rsidP="00215AF7">
            <w:pPr>
              <w:pStyle w:val="StandardWeb"/>
              <w:spacing w:before="0" w:beforeAutospacing="0" w:after="0"/>
              <w:rPr>
                <w:lang w:val="en-GB"/>
                <w:rPrChange w:id="1765" w:author="Michael Monkenbusch" w:date="2016-11-18T10:51:00Z">
                  <w:rPr>
                    <w:lang w:val="en-GB"/>
                  </w:rPr>
                </w:rPrChange>
              </w:rPr>
            </w:pPr>
            <w:r w:rsidRPr="00C84EA9">
              <w:rPr>
                <w:sz w:val="18"/>
                <w:szCs w:val="18"/>
                <w:lang w:val="en-GB"/>
                <w:rPrChange w:id="1766" w:author="Michael Monkenbusch" w:date="2016-11-18T10:51:00Z">
                  <w:rPr>
                    <w:sz w:val="18"/>
                    <w:szCs w:val="18"/>
                    <w:lang w:val="en-GB"/>
                  </w:rPr>
                </w:rPrChange>
              </w:rPr>
              <w:t xml:space="preserve">afterwards you need to reinitialise the theories with </w:t>
            </w:r>
            <w:r w:rsidRPr="00C84EA9">
              <w:rPr>
                <w:b/>
                <w:bCs/>
                <w:sz w:val="18"/>
                <w:szCs w:val="18"/>
                <w:lang w:val="en-GB"/>
                <w:rPrChange w:id="1767" w:author="Michael Monkenbusch" w:date="2016-11-18T10:51:00Z">
                  <w:rPr>
                    <w:b/>
                    <w:bCs/>
                    <w:sz w:val="18"/>
                    <w:szCs w:val="18"/>
                    <w:lang w:val="en-GB"/>
                  </w:rPr>
                </w:rPrChange>
              </w:rPr>
              <w:t>th_init</w:t>
            </w:r>
          </w:p>
          <w:p w:rsidR="00A907AF" w:rsidRPr="00C84EA9" w:rsidRDefault="00A907AF" w:rsidP="00215AF7">
            <w:pPr>
              <w:pStyle w:val="StandardWeb"/>
              <w:spacing w:before="0" w:beforeAutospacing="0" w:after="0"/>
              <w:rPr>
                <w:lang w:val="en-GB"/>
                <w:rPrChange w:id="1768" w:author="Michael Monkenbusch" w:date="2016-11-18T10:51:00Z">
                  <w:rPr>
                    <w:lang w:val="en-GB"/>
                  </w:rPr>
                </w:rPrChange>
              </w:rPr>
            </w:pPr>
          </w:p>
        </w:tc>
      </w:tr>
      <w:tr w:rsidR="00A907AF" w:rsidRPr="00C84EA9" w:rsidTr="00901B5E">
        <w:trPr>
          <w:divId w:val="526019186"/>
          <w:tblCellSpacing w:w="0" w:type="dxa"/>
        </w:trPr>
        <w:tc>
          <w:tcPr>
            <w:tcW w:w="1072" w:type="dxa"/>
            <w:tcBorders>
              <w:top w:val="outset" w:sz="6" w:space="0" w:color="000000"/>
              <w:left w:val="outset" w:sz="6" w:space="0" w:color="000000"/>
              <w:bottom w:val="outset" w:sz="6" w:space="0" w:color="000000"/>
              <w:right w:val="outset" w:sz="6" w:space="0" w:color="000000"/>
            </w:tcBorders>
            <w:shd w:val="clear" w:color="auto" w:fill="FFFF00"/>
          </w:tcPr>
          <w:p w:rsidR="00A907AF" w:rsidRPr="00C84EA9" w:rsidRDefault="00A907AF" w:rsidP="00215AF7">
            <w:pPr>
              <w:pStyle w:val="western"/>
              <w:spacing w:before="0" w:beforeAutospacing="0" w:after="0"/>
              <w:rPr>
                <w:lang w:val="en-GB"/>
                <w:rPrChange w:id="1769" w:author="Michael Monkenbusch" w:date="2016-11-18T10:51:00Z">
                  <w:rPr>
                    <w:lang w:val="en-GB"/>
                  </w:rPr>
                </w:rPrChange>
              </w:rPr>
            </w:pPr>
          </w:p>
        </w:tc>
        <w:tc>
          <w:tcPr>
            <w:tcW w:w="8168" w:type="dxa"/>
            <w:tcBorders>
              <w:top w:val="outset" w:sz="6" w:space="0" w:color="000000"/>
              <w:left w:val="outset" w:sz="6" w:space="0" w:color="000000"/>
              <w:bottom w:val="outset" w:sz="6" w:space="0" w:color="000000"/>
              <w:right w:val="outset" w:sz="6" w:space="0" w:color="000000"/>
            </w:tcBorders>
            <w:shd w:val="clear" w:color="auto" w:fill="FFFF00"/>
          </w:tcPr>
          <w:p w:rsidR="00A907AF" w:rsidRPr="00C84EA9" w:rsidRDefault="00A907AF" w:rsidP="00215AF7">
            <w:pPr>
              <w:pStyle w:val="StandardWeb"/>
              <w:spacing w:before="0" w:beforeAutospacing="0" w:after="0"/>
              <w:rPr>
                <w:lang w:val="en-GB"/>
                <w:rPrChange w:id="1770" w:author="Michael Monkenbusch" w:date="2016-11-18T10:51:00Z">
                  <w:rPr>
                    <w:lang w:val="en-GB"/>
                  </w:rPr>
                </w:rPrChange>
              </w:rPr>
            </w:pPr>
          </w:p>
        </w:tc>
      </w:tr>
      <w:tr w:rsidR="00A907AF" w:rsidRPr="00C84EA9" w:rsidTr="00901B5E">
        <w:trPr>
          <w:divId w:val="526019186"/>
          <w:tblCellSpacing w:w="0" w:type="dxa"/>
        </w:trPr>
        <w:tc>
          <w:tcPr>
            <w:tcW w:w="1072" w:type="dxa"/>
            <w:tcBorders>
              <w:top w:val="outset" w:sz="6" w:space="0" w:color="000000"/>
              <w:left w:val="outset" w:sz="6" w:space="0" w:color="000000"/>
              <w:bottom w:val="outset" w:sz="6" w:space="0" w:color="000000"/>
              <w:right w:val="outset" w:sz="6" w:space="0" w:color="000000"/>
            </w:tcBorders>
          </w:tcPr>
          <w:p w:rsidR="00A907AF" w:rsidRPr="00C84EA9" w:rsidRDefault="00A907AF" w:rsidP="00215AF7">
            <w:pPr>
              <w:pStyle w:val="western"/>
              <w:spacing w:before="0" w:beforeAutospacing="0" w:after="0"/>
              <w:rPr>
                <w:lang w:val="en-GB"/>
                <w:rPrChange w:id="1771" w:author="Michael Monkenbusch" w:date="2016-11-18T10:51:00Z">
                  <w:rPr>
                    <w:lang w:val="en-GB"/>
                  </w:rPr>
                </w:rPrChange>
              </w:rPr>
            </w:pPr>
          </w:p>
        </w:tc>
        <w:tc>
          <w:tcPr>
            <w:tcW w:w="8168" w:type="dxa"/>
            <w:tcBorders>
              <w:top w:val="outset" w:sz="6" w:space="0" w:color="000000"/>
              <w:left w:val="outset" w:sz="6" w:space="0" w:color="000000"/>
              <w:bottom w:val="outset" w:sz="6" w:space="0" w:color="000000"/>
              <w:right w:val="outset" w:sz="6" w:space="0" w:color="000000"/>
            </w:tcBorders>
          </w:tcPr>
          <w:p w:rsidR="00A907AF" w:rsidRPr="00C84EA9" w:rsidRDefault="00A907AF" w:rsidP="00215AF7">
            <w:pPr>
              <w:pStyle w:val="StandardWeb"/>
              <w:spacing w:before="0" w:beforeAutospacing="0" w:after="0"/>
              <w:rPr>
                <w:lang w:val="en-GB"/>
                <w:rPrChange w:id="1772" w:author="Michael Monkenbusch" w:date="2016-11-18T10:51:00Z">
                  <w:rPr>
                    <w:lang w:val="en-GB"/>
                  </w:rPr>
                </w:rPrChange>
              </w:rPr>
            </w:pPr>
          </w:p>
        </w:tc>
      </w:tr>
    </w:tbl>
    <w:p w:rsidR="000C424B" w:rsidRPr="00C84EA9" w:rsidRDefault="000C424B" w:rsidP="00215AF7">
      <w:pPr>
        <w:pStyle w:val="western"/>
        <w:spacing w:before="0" w:beforeAutospacing="0" w:after="0"/>
        <w:divId w:val="526019186"/>
        <w:rPr>
          <w:lang w:val="en-GB"/>
          <w:rPrChange w:id="1773" w:author="Michael Monkenbusch" w:date="2016-11-18T10:51:00Z">
            <w:rPr>
              <w:lang w:val="en-GB"/>
            </w:rPr>
          </w:rPrChange>
        </w:rPr>
      </w:pPr>
    </w:p>
    <w:p w:rsidR="000C424B" w:rsidRPr="00C84EA9" w:rsidRDefault="000C424B" w:rsidP="00215AF7">
      <w:pPr>
        <w:pStyle w:val="berschrift2"/>
        <w:pageBreakBefore/>
        <w:spacing w:before="0" w:beforeAutospacing="0" w:after="0"/>
        <w:divId w:val="526019186"/>
        <w:rPr>
          <w:rFonts w:ascii="Arial" w:hAnsi="Arial" w:cs="Arial"/>
          <w:i/>
          <w:iCs/>
          <w:sz w:val="30"/>
          <w:szCs w:val="30"/>
          <w:lang w:val="en-GB"/>
          <w:rPrChange w:id="1774" w:author="Michael Monkenbusch" w:date="2016-11-18T10:51:00Z">
            <w:rPr>
              <w:rFonts w:ascii="Arial" w:hAnsi="Arial" w:cs="Arial"/>
              <w:i/>
              <w:iCs/>
              <w:sz w:val="30"/>
              <w:szCs w:val="30"/>
              <w:lang w:val="en-GB"/>
            </w:rPr>
          </w:rPrChange>
        </w:rPr>
      </w:pPr>
      <w:r w:rsidRPr="00C84EA9">
        <w:rPr>
          <w:rFonts w:ascii="Arial" w:hAnsi="Arial" w:cs="Arial"/>
          <w:i/>
          <w:iCs/>
          <w:sz w:val="30"/>
          <w:szCs w:val="30"/>
          <w:lang w:val="en-GB"/>
          <w:rPrChange w:id="1775" w:author="Michael Monkenbusch" w:date="2016-11-18T10:51:00Z">
            <w:rPr>
              <w:rFonts w:ascii="Arial" w:hAnsi="Arial" w:cs="Arial"/>
              <w:i/>
              <w:iCs/>
              <w:sz w:val="30"/>
              <w:szCs w:val="30"/>
              <w:lang w:val="en-GB"/>
            </w:rPr>
          </w:rPrChange>
        </w:rPr>
        <w:lastRenderedPageBreak/>
        <w:t xml:space="preserve">Saving Parameters and Fit Results </w:t>
      </w:r>
    </w:p>
    <w:p w:rsidR="000C424B" w:rsidRPr="00C84EA9" w:rsidRDefault="000C424B" w:rsidP="00215AF7">
      <w:pPr>
        <w:pStyle w:val="berschrift3"/>
        <w:keepNext/>
        <w:spacing w:before="0" w:beforeAutospacing="0" w:after="0"/>
        <w:divId w:val="526019186"/>
        <w:rPr>
          <w:rFonts w:ascii="Arial" w:hAnsi="Arial" w:cs="Arial"/>
          <w:sz w:val="24"/>
          <w:szCs w:val="24"/>
          <w:lang w:val="en-GB"/>
          <w:rPrChange w:id="1776" w:author="Michael Monkenbusch" w:date="2016-11-18T10:51:00Z">
            <w:rPr>
              <w:rFonts w:ascii="Arial" w:hAnsi="Arial" w:cs="Arial"/>
              <w:sz w:val="24"/>
              <w:szCs w:val="24"/>
              <w:lang w:val="en-GB"/>
            </w:rPr>
          </w:rPrChange>
        </w:rPr>
      </w:pPr>
      <w:r w:rsidRPr="00C84EA9">
        <w:rPr>
          <w:rFonts w:ascii="Arial" w:hAnsi="Arial" w:cs="Arial"/>
          <w:sz w:val="24"/>
          <w:szCs w:val="24"/>
          <w:lang w:val="en-GB"/>
          <w:rPrChange w:id="1777" w:author="Michael Monkenbusch" w:date="2016-11-18T10:51:00Z">
            <w:rPr>
              <w:rFonts w:ascii="Arial" w:hAnsi="Arial" w:cs="Arial"/>
              <w:sz w:val="24"/>
              <w:szCs w:val="24"/>
              <w:lang w:val="en-GB"/>
            </w:rPr>
          </w:rPrChange>
        </w:rPr>
        <w:t>Output/Edit Theory Parameters</w:t>
      </w:r>
    </w:p>
    <w:p w:rsidR="000C424B" w:rsidRPr="00C84EA9" w:rsidRDefault="000C424B" w:rsidP="00215AF7">
      <w:pPr>
        <w:pStyle w:val="western"/>
        <w:spacing w:before="0" w:beforeAutospacing="0" w:after="0"/>
        <w:divId w:val="526019186"/>
        <w:rPr>
          <w:lang w:val="en-GB"/>
          <w:rPrChange w:id="1778" w:author="Michael Monkenbusch" w:date="2016-11-18T10:51:00Z">
            <w:rPr>
              <w:lang w:val="en-GB"/>
            </w:rPr>
          </w:rPrChange>
        </w:rPr>
      </w:pPr>
    </w:p>
    <w:tbl>
      <w:tblPr>
        <w:tblW w:w="9240" w:type="dxa"/>
        <w:tblCellSpacing w:w="0"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1117"/>
        <w:gridCol w:w="8123"/>
      </w:tblGrid>
      <w:tr w:rsidR="000C424B" w:rsidRPr="00C84EA9">
        <w:trPr>
          <w:divId w:val="526019186"/>
          <w:tblCellSpacing w:w="0" w:type="dxa"/>
        </w:trPr>
        <w:tc>
          <w:tcPr>
            <w:tcW w:w="1020" w:type="dxa"/>
            <w:tcBorders>
              <w:top w:val="outset" w:sz="6" w:space="0" w:color="000000"/>
              <w:left w:val="outset" w:sz="6" w:space="0" w:color="000000"/>
              <w:bottom w:val="outset" w:sz="6" w:space="0" w:color="000000"/>
              <w:right w:val="outset" w:sz="6" w:space="0" w:color="000000"/>
            </w:tcBorders>
            <w:shd w:val="clear" w:color="auto" w:fill="FFFF99"/>
          </w:tcPr>
          <w:p w:rsidR="000C424B" w:rsidRPr="00C84EA9" w:rsidRDefault="000C424B" w:rsidP="00215AF7">
            <w:pPr>
              <w:pStyle w:val="western"/>
              <w:spacing w:before="0" w:beforeAutospacing="0" w:after="0"/>
              <w:rPr>
                <w:lang w:val="en-GB"/>
                <w:rPrChange w:id="1779" w:author="Michael Monkenbusch" w:date="2016-11-18T10:51:00Z">
                  <w:rPr>
                    <w:lang w:val="en-GB"/>
                  </w:rPr>
                </w:rPrChange>
              </w:rPr>
            </w:pPr>
            <w:r w:rsidRPr="00C84EA9">
              <w:rPr>
                <w:rFonts w:ascii="Helvetica" w:hAnsi="Helvetica" w:cs="Helvetica"/>
                <w:b/>
                <w:bCs/>
                <w:lang w:val="en-GB"/>
                <w:rPrChange w:id="1780" w:author="Michael Monkenbusch" w:date="2016-11-18T10:51:00Z">
                  <w:rPr>
                    <w:rFonts w:ascii="Helvetica" w:hAnsi="Helvetica" w:cs="Helvetica"/>
                    <w:b/>
                    <w:bCs/>
                    <w:lang w:val="en-GB"/>
                  </w:rPr>
                </w:rPrChange>
              </w:rPr>
              <w:t>al</w:t>
            </w:r>
          </w:p>
        </w:tc>
        <w:tc>
          <w:tcPr>
            <w:tcW w:w="7770" w:type="dxa"/>
            <w:tcBorders>
              <w:top w:val="outset" w:sz="6" w:space="0" w:color="000000"/>
              <w:left w:val="outset" w:sz="6" w:space="0" w:color="000000"/>
              <w:bottom w:val="outset" w:sz="6" w:space="0" w:color="000000"/>
              <w:right w:val="outset" w:sz="6" w:space="0" w:color="000000"/>
            </w:tcBorders>
            <w:shd w:val="clear" w:color="auto" w:fill="FFFF99"/>
          </w:tcPr>
          <w:p w:rsidR="000C424B" w:rsidRPr="00C84EA9" w:rsidRDefault="000C424B" w:rsidP="00215AF7">
            <w:pPr>
              <w:pStyle w:val="western"/>
              <w:spacing w:before="0" w:beforeAutospacing="0" w:after="0"/>
              <w:rPr>
                <w:lang w:val="en-GB"/>
                <w:rPrChange w:id="1781" w:author="Michael Monkenbusch" w:date="2016-11-18T10:51:00Z">
                  <w:rPr>
                    <w:lang w:val="en-GB"/>
                  </w:rPr>
                </w:rPrChange>
              </w:rPr>
            </w:pPr>
          </w:p>
        </w:tc>
      </w:tr>
      <w:tr w:rsidR="000C424B" w:rsidRPr="00C84EA9">
        <w:trPr>
          <w:divId w:val="526019186"/>
          <w:tblCellSpacing w:w="0" w:type="dxa"/>
        </w:trPr>
        <w:tc>
          <w:tcPr>
            <w:tcW w:w="1020" w:type="dxa"/>
            <w:tcBorders>
              <w:top w:val="outset" w:sz="6" w:space="0" w:color="000000"/>
              <w:left w:val="outset" w:sz="6" w:space="0" w:color="000000"/>
              <w:bottom w:val="outset" w:sz="6" w:space="0" w:color="000000"/>
              <w:right w:val="outset" w:sz="6" w:space="0" w:color="000000"/>
            </w:tcBorders>
            <w:shd w:val="clear" w:color="auto" w:fill="FFFF99"/>
          </w:tcPr>
          <w:p w:rsidR="000C424B" w:rsidRPr="00C84EA9" w:rsidRDefault="000C424B" w:rsidP="00215AF7">
            <w:pPr>
              <w:pStyle w:val="western"/>
              <w:spacing w:before="0" w:beforeAutospacing="0" w:after="0"/>
              <w:rPr>
                <w:lang w:val="en-GB"/>
                <w:rPrChange w:id="1782" w:author="Michael Monkenbusch" w:date="2016-11-18T10:51:00Z">
                  <w:rPr>
                    <w:lang w:val="en-GB"/>
                  </w:rPr>
                </w:rPrChange>
              </w:rPr>
            </w:pPr>
            <w:r w:rsidRPr="00C84EA9">
              <w:rPr>
                <w:rFonts w:ascii="Helvetica" w:hAnsi="Helvetica" w:cs="Helvetica"/>
                <w:b/>
                <w:bCs/>
                <w:lang w:val="en-GB"/>
                <w:rPrChange w:id="1783" w:author="Michael Monkenbusch" w:date="2016-11-18T10:51:00Z">
                  <w:rPr>
                    <w:rFonts w:ascii="Helvetica" w:hAnsi="Helvetica" w:cs="Helvetica"/>
                    <w:b/>
                    <w:bCs/>
                    <w:lang w:val="en-GB"/>
                  </w:rPr>
                </w:rPrChange>
              </w:rPr>
              <w:t>activlst</w:t>
            </w:r>
          </w:p>
        </w:tc>
        <w:tc>
          <w:tcPr>
            <w:tcW w:w="7770" w:type="dxa"/>
            <w:tcBorders>
              <w:top w:val="outset" w:sz="6" w:space="0" w:color="000000"/>
              <w:left w:val="outset" w:sz="6" w:space="0" w:color="000000"/>
              <w:bottom w:val="outset" w:sz="6" w:space="0" w:color="000000"/>
              <w:right w:val="outset" w:sz="6" w:space="0" w:color="000000"/>
            </w:tcBorders>
            <w:shd w:val="clear" w:color="auto" w:fill="FFFF99"/>
          </w:tcPr>
          <w:p w:rsidR="000C424B" w:rsidRPr="00C84EA9" w:rsidRDefault="000C424B" w:rsidP="00215AF7">
            <w:pPr>
              <w:pStyle w:val="western"/>
              <w:spacing w:before="0" w:beforeAutospacing="0" w:after="0"/>
              <w:rPr>
                <w:lang w:val="en-GB"/>
                <w:rPrChange w:id="1784" w:author="Michael Monkenbusch" w:date="2016-11-18T10:51:00Z">
                  <w:rPr>
                    <w:lang w:val="en-GB"/>
                  </w:rPr>
                </w:rPrChange>
              </w:rPr>
            </w:pPr>
          </w:p>
        </w:tc>
      </w:tr>
      <w:tr w:rsidR="000C424B" w:rsidRPr="00C84EA9">
        <w:trPr>
          <w:divId w:val="526019186"/>
          <w:tblCellSpacing w:w="0" w:type="dxa"/>
        </w:trPr>
        <w:tc>
          <w:tcPr>
            <w:tcW w:w="1020"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ind w:right="-108"/>
              <w:rPr>
                <w:lang w:val="en-GB"/>
                <w:rPrChange w:id="1785" w:author="Michael Monkenbusch" w:date="2016-11-18T10:51:00Z">
                  <w:rPr>
                    <w:lang w:val="en-GB"/>
                  </w:rPr>
                </w:rPrChange>
              </w:rPr>
            </w:pPr>
          </w:p>
        </w:tc>
        <w:tc>
          <w:tcPr>
            <w:tcW w:w="7770"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rPr>
                <w:lang w:val="en-GB"/>
                <w:rPrChange w:id="1786" w:author="Michael Monkenbusch" w:date="2016-11-18T10:51:00Z">
                  <w:rPr>
                    <w:lang w:val="en-GB"/>
                  </w:rPr>
                </w:rPrChange>
              </w:rPr>
            </w:pPr>
            <w:r w:rsidRPr="00C84EA9">
              <w:rPr>
                <w:sz w:val="18"/>
                <w:szCs w:val="18"/>
                <w:lang w:val="en-GB"/>
                <w:rPrChange w:id="1787" w:author="Michael Monkenbusch" w:date="2016-11-18T10:51:00Z">
                  <w:rPr>
                    <w:sz w:val="18"/>
                    <w:szCs w:val="18"/>
                    <w:lang w:val="en-GB"/>
                  </w:rPr>
                </w:rPrChange>
              </w:rPr>
              <w:t xml:space="preserve">lists current theory definition .on console and into file </w:t>
            </w:r>
            <w:r w:rsidRPr="00C84EA9">
              <w:rPr>
                <w:b/>
                <w:bCs/>
                <w:i/>
                <w:iCs/>
                <w:sz w:val="18"/>
                <w:szCs w:val="18"/>
                <w:lang w:val="en-GB"/>
                <w:rPrChange w:id="1788" w:author="Michael Monkenbusch" w:date="2016-11-18T10:51:00Z">
                  <w:rPr>
                    <w:b/>
                    <w:bCs/>
                    <w:i/>
                    <w:iCs/>
                    <w:sz w:val="18"/>
                    <w:szCs w:val="18"/>
                    <w:lang w:val="en-GB"/>
                  </w:rPr>
                </w:rPrChange>
              </w:rPr>
              <w:t>lastth</w:t>
            </w:r>
            <w:r w:rsidRPr="00C84EA9">
              <w:rPr>
                <w:sz w:val="18"/>
                <w:szCs w:val="18"/>
                <w:lang w:val="en-GB"/>
                <w:rPrChange w:id="1789" w:author="Michael Monkenbusch" w:date="2016-11-18T10:51:00Z">
                  <w:rPr>
                    <w:sz w:val="18"/>
                    <w:szCs w:val="18"/>
                    <w:lang w:val="en-GB"/>
                  </w:rPr>
                </w:rPrChange>
              </w:rPr>
              <w:t>.</w:t>
            </w:r>
          </w:p>
        </w:tc>
      </w:tr>
    </w:tbl>
    <w:p w:rsidR="000C424B" w:rsidRPr="00C84EA9" w:rsidRDefault="000C424B" w:rsidP="00215AF7">
      <w:pPr>
        <w:pStyle w:val="berschrift4"/>
        <w:spacing w:before="0" w:beforeAutospacing="0" w:after="0"/>
        <w:divId w:val="526019186"/>
        <w:rPr>
          <w:sz w:val="28"/>
          <w:szCs w:val="28"/>
          <w:lang w:val="en-GB"/>
          <w:rPrChange w:id="1790" w:author="Michael Monkenbusch" w:date="2016-11-18T10:51:00Z">
            <w:rPr>
              <w:sz w:val="28"/>
              <w:szCs w:val="28"/>
              <w:lang w:val="en-GB"/>
            </w:rPr>
          </w:rPrChange>
        </w:rPr>
      </w:pPr>
      <w:r w:rsidRPr="00C84EA9">
        <w:rPr>
          <w:sz w:val="28"/>
          <w:szCs w:val="28"/>
          <w:lang w:val="en-GB"/>
          <w:rPrChange w:id="1791" w:author="Michael Monkenbusch" w:date="2016-11-18T10:51:00Z">
            <w:rPr>
              <w:sz w:val="28"/>
              <w:szCs w:val="28"/>
              <w:lang w:val="en-GB"/>
            </w:rPr>
          </w:rPrChange>
        </w:rPr>
        <w:t>Write a List of Any Parameters/Variables</w:t>
      </w:r>
    </w:p>
    <w:tbl>
      <w:tblPr>
        <w:tblW w:w="9240" w:type="dxa"/>
        <w:tblCellSpacing w:w="0"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1072"/>
        <w:gridCol w:w="8168"/>
      </w:tblGrid>
      <w:tr w:rsidR="000C424B" w:rsidRPr="00C84EA9">
        <w:trPr>
          <w:divId w:val="526019186"/>
          <w:tblCellSpacing w:w="0" w:type="dxa"/>
        </w:trPr>
        <w:tc>
          <w:tcPr>
            <w:tcW w:w="1020" w:type="dxa"/>
            <w:tcBorders>
              <w:top w:val="outset" w:sz="6" w:space="0" w:color="000000"/>
              <w:left w:val="outset" w:sz="6" w:space="0" w:color="000000"/>
              <w:bottom w:val="outset" w:sz="6" w:space="0" w:color="000000"/>
              <w:right w:val="outset" w:sz="6" w:space="0" w:color="000000"/>
            </w:tcBorders>
            <w:shd w:val="clear" w:color="auto" w:fill="FFFF99"/>
          </w:tcPr>
          <w:p w:rsidR="000C424B" w:rsidRPr="00C84EA9" w:rsidRDefault="000C424B" w:rsidP="00215AF7">
            <w:pPr>
              <w:pStyle w:val="western"/>
              <w:spacing w:before="0" w:beforeAutospacing="0" w:after="0"/>
              <w:rPr>
                <w:lang w:val="en-GB"/>
                <w:rPrChange w:id="1792" w:author="Michael Monkenbusch" w:date="2016-11-18T10:51:00Z">
                  <w:rPr>
                    <w:lang w:val="en-GB"/>
                  </w:rPr>
                </w:rPrChange>
              </w:rPr>
            </w:pPr>
            <w:r w:rsidRPr="00C84EA9">
              <w:rPr>
                <w:rFonts w:ascii="Helvetica" w:hAnsi="Helvetica" w:cs="Helvetica"/>
                <w:b/>
                <w:bCs/>
                <w:lang w:val="en-GB"/>
                <w:rPrChange w:id="1793" w:author="Michael Monkenbusch" w:date="2016-11-18T10:51:00Z">
                  <w:rPr>
                    <w:rFonts w:ascii="Helvetica" w:hAnsi="Helvetica" w:cs="Helvetica"/>
                    <w:b/>
                    <w:bCs/>
                    <w:lang w:val="en-GB"/>
                  </w:rPr>
                </w:rPrChange>
              </w:rPr>
              <w:t>print</w:t>
            </w:r>
          </w:p>
        </w:tc>
        <w:tc>
          <w:tcPr>
            <w:tcW w:w="7770" w:type="dxa"/>
            <w:tcBorders>
              <w:top w:val="outset" w:sz="6" w:space="0" w:color="000000"/>
              <w:left w:val="outset" w:sz="6" w:space="0" w:color="000000"/>
              <w:bottom w:val="outset" w:sz="6" w:space="0" w:color="000000"/>
              <w:right w:val="outset" w:sz="6" w:space="0" w:color="000000"/>
            </w:tcBorders>
            <w:shd w:val="clear" w:color="auto" w:fill="FFFF99"/>
          </w:tcPr>
          <w:p w:rsidR="000C424B" w:rsidRPr="00C84EA9" w:rsidRDefault="000C424B" w:rsidP="00215AF7">
            <w:pPr>
              <w:pStyle w:val="western"/>
              <w:spacing w:before="0" w:beforeAutospacing="0" w:after="0"/>
              <w:rPr>
                <w:lang w:val="en-GB"/>
                <w:rPrChange w:id="1794" w:author="Michael Monkenbusch" w:date="2016-11-18T10:51:00Z">
                  <w:rPr>
                    <w:lang w:val="en-GB"/>
                  </w:rPr>
                </w:rPrChange>
              </w:rPr>
            </w:pPr>
            <w:r w:rsidRPr="00C84EA9">
              <w:rPr>
                <w:rFonts w:ascii="Helvetica" w:hAnsi="Helvetica" w:cs="Helvetica"/>
                <w:lang w:val="en-GB"/>
                <w:rPrChange w:id="1795" w:author="Michael Monkenbusch" w:date="2016-11-18T10:51:00Z">
                  <w:rPr>
                    <w:rFonts w:ascii="Helvetica" w:hAnsi="Helvetica" w:cs="Helvetica"/>
                    <w:lang w:val="en-GB"/>
                  </w:rPr>
                </w:rPrChange>
              </w:rPr>
              <w:t>filename expr1 [expr2] [expr3] …………..[expr9]</w:t>
            </w:r>
          </w:p>
        </w:tc>
      </w:tr>
      <w:tr w:rsidR="000C424B" w:rsidRPr="00C84EA9">
        <w:trPr>
          <w:divId w:val="526019186"/>
          <w:tblCellSpacing w:w="0" w:type="dxa"/>
        </w:trPr>
        <w:tc>
          <w:tcPr>
            <w:tcW w:w="1020"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ind w:right="-108"/>
              <w:rPr>
                <w:lang w:val="en-GB"/>
                <w:rPrChange w:id="1796" w:author="Michael Monkenbusch" w:date="2016-11-18T10:51:00Z">
                  <w:rPr>
                    <w:lang w:val="en-GB"/>
                  </w:rPr>
                </w:rPrChange>
              </w:rPr>
            </w:pPr>
          </w:p>
        </w:tc>
        <w:tc>
          <w:tcPr>
            <w:tcW w:w="7770"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rPr>
                <w:lang w:val="en-GB"/>
                <w:rPrChange w:id="1797" w:author="Michael Monkenbusch" w:date="2016-11-18T10:51:00Z">
                  <w:rPr>
                    <w:lang w:val="en-GB"/>
                  </w:rPr>
                </w:rPrChange>
              </w:rPr>
            </w:pPr>
            <w:r w:rsidRPr="00C84EA9">
              <w:rPr>
                <w:b/>
                <w:bCs/>
                <w:sz w:val="18"/>
                <w:szCs w:val="18"/>
                <w:lang w:val="en-GB"/>
                <w:rPrChange w:id="1798" w:author="Michael Monkenbusch" w:date="2016-11-18T10:51:00Z">
                  <w:rPr>
                    <w:b/>
                    <w:bCs/>
                    <w:sz w:val="18"/>
                    <w:szCs w:val="18"/>
                    <w:lang w:val="en-GB"/>
                  </w:rPr>
                </w:rPrChange>
              </w:rPr>
              <w:t>appends</w:t>
            </w:r>
            <w:r w:rsidRPr="00C84EA9">
              <w:rPr>
                <w:sz w:val="18"/>
                <w:szCs w:val="18"/>
                <w:lang w:val="en-GB"/>
                <w:rPrChange w:id="1799" w:author="Michael Monkenbusch" w:date="2016-11-18T10:51:00Z">
                  <w:rPr>
                    <w:sz w:val="18"/>
                    <w:szCs w:val="18"/>
                    <w:lang w:val="en-GB"/>
                  </w:rPr>
                </w:rPrChange>
              </w:rPr>
              <w:t xml:space="preserve"> one line of numbers to file </w:t>
            </w:r>
            <w:r w:rsidRPr="00C84EA9">
              <w:rPr>
                <w:sz w:val="18"/>
                <w:szCs w:val="18"/>
                <w:shd w:val="clear" w:color="auto" w:fill="FFFF00"/>
                <w:lang w:val="en-GB"/>
                <w:rPrChange w:id="1800" w:author="Michael Monkenbusch" w:date="2016-11-18T10:51:00Z">
                  <w:rPr>
                    <w:sz w:val="18"/>
                    <w:szCs w:val="18"/>
                    <w:shd w:val="clear" w:color="auto" w:fill="FFFF00"/>
                    <w:lang w:val="en-GB"/>
                  </w:rPr>
                </w:rPrChange>
              </w:rPr>
              <w:t>&lt;filename&gt; expr1..9</w:t>
            </w:r>
            <w:r w:rsidRPr="00C84EA9">
              <w:rPr>
                <w:sz w:val="18"/>
                <w:szCs w:val="18"/>
                <w:lang w:val="en-GB"/>
                <w:rPrChange w:id="1801" w:author="Michael Monkenbusch" w:date="2016-11-18T10:51:00Z">
                  <w:rPr>
                    <w:sz w:val="18"/>
                    <w:szCs w:val="18"/>
                    <w:lang w:val="en-GB"/>
                  </w:rPr>
                </w:rPrChange>
              </w:rPr>
              <w:t xml:space="preserve"> denote expressions that compute to a number. They may parameter names, user-defined variables, automatic variables or expressions containing numbers and/or these variables. </w:t>
            </w:r>
            <w:r w:rsidRPr="00C84EA9">
              <w:rPr>
                <w:b/>
                <w:bCs/>
                <w:sz w:val="18"/>
                <w:szCs w:val="18"/>
                <w:lang w:val="en-GB"/>
                <w:rPrChange w:id="1802" w:author="Michael Monkenbusch" w:date="2016-11-18T10:51:00Z">
                  <w:rPr>
                    <w:b/>
                    <w:bCs/>
                    <w:sz w:val="18"/>
                    <w:szCs w:val="18"/>
                    <w:lang w:val="en-GB"/>
                  </w:rPr>
                </w:rPrChange>
              </w:rPr>
              <w:t>Remember:</w:t>
            </w:r>
            <w:r w:rsidRPr="00C84EA9">
              <w:rPr>
                <w:sz w:val="18"/>
                <w:szCs w:val="18"/>
                <w:lang w:val="en-GB"/>
                <w:rPrChange w:id="1803" w:author="Michael Monkenbusch" w:date="2016-11-18T10:51:00Z">
                  <w:rPr>
                    <w:sz w:val="18"/>
                    <w:szCs w:val="18"/>
                    <w:lang w:val="en-GB"/>
                  </w:rPr>
                </w:rPrChange>
              </w:rPr>
              <w:t xml:space="preserve"> only strings that start with one of the following characters : ‘+-0123456789.(‘ will compute to a number, an open bracket ‘(‘ requires a closing counterpart ‘)’, blanks are not allowed within an expression. Refer to section </w:t>
            </w:r>
            <w:r w:rsidRPr="00C84EA9">
              <w:rPr>
                <w:b/>
                <w:bCs/>
                <w:i/>
                <w:iCs/>
                <w:sz w:val="18"/>
                <w:szCs w:val="18"/>
                <w:lang w:val="en-GB"/>
                <w:rPrChange w:id="1804" w:author="Michael Monkenbusch" w:date="2016-11-18T10:51:00Z">
                  <w:rPr>
                    <w:b/>
                    <w:bCs/>
                    <w:i/>
                    <w:iCs/>
                    <w:sz w:val="18"/>
                    <w:szCs w:val="18"/>
                    <w:lang w:val="en-GB"/>
                  </w:rPr>
                </w:rPrChange>
              </w:rPr>
              <w:t>PredefinedVariables/Functions</w:t>
            </w:r>
            <w:r w:rsidRPr="00C84EA9">
              <w:rPr>
                <w:sz w:val="18"/>
                <w:szCs w:val="18"/>
                <w:lang w:val="en-GB"/>
                <w:rPrChange w:id="1805" w:author="Michael Monkenbusch" w:date="2016-11-18T10:51:00Z">
                  <w:rPr>
                    <w:sz w:val="18"/>
                    <w:szCs w:val="18"/>
                    <w:lang w:val="en-GB"/>
                  </w:rPr>
                </w:rPrChange>
              </w:rPr>
              <w:t xml:space="preserve"> for a list of useful links to internal information.</w:t>
            </w:r>
          </w:p>
        </w:tc>
      </w:tr>
    </w:tbl>
    <w:p w:rsidR="000C424B" w:rsidRPr="00C84EA9" w:rsidRDefault="000C424B" w:rsidP="00215AF7">
      <w:pPr>
        <w:pStyle w:val="western"/>
        <w:spacing w:before="0" w:beforeAutospacing="0" w:after="0"/>
        <w:divId w:val="526019186"/>
        <w:rPr>
          <w:lang w:val="en-GB"/>
          <w:rPrChange w:id="1806" w:author="Michael Monkenbusch" w:date="2016-11-18T10:51:00Z">
            <w:rPr>
              <w:lang w:val="en-GB"/>
            </w:rPr>
          </w:rPrChange>
        </w:rPr>
      </w:pPr>
    </w:p>
    <w:p w:rsidR="000C424B" w:rsidRPr="00C84EA9" w:rsidRDefault="000C424B" w:rsidP="00215AF7">
      <w:pPr>
        <w:pStyle w:val="berschrift3"/>
        <w:keepNext/>
        <w:spacing w:before="0" w:beforeAutospacing="0" w:after="0"/>
        <w:divId w:val="526019186"/>
        <w:rPr>
          <w:rFonts w:ascii="Arial" w:hAnsi="Arial" w:cs="Arial"/>
          <w:sz w:val="24"/>
          <w:szCs w:val="24"/>
          <w:lang w:val="en-GB"/>
          <w:rPrChange w:id="1807" w:author="Michael Monkenbusch" w:date="2016-11-18T10:51:00Z">
            <w:rPr>
              <w:rFonts w:ascii="Arial" w:hAnsi="Arial" w:cs="Arial"/>
              <w:sz w:val="24"/>
              <w:szCs w:val="24"/>
              <w:lang w:val="en-GB"/>
            </w:rPr>
          </w:rPrChange>
        </w:rPr>
      </w:pPr>
      <w:r w:rsidRPr="00C84EA9">
        <w:rPr>
          <w:rFonts w:ascii="Arial" w:hAnsi="Arial" w:cs="Arial"/>
          <w:sz w:val="24"/>
          <w:szCs w:val="24"/>
          <w:lang w:val="en-GB"/>
          <w:rPrChange w:id="1808" w:author="Michael Monkenbusch" w:date="2016-11-18T10:51:00Z">
            <w:rPr>
              <w:rFonts w:ascii="Arial" w:hAnsi="Arial" w:cs="Arial"/>
              <w:sz w:val="24"/>
              <w:szCs w:val="24"/>
              <w:lang w:val="en-GB"/>
            </w:rPr>
          </w:rPrChange>
        </w:rPr>
        <w:t>Cast Parameters into a Datreat Input File</w:t>
      </w:r>
    </w:p>
    <w:tbl>
      <w:tblPr>
        <w:tblW w:w="9240" w:type="dxa"/>
        <w:tblCellSpacing w:w="0"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1072"/>
        <w:gridCol w:w="8168"/>
      </w:tblGrid>
      <w:tr w:rsidR="000C424B" w:rsidRPr="00C84EA9">
        <w:trPr>
          <w:divId w:val="526019186"/>
          <w:tblCellSpacing w:w="0" w:type="dxa"/>
        </w:trPr>
        <w:tc>
          <w:tcPr>
            <w:tcW w:w="1020" w:type="dxa"/>
            <w:tcBorders>
              <w:top w:val="outset" w:sz="6" w:space="0" w:color="000000"/>
              <w:left w:val="outset" w:sz="6" w:space="0" w:color="000000"/>
              <w:bottom w:val="outset" w:sz="6" w:space="0" w:color="000000"/>
              <w:right w:val="outset" w:sz="6" w:space="0" w:color="000000"/>
            </w:tcBorders>
            <w:shd w:val="clear" w:color="auto" w:fill="FFFF99"/>
          </w:tcPr>
          <w:p w:rsidR="000C424B" w:rsidRPr="00C84EA9" w:rsidRDefault="000C424B" w:rsidP="00215AF7">
            <w:pPr>
              <w:pStyle w:val="western"/>
              <w:spacing w:before="0" w:beforeAutospacing="0" w:after="0"/>
              <w:rPr>
                <w:lang w:val="en-GB"/>
                <w:rPrChange w:id="1809" w:author="Michael Monkenbusch" w:date="2016-11-18T10:51:00Z">
                  <w:rPr>
                    <w:lang w:val="en-GB"/>
                  </w:rPr>
                </w:rPrChange>
              </w:rPr>
            </w:pPr>
            <w:r w:rsidRPr="00C84EA9">
              <w:rPr>
                <w:rFonts w:ascii="Helvetica" w:hAnsi="Helvetica" w:cs="Helvetica"/>
                <w:b/>
                <w:bCs/>
                <w:lang w:val="en-GB"/>
                <w:rPrChange w:id="1810" w:author="Michael Monkenbusch" w:date="2016-11-18T10:51:00Z">
                  <w:rPr>
                    <w:rFonts w:ascii="Helvetica" w:hAnsi="Helvetica" w:cs="Helvetica"/>
                    <w:b/>
                    <w:bCs/>
                    <w:lang w:val="en-GB"/>
                  </w:rPr>
                </w:rPrChange>
              </w:rPr>
              <w:t>open</w:t>
            </w:r>
          </w:p>
        </w:tc>
        <w:tc>
          <w:tcPr>
            <w:tcW w:w="7770" w:type="dxa"/>
            <w:tcBorders>
              <w:top w:val="outset" w:sz="6" w:space="0" w:color="000000"/>
              <w:left w:val="outset" w:sz="6" w:space="0" w:color="000000"/>
              <w:bottom w:val="outset" w:sz="6" w:space="0" w:color="000000"/>
              <w:right w:val="outset" w:sz="6" w:space="0" w:color="000000"/>
            </w:tcBorders>
            <w:shd w:val="clear" w:color="auto" w:fill="FFFF99"/>
          </w:tcPr>
          <w:p w:rsidR="000C424B" w:rsidRPr="00C84EA9" w:rsidRDefault="000C424B" w:rsidP="00215AF7">
            <w:pPr>
              <w:pStyle w:val="western"/>
              <w:spacing w:before="0" w:beforeAutospacing="0" w:after="0"/>
              <w:rPr>
                <w:lang w:val="en-GB"/>
                <w:rPrChange w:id="1811" w:author="Michael Monkenbusch" w:date="2016-11-18T10:51:00Z">
                  <w:rPr>
                    <w:lang w:val="en-GB"/>
                  </w:rPr>
                </w:rPrChange>
              </w:rPr>
            </w:pPr>
            <w:r w:rsidRPr="00C84EA9">
              <w:rPr>
                <w:rFonts w:ascii="Helvetica" w:hAnsi="Helvetica" w:cs="Helvetica"/>
                <w:lang w:val="en-GB"/>
                <w:rPrChange w:id="1812" w:author="Michael Monkenbusch" w:date="2016-11-18T10:51:00Z">
                  <w:rPr>
                    <w:rFonts w:ascii="Helvetica" w:hAnsi="Helvetica" w:cs="Helvetica"/>
                    <w:lang w:val="en-GB"/>
                  </w:rPr>
                </w:rPrChange>
              </w:rPr>
              <w:t>filename parnam1 [no.theo1] parnam2 [no.theo2]</w:t>
            </w:r>
          </w:p>
        </w:tc>
      </w:tr>
      <w:tr w:rsidR="000C424B" w:rsidRPr="00C84EA9">
        <w:trPr>
          <w:divId w:val="526019186"/>
          <w:tblCellSpacing w:w="0" w:type="dxa"/>
        </w:trPr>
        <w:tc>
          <w:tcPr>
            <w:tcW w:w="1020"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rPr>
                <w:lang w:val="en-GB"/>
                <w:rPrChange w:id="1813" w:author="Michael Monkenbusch" w:date="2016-11-18T10:51:00Z">
                  <w:rPr>
                    <w:lang w:val="en-GB"/>
                  </w:rPr>
                </w:rPrChange>
              </w:rPr>
            </w:pPr>
          </w:p>
        </w:tc>
        <w:tc>
          <w:tcPr>
            <w:tcW w:w="7770"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rPr>
                <w:rPrChange w:id="1814" w:author="Michael Monkenbusch" w:date="2016-11-18T10:51:00Z">
                  <w:rPr/>
                </w:rPrChange>
              </w:rPr>
            </w:pPr>
            <w:r w:rsidRPr="00C84EA9">
              <w:rPr>
                <w:sz w:val="18"/>
                <w:szCs w:val="18"/>
                <w:lang w:val="en-GB"/>
                <w:rPrChange w:id="1815" w:author="Michael Monkenbusch" w:date="2016-11-18T10:51:00Z">
                  <w:rPr>
                    <w:sz w:val="18"/>
                    <w:szCs w:val="18"/>
                    <w:lang w:val="en-GB"/>
                  </w:rPr>
                </w:rPrChange>
              </w:rPr>
              <w:t xml:space="preserve">will prepare a file named file </w:t>
            </w:r>
            <w:r w:rsidRPr="00C84EA9">
              <w:rPr>
                <w:sz w:val="18"/>
                <w:szCs w:val="18"/>
                <w:shd w:val="clear" w:color="auto" w:fill="FFFF00"/>
                <w:lang w:val="en-GB"/>
                <w:rPrChange w:id="1816" w:author="Michael Monkenbusch" w:date="2016-11-18T10:51:00Z">
                  <w:rPr>
                    <w:sz w:val="18"/>
                    <w:szCs w:val="18"/>
                    <w:shd w:val="clear" w:color="auto" w:fill="FFFF00"/>
                    <w:lang w:val="en-GB"/>
                  </w:rPr>
                </w:rPrChange>
              </w:rPr>
              <w:t>&lt;filename&gt;</w:t>
            </w:r>
            <w:r w:rsidRPr="00C84EA9">
              <w:rPr>
                <w:sz w:val="18"/>
                <w:szCs w:val="18"/>
                <w:lang w:val="en-GB"/>
                <w:rPrChange w:id="1817" w:author="Michael Monkenbusch" w:date="2016-11-18T10:51:00Z">
                  <w:rPr>
                    <w:sz w:val="18"/>
                    <w:szCs w:val="18"/>
                    <w:lang w:val="en-GB"/>
                  </w:rPr>
                </w:rPrChange>
              </w:rPr>
              <w:t xml:space="preserve"> in datreat readable input format for output. This file will be filled with the values of the parameters with names </w:t>
            </w:r>
            <w:r w:rsidRPr="00C84EA9">
              <w:rPr>
                <w:sz w:val="18"/>
                <w:szCs w:val="18"/>
                <w:shd w:val="clear" w:color="auto" w:fill="FFFF00"/>
                <w:lang w:val="en-GB"/>
                <w:rPrChange w:id="1818" w:author="Michael Monkenbusch" w:date="2016-11-18T10:51:00Z">
                  <w:rPr>
                    <w:sz w:val="18"/>
                    <w:szCs w:val="18"/>
                    <w:shd w:val="clear" w:color="auto" w:fill="FFFF00"/>
                    <w:lang w:val="en-GB"/>
                  </w:rPr>
                </w:rPrChange>
              </w:rPr>
              <w:t>&lt;parnam1&gt;</w:t>
            </w:r>
            <w:r w:rsidRPr="00C84EA9">
              <w:rPr>
                <w:sz w:val="18"/>
                <w:szCs w:val="18"/>
                <w:lang w:val="en-GB"/>
                <w:rPrChange w:id="1819" w:author="Michael Monkenbusch" w:date="2016-11-18T10:51:00Z">
                  <w:rPr>
                    <w:sz w:val="18"/>
                    <w:szCs w:val="18"/>
                    <w:lang w:val="en-GB"/>
                  </w:rPr>
                </w:rPrChange>
              </w:rPr>
              <w:t xml:space="preserve"> as x-values and </w:t>
            </w:r>
            <w:r w:rsidRPr="00C84EA9">
              <w:rPr>
                <w:sz w:val="18"/>
                <w:szCs w:val="18"/>
                <w:shd w:val="clear" w:color="auto" w:fill="FFFF00"/>
                <w:lang w:val="en-GB"/>
                <w:rPrChange w:id="1820" w:author="Michael Monkenbusch" w:date="2016-11-18T10:51:00Z">
                  <w:rPr>
                    <w:sz w:val="18"/>
                    <w:szCs w:val="18"/>
                    <w:shd w:val="clear" w:color="auto" w:fill="FFFF00"/>
                    <w:lang w:val="en-GB"/>
                  </w:rPr>
                </w:rPrChange>
              </w:rPr>
              <w:t>&lt;parnam2&gt;</w:t>
            </w:r>
            <w:r w:rsidRPr="00C84EA9">
              <w:rPr>
                <w:sz w:val="18"/>
                <w:szCs w:val="18"/>
                <w:lang w:val="en-GB"/>
                <w:rPrChange w:id="1821" w:author="Michael Monkenbusch" w:date="2016-11-18T10:51:00Z">
                  <w:rPr>
                    <w:sz w:val="18"/>
                    <w:szCs w:val="18"/>
                    <w:lang w:val="en-GB"/>
                  </w:rPr>
                </w:rPrChange>
              </w:rPr>
              <w:t xml:space="preserve"> as y-values. The parameters may be taken from the parameter-block associated with the currently selected file (1st file of selection list) or from the parameters associated with the currently activated theory setting, in the latter case it may be specified, by giving the number </w:t>
            </w:r>
            <w:r w:rsidRPr="00C84EA9">
              <w:rPr>
                <w:sz w:val="18"/>
                <w:szCs w:val="18"/>
                <w:shd w:val="clear" w:color="auto" w:fill="FFFF00"/>
                <w:lang w:val="en-GB"/>
                <w:rPrChange w:id="1822" w:author="Michael Monkenbusch" w:date="2016-11-18T10:51:00Z">
                  <w:rPr>
                    <w:sz w:val="18"/>
                    <w:szCs w:val="18"/>
                    <w:shd w:val="clear" w:color="auto" w:fill="FFFF00"/>
                    <w:lang w:val="en-GB"/>
                  </w:rPr>
                </w:rPrChange>
              </w:rPr>
              <w:t>&lt;no.theo&gt;</w:t>
            </w:r>
            <w:r w:rsidRPr="00C84EA9">
              <w:rPr>
                <w:sz w:val="18"/>
                <w:szCs w:val="18"/>
                <w:lang w:val="en-GB"/>
                <w:rPrChange w:id="1823" w:author="Michael Monkenbusch" w:date="2016-11-18T10:51:00Z">
                  <w:rPr>
                    <w:sz w:val="18"/>
                    <w:szCs w:val="18"/>
                    <w:lang w:val="en-GB"/>
                  </w:rPr>
                </w:rPrChange>
              </w:rPr>
              <w:t xml:space="preserve">, that the parameter is to be taken from the </w:t>
            </w:r>
            <w:r w:rsidRPr="00C84EA9">
              <w:rPr>
                <w:sz w:val="18"/>
                <w:szCs w:val="18"/>
                <w:shd w:val="clear" w:color="auto" w:fill="FFFF00"/>
                <w:lang w:val="en-GB"/>
                <w:rPrChange w:id="1824" w:author="Michael Monkenbusch" w:date="2016-11-18T10:51:00Z">
                  <w:rPr>
                    <w:sz w:val="18"/>
                    <w:szCs w:val="18"/>
                    <w:shd w:val="clear" w:color="auto" w:fill="FFFF00"/>
                    <w:lang w:val="en-GB"/>
                  </w:rPr>
                </w:rPrChange>
              </w:rPr>
              <w:t>&lt;no.theo&gt;</w:t>
            </w:r>
            <w:r w:rsidRPr="00C84EA9">
              <w:rPr>
                <w:sz w:val="18"/>
                <w:szCs w:val="18"/>
                <w:lang w:val="en-GB"/>
                <w:rPrChange w:id="1825" w:author="Michael Monkenbusch" w:date="2016-11-18T10:51:00Z">
                  <w:rPr>
                    <w:sz w:val="18"/>
                    <w:szCs w:val="18"/>
                    <w:lang w:val="en-GB"/>
                  </w:rPr>
                </w:rPrChange>
              </w:rPr>
              <w:t xml:space="preserve">-th instance of the theory’s parameter name in the activated list. </w:t>
            </w:r>
            <w:r w:rsidRPr="00C84EA9">
              <w:rPr>
                <w:rFonts w:ascii="Helvetica" w:hAnsi="Helvetica" w:cs="Helvetica"/>
                <w:sz w:val="18"/>
                <w:szCs w:val="18"/>
                <w:lang w:val="en-GB"/>
                <w:rPrChange w:id="1826" w:author="Michael Monkenbusch" w:date="2016-11-18T10:51:00Z">
                  <w:rPr>
                    <w:rFonts w:ascii="Helvetica" w:hAnsi="Helvetica" w:cs="Helvetica"/>
                    <w:sz w:val="18"/>
                    <w:szCs w:val="18"/>
                    <w:lang w:val="en-GB"/>
                  </w:rPr>
                </w:rPrChange>
              </w:rPr>
              <w:t>Open</w:t>
            </w:r>
            <w:r w:rsidRPr="00C84EA9">
              <w:rPr>
                <w:sz w:val="18"/>
                <w:szCs w:val="18"/>
                <w:lang w:val="en-GB"/>
                <w:rPrChange w:id="1827" w:author="Michael Monkenbusch" w:date="2016-11-18T10:51:00Z">
                  <w:rPr>
                    <w:sz w:val="18"/>
                    <w:szCs w:val="18"/>
                    <w:lang w:val="en-GB"/>
                  </w:rPr>
                </w:rPrChange>
              </w:rPr>
              <w:t xml:space="preserve"> write a header.</w:t>
            </w:r>
          </w:p>
        </w:tc>
      </w:tr>
      <w:tr w:rsidR="000C424B" w:rsidRPr="00C84EA9">
        <w:trPr>
          <w:divId w:val="526019186"/>
          <w:tblCellSpacing w:w="0" w:type="dxa"/>
        </w:trPr>
        <w:tc>
          <w:tcPr>
            <w:tcW w:w="1020" w:type="dxa"/>
            <w:tcBorders>
              <w:top w:val="outset" w:sz="6" w:space="0" w:color="000000"/>
              <w:left w:val="outset" w:sz="6" w:space="0" w:color="000000"/>
              <w:bottom w:val="outset" w:sz="6" w:space="0" w:color="000000"/>
              <w:right w:val="outset" w:sz="6" w:space="0" w:color="000000"/>
            </w:tcBorders>
            <w:shd w:val="clear" w:color="auto" w:fill="FFFF99"/>
          </w:tcPr>
          <w:p w:rsidR="000C424B" w:rsidRPr="00C84EA9" w:rsidRDefault="000C424B" w:rsidP="00215AF7">
            <w:pPr>
              <w:pStyle w:val="western"/>
              <w:spacing w:before="0" w:beforeAutospacing="0" w:after="0"/>
              <w:rPr>
                <w:lang w:val="en-GB"/>
                <w:rPrChange w:id="1828" w:author="Michael Monkenbusch" w:date="2016-11-18T10:51:00Z">
                  <w:rPr>
                    <w:lang w:val="en-GB"/>
                  </w:rPr>
                </w:rPrChange>
              </w:rPr>
            </w:pPr>
            <w:r w:rsidRPr="00C84EA9">
              <w:rPr>
                <w:rFonts w:ascii="Helvetica" w:hAnsi="Helvetica" w:cs="Helvetica"/>
                <w:b/>
                <w:bCs/>
                <w:lang w:val="en-GB"/>
                <w:rPrChange w:id="1829" w:author="Michael Monkenbusch" w:date="2016-11-18T10:51:00Z">
                  <w:rPr>
                    <w:rFonts w:ascii="Helvetica" w:hAnsi="Helvetica" w:cs="Helvetica"/>
                    <w:b/>
                    <w:bCs/>
                    <w:lang w:val="en-GB"/>
                  </w:rPr>
                </w:rPrChange>
              </w:rPr>
              <w:t>write</w:t>
            </w:r>
          </w:p>
        </w:tc>
        <w:tc>
          <w:tcPr>
            <w:tcW w:w="7770" w:type="dxa"/>
            <w:tcBorders>
              <w:top w:val="outset" w:sz="6" w:space="0" w:color="000000"/>
              <w:left w:val="outset" w:sz="6" w:space="0" w:color="000000"/>
              <w:bottom w:val="outset" w:sz="6" w:space="0" w:color="000000"/>
              <w:right w:val="outset" w:sz="6" w:space="0" w:color="000000"/>
            </w:tcBorders>
            <w:shd w:val="clear" w:color="auto" w:fill="FFFF99"/>
          </w:tcPr>
          <w:p w:rsidR="000C424B" w:rsidRPr="00C84EA9" w:rsidRDefault="000C424B" w:rsidP="00215AF7">
            <w:pPr>
              <w:pStyle w:val="western"/>
              <w:spacing w:before="0" w:beforeAutospacing="0" w:after="0"/>
              <w:rPr>
                <w:lang w:val="en-GB"/>
                <w:rPrChange w:id="1830" w:author="Michael Monkenbusch" w:date="2016-11-18T10:51:00Z">
                  <w:rPr>
                    <w:lang w:val="en-GB"/>
                  </w:rPr>
                </w:rPrChange>
              </w:rPr>
            </w:pPr>
          </w:p>
        </w:tc>
      </w:tr>
      <w:tr w:rsidR="000C424B" w:rsidRPr="00C84EA9">
        <w:trPr>
          <w:divId w:val="526019186"/>
          <w:tblCellSpacing w:w="0" w:type="dxa"/>
        </w:trPr>
        <w:tc>
          <w:tcPr>
            <w:tcW w:w="1020"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rPr>
                <w:lang w:val="en-GB"/>
                <w:rPrChange w:id="1831" w:author="Michael Monkenbusch" w:date="2016-11-18T10:51:00Z">
                  <w:rPr>
                    <w:lang w:val="en-GB"/>
                  </w:rPr>
                </w:rPrChange>
              </w:rPr>
            </w:pPr>
          </w:p>
        </w:tc>
        <w:tc>
          <w:tcPr>
            <w:tcW w:w="7770"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StandardWeb"/>
              <w:spacing w:before="0" w:beforeAutospacing="0" w:after="0"/>
              <w:rPr>
                <w:lang w:val="en-GB"/>
                <w:rPrChange w:id="1832" w:author="Michael Monkenbusch" w:date="2016-11-18T10:51:00Z">
                  <w:rPr>
                    <w:lang w:val="en-GB"/>
                  </w:rPr>
                </w:rPrChange>
              </w:rPr>
            </w:pPr>
            <w:r w:rsidRPr="00C84EA9">
              <w:rPr>
                <w:sz w:val="18"/>
                <w:szCs w:val="18"/>
                <w:lang w:val="en-GB"/>
                <w:rPrChange w:id="1833" w:author="Michael Monkenbusch" w:date="2016-11-18T10:51:00Z">
                  <w:rPr>
                    <w:sz w:val="18"/>
                    <w:szCs w:val="18"/>
                    <w:lang w:val="en-GB"/>
                  </w:rPr>
                </w:rPrChange>
              </w:rPr>
              <w:t>writes one line into the opened parameter file according to the actual selection and/or theory status.</w:t>
            </w:r>
          </w:p>
          <w:p w:rsidR="000C424B" w:rsidRPr="00C84EA9" w:rsidRDefault="000C424B" w:rsidP="00215AF7">
            <w:pPr>
              <w:pStyle w:val="StandardWeb"/>
              <w:spacing w:before="0" w:beforeAutospacing="0" w:after="0"/>
              <w:rPr>
                <w:lang w:val="en-GB"/>
                <w:rPrChange w:id="1834" w:author="Michael Monkenbusch" w:date="2016-11-18T10:51:00Z">
                  <w:rPr>
                    <w:lang w:val="en-GB"/>
                  </w:rPr>
                </w:rPrChange>
              </w:rPr>
            </w:pPr>
            <w:r w:rsidRPr="00C84EA9">
              <w:rPr>
                <w:b/>
                <w:bCs/>
                <w:sz w:val="18"/>
                <w:szCs w:val="18"/>
                <w:lang w:val="en-GB"/>
                <w:rPrChange w:id="1835" w:author="Michael Monkenbusch" w:date="2016-11-18T10:51:00Z">
                  <w:rPr>
                    <w:b/>
                    <w:bCs/>
                    <w:sz w:val="18"/>
                    <w:szCs w:val="18"/>
                    <w:lang w:val="en-GB"/>
                  </w:rPr>
                </w:rPrChange>
              </w:rPr>
              <w:t xml:space="preserve">Tip: </w:t>
            </w:r>
            <w:r w:rsidRPr="00C84EA9">
              <w:rPr>
                <w:sz w:val="18"/>
                <w:szCs w:val="18"/>
                <w:lang w:val="en-GB"/>
                <w:rPrChange w:id="1836" w:author="Michael Monkenbusch" w:date="2016-11-18T10:51:00Z">
                  <w:rPr>
                    <w:sz w:val="18"/>
                    <w:szCs w:val="18"/>
                    <w:lang w:val="en-GB"/>
                  </w:rPr>
                </w:rPrChange>
              </w:rPr>
              <w:t xml:space="preserve">to use any other values make them a parameter of the selected file by the command </w:t>
            </w:r>
            <w:r w:rsidRPr="00C84EA9">
              <w:rPr>
                <w:rFonts w:ascii="Helvetica" w:hAnsi="Helvetica" w:cs="Helvetica"/>
                <w:sz w:val="18"/>
                <w:szCs w:val="18"/>
                <w:lang w:val="en-GB"/>
                <w:rPrChange w:id="1837" w:author="Michael Monkenbusch" w:date="2016-11-18T10:51:00Z">
                  <w:rPr>
                    <w:rFonts w:ascii="Helvetica" w:hAnsi="Helvetica" w:cs="Helvetica"/>
                    <w:sz w:val="18"/>
                    <w:szCs w:val="18"/>
                    <w:lang w:val="en-GB"/>
                  </w:rPr>
                </w:rPrChange>
              </w:rPr>
              <w:t>putpar</w:t>
            </w:r>
            <w:r w:rsidRPr="00C84EA9">
              <w:rPr>
                <w:sz w:val="18"/>
                <w:szCs w:val="18"/>
                <w:lang w:val="en-GB"/>
                <w:rPrChange w:id="1838" w:author="Michael Monkenbusch" w:date="2016-11-18T10:51:00Z">
                  <w:rPr>
                    <w:sz w:val="18"/>
                    <w:szCs w:val="18"/>
                    <w:lang w:val="en-GB"/>
                  </w:rPr>
                </w:rPrChange>
              </w:rPr>
              <w:t>.</w:t>
            </w:r>
          </w:p>
        </w:tc>
      </w:tr>
      <w:tr w:rsidR="000C424B" w:rsidRPr="00C84EA9">
        <w:trPr>
          <w:divId w:val="526019186"/>
          <w:tblCellSpacing w:w="0" w:type="dxa"/>
        </w:trPr>
        <w:tc>
          <w:tcPr>
            <w:tcW w:w="1020" w:type="dxa"/>
            <w:tcBorders>
              <w:top w:val="outset" w:sz="6" w:space="0" w:color="000000"/>
              <w:left w:val="outset" w:sz="6" w:space="0" w:color="000000"/>
              <w:bottom w:val="outset" w:sz="6" w:space="0" w:color="000000"/>
              <w:right w:val="outset" w:sz="6" w:space="0" w:color="000000"/>
            </w:tcBorders>
            <w:shd w:val="clear" w:color="auto" w:fill="FFFF99"/>
          </w:tcPr>
          <w:p w:rsidR="000C424B" w:rsidRPr="00C84EA9" w:rsidRDefault="000C424B" w:rsidP="00215AF7">
            <w:pPr>
              <w:pStyle w:val="western"/>
              <w:spacing w:before="0" w:beforeAutospacing="0" w:after="0"/>
              <w:rPr>
                <w:lang w:val="en-GB"/>
                <w:rPrChange w:id="1839" w:author="Michael Monkenbusch" w:date="2016-11-18T10:51:00Z">
                  <w:rPr>
                    <w:lang w:val="en-GB"/>
                  </w:rPr>
                </w:rPrChange>
              </w:rPr>
            </w:pPr>
            <w:r w:rsidRPr="00C84EA9">
              <w:rPr>
                <w:rFonts w:ascii="Helvetica" w:hAnsi="Helvetica" w:cs="Helvetica"/>
                <w:b/>
                <w:bCs/>
                <w:lang w:val="en-GB"/>
                <w:rPrChange w:id="1840" w:author="Michael Monkenbusch" w:date="2016-11-18T10:51:00Z">
                  <w:rPr>
                    <w:rFonts w:ascii="Helvetica" w:hAnsi="Helvetica" w:cs="Helvetica"/>
                    <w:b/>
                    <w:bCs/>
                    <w:lang w:val="en-GB"/>
                  </w:rPr>
                </w:rPrChange>
              </w:rPr>
              <w:t>close</w:t>
            </w:r>
          </w:p>
        </w:tc>
        <w:tc>
          <w:tcPr>
            <w:tcW w:w="7770" w:type="dxa"/>
            <w:tcBorders>
              <w:top w:val="outset" w:sz="6" w:space="0" w:color="000000"/>
              <w:left w:val="outset" w:sz="6" w:space="0" w:color="000000"/>
              <w:bottom w:val="outset" w:sz="6" w:space="0" w:color="000000"/>
              <w:right w:val="outset" w:sz="6" w:space="0" w:color="000000"/>
            </w:tcBorders>
            <w:shd w:val="clear" w:color="auto" w:fill="FFFF99"/>
          </w:tcPr>
          <w:p w:rsidR="000C424B" w:rsidRPr="00C84EA9" w:rsidRDefault="000C424B" w:rsidP="00215AF7">
            <w:pPr>
              <w:pStyle w:val="western"/>
              <w:spacing w:before="0" w:beforeAutospacing="0" w:after="0"/>
              <w:rPr>
                <w:lang w:val="en-GB"/>
                <w:rPrChange w:id="1841" w:author="Michael Monkenbusch" w:date="2016-11-18T10:51:00Z">
                  <w:rPr>
                    <w:lang w:val="en-GB"/>
                  </w:rPr>
                </w:rPrChange>
              </w:rPr>
            </w:pPr>
          </w:p>
        </w:tc>
      </w:tr>
      <w:tr w:rsidR="000C424B" w:rsidRPr="00C84EA9">
        <w:trPr>
          <w:divId w:val="526019186"/>
          <w:tblCellSpacing w:w="0" w:type="dxa"/>
        </w:trPr>
        <w:tc>
          <w:tcPr>
            <w:tcW w:w="1020"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rPr>
                <w:lang w:val="en-GB"/>
                <w:rPrChange w:id="1842" w:author="Michael Monkenbusch" w:date="2016-11-18T10:51:00Z">
                  <w:rPr>
                    <w:lang w:val="en-GB"/>
                  </w:rPr>
                </w:rPrChange>
              </w:rPr>
            </w:pPr>
          </w:p>
        </w:tc>
        <w:tc>
          <w:tcPr>
            <w:tcW w:w="7770"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rPr>
                <w:lang w:val="en-GB"/>
                <w:rPrChange w:id="1843" w:author="Michael Monkenbusch" w:date="2016-11-18T10:51:00Z">
                  <w:rPr>
                    <w:lang w:val="en-GB"/>
                  </w:rPr>
                </w:rPrChange>
              </w:rPr>
            </w:pPr>
            <w:r w:rsidRPr="00C84EA9">
              <w:rPr>
                <w:sz w:val="18"/>
                <w:szCs w:val="18"/>
                <w:shd w:val="clear" w:color="auto" w:fill="FFFF00"/>
                <w:lang w:val="en-GB"/>
                <w:rPrChange w:id="1844" w:author="Michael Monkenbusch" w:date="2016-11-18T10:51:00Z">
                  <w:rPr>
                    <w:sz w:val="18"/>
                    <w:szCs w:val="18"/>
                    <w:shd w:val="clear" w:color="auto" w:fill="FFFF00"/>
                    <w:lang w:val="en-GB"/>
                  </w:rPr>
                </w:rPrChange>
              </w:rPr>
              <w:t>closes</w:t>
            </w:r>
            <w:r w:rsidRPr="00C84EA9">
              <w:rPr>
                <w:sz w:val="18"/>
                <w:szCs w:val="18"/>
                <w:lang w:val="en-GB"/>
                <w:rPrChange w:id="1845" w:author="Michael Monkenbusch" w:date="2016-11-18T10:51:00Z">
                  <w:rPr>
                    <w:sz w:val="18"/>
                    <w:szCs w:val="18"/>
                    <w:lang w:val="en-GB"/>
                  </w:rPr>
                </w:rPrChange>
              </w:rPr>
              <w:t xml:space="preserve"> the open parameter collecting file and writes </w:t>
            </w:r>
            <w:r w:rsidRPr="00C84EA9">
              <w:rPr>
                <w:b/>
                <w:bCs/>
                <w:sz w:val="18"/>
                <w:szCs w:val="18"/>
                <w:lang w:val="en-GB"/>
                <w:rPrChange w:id="1846" w:author="Michael Monkenbusch" w:date="2016-11-18T10:51:00Z">
                  <w:rPr>
                    <w:b/>
                    <w:bCs/>
                    <w:sz w:val="18"/>
                    <w:szCs w:val="18"/>
                    <w:lang w:val="en-GB"/>
                  </w:rPr>
                </w:rPrChange>
              </w:rPr>
              <w:t>#eod</w:t>
            </w:r>
            <w:r w:rsidRPr="00C84EA9">
              <w:rPr>
                <w:sz w:val="18"/>
                <w:szCs w:val="18"/>
                <w:lang w:val="en-GB"/>
                <w:rPrChange w:id="1847" w:author="Michael Monkenbusch" w:date="2016-11-18T10:51:00Z">
                  <w:rPr>
                    <w:sz w:val="18"/>
                    <w:szCs w:val="18"/>
                    <w:lang w:val="en-GB"/>
                  </w:rPr>
                </w:rPrChange>
              </w:rPr>
              <w:t xml:space="preserve"> mark.</w:t>
            </w:r>
          </w:p>
        </w:tc>
      </w:tr>
    </w:tbl>
    <w:p w:rsidR="000C424B" w:rsidRPr="00C84EA9" w:rsidRDefault="000C424B" w:rsidP="00215AF7">
      <w:pPr>
        <w:pStyle w:val="western"/>
        <w:spacing w:before="0" w:beforeAutospacing="0" w:after="0"/>
        <w:divId w:val="526019186"/>
        <w:rPr>
          <w:lang w:val="en-GB"/>
          <w:rPrChange w:id="1848" w:author="Michael Monkenbusch" w:date="2016-11-18T10:51:00Z">
            <w:rPr>
              <w:lang w:val="en-GB"/>
            </w:rPr>
          </w:rPrChange>
        </w:rPr>
      </w:pPr>
    </w:p>
    <w:p w:rsidR="000C424B" w:rsidRPr="00C84EA9" w:rsidRDefault="000C424B" w:rsidP="00215AF7">
      <w:pPr>
        <w:pStyle w:val="western"/>
        <w:spacing w:before="0" w:beforeAutospacing="0" w:after="0"/>
        <w:divId w:val="526019186"/>
        <w:rPr>
          <w:lang w:val="en-GB"/>
          <w:rPrChange w:id="1849" w:author="Michael Monkenbusch" w:date="2016-11-18T10:51:00Z">
            <w:rPr>
              <w:lang w:val="en-GB"/>
            </w:rPr>
          </w:rPrChange>
        </w:rPr>
      </w:pPr>
    </w:p>
    <w:p w:rsidR="00D30CE6" w:rsidRPr="00C84EA9" w:rsidRDefault="00D30CE6" w:rsidP="00215AF7">
      <w:pPr>
        <w:pStyle w:val="western"/>
        <w:spacing w:before="0" w:beforeAutospacing="0" w:after="0"/>
        <w:divId w:val="526019186"/>
        <w:rPr>
          <w:lang w:val="en-GB"/>
          <w:rPrChange w:id="1850" w:author="Michael Monkenbusch" w:date="2016-11-18T10:51:00Z">
            <w:rPr>
              <w:lang w:val="en-GB"/>
            </w:rPr>
          </w:rPrChange>
        </w:rPr>
      </w:pPr>
    </w:p>
    <w:p w:rsidR="00D30CE6" w:rsidRPr="00C84EA9" w:rsidRDefault="00D30CE6" w:rsidP="00215AF7">
      <w:pPr>
        <w:pStyle w:val="western"/>
        <w:spacing w:before="0" w:beforeAutospacing="0" w:after="0"/>
        <w:divId w:val="526019186"/>
        <w:rPr>
          <w:lang w:val="en-GB"/>
          <w:rPrChange w:id="1851" w:author="Michael Monkenbusch" w:date="2016-11-18T10:51:00Z">
            <w:rPr>
              <w:lang w:val="en-GB"/>
            </w:rPr>
          </w:rPrChange>
        </w:rPr>
      </w:pPr>
    </w:p>
    <w:p w:rsidR="00D30CE6" w:rsidRPr="00C84EA9" w:rsidRDefault="00D30CE6" w:rsidP="00215AF7">
      <w:pPr>
        <w:pStyle w:val="western"/>
        <w:spacing w:before="0" w:beforeAutospacing="0" w:after="0"/>
        <w:divId w:val="526019186"/>
        <w:rPr>
          <w:lang w:val="en-GB"/>
          <w:rPrChange w:id="1852" w:author="Michael Monkenbusch" w:date="2016-11-18T10:51:00Z">
            <w:rPr>
              <w:lang w:val="en-GB"/>
            </w:rPr>
          </w:rPrChange>
        </w:rPr>
      </w:pPr>
    </w:p>
    <w:p w:rsidR="00D30CE6" w:rsidRPr="00C84EA9" w:rsidRDefault="00D30CE6" w:rsidP="00215AF7">
      <w:pPr>
        <w:pStyle w:val="western"/>
        <w:spacing w:before="0" w:beforeAutospacing="0" w:after="0"/>
        <w:divId w:val="526019186"/>
        <w:rPr>
          <w:lang w:val="en-GB"/>
          <w:rPrChange w:id="1853" w:author="Michael Monkenbusch" w:date="2016-11-18T10:51:00Z">
            <w:rPr>
              <w:lang w:val="en-GB"/>
            </w:rPr>
          </w:rPrChange>
        </w:rPr>
      </w:pPr>
    </w:p>
    <w:p w:rsidR="00D30CE6" w:rsidRPr="00C84EA9" w:rsidRDefault="00D30CE6" w:rsidP="00215AF7">
      <w:pPr>
        <w:pStyle w:val="western"/>
        <w:spacing w:before="0" w:beforeAutospacing="0" w:after="0"/>
        <w:divId w:val="526019186"/>
        <w:rPr>
          <w:lang w:val="en-GB"/>
          <w:rPrChange w:id="1854" w:author="Michael Monkenbusch" w:date="2016-11-18T10:51:00Z">
            <w:rPr>
              <w:lang w:val="en-GB"/>
            </w:rPr>
          </w:rPrChange>
        </w:rPr>
      </w:pPr>
    </w:p>
    <w:p w:rsidR="00D30CE6" w:rsidRPr="00C84EA9" w:rsidRDefault="00D30CE6" w:rsidP="00215AF7">
      <w:pPr>
        <w:pStyle w:val="western"/>
        <w:spacing w:before="0" w:beforeAutospacing="0" w:after="0"/>
        <w:divId w:val="526019186"/>
        <w:rPr>
          <w:lang w:val="en-GB"/>
          <w:rPrChange w:id="1855" w:author="Michael Monkenbusch" w:date="2016-11-18T10:51:00Z">
            <w:rPr>
              <w:lang w:val="en-GB"/>
            </w:rPr>
          </w:rPrChange>
        </w:rPr>
      </w:pPr>
    </w:p>
    <w:p w:rsidR="000C424B" w:rsidRPr="00C84EA9" w:rsidRDefault="000C424B" w:rsidP="00215AF7">
      <w:pPr>
        <w:pStyle w:val="berschrift2"/>
        <w:spacing w:before="0" w:beforeAutospacing="0" w:after="0"/>
        <w:divId w:val="526019186"/>
        <w:rPr>
          <w:rFonts w:ascii="Arial" w:hAnsi="Arial" w:cs="Arial"/>
          <w:i/>
          <w:iCs/>
          <w:sz w:val="30"/>
          <w:szCs w:val="30"/>
          <w:lang w:val="en-GB"/>
          <w:rPrChange w:id="1856" w:author="Michael Monkenbusch" w:date="2016-11-18T10:51:00Z">
            <w:rPr>
              <w:rFonts w:ascii="Arial" w:hAnsi="Arial" w:cs="Arial"/>
              <w:i/>
              <w:iCs/>
              <w:sz w:val="30"/>
              <w:szCs w:val="30"/>
              <w:lang w:val="en-GB"/>
            </w:rPr>
          </w:rPrChange>
        </w:rPr>
      </w:pPr>
      <w:r w:rsidRPr="00C84EA9">
        <w:rPr>
          <w:rFonts w:ascii="Arial" w:hAnsi="Arial" w:cs="Arial"/>
          <w:i/>
          <w:iCs/>
          <w:sz w:val="30"/>
          <w:szCs w:val="30"/>
          <w:lang w:val="en-GB"/>
          <w:rPrChange w:id="1857" w:author="Michael Monkenbusch" w:date="2016-11-18T10:51:00Z">
            <w:rPr>
              <w:rFonts w:ascii="Arial" w:hAnsi="Arial" w:cs="Arial"/>
              <w:i/>
              <w:iCs/>
              <w:sz w:val="30"/>
              <w:szCs w:val="30"/>
              <w:lang w:val="en-GB"/>
            </w:rPr>
          </w:rPrChange>
        </w:rPr>
        <w:t>Data Manipulation</w:t>
      </w:r>
    </w:p>
    <w:p w:rsidR="00D30CE6" w:rsidRPr="00C84EA9" w:rsidRDefault="00D30CE6" w:rsidP="00215AF7">
      <w:pPr>
        <w:pStyle w:val="berschrift3"/>
        <w:spacing w:before="0" w:beforeAutospacing="0" w:after="0"/>
        <w:divId w:val="526019186"/>
        <w:rPr>
          <w:rFonts w:ascii="Arial" w:hAnsi="Arial" w:cs="Arial"/>
          <w:sz w:val="24"/>
          <w:szCs w:val="24"/>
          <w:lang w:val="en-GB"/>
          <w:rPrChange w:id="1858" w:author="Michael Monkenbusch" w:date="2016-11-18T10:51:00Z">
            <w:rPr>
              <w:rFonts w:ascii="Arial" w:hAnsi="Arial" w:cs="Arial"/>
              <w:sz w:val="24"/>
              <w:szCs w:val="24"/>
              <w:lang w:val="en-GB"/>
            </w:rPr>
          </w:rPrChange>
        </w:rPr>
      </w:pPr>
    </w:p>
    <w:p w:rsidR="000C424B" w:rsidRPr="00C84EA9" w:rsidRDefault="000C424B" w:rsidP="00215AF7">
      <w:pPr>
        <w:pStyle w:val="berschrift3"/>
        <w:spacing w:before="0" w:beforeAutospacing="0" w:after="0"/>
        <w:divId w:val="526019186"/>
        <w:rPr>
          <w:rFonts w:ascii="Arial" w:hAnsi="Arial" w:cs="Arial"/>
          <w:sz w:val="24"/>
          <w:szCs w:val="24"/>
          <w:lang w:val="en-GB"/>
          <w:rPrChange w:id="1859" w:author="Michael Monkenbusch" w:date="2016-11-18T10:51:00Z">
            <w:rPr>
              <w:rFonts w:ascii="Arial" w:hAnsi="Arial" w:cs="Arial"/>
              <w:sz w:val="24"/>
              <w:szCs w:val="24"/>
              <w:lang w:val="en-GB"/>
            </w:rPr>
          </w:rPrChange>
        </w:rPr>
      </w:pPr>
      <w:r w:rsidRPr="00C84EA9">
        <w:rPr>
          <w:rFonts w:ascii="Arial" w:hAnsi="Arial" w:cs="Arial"/>
          <w:sz w:val="24"/>
          <w:szCs w:val="24"/>
          <w:lang w:val="en-GB"/>
          <w:rPrChange w:id="1860" w:author="Michael Monkenbusch" w:date="2016-11-18T10:51:00Z">
            <w:rPr>
              <w:rFonts w:ascii="Arial" w:hAnsi="Arial" w:cs="Arial"/>
              <w:sz w:val="24"/>
              <w:szCs w:val="24"/>
              <w:lang w:val="en-GB"/>
            </w:rPr>
          </w:rPrChange>
        </w:rPr>
        <w:t>General Purpose</w:t>
      </w:r>
    </w:p>
    <w:tbl>
      <w:tblPr>
        <w:tblW w:w="9240" w:type="dxa"/>
        <w:tblCellSpacing w:w="0"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1288"/>
        <w:gridCol w:w="7952"/>
        <w:tblGridChange w:id="1861">
          <w:tblGrid>
            <w:gridCol w:w="1265"/>
            <w:gridCol w:w="23"/>
            <w:gridCol w:w="7952"/>
          </w:tblGrid>
        </w:tblGridChange>
      </w:tblGrid>
      <w:tr w:rsidR="000C424B" w:rsidRPr="00C84EA9" w:rsidTr="00A907AF">
        <w:trPr>
          <w:divId w:val="526019186"/>
          <w:tblCellSpacing w:w="0" w:type="dxa"/>
        </w:trPr>
        <w:tc>
          <w:tcPr>
            <w:tcW w:w="1288" w:type="dxa"/>
            <w:tcBorders>
              <w:top w:val="outset" w:sz="6" w:space="0" w:color="000000"/>
              <w:left w:val="outset" w:sz="6" w:space="0" w:color="000000"/>
              <w:bottom w:val="outset" w:sz="6" w:space="0" w:color="000000"/>
              <w:right w:val="outset" w:sz="6" w:space="0" w:color="000000"/>
            </w:tcBorders>
            <w:shd w:val="clear" w:color="auto" w:fill="FFFF99"/>
          </w:tcPr>
          <w:p w:rsidR="000C424B" w:rsidRPr="00C84EA9" w:rsidRDefault="000C424B" w:rsidP="00215AF7">
            <w:pPr>
              <w:pStyle w:val="western"/>
              <w:spacing w:before="0" w:beforeAutospacing="0" w:after="0"/>
              <w:rPr>
                <w:lang w:val="en-GB"/>
                <w:rPrChange w:id="1862" w:author="Michael Monkenbusch" w:date="2016-11-18T10:51:00Z">
                  <w:rPr>
                    <w:lang w:val="en-GB"/>
                  </w:rPr>
                </w:rPrChange>
              </w:rPr>
            </w:pPr>
            <w:r w:rsidRPr="00C84EA9">
              <w:rPr>
                <w:rFonts w:ascii="Helvetica" w:hAnsi="Helvetica" w:cs="Helvetica"/>
                <w:b/>
                <w:bCs/>
                <w:lang w:val="en-GB"/>
                <w:rPrChange w:id="1863" w:author="Michael Monkenbusch" w:date="2016-11-18T10:51:00Z">
                  <w:rPr>
                    <w:rFonts w:ascii="Helvetica" w:hAnsi="Helvetica" w:cs="Helvetica"/>
                    <w:b/>
                    <w:bCs/>
                    <w:lang w:val="en-GB"/>
                  </w:rPr>
                </w:rPrChange>
              </w:rPr>
              <w:t>arit</w:t>
            </w:r>
          </w:p>
        </w:tc>
        <w:tc>
          <w:tcPr>
            <w:tcW w:w="7952" w:type="dxa"/>
            <w:tcBorders>
              <w:top w:val="outset" w:sz="6" w:space="0" w:color="000000"/>
              <w:left w:val="outset" w:sz="6" w:space="0" w:color="000000"/>
              <w:bottom w:val="outset" w:sz="6" w:space="0" w:color="000000"/>
              <w:right w:val="outset" w:sz="6" w:space="0" w:color="000000"/>
            </w:tcBorders>
            <w:shd w:val="clear" w:color="auto" w:fill="FFFF99"/>
          </w:tcPr>
          <w:p w:rsidR="000C424B" w:rsidRPr="00C84EA9" w:rsidRDefault="000C424B" w:rsidP="00215AF7">
            <w:pPr>
              <w:pStyle w:val="western"/>
              <w:spacing w:before="0" w:beforeAutospacing="0" w:after="0"/>
              <w:rPr>
                <w:lang w:val="en-GB"/>
                <w:rPrChange w:id="1864" w:author="Michael Monkenbusch" w:date="2016-11-18T10:51:00Z">
                  <w:rPr>
                    <w:lang w:val="en-GB"/>
                  </w:rPr>
                </w:rPrChange>
              </w:rPr>
            </w:pPr>
            <w:r w:rsidRPr="00C84EA9">
              <w:rPr>
                <w:rFonts w:ascii="Helvetica" w:hAnsi="Helvetica" w:cs="Helvetica"/>
                <w:b/>
                <w:bCs/>
                <w:lang w:val="en-GB"/>
                <w:rPrChange w:id="1865" w:author="Michael Monkenbusch" w:date="2016-11-18T10:51:00Z">
                  <w:rPr>
                    <w:rFonts w:ascii="Helvetica" w:hAnsi="Helvetica" w:cs="Helvetica"/>
                    <w:b/>
                    <w:bCs/>
                    <w:lang w:val="en-GB"/>
                  </w:rPr>
                </w:rPrChange>
              </w:rPr>
              <w:t>f1</w:t>
            </w:r>
            <w:r w:rsidRPr="00C84EA9">
              <w:rPr>
                <w:rFonts w:ascii="Helvetica" w:hAnsi="Helvetica" w:cs="Helvetica"/>
                <w:lang w:val="en-GB"/>
                <w:rPrChange w:id="1866" w:author="Michael Monkenbusch" w:date="2016-11-18T10:51:00Z">
                  <w:rPr>
                    <w:rFonts w:ascii="Helvetica" w:hAnsi="Helvetica" w:cs="Helvetica"/>
                    <w:lang w:val="en-GB"/>
                  </w:rPr>
                </w:rPrChange>
              </w:rPr>
              <w:t xml:space="preserve"> &lt;f1&gt; </w:t>
            </w:r>
            <w:r w:rsidRPr="00C84EA9">
              <w:rPr>
                <w:rFonts w:ascii="Helvetica" w:hAnsi="Helvetica" w:cs="Helvetica"/>
                <w:b/>
                <w:bCs/>
                <w:lang w:val="en-GB"/>
                <w:rPrChange w:id="1867" w:author="Michael Monkenbusch" w:date="2016-11-18T10:51:00Z">
                  <w:rPr>
                    <w:rFonts w:ascii="Helvetica" w:hAnsi="Helvetica" w:cs="Helvetica"/>
                    <w:b/>
                    <w:bCs/>
                    <w:lang w:val="en-GB"/>
                  </w:rPr>
                </w:rPrChange>
              </w:rPr>
              <w:t>f2</w:t>
            </w:r>
            <w:r w:rsidRPr="00C84EA9">
              <w:rPr>
                <w:rFonts w:ascii="Helvetica" w:hAnsi="Helvetica" w:cs="Helvetica"/>
                <w:lang w:val="en-GB"/>
                <w:rPrChange w:id="1868" w:author="Michael Monkenbusch" w:date="2016-11-18T10:51:00Z">
                  <w:rPr>
                    <w:rFonts w:ascii="Helvetica" w:hAnsi="Helvetica" w:cs="Helvetica"/>
                    <w:lang w:val="en-GB"/>
                  </w:rPr>
                </w:rPrChange>
              </w:rPr>
              <w:t xml:space="preserve"> &lt;f2&gt; </w:t>
            </w:r>
            <w:r w:rsidRPr="00C84EA9">
              <w:rPr>
                <w:rFonts w:ascii="Helvetica" w:hAnsi="Helvetica" w:cs="Helvetica"/>
                <w:b/>
                <w:bCs/>
                <w:lang w:val="en-GB"/>
                <w:rPrChange w:id="1869" w:author="Michael Monkenbusch" w:date="2016-11-18T10:51:00Z">
                  <w:rPr>
                    <w:rFonts w:ascii="Helvetica" w:hAnsi="Helvetica" w:cs="Helvetica"/>
                    <w:b/>
                    <w:bCs/>
                    <w:lang w:val="en-GB"/>
                  </w:rPr>
                </w:rPrChange>
              </w:rPr>
              <w:t>to</w:t>
            </w:r>
            <w:r w:rsidRPr="00C84EA9">
              <w:rPr>
                <w:rFonts w:ascii="Helvetica" w:hAnsi="Helvetica" w:cs="Helvetica"/>
                <w:lang w:val="en-GB"/>
                <w:rPrChange w:id="1870" w:author="Michael Monkenbusch" w:date="2016-11-18T10:51:00Z">
                  <w:rPr>
                    <w:rFonts w:ascii="Helvetica" w:hAnsi="Helvetica" w:cs="Helvetica"/>
                    <w:lang w:val="en-GB"/>
                  </w:rPr>
                </w:rPrChange>
              </w:rPr>
              <w:t xml:space="preserve"> &lt;numor&gt; [</w:t>
            </w:r>
            <w:r w:rsidRPr="00C84EA9">
              <w:rPr>
                <w:rFonts w:ascii="Helvetica" w:hAnsi="Helvetica" w:cs="Helvetica"/>
                <w:b/>
                <w:bCs/>
                <w:lang w:val="en-GB"/>
                <w:rPrChange w:id="1871" w:author="Michael Monkenbusch" w:date="2016-11-18T10:51:00Z">
                  <w:rPr>
                    <w:rFonts w:ascii="Helvetica" w:hAnsi="Helvetica" w:cs="Helvetica"/>
                    <w:b/>
                    <w:bCs/>
                    <w:lang w:val="en-GB"/>
                  </w:rPr>
                </w:rPrChange>
              </w:rPr>
              <w:t>mult</w:t>
            </w:r>
            <w:r w:rsidRPr="00C84EA9">
              <w:rPr>
                <w:rFonts w:ascii="Helvetica" w:hAnsi="Helvetica" w:cs="Helvetica"/>
                <w:lang w:val="en-GB"/>
                <w:rPrChange w:id="1872" w:author="Michael Monkenbusch" w:date="2016-11-18T10:51:00Z">
                  <w:rPr>
                    <w:rFonts w:ascii="Helvetica" w:hAnsi="Helvetica" w:cs="Helvetica"/>
                    <w:lang w:val="en-GB"/>
                  </w:rPr>
                </w:rPrChange>
              </w:rPr>
              <w:t>] [</w:t>
            </w:r>
            <w:r w:rsidRPr="00C84EA9">
              <w:rPr>
                <w:rFonts w:ascii="Helvetica" w:hAnsi="Helvetica" w:cs="Helvetica"/>
                <w:b/>
                <w:bCs/>
                <w:lang w:val="en-GB"/>
                <w:rPrChange w:id="1873" w:author="Michael Monkenbusch" w:date="2016-11-18T10:51:00Z">
                  <w:rPr>
                    <w:rFonts w:ascii="Helvetica" w:hAnsi="Helvetica" w:cs="Helvetica"/>
                    <w:b/>
                    <w:bCs/>
                    <w:lang w:val="en-GB"/>
                  </w:rPr>
                </w:rPrChange>
              </w:rPr>
              <w:t>div</w:t>
            </w:r>
            <w:r w:rsidRPr="00C84EA9">
              <w:rPr>
                <w:rFonts w:ascii="Helvetica" w:hAnsi="Helvetica" w:cs="Helvetica"/>
                <w:lang w:val="en-GB"/>
                <w:rPrChange w:id="1874" w:author="Michael Monkenbusch" w:date="2016-11-18T10:51:00Z">
                  <w:rPr>
                    <w:rFonts w:ascii="Helvetica" w:hAnsi="Helvetica" w:cs="Helvetica"/>
                    <w:lang w:val="en-GB"/>
                  </w:rPr>
                </w:rPrChange>
              </w:rPr>
              <w:t>] [</w:t>
            </w:r>
            <w:r w:rsidRPr="00C84EA9">
              <w:rPr>
                <w:rFonts w:ascii="Helvetica" w:hAnsi="Helvetica" w:cs="Helvetica"/>
                <w:b/>
                <w:bCs/>
                <w:lang w:val="en-GB"/>
                <w:rPrChange w:id="1875" w:author="Michael Monkenbusch" w:date="2016-11-18T10:51:00Z">
                  <w:rPr>
                    <w:rFonts w:ascii="Helvetica" w:hAnsi="Helvetica" w:cs="Helvetica"/>
                    <w:b/>
                    <w:bCs/>
                    <w:lang w:val="en-GB"/>
                  </w:rPr>
                </w:rPrChange>
              </w:rPr>
              <w:t>norm</w:t>
            </w:r>
            <w:r w:rsidRPr="00C84EA9">
              <w:rPr>
                <w:rFonts w:ascii="Helvetica" w:hAnsi="Helvetica" w:cs="Helvetica"/>
                <w:lang w:val="en-GB"/>
                <w:rPrChange w:id="1876" w:author="Michael Monkenbusch" w:date="2016-11-18T10:51:00Z">
                  <w:rPr>
                    <w:rFonts w:ascii="Helvetica" w:hAnsi="Helvetica" w:cs="Helvetica"/>
                    <w:lang w:val="en-GB"/>
                  </w:rPr>
                </w:rPrChange>
              </w:rPr>
              <w:t>|</w:t>
            </w:r>
            <w:r w:rsidRPr="00C84EA9">
              <w:rPr>
                <w:rFonts w:ascii="Helvetica" w:hAnsi="Helvetica" w:cs="Helvetica"/>
                <w:b/>
                <w:bCs/>
                <w:lang w:val="en-GB"/>
                <w:rPrChange w:id="1877" w:author="Michael Monkenbusch" w:date="2016-11-18T10:51:00Z">
                  <w:rPr>
                    <w:rFonts w:ascii="Helvetica" w:hAnsi="Helvetica" w:cs="Helvetica"/>
                    <w:b/>
                    <w:bCs/>
                    <w:lang w:val="en-GB"/>
                  </w:rPr>
                </w:rPrChange>
              </w:rPr>
              <w:t>nonorm</w:t>
            </w:r>
            <w:r w:rsidRPr="00C84EA9">
              <w:rPr>
                <w:rFonts w:ascii="Helvetica" w:hAnsi="Helvetica" w:cs="Helvetica"/>
                <w:lang w:val="en-GB"/>
                <w:rPrChange w:id="1878" w:author="Michael Monkenbusch" w:date="2016-11-18T10:51:00Z">
                  <w:rPr>
                    <w:rFonts w:ascii="Helvetica" w:hAnsi="Helvetica" w:cs="Helvetica"/>
                    <w:lang w:val="en-GB"/>
                  </w:rPr>
                </w:rPrChange>
              </w:rPr>
              <w:t xml:space="preserve">] </w:t>
            </w:r>
          </w:p>
        </w:tc>
      </w:tr>
      <w:tr w:rsidR="000C424B" w:rsidRPr="00C84EA9" w:rsidTr="00A907AF">
        <w:trPr>
          <w:divId w:val="526019186"/>
          <w:tblCellSpacing w:w="0" w:type="dxa"/>
        </w:trPr>
        <w:tc>
          <w:tcPr>
            <w:tcW w:w="1288"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rPr>
                <w:lang w:val="en-GB"/>
                <w:rPrChange w:id="1879" w:author="Michael Monkenbusch" w:date="2016-11-18T10:51:00Z">
                  <w:rPr>
                    <w:lang w:val="en-GB"/>
                  </w:rPr>
                </w:rPrChange>
              </w:rPr>
            </w:pPr>
          </w:p>
        </w:tc>
        <w:tc>
          <w:tcPr>
            <w:tcW w:w="7952"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rPr>
                <w:lang w:val="en-GB"/>
                <w:rPrChange w:id="1880" w:author="Michael Monkenbusch" w:date="2016-11-18T10:51:00Z">
                  <w:rPr>
                    <w:lang w:val="en-GB"/>
                  </w:rPr>
                </w:rPrChange>
              </w:rPr>
            </w:pPr>
            <w:r w:rsidRPr="00C84EA9">
              <w:rPr>
                <w:sz w:val="18"/>
                <w:szCs w:val="18"/>
                <w:lang w:val="en-GB"/>
                <w:rPrChange w:id="1881" w:author="Michael Monkenbusch" w:date="2016-11-18T10:51:00Z">
                  <w:rPr>
                    <w:sz w:val="18"/>
                    <w:szCs w:val="18"/>
                    <w:lang w:val="en-GB"/>
                  </w:rPr>
                </w:rPrChange>
              </w:rPr>
              <w:t xml:space="preserve">linear combination of two selected data-records with factors </w:t>
            </w:r>
            <w:r w:rsidRPr="00C84EA9">
              <w:rPr>
                <w:sz w:val="18"/>
                <w:szCs w:val="18"/>
                <w:shd w:val="clear" w:color="auto" w:fill="FFFF00"/>
                <w:lang w:val="en-GB"/>
                <w:rPrChange w:id="1882" w:author="Michael Monkenbusch" w:date="2016-11-18T10:51:00Z">
                  <w:rPr>
                    <w:sz w:val="18"/>
                    <w:szCs w:val="18"/>
                    <w:shd w:val="clear" w:color="auto" w:fill="FFFF00"/>
                    <w:lang w:val="en-GB"/>
                  </w:rPr>
                </w:rPrChange>
              </w:rPr>
              <w:t>&lt;f1&gt;</w:t>
            </w:r>
            <w:r w:rsidRPr="00C84EA9">
              <w:rPr>
                <w:sz w:val="18"/>
                <w:szCs w:val="18"/>
                <w:lang w:val="en-GB"/>
                <w:rPrChange w:id="1883" w:author="Michael Monkenbusch" w:date="2016-11-18T10:51:00Z">
                  <w:rPr>
                    <w:sz w:val="18"/>
                    <w:szCs w:val="18"/>
                    <w:lang w:val="en-GB"/>
                  </w:rPr>
                </w:rPrChange>
              </w:rPr>
              <w:t xml:space="preserve"> and </w:t>
            </w:r>
            <w:r w:rsidRPr="00C84EA9">
              <w:rPr>
                <w:sz w:val="18"/>
                <w:szCs w:val="18"/>
                <w:shd w:val="clear" w:color="auto" w:fill="FFFF00"/>
                <w:lang w:val="en-GB"/>
                <w:rPrChange w:id="1884" w:author="Michael Monkenbusch" w:date="2016-11-18T10:51:00Z">
                  <w:rPr>
                    <w:sz w:val="18"/>
                    <w:szCs w:val="18"/>
                    <w:shd w:val="clear" w:color="auto" w:fill="FFFF00"/>
                    <w:lang w:val="en-GB"/>
                  </w:rPr>
                </w:rPrChange>
              </w:rPr>
              <w:t>&lt;f2&gt;</w:t>
            </w:r>
            <w:r w:rsidRPr="00C84EA9">
              <w:rPr>
                <w:sz w:val="18"/>
                <w:szCs w:val="18"/>
                <w:lang w:val="en-GB"/>
                <w:rPrChange w:id="1885" w:author="Michael Monkenbusch" w:date="2016-11-18T10:51:00Z">
                  <w:rPr>
                    <w:sz w:val="18"/>
                    <w:szCs w:val="18"/>
                    <w:lang w:val="en-GB"/>
                  </w:rPr>
                </w:rPrChange>
              </w:rPr>
              <w:t xml:space="preserve">, the result gets the by </w:t>
            </w:r>
            <w:r w:rsidRPr="00C84EA9">
              <w:rPr>
                <w:rFonts w:ascii="Helvetica" w:hAnsi="Helvetica" w:cs="Helvetica"/>
                <w:b/>
                <w:bCs/>
                <w:sz w:val="18"/>
                <w:szCs w:val="18"/>
                <w:shd w:val="clear" w:color="auto" w:fill="FFFF00"/>
                <w:lang w:val="en-GB"/>
                <w:rPrChange w:id="1886" w:author="Michael Monkenbusch" w:date="2016-11-18T10:51:00Z">
                  <w:rPr>
                    <w:rFonts w:ascii="Helvetica" w:hAnsi="Helvetica" w:cs="Helvetica"/>
                    <w:b/>
                    <w:bCs/>
                    <w:sz w:val="18"/>
                    <w:szCs w:val="18"/>
                    <w:shd w:val="clear" w:color="auto" w:fill="FFFF00"/>
                    <w:lang w:val="en-GB"/>
                  </w:rPr>
                </w:rPrChange>
              </w:rPr>
              <w:t>to</w:t>
            </w:r>
            <w:r w:rsidRPr="00C84EA9">
              <w:rPr>
                <w:sz w:val="18"/>
                <w:szCs w:val="18"/>
                <w:lang w:val="en-GB"/>
                <w:rPrChange w:id="1887" w:author="Michael Monkenbusch" w:date="2016-11-18T10:51:00Z">
                  <w:rPr>
                    <w:sz w:val="18"/>
                    <w:szCs w:val="18"/>
                    <w:lang w:val="en-GB"/>
                  </w:rPr>
                </w:rPrChange>
              </w:rPr>
              <w:t xml:space="preserve"> assigned &lt;numor&gt;. Default is </w:t>
            </w:r>
            <w:r w:rsidRPr="00C84EA9">
              <w:rPr>
                <w:sz w:val="18"/>
                <w:szCs w:val="18"/>
                <w:shd w:val="clear" w:color="auto" w:fill="FFFF00"/>
                <w:lang w:val="en-GB"/>
                <w:rPrChange w:id="1888" w:author="Michael Monkenbusch" w:date="2016-11-18T10:51:00Z">
                  <w:rPr>
                    <w:sz w:val="18"/>
                    <w:szCs w:val="18"/>
                    <w:shd w:val="clear" w:color="auto" w:fill="FFFF00"/>
                    <w:lang w:val="en-GB"/>
                  </w:rPr>
                </w:rPrChange>
              </w:rPr>
              <w:t>add</w:t>
            </w:r>
            <w:r w:rsidRPr="00C84EA9">
              <w:rPr>
                <w:sz w:val="18"/>
                <w:szCs w:val="18"/>
                <w:lang w:val="en-GB"/>
                <w:rPrChange w:id="1889" w:author="Michael Monkenbusch" w:date="2016-11-18T10:51:00Z">
                  <w:rPr>
                    <w:sz w:val="18"/>
                    <w:szCs w:val="18"/>
                    <w:lang w:val="en-GB"/>
                  </w:rPr>
                </w:rPrChange>
              </w:rPr>
              <w:t xml:space="preserve">ition, the options </w:t>
            </w:r>
            <w:r w:rsidRPr="00C84EA9">
              <w:rPr>
                <w:rFonts w:ascii="Helvetica" w:hAnsi="Helvetica" w:cs="Helvetica"/>
                <w:b/>
                <w:bCs/>
                <w:sz w:val="18"/>
                <w:szCs w:val="18"/>
                <w:shd w:val="clear" w:color="auto" w:fill="FFFF00"/>
                <w:lang w:val="en-GB"/>
                <w:rPrChange w:id="1890" w:author="Michael Monkenbusch" w:date="2016-11-18T10:51:00Z">
                  <w:rPr>
                    <w:rFonts w:ascii="Helvetica" w:hAnsi="Helvetica" w:cs="Helvetica"/>
                    <w:b/>
                    <w:bCs/>
                    <w:sz w:val="18"/>
                    <w:szCs w:val="18"/>
                    <w:shd w:val="clear" w:color="auto" w:fill="FFFF00"/>
                    <w:lang w:val="en-GB"/>
                  </w:rPr>
                </w:rPrChange>
              </w:rPr>
              <w:t>mult</w:t>
            </w:r>
            <w:r w:rsidRPr="00C84EA9">
              <w:rPr>
                <w:rFonts w:ascii="Courier" w:hAnsi="Courier"/>
                <w:b/>
                <w:bCs/>
                <w:sz w:val="18"/>
                <w:szCs w:val="18"/>
                <w:lang w:val="en-GB"/>
                <w:rPrChange w:id="1891" w:author="Michael Monkenbusch" w:date="2016-11-18T10:51:00Z">
                  <w:rPr>
                    <w:rFonts w:ascii="Courier" w:hAnsi="Courier"/>
                    <w:b/>
                    <w:bCs/>
                    <w:sz w:val="18"/>
                    <w:szCs w:val="18"/>
                    <w:lang w:val="en-GB"/>
                  </w:rPr>
                </w:rPrChange>
              </w:rPr>
              <w:t xml:space="preserve"> </w:t>
            </w:r>
            <w:r w:rsidRPr="00C84EA9">
              <w:rPr>
                <w:sz w:val="18"/>
                <w:szCs w:val="18"/>
                <w:lang w:val="en-GB"/>
                <w:rPrChange w:id="1892" w:author="Michael Monkenbusch" w:date="2016-11-18T10:51:00Z">
                  <w:rPr>
                    <w:sz w:val="18"/>
                    <w:szCs w:val="18"/>
                    <w:lang w:val="en-GB"/>
                  </w:rPr>
                </w:rPrChange>
              </w:rPr>
              <w:t xml:space="preserve">or </w:t>
            </w:r>
            <w:r w:rsidRPr="00C84EA9">
              <w:rPr>
                <w:rFonts w:ascii="Helvetica" w:hAnsi="Helvetica" w:cs="Helvetica"/>
                <w:b/>
                <w:bCs/>
                <w:sz w:val="18"/>
                <w:szCs w:val="18"/>
                <w:shd w:val="clear" w:color="auto" w:fill="FFFF00"/>
                <w:lang w:val="en-GB"/>
                <w:rPrChange w:id="1893" w:author="Michael Monkenbusch" w:date="2016-11-18T10:51:00Z">
                  <w:rPr>
                    <w:rFonts w:ascii="Helvetica" w:hAnsi="Helvetica" w:cs="Helvetica"/>
                    <w:b/>
                    <w:bCs/>
                    <w:sz w:val="18"/>
                    <w:szCs w:val="18"/>
                    <w:shd w:val="clear" w:color="auto" w:fill="FFFF00"/>
                    <w:lang w:val="en-GB"/>
                  </w:rPr>
                </w:rPrChange>
              </w:rPr>
              <w:t>div</w:t>
            </w:r>
            <w:r w:rsidRPr="00C84EA9">
              <w:rPr>
                <w:sz w:val="18"/>
                <w:szCs w:val="18"/>
                <w:lang w:val="en-GB"/>
                <w:rPrChange w:id="1894" w:author="Michael Monkenbusch" w:date="2016-11-18T10:51:00Z">
                  <w:rPr>
                    <w:sz w:val="18"/>
                    <w:szCs w:val="18"/>
                    <w:lang w:val="en-GB"/>
                  </w:rPr>
                </w:rPrChange>
              </w:rPr>
              <w:t xml:space="preserve"> select multiplication or division of y-data.</w:t>
            </w:r>
          </w:p>
          <w:p w:rsidR="000C424B" w:rsidRPr="00C84EA9" w:rsidRDefault="000C424B" w:rsidP="00215AF7">
            <w:pPr>
              <w:pStyle w:val="western"/>
              <w:spacing w:before="0" w:beforeAutospacing="0" w:after="0"/>
              <w:rPr>
                <w:lang w:val="en-GB"/>
                <w:rPrChange w:id="1895" w:author="Michael Monkenbusch" w:date="2016-11-18T10:51:00Z">
                  <w:rPr>
                    <w:lang w:val="en-GB"/>
                  </w:rPr>
                </w:rPrChange>
              </w:rPr>
            </w:pPr>
            <w:r w:rsidRPr="00C84EA9">
              <w:rPr>
                <w:rFonts w:ascii="Helvetica" w:hAnsi="Helvetica" w:cs="Helvetica"/>
                <w:sz w:val="18"/>
                <w:szCs w:val="18"/>
                <w:shd w:val="clear" w:color="auto" w:fill="FFFF00"/>
                <w:lang w:val="en-GB"/>
                <w:rPrChange w:id="1896" w:author="Michael Monkenbusch" w:date="2016-11-18T10:51:00Z">
                  <w:rPr>
                    <w:rFonts w:ascii="Helvetica" w:hAnsi="Helvetica" w:cs="Helvetica"/>
                    <w:sz w:val="18"/>
                    <w:szCs w:val="18"/>
                    <w:shd w:val="clear" w:color="auto" w:fill="FFFF00"/>
                    <w:lang w:val="en-GB"/>
                  </w:rPr>
                </w:rPrChange>
              </w:rPr>
              <w:t>norm</w:t>
            </w:r>
            <w:r w:rsidRPr="00C84EA9">
              <w:rPr>
                <w:sz w:val="18"/>
                <w:szCs w:val="18"/>
                <w:lang w:val="en-GB"/>
                <w:rPrChange w:id="1897" w:author="Michael Monkenbusch" w:date="2016-11-18T10:51:00Z">
                  <w:rPr>
                    <w:sz w:val="18"/>
                    <w:szCs w:val="18"/>
                    <w:lang w:val="en-GB"/>
                  </w:rPr>
                </w:rPrChange>
              </w:rPr>
              <w:t xml:space="preserve"> or </w:t>
            </w:r>
            <w:r w:rsidRPr="00C84EA9">
              <w:rPr>
                <w:rFonts w:ascii="Helvetica" w:hAnsi="Helvetica" w:cs="Helvetica"/>
                <w:sz w:val="18"/>
                <w:szCs w:val="18"/>
                <w:shd w:val="clear" w:color="auto" w:fill="FFFF00"/>
                <w:lang w:val="en-GB"/>
                <w:rPrChange w:id="1898" w:author="Michael Monkenbusch" w:date="2016-11-18T10:51:00Z">
                  <w:rPr>
                    <w:rFonts w:ascii="Helvetica" w:hAnsi="Helvetica" w:cs="Helvetica"/>
                    <w:sz w:val="18"/>
                    <w:szCs w:val="18"/>
                    <w:shd w:val="clear" w:color="auto" w:fill="FFFF00"/>
                    <w:lang w:val="en-GB"/>
                  </w:rPr>
                </w:rPrChange>
              </w:rPr>
              <w:t>nonorm</w:t>
            </w:r>
            <w:r w:rsidRPr="00C84EA9">
              <w:rPr>
                <w:sz w:val="18"/>
                <w:szCs w:val="18"/>
                <w:lang w:val="en-GB"/>
                <w:rPrChange w:id="1899" w:author="Michael Monkenbusch" w:date="2016-11-18T10:51:00Z">
                  <w:rPr>
                    <w:sz w:val="18"/>
                    <w:szCs w:val="18"/>
                    <w:lang w:val="en-GB"/>
                  </w:rPr>
                </w:rPrChange>
              </w:rPr>
              <w:t xml:space="preserve"> relate to monitor normalization, this is only effective if the data-records contain a </w:t>
            </w:r>
            <w:r w:rsidRPr="00C84EA9">
              <w:rPr>
                <w:sz w:val="18"/>
                <w:szCs w:val="18"/>
                <w:lang w:val="en-GB"/>
                <w:rPrChange w:id="1900" w:author="Michael Monkenbusch" w:date="2016-11-18T10:51:00Z">
                  <w:rPr>
                    <w:sz w:val="18"/>
                    <w:szCs w:val="18"/>
                    <w:lang w:val="en-GB"/>
                  </w:rPr>
                </w:rPrChange>
              </w:rPr>
              <w:lastRenderedPageBreak/>
              <w:t xml:space="preserve">corresponding parameter </w:t>
            </w:r>
            <w:r w:rsidRPr="00C84EA9">
              <w:rPr>
                <w:b/>
                <w:bCs/>
                <w:i/>
                <w:iCs/>
                <w:sz w:val="18"/>
                <w:szCs w:val="18"/>
                <w:shd w:val="clear" w:color="auto" w:fill="FFFF00"/>
                <w:lang w:val="en-GB"/>
                <w:rPrChange w:id="1901" w:author="Michael Monkenbusch" w:date="2016-11-18T10:51:00Z">
                  <w:rPr>
                    <w:b/>
                    <w:bCs/>
                    <w:i/>
                    <w:iCs/>
                    <w:sz w:val="18"/>
                    <w:szCs w:val="18"/>
                    <w:shd w:val="clear" w:color="auto" w:fill="FFFF00"/>
                    <w:lang w:val="en-GB"/>
                  </w:rPr>
                </w:rPrChange>
              </w:rPr>
              <w:t>monitor</w:t>
            </w:r>
            <w:r w:rsidRPr="00C84EA9">
              <w:rPr>
                <w:sz w:val="18"/>
                <w:szCs w:val="18"/>
                <w:lang w:val="en-GB"/>
                <w:rPrChange w:id="1902" w:author="Michael Monkenbusch" w:date="2016-11-18T10:51:00Z">
                  <w:rPr>
                    <w:sz w:val="18"/>
                    <w:szCs w:val="18"/>
                    <w:lang w:val="en-GB"/>
                  </w:rPr>
                </w:rPrChange>
              </w:rPr>
              <w:t>.</w:t>
            </w:r>
          </w:p>
        </w:tc>
      </w:tr>
      <w:tr w:rsidR="008B182E" w:rsidRPr="00C84EA9" w:rsidTr="00A907AF">
        <w:tblPrEx>
          <w:tblW w:w="9240" w:type="dxa"/>
          <w:tblCellSpacing w:w="0"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ExChange w:id="1903" w:author="Michael Monkenbusch" w:date="2015-11-25T20:59:00Z">
            <w:tblPrEx>
              <w:tblW w:w="9240" w:type="dxa"/>
              <w:tblCellSpacing w:w="0"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Ex>
          </w:tblPrExChange>
        </w:tblPrEx>
        <w:trPr>
          <w:divId w:val="526019186"/>
          <w:tblCellSpacing w:w="0" w:type="dxa"/>
          <w:ins w:id="1904" w:author="monk" w:date="2011-11-21T15:59:00Z"/>
          <w:trPrChange w:id="1905" w:author="Michael Monkenbusch" w:date="2015-11-25T20:59:00Z">
            <w:trPr>
              <w:divId w:val="526019186"/>
              <w:tblCellSpacing w:w="0" w:type="dxa"/>
            </w:trPr>
          </w:trPrChange>
        </w:trPr>
        <w:tc>
          <w:tcPr>
            <w:tcW w:w="1288" w:type="dxa"/>
            <w:tcBorders>
              <w:top w:val="outset" w:sz="6" w:space="0" w:color="000000"/>
              <w:left w:val="outset" w:sz="6" w:space="0" w:color="000000"/>
              <w:bottom w:val="outset" w:sz="6" w:space="0" w:color="000000"/>
              <w:right w:val="outset" w:sz="6" w:space="0" w:color="000000"/>
            </w:tcBorders>
            <w:shd w:val="clear" w:color="auto" w:fill="FFFF99"/>
            <w:tcPrChange w:id="1906" w:author="Michael Monkenbusch" w:date="2015-11-25T20:59:00Z">
              <w:tcPr>
                <w:tcW w:w="1020" w:type="dxa"/>
                <w:tcBorders>
                  <w:top w:val="outset" w:sz="6" w:space="0" w:color="000000"/>
                  <w:left w:val="outset" w:sz="6" w:space="0" w:color="000000"/>
                  <w:bottom w:val="outset" w:sz="6" w:space="0" w:color="000000"/>
                  <w:right w:val="outset" w:sz="6" w:space="0" w:color="000000"/>
                </w:tcBorders>
              </w:tcPr>
            </w:tcPrChange>
          </w:tcPr>
          <w:p w:rsidR="008B182E" w:rsidRPr="00C84EA9" w:rsidRDefault="008B182E" w:rsidP="00215AF7">
            <w:pPr>
              <w:pStyle w:val="western"/>
              <w:spacing w:before="0" w:beforeAutospacing="0" w:after="0"/>
              <w:rPr>
                <w:ins w:id="1907" w:author="monk" w:date="2011-11-21T15:59:00Z"/>
                <w:rFonts w:ascii="Arial" w:hAnsi="Arial" w:cs="Arial"/>
                <w:b/>
                <w:lang w:val="en-GB"/>
                <w:rPrChange w:id="1908" w:author="Michael Monkenbusch" w:date="2016-11-18T10:51:00Z">
                  <w:rPr>
                    <w:ins w:id="1909" w:author="monk" w:date="2011-11-21T15:59:00Z"/>
                    <w:lang w:val="en-GB"/>
                  </w:rPr>
                </w:rPrChange>
              </w:rPr>
            </w:pPr>
            <w:ins w:id="1910" w:author="monk" w:date="2011-11-21T15:59:00Z">
              <w:r w:rsidRPr="00C84EA9">
                <w:rPr>
                  <w:rFonts w:ascii="Arial" w:hAnsi="Arial" w:cs="Arial"/>
                  <w:b/>
                  <w:lang w:val="en-GB"/>
                  <w:rPrChange w:id="1911" w:author="Michael Monkenbusch" w:date="2016-11-18T10:51:00Z">
                    <w:rPr>
                      <w:lang w:val="en-GB"/>
                    </w:rPr>
                  </w:rPrChange>
                </w:rPr>
                <w:lastRenderedPageBreak/>
                <w:t>addsels</w:t>
              </w:r>
            </w:ins>
          </w:p>
        </w:tc>
        <w:tc>
          <w:tcPr>
            <w:tcW w:w="7952" w:type="dxa"/>
            <w:tcBorders>
              <w:top w:val="outset" w:sz="6" w:space="0" w:color="000000"/>
              <w:left w:val="outset" w:sz="6" w:space="0" w:color="000000"/>
              <w:bottom w:val="outset" w:sz="6" w:space="0" w:color="000000"/>
              <w:right w:val="outset" w:sz="6" w:space="0" w:color="000000"/>
            </w:tcBorders>
            <w:shd w:val="clear" w:color="auto" w:fill="FFFF99"/>
            <w:tcPrChange w:id="1912" w:author="Michael Monkenbusch" w:date="2015-11-25T20:59:00Z">
              <w:tcPr>
                <w:tcW w:w="7770" w:type="dxa"/>
                <w:gridSpan w:val="2"/>
                <w:tcBorders>
                  <w:top w:val="outset" w:sz="6" w:space="0" w:color="000000"/>
                  <w:left w:val="outset" w:sz="6" w:space="0" w:color="000000"/>
                  <w:bottom w:val="outset" w:sz="6" w:space="0" w:color="000000"/>
                  <w:right w:val="outset" w:sz="6" w:space="0" w:color="000000"/>
                </w:tcBorders>
              </w:tcPr>
            </w:tcPrChange>
          </w:tcPr>
          <w:p w:rsidR="008B182E" w:rsidRPr="00C84EA9" w:rsidRDefault="008B182E" w:rsidP="00215AF7">
            <w:pPr>
              <w:pStyle w:val="western"/>
              <w:spacing w:before="0" w:beforeAutospacing="0" w:after="0"/>
              <w:rPr>
                <w:ins w:id="1913" w:author="monk" w:date="2011-11-21T15:59:00Z"/>
                <w:sz w:val="18"/>
                <w:szCs w:val="18"/>
                <w:lang w:val="en-GB"/>
              </w:rPr>
            </w:pPr>
          </w:p>
        </w:tc>
      </w:tr>
      <w:tr w:rsidR="008B182E" w:rsidRPr="00C84EA9" w:rsidTr="00A907AF">
        <w:trPr>
          <w:divId w:val="526019186"/>
          <w:tblCellSpacing w:w="0" w:type="dxa"/>
          <w:ins w:id="1914" w:author="monk" w:date="2011-11-21T15:59:00Z"/>
        </w:trPr>
        <w:tc>
          <w:tcPr>
            <w:tcW w:w="1288" w:type="dxa"/>
            <w:tcBorders>
              <w:top w:val="outset" w:sz="6" w:space="0" w:color="000000"/>
              <w:left w:val="outset" w:sz="6" w:space="0" w:color="000000"/>
              <w:bottom w:val="outset" w:sz="6" w:space="0" w:color="000000"/>
              <w:right w:val="outset" w:sz="6" w:space="0" w:color="000000"/>
            </w:tcBorders>
          </w:tcPr>
          <w:p w:rsidR="008B182E" w:rsidRPr="00C84EA9" w:rsidRDefault="008B182E" w:rsidP="00215AF7">
            <w:pPr>
              <w:pStyle w:val="western"/>
              <w:spacing w:before="0" w:beforeAutospacing="0" w:after="0"/>
              <w:rPr>
                <w:ins w:id="1915" w:author="monk" w:date="2011-11-21T15:59:00Z"/>
                <w:lang w:val="en-GB"/>
                <w:rPrChange w:id="1916" w:author="Michael Monkenbusch" w:date="2016-11-18T10:51:00Z">
                  <w:rPr>
                    <w:ins w:id="1917" w:author="monk" w:date="2011-11-21T15:59:00Z"/>
                    <w:lang w:val="en-GB"/>
                  </w:rPr>
                </w:rPrChange>
              </w:rPr>
            </w:pPr>
          </w:p>
        </w:tc>
        <w:tc>
          <w:tcPr>
            <w:tcW w:w="7952" w:type="dxa"/>
            <w:tcBorders>
              <w:top w:val="outset" w:sz="6" w:space="0" w:color="000000"/>
              <w:left w:val="outset" w:sz="6" w:space="0" w:color="000000"/>
              <w:bottom w:val="outset" w:sz="6" w:space="0" w:color="000000"/>
              <w:right w:val="outset" w:sz="6" w:space="0" w:color="000000"/>
            </w:tcBorders>
          </w:tcPr>
          <w:p w:rsidR="008B182E" w:rsidRPr="000C3F0E" w:rsidRDefault="008B182E" w:rsidP="00215AF7">
            <w:pPr>
              <w:pStyle w:val="western"/>
              <w:spacing w:before="0" w:beforeAutospacing="0" w:after="0"/>
              <w:rPr>
                <w:ins w:id="1918" w:author="monk" w:date="2011-11-21T15:59:00Z"/>
                <w:sz w:val="18"/>
                <w:szCs w:val="18"/>
                <w:lang w:val="en-GB"/>
              </w:rPr>
            </w:pPr>
            <w:ins w:id="1919" w:author="monk" w:date="2011-11-21T16:01:00Z">
              <w:r w:rsidRPr="00C84EA9">
                <w:rPr>
                  <w:sz w:val="18"/>
                  <w:szCs w:val="18"/>
                  <w:lang w:val="en-GB"/>
                  <w:rPrChange w:id="1920" w:author="Michael Monkenbusch" w:date="2016-11-18T10:51:00Z">
                    <w:rPr>
                      <w:sz w:val="18"/>
                      <w:szCs w:val="18"/>
                    </w:rPr>
                  </w:rPrChange>
                </w:rPr>
                <w:t xml:space="preserve">adds all selected records and creates a new record with the sum that inherits the parametyer of the middle record of the series (to be improved). </w:t>
              </w:r>
            </w:ins>
            <w:ins w:id="1921" w:author="monk" w:date="2011-11-21T16:02:00Z">
              <w:r w:rsidRPr="00C84EA9">
                <w:rPr>
                  <w:sz w:val="18"/>
                  <w:szCs w:val="18"/>
                  <w:lang w:val="en-GB"/>
                </w:rPr>
                <w:t>It assumes equal structure of the slected records.</w:t>
              </w:r>
            </w:ins>
          </w:p>
        </w:tc>
      </w:tr>
      <w:tr w:rsidR="000C424B" w:rsidRPr="00C84EA9" w:rsidTr="00A907AF">
        <w:trPr>
          <w:divId w:val="526019186"/>
          <w:tblCellSpacing w:w="0" w:type="dxa"/>
        </w:trPr>
        <w:tc>
          <w:tcPr>
            <w:tcW w:w="1288" w:type="dxa"/>
            <w:tcBorders>
              <w:top w:val="outset" w:sz="6" w:space="0" w:color="000000"/>
              <w:left w:val="outset" w:sz="6" w:space="0" w:color="000000"/>
              <w:bottom w:val="outset" w:sz="6" w:space="0" w:color="000000"/>
              <w:right w:val="outset" w:sz="6" w:space="0" w:color="000000"/>
            </w:tcBorders>
            <w:shd w:val="clear" w:color="auto" w:fill="FFFF99"/>
          </w:tcPr>
          <w:p w:rsidR="000C424B" w:rsidRPr="00C84EA9" w:rsidRDefault="000C424B" w:rsidP="00215AF7">
            <w:pPr>
              <w:pStyle w:val="western"/>
              <w:spacing w:before="0" w:beforeAutospacing="0" w:after="0"/>
              <w:rPr>
                <w:lang w:val="en-GB"/>
                <w:rPrChange w:id="1922" w:author="Michael Monkenbusch" w:date="2016-11-18T10:51:00Z">
                  <w:rPr>
                    <w:lang w:val="en-GB"/>
                  </w:rPr>
                </w:rPrChange>
              </w:rPr>
            </w:pPr>
            <w:r w:rsidRPr="00C84EA9">
              <w:rPr>
                <w:rFonts w:ascii="Helvetica" w:hAnsi="Helvetica" w:cs="Helvetica"/>
                <w:b/>
                <w:bCs/>
                <w:lang w:val="en-GB"/>
                <w:rPrChange w:id="1923" w:author="Michael Monkenbusch" w:date="2016-11-18T10:51:00Z">
                  <w:rPr>
                    <w:rFonts w:ascii="Helvetica" w:hAnsi="Helvetica" w:cs="Helvetica"/>
                    <w:b/>
                    <w:bCs/>
                    <w:lang w:val="en-GB"/>
                  </w:rPr>
                </w:rPrChange>
              </w:rPr>
              <w:t>combine</w:t>
            </w:r>
          </w:p>
        </w:tc>
        <w:tc>
          <w:tcPr>
            <w:tcW w:w="7952" w:type="dxa"/>
            <w:tcBorders>
              <w:top w:val="outset" w:sz="6" w:space="0" w:color="000000"/>
              <w:left w:val="outset" w:sz="6" w:space="0" w:color="000000"/>
              <w:bottom w:val="outset" w:sz="6" w:space="0" w:color="000000"/>
              <w:right w:val="outset" w:sz="6" w:space="0" w:color="000000"/>
            </w:tcBorders>
            <w:shd w:val="clear" w:color="auto" w:fill="FFFF99"/>
          </w:tcPr>
          <w:p w:rsidR="000C424B" w:rsidRPr="00C84EA9" w:rsidRDefault="000C424B" w:rsidP="00215AF7">
            <w:pPr>
              <w:pStyle w:val="western"/>
              <w:spacing w:before="0" w:beforeAutospacing="0" w:after="0"/>
              <w:rPr>
                <w:lang w:val="en-GB"/>
                <w:rPrChange w:id="1924" w:author="Michael Monkenbusch" w:date="2016-11-18T10:51:00Z">
                  <w:rPr/>
                </w:rPrChange>
              </w:rPr>
            </w:pPr>
            <w:r w:rsidRPr="00C84EA9">
              <w:rPr>
                <w:rFonts w:ascii="Helvetica" w:hAnsi="Helvetica" w:cs="Helvetica"/>
                <w:b/>
                <w:bCs/>
                <w:lang w:val="en-GB"/>
                <w:rPrChange w:id="1925" w:author="Michael Monkenbusch" w:date="2016-11-18T10:51:00Z">
                  <w:rPr>
                    <w:rFonts w:ascii="Helvetica" w:hAnsi="Helvetica" w:cs="Helvetica"/>
                    <w:b/>
                    <w:bCs/>
                    <w:lang w:val="en-GB"/>
                  </w:rPr>
                </w:rPrChange>
              </w:rPr>
              <w:t>raster</w:t>
            </w:r>
            <w:r w:rsidRPr="00C84EA9">
              <w:rPr>
                <w:rFonts w:ascii="Helvetica" w:hAnsi="Helvetica" w:cs="Helvetica"/>
                <w:lang w:val="en-GB"/>
                <w:rPrChange w:id="1926" w:author="Michael Monkenbusch" w:date="2016-11-18T10:51:00Z">
                  <w:rPr>
                    <w:rFonts w:ascii="Helvetica" w:hAnsi="Helvetica" w:cs="Helvetica"/>
                    <w:lang w:val="en-GB"/>
                  </w:rPr>
                </w:rPrChange>
              </w:rPr>
              <w:t xml:space="preserve"> &lt;xstart&gt; &lt;dx&gt; &lt;n&gt; </w:t>
            </w:r>
            <w:r w:rsidRPr="00C84EA9">
              <w:rPr>
                <w:rFonts w:ascii="Helvetica" w:hAnsi="Helvetica" w:cs="Helvetica"/>
                <w:b/>
                <w:bCs/>
                <w:lang w:val="en-GB"/>
                <w:rPrChange w:id="1927" w:author="Michael Monkenbusch" w:date="2016-11-18T10:51:00Z">
                  <w:rPr>
                    <w:rFonts w:ascii="Helvetica" w:hAnsi="Helvetica" w:cs="Helvetica"/>
                    <w:b/>
                    <w:bCs/>
                    <w:lang w:val="en-GB"/>
                  </w:rPr>
                </w:rPrChange>
              </w:rPr>
              <w:t>to</w:t>
            </w:r>
            <w:r w:rsidRPr="00C84EA9">
              <w:rPr>
                <w:rFonts w:ascii="Helvetica" w:hAnsi="Helvetica" w:cs="Helvetica"/>
                <w:lang w:val="en-GB"/>
                <w:rPrChange w:id="1928" w:author="Michael Monkenbusch" w:date="2016-11-18T10:51:00Z">
                  <w:rPr>
                    <w:rFonts w:ascii="Helvetica" w:hAnsi="Helvetica" w:cs="Helvetica"/>
                    <w:lang w:val="en-GB"/>
                  </w:rPr>
                </w:rPrChange>
              </w:rPr>
              <w:t xml:space="preserve"> &lt;numor&gt; [</w:t>
            </w:r>
            <w:r w:rsidRPr="00C84EA9">
              <w:rPr>
                <w:rFonts w:ascii="Helvetica" w:hAnsi="Helvetica" w:cs="Helvetica"/>
                <w:b/>
                <w:bCs/>
                <w:lang w:val="en-GB"/>
                <w:rPrChange w:id="1929" w:author="Michael Monkenbusch" w:date="2016-11-18T10:51:00Z">
                  <w:rPr>
                    <w:rFonts w:ascii="Helvetica" w:hAnsi="Helvetica" w:cs="Helvetica"/>
                    <w:b/>
                    <w:bCs/>
                    <w:lang w:val="en-GB"/>
                  </w:rPr>
                </w:rPrChange>
              </w:rPr>
              <w:t>norm</w:t>
            </w:r>
            <w:r w:rsidRPr="00C84EA9">
              <w:rPr>
                <w:rFonts w:ascii="Helvetica" w:hAnsi="Helvetica" w:cs="Helvetica"/>
                <w:lang w:val="en-GB"/>
                <w:rPrChange w:id="1930" w:author="Michael Monkenbusch" w:date="2016-11-18T10:51:00Z">
                  <w:rPr>
                    <w:rFonts w:ascii="Helvetica" w:hAnsi="Helvetica" w:cs="Helvetica"/>
                    <w:lang w:val="en-GB"/>
                  </w:rPr>
                </w:rPrChange>
              </w:rPr>
              <w:t>|</w:t>
            </w:r>
            <w:r w:rsidRPr="00C84EA9">
              <w:rPr>
                <w:rFonts w:ascii="Helvetica" w:hAnsi="Helvetica" w:cs="Helvetica"/>
                <w:b/>
                <w:bCs/>
                <w:lang w:val="en-GB"/>
                <w:rPrChange w:id="1931" w:author="Michael Monkenbusch" w:date="2016-11-18T10:51:00Z">
                  <w:rPr>
                    <w:rFonts w:ascii="Helvetica" w:hAnsi="Helvetica" w:cs="Helvetica"/>
                    <w:b/>
                    <w:bCs/>
                    <w:lang w:val="en-GB"/>
                  </w:rPr>
                </w:rPrChange>
              </w:rPr>
              <w:t>nonorm</w:t>
            </w:r>
            <w:r w:rsidRPr="00C84EA9">
              <w:rPr>
                <w:rFonts w:ascii="Helvetica" w:hAnsi="Helvetica" w:cs="Helvetica"/>
                <w:lang w:val="en-GB"/>
                <w:rPrChange w:id="1932" w:author="Michael Monkenbusch" w:date="2016-11-18T10:51:00Z">
                  <w:rPr>
                    <w:rFonts w:ascii="Helvetica" w:hAnsi="Helvetica" w:cs="Helvetica"/>
                    <w:lang w:val="en-GB"/>
                  </w:rPr>
                </w:rPrChange>
              </w:rPr>
              <w:t>]</w:t>
            </w:r>
          </w:p>
        </w:tc>
      </w:tr>
      <w:tr w:rsidR="000C424B" w:rsidRPr="00C84EA9" w:rsidTr="00A907AF">
        <w:trPr>
          <w:divId w:val="526019186"/>
          <w:tblCellSpacing w:w="0" w:type="dxa"/>
        </w:trPr>
        <w:tc>
          <w:tcPr>
            <w:tcW w:w="1288"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rPr>
                <w:lang w:val="en-GB"/>
              </w:rPr>
            </w:pPr>
          </w:p>
        </w:tc>
        <w:tc>
          <w:tcPr>
            <w:tcW w:w="7952" w:type="dxa"/>
            <w:tcBorders>
              <w:top w:val="outset" w:sz="6" w:space="0" w:color="000000"/>
              <w:left w:val="outset" w:sz="6" w:space="0" w:color="000000"/>
              <w:bottom w:val="outset" w:sz="6" w:space="0" w:color="000000"/>
              <w:right w:val="outset" w:sz="6" w:space="0" w:color="000000"/>
            </w:tcBorders>
          </w:tcPr>
          <w:p w:rsidR="000C424B" w:rsidRPr="00397B93" w:rsidRDefault="000C424B" w:rsidP="00215AF7">
            <w:pPr>
              <w:pStyle w:val="StandardWeb"/>
              <w:spacing w:before="0" w:beforeAutospacing="0" w:after="0"/>
              <w:rPr>
                <w:lang w:val="en-GB"/>
              </w:rPr>
            </w:pPr>
            <w:r w:rsidRPr="00A907AF">
              <w:rPr>
                <w:sz w:val="18"/>
                <w:szCs w:val="18"/>
                <w:lang w:val="en-GB"/>
              </w:rPr>
              <w:t>combines contents of selected data records and interpolates them to a common grid (raster).</w:t>
            </w:r>
          </w:p>
          <w:p w:rsidR="000C424B" w:rsidRPr="00C84EA9" w:rsidRDefault="000C424B" w:rsidP="00215AF7">
            <w:pPr>
              <w:pStyle w:val="StandardWeb"/>
              <w:spacing w:before="0" w:beforeAutospacing="0" w:after="0"/>
              <w:rPr>
                <w:lang w:val="en-GB"/>
                <w:rPrChange w:id="1933" w:author="Michael Monkenbusch" w:date="2016-11-18T10:51:00Z">
                  <w:rPr>
                    <w:lang w:val="en-GB"/>
                  </w:rPr>
                </w:rPrChange>
              </w:rPr>
            </w:pPr>
            <w:r w:rsidRPr="00C84EA9">
              <w:rPr>
                <w:rFonts w:ascii="Helvetica" w:hAnsi="Helvetica" w:cs="Helvetica"/>
                <w:sz w:val="18"/>
                <w:szCs w:val="18"/>
                <w:shd w:val="clear" w:color="auto" w:fill="FFFF00"/>
                <w:lang w:val="en-GB"/>
                <w:rPrChange w:id="1934" w:author="Michael Monkenbusch" w:date="2016-11-18T10:51:00Z">
                  <w:rPr>
                    <w:rFonts w:ascii="Helvetica" w:hAnsi="Helvetica" w:cs="Helvetica"/>
                    <w:sz w:val="18"/>
                    <w:szCs w:val="18"/>
                    <w:shd w:val="clear" w:color="auto" w:fill="FFFF00"/>
                    <w:lang w:val="en-GB"/>
                  </w:rPr>
                </w:rPrChange>
              </w:rPr>
              <w:t>norm</w:t>
            </w:r>
            <w:r w:rsidRPr="00C84EA9">
              <w:rPr>
                <w:rFonts w:ascii="Courier New" w:hAnsi="Courier New" w:cs="Courier New"/>
                <w:sz w:val="18"/>
                <w:szCs w:val="18"/>
                <w:lang w:val="en-GB"/>
                <w:rPrChange w:id="1935" w:author="Michael Monkenbusch" w:date="2016-11-18T10:51:00Z">
                  <w:rPr>
                    <w:rFonts w:ascii="Courier New" w:hAnsi="Courier New" w:cs="Courier New"/>
                    <w:sz w:val="18"/>
                    <w:szCs w:val="18"/>
                    <w:lang w:val="en-GB"/>
                  </w:rPr>
                </w:rPrChange>
              </w:rPr>
              <w:t xml:space="preserve"> </w:t>
            </w:r>
            <w:r w:rsidRPr="00C84EA9">
              <w:rPr>
                <w:sz w:val="18"/>
                <w:szCs w:val="18"/>
                <w:lang w:val="en-GB"/>
                <w:rPrChange w:id="1936" w:author="Michael Monkenbusch" w:date="2016-11-18T10:51:00Z">
                  <w:rPr>
                    <w:sz w:val="18"/>
                    <w:szCs w:val="18"/>
                    <w:lang w:val="en-GB"/>
                  </w:rPr>
                </w:rPrChange>
              </w:rPr>
              <w:t>or</w:t>
            </w:r>
            <w:r w:rsidRPr="00C84EA9">
              <w:rPr>
                <w:rFonts w:ascii="Courier New" w:hAnsi="Courier New" w:cs="Courier New"/>
                <w:sz w:val="18"/>
                <w:szCs w:val="18"/>
                <w:lang w:val="en-GB"/>
                <w:rPrChange w:id="1937" w:author="Michael Monkenbusch" w:date="2016-11-18T10:51:00Z">
                  <w:rPr>
                    <w:rFonts w:ascii="Courier New" w:hAnsi="Courier New" w:cs="Courier New"/>
                    <w:sz w:val="18"/>
                    <w:szCs w:val="18"/>
                    <w:lang w:val="en-GB"/>
                  </w:rPr>
                </w:rPrChange>
              </w:rPr>
              <w:t xml:space="preserve"> </w:t>
            </w:r>
            <w:r w:rsidRPr="00C84EA9">
              <w:rPr>
                <w:rFonts w:ascii="Helvetica" w:hAnsi="Helvetica" w:cs="Helvetica"/>
                <w:sz w:val="18"/>
                <w:szCs w:val="18"/>
                <w:shd w:val="clear" w:color="auto" w:fill="FFFF00"/>
                <w:lang w:val="en-GB"/>
                <w:rPrChange w:id="1938" w:author="Michael Monkenbusch" w:date="2016-11-18T10:51:00Z">
                  <w:rPr>
                    <w:rFonts w:ascii="Helvetica" w:hAnsi="Helvetica" w:cs="Helvetica"/>
                    <w:sz w:val="18"/>
                    <w:szCs w:val="18"/>
                    <w:shd w:val="clear" w:color="auto" w:fill="FFFF00"/>
                    <w:lang w:val="en-GB"/>
                  </w:rPr>
                </w:rPrChange>
              </w:rPr>
              <w:t>nonorm</w:t>
            </w:r>
            <w:r w:rsidRPr="00C84EA9">
              <w:rPr>
                <w:rFonts w:ascii="Courier New" w:hAnsi="Courier New" w:cs="Courier New"/>
                <w:sz w:val="18"/>
                <w:szCs w:val="18"/>
                <w:lang w:val="en-GB"/>
                <w:rPrChange w:id="1939" w:author="Michael Monkenbusch" w:date="2016-11-18T10:51:00Z">
                  <w:rPr>
                    <w:rFonts w:ascii="Courier New" w:hAnsi="Courier New" w:cs="Courier New"/>
                    <w:sz w:val="18"/>
                    <w:szCs w:val="18"/>
                    <w:lang w:val="en-GB"/>
                  </w:rPr>
                </w:rPrChange>
              </w:rPr>
              <w:t xml:space="preserve"> </w:t>
            </w:r>
            <w:r w:rsidRPr="00C84EA9">
              <w:rPr>
                <w:sz w:val="18"/>
                <w:szCs w:val="18"/>
                <w:lang w:val="en-GB"/>
                <w:rPrChange w:id="1940" w:author="Michael Monkenbusch" w:date="2016-11-18T10:51:00Z">
                  <w:rPr>
                    <w:sz w:val="18"/>
                    <w:szCs w:val="18"/>
                    <w:lang w:val="en-GB"/>
                  </w:rPr>
                </w:rPrChange>
              </w:rPr>
              <w:t xml:space="preserve">relate to monitor normalization, this is only effective if the data-records contain a corresponding parameter </w:t>
            </w:r>
            <w:r w:rsidRPr="00C84EA9">
              <w:rPr>
                <w:rFonts w:ascii="Courier New" w:hAnsi="Courier New" w:cs="Courier New"/>
                <w:b/>
                <w:bCs/>
                <w:i/>
                <w:iCs/>
                <w:sz w:val="18"/>
                <w:szCs w:val="18"/>
                <w:shd w:val="clear" w:color="auto" w:fill="FFFF00"/>
                <w:lang w:val="en-GB"/>
                <w:rPrChange w:id="1941" w:author="Michael Monkenbusch" w:date="2016-11-18T10:51:00Z">
                  <w:rPr>
                    <w:rFonts w:ascii="Courier New" w:hAnsi="Courier New" w:cs="Courier New"/>
                    <w:b/>
                    <w:bCs/>
                    <w:i/>
                    <w:iCs/>
                    <w:sz w:val="18"/>
                    <w:szCs w:val="18"/>
                    <w:shd w:val="clear" w:color="auto" w:fill="FFFF00"/>
                    <w:lang w:val="en-GB"/>
                  </w:rPr>
                </w:rPrChange>
              </w:rPr>
              <w:t>monitor</w:t>
            </w:r>
            <w:r w:rsidRPr="00C84EA9">
              <w:rPr>
                <w:rFonts w:ascii="Courier New" w:hAnsi="Courier New" w:cs="Courier New"/>
                <w:sz w:val="18"/>
                <w:szCs w:val="18"/>
                <w:lang w:val="en-GB"/>
                <w:rPrChange w:id="1942" w:author="Michael Monkenbusch" w:date="2016-11-18T10:51:00Z">
                  <w:rPr>
                    <w:rFonts w:ascii="Courier New" w:hAnsi="Courier New" w:cs="Courier New"/>
                    <w:sz w:val="18"/>
                    <w:szCs w:val="18"/>
                    <w:lang w:val="en-GB"/>
                  </w:rPr>
                </w:rPrChange>
              </w:rPr>
              <w:t>.</w:t>
            </w:r>
          </w:p>
        </w:tc>
      </w:tr>
      <w:tr w:rsidR="006E2AB8" w:rsidRPr="00C84EA9" w:rsidTr="00A907AF">
        <w:trPr>
          <w:divId w:val="526019186"/>
          <w:tblCellSpacing w:w="0" w:type="dxa"/>
          <w:ins w:id="1943" w:author="Michael Monkenbusch" w:date="2015-11-25T21:01:00Z"/>
        </w:trPr>
        <w:tc>
          <w:tcPr>
            <w:tcW w:w="1288" w:type="dxa"/>
            <w:tcBorders>
              <w:top w:val="outset" w:sz="6" w:space="0" w:color="000000"/>
              <w:left w:val="outset" w:sz="6" w:space="0" w:color="000000"/>
              <w:bottom w:val="outset" w:sz="6" w:space="0" w:color="000000"/>
              <w:right w:val="outset" w:sz="6" w:space="0" w:color="000000"/>
            </w:tcBorders>
            <w:shd w:val="clear" w:color="auto" w:fill="FFFF99"/>
          </w:tcPr>
          <w:p w:rsidR="006E2AB8" w:rsidRPr="00C84EA9" w:rsidRDefault="006E2AB8" w:rsidP="00762453">
            <w:pPr>
              <w:pStyle w:val="western"/>
              <w:spacing w:before="0" w:beforeAutospacing="0" w:after="0"/>
              <w:rPr>
                <w:ins w:id="1944" w:author="Michael Monkenbusch" w:date="2015-11-25T21:01:00Z"/>
                <w:lang w:val="en-GB"/>
                <w:rPrChange w:id="1945" w:author="Michael Monkenbusch" w:date="2016-11-18T10:51:00Z">
                  <w:rPr>
                    <w:ins w:id="1946" w:author="Michael Monkenbusch" w:date="2015-11-25T21:01:00Z"/>
                    <w:lang w:val="en-GB"/>
                  </w:rPr>
                </w:rPrChange>
              </w:rPr>
            </w:pPr>
            <w:ins w:id="1947" w:author="Michael Monkenbusch" w:date="2015-11-25T21:01:00Z">
              <w:r w:rsidRPr="00C84EA9">
                <w:rPr>
                  <w:rFonts w:ascii="Helvetica" w:hAnsi="Helvetica" w:cs="Helvetica"/>
                  <w:b/>
                  <w:bCs/>
                  <w:lang w:val="en-GB"/>
                  <w:rPrChange w:id="1948" w:author="Michael Monkenbusch" w:date="2016-11-18T10:51:00Z">
                    <w:rPr>
                      <w:rFonts w:ascii="Helvetica" w:hAnsi="Helvetica" w:cs="Helvetica"/>
                      <w:b/>
                      <w:bCs/>
                      <w:lang w:val="en-GB"/>
                    </w:rPr>
                  </w:rPrChange>
                </w:rPr>
                <w:t>average</w:t>
              </w:r>
            </w:ins>
          </w:p>
        </w:tc>
        <w:tc>
          <w:tcPr>
            <w:tcW w:w="7952" w:type="dxa"/>
            <w:tcBorders>
              <w:top w:val="outset" w:sz="6" w:space="0" w:color="000000"/>
              <w:left w:val="outset" w:sz="6" w:space="0" w:color="000000"/>
              <w:bottom w:val="outset" w:sz="6" w:space="0" w:color="000000"/>
              <w:right w:val="outset" w:sz="6" w:space="0" w:color="000000"/>
            </w:tcBorders>
            <w:shd w:val="clear" w:color="auto" w:fill="FFFF99"/>
          </w:tcPr>
          <w:p w:rsidR="006E2AB8" w:rsidRPr="00C84EA9" w:rsidRDefault="006E2AB8" w:rsidP="00762453">
            <w:pPr>
              <w:pStyle w:val="western"/>
              <w:spacing w:before="0" w:beforeAutospacing="0" w:after="0"/>
              <w:rPr>
                <w:ins w:id="1949" w:author="Michael Monkenbusch" w:date="2015-11-25T21:01:00Z"/>
                <w:lang w:val="en-GB"/>
                <w:rPrChange w:id="1950" w:author="Michael Monkenbusch" w:date="2016-11-18T10:51:00Z">
                  <w:rPr>
                    <w:ins w:id="1951" w:author="Michael Monkenbusch" w:date="2015-11-25T21:01:00Z"/>
                    <w:lang w:val="en-GB"/>
                  </w:rPr>
                </w:rPrChange>
              </w:rPr>
            </w:pPr>
            <w:ins w:id="1952" w:author="Michael Monkenbusch" w:date="2015-11-25T21:01:00Z">
              <w:r w:rsidRPr="00C84EA9">
                <w:rPr>
                  <w:rFonts w:ascii="Helvetica" w:hAnsi="Helvetica" w:cs="Helvetica"/>
                  <w:b/>
                  <w:bCs/>
                  <w:lang w:val="en-GB"/>
                  <w:rPrChange w:id="1953" w:author="Michael Monkenbusch" w:date="2016-11-18T10:51:00Z">
                    <w:rPr>
                      <w:rFonts w:ascii="Helvetica" w:hAnsi="Helvetica" w:cs="Helvetica"/>
                      <w:b/>
                      <w:bCs/>
                      <w:lang w:val="en-GB"/>
                    </w:rPr>
                  </w:rPrChange>
                </w:rPr>
                <w:t>xcatch</w:t>
              </w:r>
            </w:ins>
            <w:ins w:id="1954" w:author="Michael Monkenbusch" w:date="2015-11-25T21:02:00Z">
              <w:r w:rsidRPr="00C84EA9">
                <w:rPr>
                  <w:rFonts w:ascii="Helvetica" w:hAnsi="Helvetica" w:cs="Helvetica"/>
                  <w:b/>
                  <w:bCs/>
                  <w:lang w:val="en-GB"/>
                  <w:rPrChange w:id="1955" w:author="Michael Monkenbusch" w:date="2016-11-18T10:51:00Z">
                    <w:rPr>
                      <w:rFonts w:ascii="Helvetica" w:hAnsi="Helvetica" w:cs="Helvetica"/>
                      <w:b/>
                      <w:bCs/>
                      <w:lang w:val="en-GB"/>
                    </w:rPr>
                  </w:rPrChange>
                </w:rPr>
                <w:t xml:space="preserve"> &lt;dx&gt;</w:t>
              </w:r>
            </w:ins>
          </w:p>
        </w:tc>
      </w:tr>
      <w:tr w:rsidR="006E2AB8" w:rsidRPr="00C84EA9" w:rsidTr="00A907AF">
        <w:trPr>
          <w:divId w:val="526019186"/>
          <w:tblCellSpacing w:w="0" w:type="dxa"/>
          <w:ins w:id="1956" w:author="Michael Monkenbusch" w:date="2015-11-25T21:01:00Z"/>
        </w:trPr>
        <w:tc>
          <w:tcPr>
            <w:tcW w:w="1288" w:type="dxa"/>
            <w:tcBorders>
              <w:top w:val="outset" w:sz="6" w:space="0" w:color="000000"/>
              <w:left w:val="outset" w:sz="6" w:space="0" w:color="000000"/>
              <w:bottom w:val="outset" w:sz="6" w:space="0" w:color="000000"/>
              <w:right w:val="outset" w:sz="6" w:space="0" w:color="000000"/>
            </w:tcBorders>
          </w:tcPr>
          <w:p w:rsidR="006E2AB8" w:rsidRPr="00C84EA9" w:rsidRDefault="006E2AB8" w:rsidP="00762453">
            <w:pPr>
              <w:pStyle w:val="western"/>
              <w:spacing w:before="0" w:beforeAutospacing="0" w:after="0"/>
              <w:rPr>
                <w:ins w:id="1957" w:author="Michael Monkenbusch" w:date="2015-11-25T21:01:00Z"/>
                <w:lang w:val="en-GB"/>
                <w:rPrChange w:id="1958" w:author="Michael Monkenbusch" w:date="2016-11-18T10:51:00Z">
                  <w:rPr>
                    <w:ins w:id="1959" w:author="Michael Monkenbusch" w:date="2015-11-25T21:01:00Z"/>
                    <w:lang w:val="en-GB"/>
                  </w:rPr>
                </w:rPrChange>
              </w:rPr>
            </w:pPr>
          </w:p>
        </w:tc>
        <w:tc>
          <w:tcPr>
            <w:tcW w:w="7952" w:type="dxa"/>
            <w:tcBorders>
              <w:top w:val="outset" w:sz="6" w:space="0" w:color="000000"/>
              <w:left w:val="outset" w:sz="6" w:space="0" w:color="000000"/>
              <w:bottom w:val="outset" w:sz="6" w:space="0" w:color="000000"/>
              <w:right w:val="outset" w:sz="6" w:space="0" w:color="000000"/>
            </w:tcBorders>
          </w:tcPr>
          <w:p w:rsidR="006E2AB8" w:rsidRPr="00C84EA9" w:rsidRDefault="006E2AB8" w:rsidP="00762453">
            <w:pPr>
              <w:pStyle w:val="StandardWeb"/>
              <w:spacing w:before="0" w:beforeAutospacing="0" w:after="0"/>
              <w:rPr>
                <w:ins w:id="1960" w:author="Michael Monkenbusch" w:date="2015-11-25T21:01:00Z"/>
                <w:lang w:val="en-GB"/>
                <w:rPrChange w:id="1961" w:author="Michael Monkenbusch" w:date="2016-11-18T10:51:00Z">
                  <w:rPr>
                    <w:ins w:id="1962" w:author="Michael Monkenbusch" w:date="2015-11-25T21:01:00Z"/>
                    <w:lang w:val="en-GB"/>
                  </w:rPr>
                </w:rPrChange>
              </w:rPr>
            </w:pPr>
            <w:ins w:id="1963" w:author="Michael Monkenbusch" w:date="2015-11-25T21:01:00Z">
              <w:r w:rsidRPr="00C84EA9">
                <w:rPr>
                  <w:sz w:val="18"/>
                  <w:szCs w:val="18"/>
                  <w:lang w:val="en-GB"/>
                  <w:rPrChange w:id="1964" w:author="Michael Monkenbusch" w:date="2016-11-18T10:51:00Z">
                    <w:rPr>
                      <w:sz w:val="18"/>
                      <w:szCs w:val="18"/>
                      <w:lang w:val="en-GB"/>
                    </w:rPr>
                  </w:rPrChange>
                </w:rPr>
                <w:t>error weighted average of different selected records, xcatch is the relative distance below which the data points are combined. Typical use: select all q &lt;qx&gt;; average</w:t>
              </w:r>
            </w:ins>
          </w:p>
        </w:tc>
      </w:tr>
      <w:tr w:rsidR="000C424B" w:rsidRPr="00C84EA9" w:rsidTr="00A907AF">
        <w:trPr>
          <w:divId w:val="526019186"/>
          <w:tblCellSpacing w:w="0" w:type="dxa"/>
        </w:trPr>
        <w:tc>
          <w:tcPr>
            <w:tcW w:w="1288" w:type="dxa"/>
            <w:tcBorders>
              <w:top w:val="outset" w:sz="6" w:space="0" w:color="000000"/>
              <w:left w:val="outset" w:sz="6" w:space="0" w:color="000000"/>
              <w:bottom w:val="outset" w:sz="6" w:space="0" w:color="000000"/>
              <w:right w:val="outset" w:sz="6" w:space="0" w:color="000000"/>
            </w:tcBorders>
            <w:shd w:val="clear" w:color="auto" w:fill="FFFF99"/>
          </w:tcPr>
          <w:p w:rsidR="000C424B" w:rsidRPr="00C84EA9" w:rsidRDefault="000C424B" w:rsidP="00215AF7">
            <w:pPr>
              <w:pStyle w:val="western"/>
              <w:spacing w:before="0" w:beforeAutospacing="0" w:after="0"/>
              <w:rPr>
                <w:lang w:val="en-GB"/>
                <w:rPrChange w:id="1965" w:author="Michael Monkenbusch" w:date="2016-11-18T10:51:00Z">
                  <w:rPr>
                    <w:lang w:val="en-GB"/>
                  </w:rPr>
                </w:rPrChange>
              </w:rPr>
            </w:pPr>
            <w:r w:rsidRPr="00C84EA9">
              <w:rPr>
                <w:rFonts w:ascii="Helvetica" w:hAnsi="Helvetica" w:cs="Helvetica"/>
                <w:b/>
                <w:bCs/>
                <w:lang w:val="en-GB"/>
                <w:rPrChange w:id="1966" w:author="Michael Monkenbusch" w:date="2016-11-18T10:51:00Z">
                  <w:rPr>
                    <w:rFonts w:ascii="Helvetica" w:hAnsi="Helvetica" w:cs="Helvetica"/>
                    <w:b/>
                    <w:bCs/>
                    <w:lang w:val="en-GB"/>
                  </w:rPr>
                </w:rPrChange>
              </w:rPr>
              <w:t>fun</w:t>
            </w:r>
          </w:p>
        </w:tc>
        <w:tc>
          <w:tcPr>
            <w:tcW w:w="7952" w:type="dxa"/>
            <w:tcBorders>
              <w:top w:val="outset" w:sz="6" w:space="0" w:color="000000"/>
              <w:left w:val="outset" w:sz="6" w:space="0" w:color="000000"/>
              <w:bottom w:val="outset" w:sz="6" w:space="0" w:color="000000"/>
              <w:right w:val="outset" w:sz="6" w:space="0" w:color="000000"/>
            </w:tcBorders>
            <w:shd w:val="clear" w:color="auto" w:fill="FFFF99"/>
          </w:tcPr>
          <w:p w:rsidR="000C424B" w:rsidRPr="00C84EA9" w:rsidRDefault="000C424B" w:rsidP="00215AF7">
            <w:pPr>
              <w:pStyle w:val="western"/>
              <w:spacing w:before="0" w:beforeAutospacing="0" w:after="0"/>
              <w:rPr>
                <w:lang w:val="en-GB"/>
                <w:rPrChange w:id="1967" w:author="Michael Monkenbusch" w:date="2016-11-18T10:51:00Z">
                  <w:rPr>
                    <w:lang w:val="en-GB"/>
                  </w:rPr>
                </w:rPrChange>
              </w:rPr>
            </w:pPr>
            <w:r w:rsidRPr="00C84EA9">
              <w:rPr>
                <w:rFonts w:ascii="Helvetica" w:hAnsi="Helvetica" w:cs="Helvetica"/>
                <w:lang w:val="en-GB"/>
                <w:rPrChange w:id="1968" w:author="Michael Monkenbusch" w:date="2016-11-18T10:51:00Z">
                  <w:rPr>
                    <w:rFonts w:ascii="Helvetica" w:hAnsi="Helvetica" w:cs="Helvetica"/>
                    <w:lang w:val="en-GB"/>
                  </w:rPr>
                </w:rPrChange>
              </w:rPr>
              <w:t>function [&lt;value&gt;]</w:t>
            </w:r>
          </w:p>
        </w:tc>
      </w:tr>
      <w:tr w:rsidR="000C424B" w:rsidRPr="00C84EA9" w:rsidTr="00A907AF">
        <w:trPr>
          <w:divId w:val="526019186"/>
          <w:tblCellSpacing w:w="0" w:type="dxa"/>
        </w:trPr>
        <w:tc>
          <w:tcPr>
            <w:tcW w:w="1288"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rPr>
                <w:lang w:val="en-GB"/>
                <w:rPrChange w:id="1969" w:author="Michael Monkenbusch" w:date="2016-11-18T10:51:00Z">
                  <w:rPr>
                    <w:lang w:val="en-GB"/>
                  </w:rPr>
                </w:rPrChange>
              </w:rPr>
            </w:pPr>
          </w:p>
        </w:tc>
        <w:tc>
          <w:tcPr>
            <w:tcW w:w="7952"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rPr>
                <w:lang w:val="en-GB"/>
                <w:rPrChange w:id="1970" w:author="Michael Monkenbusch" w:date="2016-11-18T10:51:00Z">
                  <w:rPr>
                    <w:lang w:val="en-GB"/>
                  </w:rPr>
                </w:rPrChange>
              </w:rPr>
            </w:pPr>
            <w:r w:rsidRPr="00C84EA9">
              <w:rPr>
                <w:sz w:val="18"/>
                <w:szCs w:val="18"/>
                <w:lang w:val="en-GB"/>
                <w:rPrChange w:id="1971" w:author="Michael Monkenbusch" w:date="2016-11-18T10:51:00Z">
                  <w:rPr>
                    <w:sz w:val="18"/>
                    <w:szCs w:val="18"/>
                    <w:lang w:val="en-GB"/>
                  </w:rPr>
                </w:rPrChange>
              </w:rPr>
              <w:t xml:space="preserve">applies a function to </w:t>
            </w:r>
            <w:r w:rsidRPr="00C84EA9">
              <w:rPr>
                <w:rFonts w:ascii="Helvetica" w:hAnsi="Helvetica" w:cs="Helvetica"/>
                <w:sz w:val="18"/>
                <w:szCs w:val="18"/>
                <w:lang w:val="en-GB"/>
                <w:rPrChange w:id="1972" w:author="Michael Monkenbusch" w:date="2016-11-18T10:51:00Z">
                  <w:rPr>
                    <w:rFonts w:ascii="Helvetica" w:hAnsi="Helvetica" w:cs="Helvetica"/>
                    <w:sz w:val="18"/>
                    <w:szCs w:val="18"/>
                    <w:lang w:val="en-GB"/>
                  </w:rPr>
                </w:rPrChange>
              </w:rPr>
              <w:t>x</w:t>
            </w:r>
            <w:r w:rsidRPr="00C84EA9">
              <w:rPr>
                <w:sz w:val="18"/>
                <w:szCs w:val="18"/>
                <w:lang w:val="en-GB"/>
                <w:rPrChange w:id="1973" w:author="Michael Monkenbusch" w:date="2016-11-18T10:51:00Z">
                  <w:rPr>
                    <w:sz w:val="18"/>
                    <w:szCs w:val="18"/>
                    <w:lang w:val="en-GB"/>
                  </w:rPr>
                </w:rPrChange>
              </w:rPr>
              <w:t xml:space="preserve"> or </w:t>
            </w:r>
            <w:r w:rsidRPr="00C84EA9">
              <w:rPr>
                <w:rFonts w:ascii="Helvetica" w:hAnsi="Helvetica" w:cs="Helvetica"/>
                <w:sz w:val="18"/>
                <w:szCs w:val="18"/>
                <w:lang w:val="en-GB"/>
                <w:rPrChange w:id="1974" w:author="Michael Monkenbusch" w:date="2016-11-18T10:51:00Z">
                  <w:rPr>
                    <w:rFonts w:ascii="Helvetica" w:hAnsi="Helvetica" w:cs="Helvetica"/>
                    <w:sz w:val="18"/>
                    <w:szCs w:val="18"/>
                    <w:lang w:val="en-GB"/>
                  </w:rPr>
                </w:rPrChange>
              </w:rPr>
              <w:t>y</w:t>
            </w:r>
            <w:r w:rsidRPr="00C84EA9">
              <w:rPr>
                <w:sz w:val="18"/>
                <w:szCs w:val="18"/>
                <w:lang w:val="en-GB"/>
                <w:rPrChange w:id="1975" w:author="Michael Monkenbusch" w:date="2016-11-18T10:51:00Z">
                  <w:rPr>
                    <w:sz w:val="18"/>
                    <w:szCs w:val="18"/>
                    <w:lang w:val="en-GB"/>
                  </w:rPr>
                </w:rPrChange>
              </w:rPr>
              <w:t xml:space="preserve">-values f selected data records. See also: </w:t>
            </w:r>
            <w:r w:rsidRPr="00C84EA9">
              <w:rPr>
                <w:rFonts w:ascii="Helvetica" w:hAnsi="Helvetica" w:cs="Helvetica"/>
                <w:b/>
                <w:bCs/>
                <w:sz w:val="18"/>
                <w:szCs w:val="18"/>
                <w:shd w:val="clear" w:color="auto" w:fill="FFFF00"/>
                <w:lang w:val="en-GB"/>
                <w:rPrChange w:id="1976" w:author="Michael Monkenbusch" w:date="2016-11-18T10:51:00Z">
                  <w:rPr>
                    <w:rFonts w:ascii="Helvetica" w:hAnsi="Helvetica" w:cs="Helvetica"/>
                    <w:b/>
                    <w:bCs/>
                    <w:sz w:val="18"/>
                    <w:szCs w:val="18"/>
                    <w:shd w:val="clear" w:color="auto" w:fill="FFFF00"/>
                    <w:lang w:val="en-GB"/>
                  </w:rPr>
                </w:rPrChange>
              </w:rPr>
              <w:t>xformel</w:t>
            </w:r>
            <w:r w:rsidRPr="00C84EA9">
              <w:rPr>
                <w:sz w:val="18"/>
                <w:szCs w:val="18"/>
                <w:lang w:val="en-GB"/>
                <w:rPrChange w:id="1977" w:author="Michael Monkenbusch" w:date="2016-11-18T10:51:00Z">
                  <w:rPr>
                    <w:sz w:val="18"/>
                    <w:szCs w:val="18"/>
                    <w:lang w:val="en-GB"/>
                  </w:rPr>
                </w:rPrChange>
              </w:rPr>
              <w:t xml:space="preserve"> and </w:t>
            </w:r>
            <w:r w:rsidRPr="00C84EA9">
              <w:rPr>
                <w:rFonts w:ascii="Helvetica" w:hAnsi="Helvetica" w:cs="Helvetica"/>
                <w:b/>
                <w:bCs/>
                <w:sz w:val="18"/>
                <w:szCs w:val="18"/>
                <w:shd w:val="clear" w:color="auto" w:fill="FFFF00"/>
                <w:lang w:val="en-GB"/>
                <w:rPrChange w:id="1978" w:author="Michael Monkenbusch" w:date="2016-11-18T10:51:00Z">
                  <w:rPr>
                    <w:rFonts w:ascii="Helvetica" w:hAnsi="Helvetica" w:cs="Helvetica"/>
                    <w:b/>
                    <w:bCs/>
                    <w:sz w:val="18"/>
                    <w:szCs w:val="18"/>
                    <w:shd w:val="clear" w:color="auto" w:fill="FFFF00"/>
                    <w:lang w:val="en-GB"/>
                  </w:rPr>
                </w:rPrChange>
              </w:rPr>
              <w:t>yformel</w:t>
            </w:r>
            <w:r w:rsidRPr="00C84EA9">
              <w:rPr>
                <w:sz w:val="18"/>
                <w:szCs w:val="18"/>
                <w:lang w:val="en-GB"/>
                <w:rPrChange w:id="1979" w:author="Michael Monkenbusch" w:date="2016-11-18T10:51:00Z">
                  <w:rPr>
                    <w:sz w:val="18"/>
                    <w:szCs w:val="18"/>
                    <w:lang w:val="en-GB"/>
                  </w:rPr>
                </w:rPrChange>
              </w:rPr>
              <w:t xml:space="preserve"> as alternatives.</w:t>
            </w:r>
          </w:p>
          <w:p w:rsidR="000C424B" w:rsidRPr="00C84EA9" w:rsidRDefault="000C424B" w:rsidP="00215AF7">
            <w:pPr>
              <w:pStyle w:val="western"/>
              <w:spacing w:before="0" w:beforeAutospacing="0" w:after="0"/>
              <w:rPr>
                <w:lang w:val="en-GB"/>
                <w:rPrChange w:id="1980" w:author="Michael Monkenbusch" w:date="2016-11-18T10:51:00Z">
                  <w:rPr>
                    <w:lang w:val="en-GB"/>
                  </w:rPr>
                </w:rPrChange>
              </w:rPr>
            </w:pPr>
            <w:r w:rsidRPr="00C84EA9">
              <w:rPr>
                <w:rFonts w:ascii="Helvetica" w:hAnsi="Helvetica" w:cs="Helvetica"/>
                <w:sz w:val="18"/>
                <w:szCs w:val="18"/>
                <w:lang w:val="en-GB"/>
                <w:rPrChange w:id="1981" w:author="Michael Monkenbusch" w:date="2016-11-18T10:51:00Z">
                  <w:rPr>
                    <w:rFonts w:ascii="Helvetica" w:hAnsi="Helvetica" w:cs="Helvetica"/>
                    <w:sz w:val="18"/>
                    <w:szCs w:val="18"/>
                    <w:lang w:val="en-GB"/>
                  </w:rPr>
                </w:rPrChange>
              </w:rPr>
              <w:t>function</w:t>
            </w:r>
            <w:r w:rsidRPr="00C84EA9">
              <w:rPr>
                <w:sz w:val="18"/>
                <w:szCs w:val="18"/>
                <w:lang w:val="en-GB"/>
                <w:rPrChange w:id="1982" w:author="Michael Monkenbusch" w:date="2016-11-18T10:51:00Z">
                  <w:rPr>
                    <w:sz w:val="18"/>
                    <w:szCs w:val="18"/>
                    <w:lang w:val="en-GB"/>
                  </w:rPr>
                </w:rPrChange>
              </w:rPr>
              <w:t>:</w:t>
            </w:r>
          </w:p>
          <w:p w:rsidR="000C424B" w:rsidRPr="00C84EA9" w:rsidRDefault="000C424B" w:rsidP="00215AF7">
            <w:pPr>
              <w:pStyle w:val="StandardWeb"/>
              <w:spacing w:before="0" w:beforeAutospacing="0" w:after="0"/>
              <w:rPr>
                <w:lang w:val="en-GB"/>
                <w:rPrChange w:id="1983" w:author="Michael Monkenbusch" w:date="2016-11-18T10:51:00Z">
                  <w:rPr>
                    <w:lang w:val="en-GB"/>
                  </w:rPr>
                </w:rPrChange>
              </w:rPr>
            </w:pPr>
            <w:r w:rsidRPr="00C84EA9">
              <w:rPr>
                <w:rFonts w:ascii="Courier New" w:hAnsi="Courier New" w:cs="Courier New"/>
                <w:b/>
                <w:bCs/>
                <w:sz w:val="18"/>
                <w:szCs w:val="18"/>
                <w:lang w:val="en-GB"/>
                <w:rPrChange w:id="1984" w:author="Michael Monkenbusch" w:date="2016-11-18T10:51:00Z">
                  <w:rPr>
                    <w:rFonts w:ascii="Courier New" w:hAnsi="Courier New" w:cs="Courier New"/>
                    <w:b/>
                    <w:bCs/>
                    <w:sz w:val="18"/>
                    <w:szCs w:val="18"/>
                    <w:lang w:val="en-GB"/>
                  </w:rPr>
                </w:rPrChange>
              </w:rPr>
              <w:t xml:space="preserve">x : x ---&gt; x </w:t>
            </w:r>
          </w:p>
          <w:p w:rsidR="000C424B" w:rsidRPr="00C84EA9" w:rsidRDefault="000C424B" w:rsidP="00215AF7">
            <w:pPr>
              <w:pStyle w:val="StandardWeb"/>
              <w:spacing w:before="0" w:beforeAutospacing="0" w:after="0"/>
              <w:rPr>
                <w:lang w:val="en-GB"/>
                <w:rPrChange w:id="1985" w:author="Michael Monkenbusch" w:date="2016-11-18T10:51:00Z">
                  <w:rPr>
                    <w:lang w:val="en-GB"/>
                  </w:rPr>
                </w:rPrChange>
              </w:rPr>
            </w:pPr>
            <w:r w:rsidRPr="00C84EA9">
              <w:rPr>
                <w:rFonts w:ascii="Courier New" w:hAnsi="Courier New" w:cs="Courier New"/>
                <w:b/>
                <w:bCs/>
                <w:sz w:val="18"/>
                <w:szCs w:val="18"/>
                <w:lang w:val="en-GB"/>
                <w:rPrChange w:id="1986" w:author="Michael Monkenbusch" w:date="2016-11-18T10:51:00Z">
                  <w:rPr>
                    <w:rFonts w:ascii="Courier New" w:hAnsi="Courier New" w:cs="Courier New"/>
                    <w:b/>
                    <w:bCs/>
                    <w:sz w:val="18"/>
                    <w:szCs w:val="18"/>
                    <w:lang w:val="en-GB"/>
                  </w:rPr>
                </w:rPrChange>
              </w:rPr>
              <w:t xml:space="preserve">log(x) : ln(x) ---&gt; x </w:t>
            </w:r>
          </w:p>
          <w:p w:rsidR="000C424B" w:rsidRPr="00C84EA9" w:rsidRDefault="000C424B" w:rsidP="00215AF7">
            <w:pPr>
              <w:pStyle w:val="StandardWeb"/>
              <w:spacing w:before="0" w:beforeAutospacing="0" w:after="0"/>
              <w:rPr>
                <w:lang w:val="en-GB"/>
                <w:rPrChange w:id="1987" w:author="Michael Monkenbusch" w:date="2016-11-18T10:51:00Z">
                  <w:rPr>
                    <w:lang w:val="en-GB"/>
                  </w:rPr>
                </w:rPrChange>
              </w:rPr>
            </w:pPr>
            <w:r w:rsidRPr="00C84EA9">
              <w:rPr>
                <w:rFonts w:ascii="Courier New" w:hAnsi="Courier New" w:cs="Courier New"/>
                <w:b/>
                <w:bCs/>
                <w:sz w:val="18"/>
                <w:szCs w:val="18"/>
                <w:lang w:val="en-GB"/>
                <w:rPrChange w:id="1988" w:author="Michael Monkenbusch" w:date="2016-11-18T10:51:00Z">
                  <w:rPr>
                    <w:rFonts w:ascii="Courier New" w:hAnsi="Courier New" w:cs="Courier New"/>
                    <w:b/>
                    <w:bCs/>
                    <w:sz w:val="18"/>
                    <w:szCs w:val="18"/>
                    <w:lang w:val="en-GB"/>
                  </w:rPr>
                </w:rPrChange>
              </w:rPr>
              <w:t xml:space="preserve">exp(x) : exp(x) ---&gt; x </w:t>
            </w:r>
          </w:p>
          <w:p w:rsidR="000C424B" w:rsidRPr="00C84EA9" w:rsidRDefault="000C424B" w:rsidP="00215AF7">
            <w:pPr>
              <w:pStyle w:val="StandardWeb"/>
              <w:spacing w:before="0" w:beforeAutospacing="0" w:after="0"/>
              <w:rPr>
                <w:lang w:val="en-GB"/>
                <w:rPrChange w:id="1989" w:author="Michael Monkenbusch" w:date="2016-11-18T10:51:00Z">
                  <w:rPr>
                    <w:lang w:val="en-GB"/>
                  </w:rPr>
                </w:rPrChange>
              </w:rPr>
            </w:pPr>
            <w:r w:rsidRPr="00C84EA9">
              <w:rPr>
                <w:rFonts w:ascii="Courier New" w:hAnsi="Courier New" w:cs="Courier New"/>
                <w:b/>
                <w:bCs/>
                <w:sz w:val="18"/>
                <w:szCs w:val="18"/>
                <w:lang w:val="en-GB"/>
                <w:rPrChange w:id="1990" w:author="Michael Monkenbusch" w:date="2016-11-18T10:51:00Z">
                  <w:rPr>
                    <w:rFonts w:ascii="Courier New" w:hAnsi="Courier New" w:cs="Courier New"/>
                    <w:b/>
                    <w:bCs/>
                    <w:sz w:val="18"/>
                    <w:szCs w:val="18"/>
                    <w:lang w:val="en-GB"/>
                  </w:rPr>
                </w:rPrChange>
              </w:rPr>
              <w:t>x**2 : x</w:t>
            </w:r>
            <w:r w:rsidRPr="00C84EA9">
              <w:rPr>
                <w:rFonts w:ascii="Courier New" w:hAnsi="Courier New" w:cs="Courier New"/>
                <w:b/>
                <w:bCs/>
                <w:sz w:val="18"/>
                <w:szCs w:val="18"/>
                <w:vertAlign w:val="superscript"/>
                <w:lang w:val="en-GB"/>
                <w:rPrChange w:id="1991" w:author="Michael Monkenbusch" w:date="2016-11-18T10:51:00Z">
                  <w:rPr>
                    <w:rFonts w:ascii="Courier New" w:hAnsi="Courier New" w:cs="Courier New"/>
                    <w:b/>
                    <w:bCs/>
                    <w:sz w:val="18"/>
                    <w:szCs w:val="18"/>
                    <w:vertAlign w:val="superscript"/>
                    <w:lang w:val="en-GB"/>
                  </w:rPr>
                </w:rPrChange>
              </w:rPr>
              <w:t xml:space="preserve">2 </w:t>
            </w:r>
            <w:r w:rsidRPr="00C84EA9">
              <w:rPr>
                <w:rFonts w:ascii="Courier New" w:hAnsi="Courier New" w:cs="Courier New"/>
                <w:b/>
                <w:bCs/>
                <w:sz w:val="18"/>
                <w:szCs w:val="18"/>
                <w:lang w:val="en-GB"/>
                <w:rPrChange w:id="1992" w:author="Michael Monkenbusch" w:date="2016-11-18T10:51:00Z">
                  <w:rPr>
                    <w:rFonts w:ascii="Courier New" w:hAnsi="Courier New" w:cs="Courier New"/>
                    <w:b/>
                    <w:bCs/>
                    <w:sz w:val="18"/>
                    <w:szCs w:val="18"/>
                    <w:lang w:val="en-GB"/>
                  </w:rPr>
                </w:rPrChange>
              </w:rPr>
              <w:t xml:space="preserve">---&gt; x </w:t>
            </w:r>
          </w:p>
          <w:p w:rsidR="000C424B" w:rsidRPr="00C84EA9" w:rsidRDefault="000C424B" w:rsidP="00215AF7">
            <w:pPr>
              <w:pStyle w:val="StandardWeb"/>
              <w:spacing w:before="0" w:beforeAutospacing="0" w:after="0"/>
              <w:rPr>
                <w:lang w:val="en-GB"/>
                <w:rPrChange w:id="1993" w:author="Michael Monkenbusch" w:date="2016-11-18T10:51:00Z">
                  <w:rPr>
                    <w:lang w:val="en-GB"/>
                  </w:rPr>
                </w:rPrChange>
              </w:rPr>
            </w:pPr>
            <w:r w:rsidRPr="00C84EA9">
              <w:rPr>
                <w:rFonts w:ascii="Courier New" w:hAnsi="Courier New" w:cs="Courier New"/>
                <w:b/>
                <w:bCs/>
                <w:sz w:val="18"/>
                <w:szCs w:val="18"/>
                <w:lang w:val="en-GB"/>
                <w:rPrChange w:id="1994" w:author="Michael Monkenbusch" w:date="2016-11-18T10:51:00Z">
                  <w:rPr>
                    <w:rFonts w:ascii="Courier New" w:hAnsi="Courier New" w:cs="Courier New"/>
                    <w:b/>
                    <w:bCs/>
                    <w:sz w:val="18"/>
                    <w:szCs w:val="18"/>
                    <w:lang w:val="en-GB"/>
                  </w:rPr>
                </w:rPrChange>
              </w:rPr>
              <w:t xml:space="preserve">x* &lt;f1&gt; : x* f1 ---&gt; x </w:t>
            </w:r>
          </w:p>
          <w:p w:rsidR="000C424B" w:rsidRPr="00C84EA9" w:rsidRDefault="000C424B" w:rsidP="00215AF7">
            <w:pPr>
              <w:pStyle w:val="StandardWeb"/>
              <w:spacing w:before="0" w:beforeAutospacing="0" w:after="0"/>
              <w:rPr>
                <w:lang w:val="en-GB"/>
                <w:rPrChange w:id="1995" w:author="Michael Monkenbusch" w:date="2016-11-18T10:51:00Z">
                  <w:rPr>
                    <w:lang w:val="en-GB"/>
                  </w:rPr>
                </w:rPrChange>
              </w:rPr>
            </w:pPr>
            <w:r w:rsidRPr="00C84EA9">
              <w:rPr>
                <w:rFonts w:ascii="Courier New" w:hAnsi="Courier New" w:cs="Courier New"/>
                <w:b/>
                <w:bCs/>
                <w:sz w:val="18"/>
                <w:szCs w:val="18"/>
                <w:lang w:val="en-GB"/>
                <w:rPrChange w:id="1996" w:author="Michael Monkenbusch" w:date="2016-11-18T10:51:00Z">
                  <w:rPr>
                    <w:rFonts w:ascii="Courier New" w:hAnsi="Courier New" w:cs="Courier New"/>
                    <w:b/>
                    <w:bCs/>
                    <w:sz w:val="18"/>
                    <w:szCs w:val="18"/>
                    <w:lang w:val="en-GB"/>
                  </w:rPr>
                </w:rPrChange>
              </w:rPr>
              <w:t xml:space="preserve">x+ &lt;s1&gt; : x+ s1 ---&gt; x </w:t>
            </w:r>
          </w:p>
          <w:p w:rsidR="000C424B" w:rsidRPr="00C84EA9" w:rsidRDefault="000C424B" w:rsidP="00215AF7">
            <w:pPr>
              <w:pStyle w:val="StandardWeb"/>
              <w:spacing w:before="0" w:beforeAutospacing="0" w:after="0"/>
              <w:rPr>
                <w:lang w:val="en-GB"/>
                <w:rPrChange w:id="1997" w:author="Michael Monkenbusch" w:date="2016-11-18T10:51:00Z">
                  <w:rPr>
                    <w:lang w:val="en-GB"/>
                  </w:rPr>
                </w:rPrChange>
              </w:rPr>
            </w:pPr>
            <w:r w:rsidRPr="00C84EA9">
              <w:rPr>
                <w:rFonts w:ascii="Courier New" w:hAnsi="Courier New" w:cs="Courier New"/>
                <w:b/>
                <w:bCs/>
                <w:sz w:val="18"/>
                <w:szCs w:val="18"/>
                <w:lang w:val="en-GB"/>
                <w:rPrChange w:id="1998" w:author="Michael Monkenbusch" w:date="2016-11-18T10:51:00Z">
                  <w:rPr>
                    <w:rFonts w:ascii="Courier New" w:hAnsi="Courier New" w:cs="Courier New"/>
                    <w:b/>
                    <w:bCs/>
                    <w:sz w:val="18"/>
                    <w:szCs w:val="18"/>
                    <w:lang w:val="en-GB"/>
                  </w:rPr>
                </w:rPrChange>
              </w:rPr>
              <w:t xml:space="preserve">sqrt(x) : sqrt(x)---&gt; x </w:t>
            </w:r>
          </w:p>
          <w:p w:rsidR="00943A70" w:rsidRPr="00C84EA9" w:rsidRDefault="000C424B" w:rsidP="00215AF7">
            <w:pPr>
              <w:pStyle w:val="StandardWeb"/>
              <w:spacing w:before="0" w:beforeAutospacing="0" w:after="0"/>
              <w:rPr>
                <w:ins w:id="1999" w:author="Michael Monkenbusch" w:date="2016-01-11T09:01:00Z"/>
                <w:rFonts w:ascii="Courier New" w:hAnsi="Courier New" w:cs="Courier New"/>
                <w:b/>
                <w:bCs/>
                <w:sz w:val="18"/>
                <w:szCs w:val="18"/>
                <w:lang w:val="en-GB"/>
                <w:rPrChange w:id="2000" w:author="Michael Monkenbusch" w:date="2016-11-18T10:51:00Z">
                  <w:rPr>
                    <w:ins w:id="2001" w:author="Michael Monkenbusch" w:date="2016-01-11T09:01:00Z"/>
                    <w:rFonts w:ascii="Courier New" w:hAnsi="Courier New" w:cs="Courier New"/>
                    <w:b/>
                    <w:bCs/>
                    <w:sz w:val="18"/>
                    <w:szCs w:val="18"/>
                    <w:lang w:val="en-GB"/>
                  </w:rPr>
                </w:rPrChange>
              </w:rPr>
            </w:pPr>
            <w:r w:rsidRPr="00C84EA9">
              <w:rPr>
                <w:rFonts w:ascii="Courier New" w:hAnsi="Courier New" w:cs="Courier New"/>
                <w:b/>
                <w:bCs/>
                <w:sz w:val="18"/>
                <w:szCs w:val="18"/>
                <w:lang w:val="en-GB"/>
                <w:rPrChange w:id="2002" w:author="Michael Monkenbusch" w:date="2016-11-18T10:51:00Z">
                  <w:rPr>
                    <w:rFonts w:ascii="Courier New" w:hAnsi="Courier New" w:cs="Courier New"/>
                    <w:b/>
                    <w:bCs/>
                    <w:sz w:val="18"/>
                    <w:szCs w:val="18"/>
                    <w:lang w:val="en-GB"/>
                  </w:rPr>
                </w:rPrChange>
              </w:rPr>
              <w:t>rouse : q</w:t>
            </w:r>
            <w:r w:rsidRPr="00C84EA9">
              <w:rPr>
                <w:rFonts w:ascii="Courier New" w:hAnsi="Courier New" w:cs="Courier New"/>
                <w:b/>
                <w:bCs/>
                <w:sz w:val="18"/>
                <w:szCs w:val="18"/>
                <w:vertAlign w:val="superscript"/>
                <w:lang w:val="en-GB"/>
                <w:rPrChange w:id="2003" w:author="Michael Monkenbusch" w:date="2016-11-18T10:51:00Z">
                  <w:rPr>
                    <w:rFonts w:ascii="Courier New" w:hAnsi="Courier New" w:cs="Courier New"/>
                    <w:b/>
                    <w:bCs/>
                    <w:sz w:val="18"/>
                    <w:szCs w:val="18"/>
                    <w:vertAlign w:val="superscript"/>
                    <w:lang w:val="en-GB"/>
                  </w:rPr>
                </w:rPrChange>
              </w:rPr>
              <w:t>2</w:t>
            </w:r>
            <w:r w:rsidRPr="00C84EA9">
              <w:rPr>
                <w:rFonts w:ascii="Courier New" w:hAnsi="Courier New" w:cs="Courier New"/>
                <w:b/>
                <w:bCs/>
                <w:sz w:val="18"/>
                <w:szCs w:val="18"/>
                <w:lang w:val="en-GB"/>
                <w:rPrChange w:id="2004" w:author="Michael Monkenbusch" w:date="2016-11-18T10:51:00Z">
                  <w:rPr>
                    <w:rFonts w:ascii="Courier New" w:hAnsi="Courier New" w:cs="Courier New"/>
                    <w:b/>
                    <w:bCs/>
                    <w:sz w:val="18"/>
                    <w:szCs w:val="18"/>
                    <w:lang w:val="en-GB"/>
                  </w:rPr>
                </w:rPrChange>
              </w:rPr>
              <w:t>*</w:t>
            </w:r>
            <w:r w:rsidRPr="00C84EA9">
              <w:rPr>
                <w:rFonts w:ascii="Symbol" w:hAnsi="Symbol" w:cs="Courier New" w:hint="eastAsia"/>
                <w:b/>
                <w:bCs/>
                <w:sz w:val="18"/>
                <w:szCs w:val="18"/>
                <w:lang w:val="en-GB"/>
                <w:rPrChange w:id="2005" w:author="Michael Monkenbusch" w:date="2016-11-18T10:51:00Z">
                  <w:rPr>
                    <w:rFonts w:ascii="Symbol" w:hAnsi="Symbol" w:cs="Courier New" w:hint="eastAsia"/>
                    <w:b/>
                    <w:bCs/>
                    <w:sz w:val="18"/>
                    <w:szCs w:val="18"/>
                    <w:lang w:val="en-GB"/>
                  </w:rPr>
                </w:rPrChange>
              </w:rPr>
              <w:sym w:font="Symbol" w:char="00D6"/>
            </w:r>
            <w:r w:rsidRPr="00C84EA9">
              <w:rPr>
                <w:rFonts w:ascii="Courier New" w:hAnsi="Courier New" w:cs="Courier New"/>
                <w:b/>
                <w:bCs/>
                <w:sz w:val="18"/>
                <w:szCs w:val="18"/>
                <w:lang w:val="en-GB"/>
                <w:rPrChange w:id="2006" w:author="Michael Monkenbusch" w:date="2016-11-18T10:51:00Z">
                  <w:rPr>
                    <w:rFonts w:ascii="Courier New" w:hAnsi="Courier New" w:cs="Courier New"/>
                    <w:b/>
                    <w:bCs/>
                    <w:sz w:val="18"/>
                    <w:szCs w:val="18"/>
                    <w:lang w:val="en-GB"/>
                  </w:rPr>
                </w:rPrChange>
              </w:rPr>
              <w:t xml:space="preserve">(wl4*x) --&gt; </w:t>
            </w:r>
            <w:ins w:id="2007" w:author="Michael Monkenbusch" w:date="2016-01-11T09:14:00Z">
              <w:r w:rsidR="00943A70" w:rsidRPr="00C84EA9">
                <w:rPr>
                  <w:rFonts w:ascii="Courier New" w:hAnsi="Courier New" w:cs="Courier New"/>
                  <w:b/>
                  <w:bCs/>
                  <w:sz w:val="18"/>
                  <w:szCs w:val="18"/>
                  <w:lang w:val="en-GB"/>
                  <w:rPrChange w:id="2008" w:author="Michael Monkenbusch" w:date="2016-11-18T10:51:00Z">
                    <w:rPr>
                      <w:rFonts w:ascii="Courier New" w:hAnsi="Courier New" w:cs="Courier New"/>
                      <w:b/>
                      <w:bCs/>
                      <w:sz w:val="18"/>
                      <w:szCs w:val="18"/>
                      <w:lang w:val="en-GB"/>
                    </w:rPr>
                  </w:rPrChange>
                </w:rPr>
                <w:t xml:space="preserve">x </w:t>
              </w:r>
            </w:ins>
            <w:del w:id="2009" w:author="Michael Monkenbusch" w:date="2016-01-11T09:14:00Z">
              <w:r w:rsidRPr="00C84EA9" w:rsidDel="00943A70">
                <w:rPr>
                  <w:rFonts w:ascii="Courier New" w:hAnsi="Courier New" w:cs="Courier New"/>
                  <w:b/>
                  <w:bCs/>
                  <w:sz w:val="18"/>
                  <w:szCs w:val="18"/>
                  <w:lang w:val="en-GB"/>
                  <w:rPrChange w:id="2010" w:author="Michael Monkenbusch" w:date="2016-11-18T10:51:00Z">
                    <w:rPr>
                      <w:rFonts w:ascii="Courier New" w:hAnsi="Courier New" w:cs="Courier New"/>
                      <w:b/>
                      <w:bCs/>
                      <w:sz w:val="18"/>
                      <w:szCs w:val="18"/>
                      <w:lang w:val="en-GB"/>
                    </w:rPr>
                  </w:rPrChange>
                </w:rPr>
                <w:delText>x</w:delText>
              </w:r>
            </w:del>
            <w:del w:id="2011" w:author="Michael Monkenbusch" w:date="2016-01-11T08:59:00Z">
              <w:r w:rsidRPr="00C84EA9" w:rsidDel="00943A70">
                <w:rPr>
                  <w:rFonts w:ascii="Courier New" w:hAnsi="Courier New" w:cs="Courier New"/>
                  <w:b/>
                  <w:bCs/>
                  <w:sz w:val="18"/>
                  <w:szCs w:val="18"/>
                  <w:lang w:val="en-GB"/>
                  <w:rPrChange w:id="2012" w:author="Michael Monkenbusch" w:date="2016-11-18T10:51:00Z">
                    <w:rPr>
                      <w:rFonts w:ascii="Courier New" w:hAnsi="Courier New" w:cs="Courier New"/>
                      <w:b/>
                      <w:bCs/>
                      <w:sz w:val="18"/>
                      <w:szCs w:val="18"/>
                      <w:lang w:val="en-GB"/>
                    </w:rPr>
                  </w:rPrChange>
                </w:rPr>
                <w:delText xml:space="preserve"> </w:delText>
              </w:r>
            </w:del>
            <w:r w:rsidRPr="00C84EA9">
              <w:rPr>
                <w:rFonts w:ascii="Courier New" w:hAnsi="Courier New" w:cs="Courier New"/>
                <w:b/>
                <w:bCs/>
                <w:sz w:val="18"/>
                <w:szCs w:val="18"/>
                <w:lang w:val="en-GB"/>
                <w:rPrChange w:id="2013" w:author="Michael Monkenbusch" w:date="2016-11-18T10:51:00Z">
                  <w:rPr>
                    <w:rFonts w:ascii="Courier New" w:hAnsi="Courier New" w:cs="Courier New"/>
                    <w:b/>
                    <w:bCs/>
                    <w:sz w:val="18"/>
                    <w:szCs w:val="18"/>
                    <w:lang w:val="en-GB"/>
                  </w:rPr>
                </w:rPrChange>
              </w:rPr>
              <w:t>(q from parameter, wl4 from command or parameter)</w:t>
            </w:r>
            <w:ins w:id="2014" w:author="Michael Monkenbusch" w:date="2016-01-11T09:14:00Z">
              <w:r w:rsidR="002043F7" w:rsidRPr="00C84EA9">
                <w:rPr>
                  <w:rFonts w:ascii="Courier New" w:hAnsi="Courier New" w:cs="Courier New"/>
                  <w:b/>
                  <w:bCs/>
                  <w:sz w:val="18"/>
                  <w:szCs w:val="18"/>
                  <w:lang w:val="en-GB"/>
                  <w:rPrChange w:id="2015" w:author="Michael Monkenbusch" w:date="2016-11-18T10:51:00Z">
                    <w:rPr>
                      <w:rFonts w:ascii="Courier New" w:hAnsi="Courier New" w:cs="Courier New"/>
                      <w:b/>
                      <w:bCs/>
                      <w:sz w:val="18"/>
                      <w:szCs w:val="18"/>
                      <w:lang w:val="en-GB"/>
                    </w:rPr>
                  </w:rPrChange>
                </w:rPr>
                <w:t xml:space="preserve"> </w:t>
              </w:r>
            </w:ins>
            <w:ins w:id="2016" w:author="Michael Monkenbusch" w:date="2016-01-11T09:00:00Z">
              <w:r w:rsidR="00943A70" w:rsidRPr="00C84EA9">
                <w:rPr>
                  <w:rFonts w:ascii="Courier New" w:hAnsi="Courier New" w:cs="Courier New"/>
                  <w:b/>
                  <w:bCs/>
                  <w:sz w:val="18"/>
                  <w:szCs w:val="18"/>
                  <w:lang w:val="en-GB"/>
                  <w:rPrChange w:id="2017" w:author="Michael Monkenbusch" w:date="2016-11-18T10:51:00Z">
                    <w:rPr>
                      <w:rFonts w:ascii="Courier New" w:hAnsi="Courier New" w:cs="Courier New"/>
                      <w:b/>
                      <w:bCs/>
                      <w:sz w:val="18"/>
                      <w:szCs w:val="18"/>
                      <w:lang w:val="en-GB"/>
                    </w:rPr>
                  </w:rPrChange>
                </w:rPr>
                <w:t>Diffusion cor</w:t>
              </w:r>
            </w:ins>
            <w:ins w:id="2018" w:author="Michael Monkenbusch" w:date="2016-01-11T09:14:00Z">
              <w:r w:rsidR="002043F7" w:rsidRPr="00C84EA9">
                <w:rPr>
                  <w:rFonts w:ascii="Courier New" w:hAnsi="Courier New" w:cs="Courier New"/>
                  <w:b/>
                  <w:bCs/>
                  <w:sz w:val="18"/>
                  <w:szCs w:val="18"/>
                  <w:lang w:val="en-GB"/>
                  <w:rPrChange w:id="2019" w:author="Michael Monkenbusch" w:date="2016-11-18T10:51:00Z">
                    <w:rPr>
                      <w:rFonts w:ascii="Courier New" w:hAnsi="Courier New" w:cs="Courier New"/>
                      <w:b/>
                      <w:bCs/>
                      <w:sz w:val="18"/>
                      <w:szCs w:val="18"/>
                      <w:lang w:val="en-GB"/>
                    </w:rPr>
                  </w:rPrChange>
                </w:rPr>
                <w:t>r</w:t>
              </w:r>
            </w:ins>
            <w:ins w:id="2020" w:author="Michael Monkenbusch" w:date="2016-01-11T09:00:00Z">
              <w:r w:rsidR="00943A70" w:rsidRPr="00C84EA9">
                <w:rPr>
                  <w:rFonts w:ascii="Courier New" w:hAnsi="Courier New" w:cs="Courier New"/>
                  <w:b/>
                  <w:bCs/>
                  <w:sz w:val="18"/>
                  <w:szCs w:val="18"/>
                  <w:lang w:val="en-GB"/>
                  <w:rPrChange w:id="2021" w:author="Michael Monkenbusch" w:date="2016-11-18T10:51:00Z">
                    <w:rPr>
                      <w:rFonts w:ascii="Courier New" w:hAnsi="Courier New" w:cs="Courier New"/>
                      <w:b/>
                      <w:bCs/>
                      <w:sz w:val="18"/>
                      <w:szCs w:val="18"/>
                      <w:lang w:val="en-GB"/>
                    </w:rPr>
                  </w:rPrChange>
                </w:rPr>
                <w:t>ection see y-values below.</w:t>
              </w:r>
            </w:ins>
          </w:p>
          <w:p w:rsidR="00943A70" w:rsidRPr="00C84EA9" w:rsidRDefault="00943A70" w:rsidP="00215AF7">
            <w:pPr>
              <w:pStyle w:val="StandardWeb"/>
              <w:spacing w:before="0" w:beforeAutospacing="0" w:after="0"/>
              <w:rPr>
                <w:ins w:id="2022" w:author="Michael Monkenbusch" w:date="2016-01-11T09:04:00Z"/>
                <w:rFonts w:ascii="Courier New" w:hAnsi="Courier New" w:cs="Courier New"/>
                <w:b/>
                <w:bCs/>
                <w:sz w:val="18"/>
                <w:szCs w:val="18"/>
                <w:lang w:val="en-GB"/>
                <w:rPrChange w:id="2023" w:author="Michael Monkenbusch" w:date="2016-11-18T10:51:00Z">
                  <w:rPr>
                    <w:ins w:id="2024" w:author="Michael Monkenbusch" w:date="2016-01-11T09:04:00Z"/>
                    <w:rFonts w:ascii="Courier New" w:hAnsi="Courier New" w:cs="Courier New"/>
                    <w:b/>
                    <w:bCs/>
                    <w:sz w:val="18"/>
                    <w:szCs w:val="18"/>
                    <w:lang w:val="en-GB"/>
                  </w:rPr>
                </w:rPrChange>
              </w:rPr>
            </w:pPr>
          </w:p>
          <w:p w:rsidR="00943A70" w:rsidRPr="00C84EA9" w:rsidRDefault="00943A70" w:rsidP="00215AF7">
            <w:pPr>
              <w:pStyle w:val="StandardWeb"/>
              <w:spacing w:before="0" w:beforeAutospacing="0" w:after="0"/>
              <w:rPr>
                <w:lang w:val="en-GB"/>
                <w:rPrChange w:id="2025" w:author="Michael Monkenbusch" w:date="2016-11-18T10:51:00Z">
                  <w:rPr>
                    <w:lang w:val="en-GB"/>
                  </w:rPr>
                </w:rPrChange>
              </w:rPr>
            </w:pPr>
            <w:ins w:id="2026" w:author="Michael Monkenbusch" w:date="2016-01-11T09:00:00Z">
              <w:r w:rsidRPr="00C84EA9">
                <w:rPr>
                  <w:rFonts w:ascii="Courier New" w:hAnsi="Courier New" w:cs="Courier New"/>
                  <w:b/>
                  <w:bCs/>
                  <w:sz w:val="18"/>
                  <w:szCs w:val="18"/>
                  <w:lang w:val="en-GB"/>
                  <w:rPrChange w:id="2027" w:author="Michael Monkenbusch" w:date="2016-11-18T10:51:00Z">
                    <w:rPr>
                      <w:rFonts w:ascii="Courier New" w:hAnsi="Courier New" w:cs="Courier New"/>
                      <w:b/>
                      <w:bCs/>
                      <w:sz w:val="18"/>
                      <w:szCs w:val="18"/>
                      <w:lang w:val="en-GB"/>
                    </w:rPr>
                  </w:rPrChange>
                </w:rPr>
                <w:t xml:space="preserve"> </w:t>
              </w:r>
            </w:ins>
          </w:p>
          <w:p w:rsidR="000C424B" w:rsidRPr="00C84EA9" w:rsidRDefault="000C424B" w:rsidP="00215AF7">
            <w:pPr>
              <w:pStyle w:val="StandardWeb"/>
              <w:spacing w:before="0" w:beforeAutospacing="0" w:after="0"/>
              <w:rPr>
                <w:lang w:val="en-GB"/>
                <w:rPrChange w:id="2028" w:author="Michael Monkenbusch" w:date="2016-11-18T10:51:00Z">
                  <w:rPr>
                    <w:lang w:val="en-GB"/>
                  </w:rPr>
                </w:rPrChange>
              </w:rPr>
            </w:pPr>
            <w:r w:rsidRPr="00C84EA9">
              <w:rPr>
                <w:rFonts w:ascii="Courier New" w:hAnsi="Courier New" w:cs="Courier New"/>
                <w:b/>
                <w:bCs/>
                <w:sz w:val="18"/>
                <w:szCs w:val="18"/>
                <w:lang w:val="en-GB"/>
                <w:rPrChange w:id="2029" w:author="Michael Monkenbusch" w:date="2016-11-18T10:51:00Z">
                  <w:rPr>
                    <w:rFonts w:ascii="Courier New" w:hAnsi="Courier New" w:cs="Courier New"/>
                    <w:b/>
                    <w:bCs/>
                    <w:sz w:val="18"/>
                    <w:szCs w:val="18"/>
                    <w:lang w:val="en-GB"/>
                  </w:rPr>
                </w:rPrChange>
              </w:rPr>
              <w:t>zimm : (q**3*kT/(6*pi*eta)*x)**(2/3) --&gt; x (q, temp, eta_solv from parameter, or command)</w:t>
            </w:r>
          </w:p>
          <w:p w:rsidR="000C424B" w:rsidRPr="00C84EA9" w:rsidRDefault="000C424B" w:rsidP="00215AF7">
            <w:pPr>
              <w:pStyle w:val="StandardWeb"/>
              <w:spacing w:before="0" w:beforeAutospacing="0" w:after="0"/>
              <w:rPr>
                <w:lang w:val="en-GB"/>
                <w:rPrChange w:id="2030" w:author="Michael Monkenbusch" w:date="2016-11-18T10:51:00Z">
                  <w:rPr>
                    <w:lang w:val="en-GB"/>
                  </w:rPr>
                </w:rPrChange>
              </w:rPr>
            </w:pPr>
          </w:p>
          <w:p w:rsidR="000C424B" w:rsidRPr="00C84EA9" w:rsidRDefault="000C424B" w:rsidP="00215AF7">
            <w:pPr>
              <w:pStyle w:val="StandardWeb"/>
              <w:spacing w:before="0" w:beforeAutospacing="0" w:after="0"/>
              <w:rPr>
                <w:lang w:val="es-ES_tradnl"/>
                <w:rPrChange w:id="2031" w:author="Michael Monkenbusch" w:date="2016-11-18T10:51:00Z">
                  <w:rPr>
                    <w:lang w:val="es-ES_tradnl"/>
                  </w:rPr>
                </w:rPrChange>
              </w:rPr>
            </w:pPr>
            <w:r w:rsidRPr="00C84EA9">
              <w:rPr>
                <w:rFonts w:ascii="Courier New" w:hAnsi="Courier New" w:cs="Courier New"/>
                <w:b/>
                <w:bCs/>
                <w:sz w:val="18"/>
                <w:szCs w:val="18"/>
                <w:lang w:val="es-ES_tradnl"/>
                <w:rPrChange w:id="2032" w:author="Michael Monkenbusch" w:date="2016-11-18T10:51:00Z">
                  <w:rPr>
                    <w:rFonts w:ascii="Courier New" w:hAnsi="Courier New" w:cs="Courier New"/>
                    <w:b/>
                    <w:bCs/>
                    <w:sz w:val="18"/>
                    <w:szCs w:val="18"/>
                    <w:lang w:val="es-ES_tradnl"/>
                  </w:rPr>
                </w:rPrChange>
              </w:rPr>
              <w:t xml:space="preserve">y : y ---&gt; y </w:t>
            </w:r>
          </w:p>
          <w:p w:rsidR="000C424B" w:rsidRPr="00C84EA9" w:rsidRDefault="000C424B" w:rsidP="00215AF7">
            <w:pPr>
              <w:pStyle w:val="StandardWeb"/>
              <w:spacing w:before="0" w:beforeAutospacing="0" w:after="0"/>
              <w:rPr>
                <w:lang w:val="es-ES_tradnl"/>
                <w:rPrChange w:id="2033" w:author="Michael Monkenbusch" w:date="2016-11-18T10:51:00Z">
                  <w:rPr>
                    <w:lang w:val="es-ES_tradnl"/>
                  </w:rPr>
                </w:rPrChange>
              </w:rPr>
            </w:pPr>
            <w:r w:rsidRPr="00C84EA9">
              <w:rPr>
                <w:rFonts w:ascii="Courier New" w:hAnsi="Courier New" w:cs="Courier New"/>
                <w:b/>
                <w:bCs/>
                <w:sz w:val="18"/>
                <w:szCs w:val="18"/>
                <w:lang w:val="es-ES_tradnl"/>
                <w:rPrChange w:id="2034" w:author="Michael Monkenbusch" w:date="2016-11-18T10:51:00Z">
                  <w:rPr>
                    <w:rFonts w:ascii="Courier New" w:hAnsi="Courier New" w:cs="Courier New"/>
                    <w:b/>
                    <w:bCs/>
                    <w:sz w:val="18"/>
                    <w:szCs w:val="18"/>
                    <w:lang w:val="es-ES_tradnl"/>
                  </w:rPr>
                </w:rPrChange>
              </w:rPr>
              <w:t xml:space="preserve">log(y) : ln(y) ---&gt; y </w:t>
            </w:r>
          </w:p>
          <w:p w:rsidR="000C424B" w:rsidRPr="00C84EA9" w:rsidRDefault="000C424B" w:rsidP="00215AF7">
            <w:pPr>
              <w:pStyle w:val="StandardWeb"/>
              <w:spacing w:before="0" w:beforeAutospacing="0" w:after="0"/>
              <w:rPr>
                <w:lang w:val="es-ES_tradnl"/>
                <w:rPrChange w:id="2035" w:author="Michael Monkenbusch" w:date="2016-11-18T10:51:00Z">
                  <w:rPr>
                    <w:lang w:val="es-ES_tradnl"/>
                  </w:rPr>
                </w:rPrChange>
              </w:rPr>
            </w:pPr>
            <w:r w:rsidRPr="00C84EA9">
              <w:rPr>
                <w:rFonts w:ascii="Courier New" w:hAnsi="Courier New" w:cs="Courier New"/>
                <w:b/>
                <w:bCs/>
                <w:sz w:val="18"/>
                <w:szCs w:val="18"/>
                <w:lang w:val="es-ES_tradnl"/>
                <w:rPrChange w:id="2036" w:author="Michael Monkenbusch" w:date="2016-11-18T10:51:00Z">
                  <w:rPr>
                    <w:rFonts w:ascii="Courier New" w:hAnsi="Courier New" w:cs="Courier New"/>
                    <w:b/>
                    <w:bCs/>
                    <w:sz w:val="18"/>
                    <w:szCs w:val="18"/>
                    <w:lang w:val="es-ES_tradnl"/>
                  </w:rPr>
                </w:rPrChange>
              </w:rPr>
              <w:t xml:space="preserve">exp(y) : exp(y) ---&gt; y </w:t>
            </w:r>
          </w:p>
          <w:p w:rsidR="000C424B" w:rsidRPr="00C84EA9" w:rsidRDefault="000C424B" w:rsidP="00215AF7">
            <w:pPr>
              <w:pStyle w:val="StandardWeb"/>
              <w:spacing w:before="0" w:beforeAutospacing="0" w:after="0"/>
              <w:rPr>
                <w:lang w:val="es-ES_tradnl"/>
                <w:rPrChange w:id="2037" w:author="Michael Monkenbusch" w:date="2016-11-18T10:51:00Z">
                  <w:rPr>
                    <w:lang w:val="es-ES_tradnl"/>
                  </w:rPr>
                </w:rPrChange>
              </w:rPr>
            </w:pPr>
            <w:r w:rsidRPr="00C84EA9">
              <w:rPr>
                <w:rFonts w:ascii="Courier New" w:hAnsi="Courier New" w:cs="Courier New"/>
                <w:b/>
                <w:bCs/>
                <w:sz w:val="18"/>
                <w:szCs w:val="18"/>
                <w:lang w:val="es-ES_tradnl"/>
                <w:rPrChange w:id="2038" w:author="Michael Monkenbusch" w:date="2016-11-18T10:51:00Z">
                  <w:rPr>
                    <w:rFonts w:ascii="Courier New" w:hAnsi="Courier New" w:cs="Courier New"/>
                    <w:b/>
                    <w:bCs/>
                    <w:sz w:val="18"/>
                    <w:szCs w:val="18"/>
                    <w:lang w:val="es-ES_tradnl"/>
                  </w:rPr>
                </w:rPrChange>
              </w:rPr>
              <w:t>y**2 : y</w:t>
            </w:r>
            <w:r w:rsidRPr="00C84EA9">
              <w:rPr>
                <w:rFonts w:ascii="Courier New" w:hAnsi="Courier New" w:cs="Courier New"/>
                <w:b/>
                <w:bCs/>
                <w:sz w:val="18"/>
                <w:szCs w:val="18"/>
                <w:vertAlign w:val="superscript"/>
                <w:lang w:val="es-ES_tradnl"/>
                <w:rPrChange w:id="2039" w:author="Michael Monkenbusch" w:date="2016-11-18T10:51:00Z">
                  <w:rPr>
                    <w:rFonts w:ascii="Courier New" w:hAnsi="Courier New" w:cs="Courier New"/>
                    <w:b/>
                    <w:bCs/>
                    <w:sz w:val="18"/>
                    <w:szCs w:val="18"/>
                    <w:vertAlign w:val="superscript"/>
                    <w:lang w:val="es-ES_tradnl"/>
                  </w:rPr>
                </w:rPrChange>
              </w:rPr>
              <w:t xml:space="preserve">2 </w:t>
            </w:r>
            <w:r w:rsidRPr="00C84EA9">
              <w:rPr>
                <w:rFonts w:ascii="Courier New" w:hAnsi="Courier New" w:cs="Courier New"/>
                <w:b/>
                <w:bCs/>
                <w:sz w:val="18"/>
                <w:szCs w:val="18"/>
                <w:lang w:val="es-ES_tradnl"/>
                <w:rPrChange w:id="2040" w:author="Michael Monkenbusch" w:date="2016-11-18T10:51:00Z">
                  <w:rPr>
                    <w:rFonts w:ascii="Courier New" w:hAnsi="Courier New" w:cs="Courier New"/>
                    <w:b/>
                    <w:bCs/>
                    <w:sz w:val="18"/>
                    <w:szCs w:val="18"/>
                    <w:lang w:val="es-ES_tradnl"/>
                  </w:rPr>
                </w:rPrChange>
              </w:rPr>
              <w:t xml:space="preserve">---&gt; y </w:t>
            </w:r>
          </w:p>
          <w:p w:rsidR="000C424B" w:rsidRPr="00C84EA9" w:rsidRDefault="000C424B" w:rsidP="00215AF7">
            <w:pPr>
              <w:pStyle w:val="StandardWeb"/>
              <w:spacing w:before="0" w:beforeAutospacing="0" w:after="0"/>
              <w:rPr>
                <w:lang w:val="es-ES_tradnl"/>
                <w:rPrChange w:id="2041" w:author="Michael Monkenbusch" w:date="2016-11-18T10:51:00Z">
                  <w:rPr>
                    <w:lang w:val="es-ES_tradnl"/>
                  </w:rPr>
                </w:rPrChange>
              </w:rPr>
            </w:pPr>
            <w:r w:rsidRPr="00C84EA9">
              <w:rPr>
                <w:rFonts w:ascii="Courier New" w:hAnsi="Courier New" w:cs="Courier New"/>
                <w:b/>
                <w:bCs/>
                <w:sz w:val="18"/>
                <w:szCs w:val="18"/>
                <w:lang w:val="es-ES_tradnl"/>
                <w:rPrChange w:id="2042" w:author="Michael Monkenbusch" w:date="2016-11-18T10:51:00Z">
                  <w:rPr>
                    <w:rFonts w:ascii="Courier New" w:hAnsi="Courier New" w:cs="Courier New"/>
                    <w:b/>
                    <w:bCs/>
                    <w:sz w:val="18"/>
                    <w:szCs w:val="18"/>
                    <w:lang w:val="es-ES_tradnl"/>
                  </w:rPr>
                </w:rPrChange>
              </w:rPr>
              <w:t xml:space="preserve">y* [f1] : y* f1 ---&gt; y </w:t>
            </w:r>
          </w:p>
          <w:p w:rsidR="000C424B" w:rsidRPr="00C84EA9" w:rsidRDefault="000C424B" w:rsidP="00215AF7">
            <w:pPr>
              <w:pStyle w:val="StandardWeb"/>
              <w:spacing w:before="0" w:beforeAutospacing="0" w:after="0"/>
              <w:rPr>
                <w:lang w:val="es-ES_tradnl"/>
                <w:rPrChange w:id="2043" w:author="Michael Monkenbusch" w:date="2016-11-18T10:51:00Z">
                  <w:rPr>
                    <w:lang w:val="es-ES_tradnl"/>
                  </w:rPr>
                </w:rPrChange>
              </w:rPr>
            </w:pPr>
            <w:r w:rsidRPr="00C84EA9">
              <w:rPr>
                <w:rFonts w:ascii="Courier New" w:hAnsi="Courier New" w:cs="Courier New"/>
                <w:b/>
                <w:bCs/>
                <w:sz w:val="18"/>
                <w:szCs w:val="18"/>
                <w:lang w:val="es-ES_tradnl"/>
                <w:rPrChange w:id="2044" w:author="Michael Monkenbusch" w:date="2016-11-18T10:51:00Z">
                  <w:rPr>
                    <w:rFonts w:ascii="Courier New" w:hAnsi="Courier New" w:cs="Courier New"/>
                    <w:b/>
                    <w:bCs/>
                    <w:sz w:val="18"/>
                    <w:szCs w:val="18"/>
                    <w:lang w:val="es-ES_tradnl"/>
                  </w:rPr>
                </w:rPrChange>
              </w:rPr>
              <w:t xml:space="preserve">y+ [s1] : y+ s1 ---&gt; y </w:t>
            </w:r>
          </w:p>
          <w:p w:rsidR="000C424B" w:rsidRPr="00C84EA9" w:rsidRDefault="000C424B" w:rsidP="00215AF7">
            <w:pPr>
              <w:pStyle w:val="StandardWeb"/>
              <w:spacing w:before="0" w:beforeAutospacing="0" w:after="0"/>
              <w:rPr>
                <w:lang w:val="es-ES_tradnl"/>
                <w:rPrChange w:id="2045" w:author="Michael Monkenbusch" w:date="2016-11-18T10:51:00Z">
                  <w:rPr>
                    <w:lang w:val="es-ES_tradnl"/>
                  </w:rPr>
                </w:rPrChange>
              </w:rPr>
            </w:pPr>
            <w:r w:rsidRPr="00C84EA9">
              <w:rPr>
                <w:rFonts w:ascii="Courier New" w:hAnsi="Courier New" w:cs="Courier New"/>
                <w:b/>
                <w:bCs/>
                <w:sz w:val="18"/>
                <w:szCs w:val="18"/>
                <w:lang w:val="es-ES_tradnl"/>
                <w:rPrChange w:id="2046" w:author="Michael Monkenbusch" w:date="2016-11-18T10:51:00Z">
                  <w:rPr>
                    <w:rFonts w:ascii="Courier New" w:hAnsi="Courier New" w:cs="Courier New"/>
                    <w:b/>
                    <w:bCs/>
                    <w:sz w:val="18"/>
                    <w:szCs w:val="18"/>
                    <w:lang w:val="es-ES_tradnl"/>
                  </w:rPr>
                </w:rPrChange>
              </w:rPr>
              <w:t xml:space="preserve">sqrt(y) : sqrt(y)---&gt; y </w:t>
            </w:r>
          </w:p>
          <w:p w:rsidR="000C424B" w:rsidRPr="00C84EA9" w:rsidRDefault="000C424B" w:rsidP="00215AF7">
            <w:pPr>
              <w:pStyle w:val="StandardWeb"/>
              <w:spacing w:before="0" w:beforeAutospacing="0" w:after="0"/>
              <w:rPr>
                <w:lang w:val="es-ES_tradnl"/>
                <w:rPrChange w:id="2047" w:author="Michael Monkenbusch" w:date="2016-11-18T10:51:00Z">
                  <w:rPr>
                    <w:lang w:val="es-ES_tradnl"/>
                  </w:rPr>
                </w:rPrChange>
              </w:rPr>
            </w:pPr>
            <w:r w:rsidRPr="00C84EA9">
              <w:rPr>
                <w:rFonts w:ascii="Courier New" w:hAnsi="Courier New" w:cs="Courier New"/>
                <w:b/>
                <w:bCs/>
                <w:sz w:val="18"/>
                <w:szCs w:val="18"/>
                <w:lang w:val="es-ES_tradnl"/>
                <w:rPrChange w:id="2048" w:author="Michael Monkenbusch" w:date="2016-11-18T10:51:00Z">
                  <w:rPr>
                    <w:rFonts w:ascii="Courier New" w:hAnsi="Courier New" w:cs="Courier New"/>
                    <w:b/>
                    <w:bCs/>
                    <w:sz w:val="18"/>
                    <w:szCs w:val="18"/>
                    <w:lang w:val="es-ES_tradnl"/>
                  </w:rPr>
                </w:rPrChange>
              </w:rPr>
              <w:t>deff : y/x</w:t>
            </w:r>
            <w:r w:rsidRPr="00C84EA9">
              <w:rPr>
                <w:rFonts w:ascii="Courier New" w:hAnsi="Courier New" w:cs="Courier New"/>
                <w:b/>
                <w:bCs/>
                <w:sz w:val="18"/>
                <w:szCs w:val="18"/>
                <w:vertAlign w:val="superscript"/>
                <w:lang w:val="es-ES_tradnl"/>
                <w:rPrChange w:id="2049" w:author="Michael Monkenbusch" w:date="2016-11-18T10:51:00Z">
                  <w:rPr>
                    <w:rFonts w:ascii="Courier New" w:hAnsi="Courier New" w:cs="Courier New"/>
                    <w:b/>
                    <w:bCs/>
                    <w:sz w:val="18"/>
                    <w:szCs w:val="18"/>
                    <w:vertAlign w:val="superscript"/>
                    <w:lang w:val="es-ES_tradnl"/>
                  </w:rPr>
                </w:rPrChange>
              </w:rPr>
              <w:t xml:space="preserve">2 </w:t>
            </w:r>
            <w:r w:rsidRPr="00C84EA9">
              <w:rPr>
                <w:rFonts w:ascii="Courier New" w:hAnsi="Courier New" w:cs="Courier New"/>
                <w:b/>
                <w:bCs/>
                <w:sz w:val="18"/>
                <w:szCs w:val="18"/>
                <w:lang w:val="es-ES_tradnl"/>
                <w:rPrChange w:id="2050" w:author="Michael Monkenbusch" w:date="2016-11-18T10:51:00Z">
                  <w:rPr>
                    <w:rFonts w:ascii="Courier New" w:hAnsi="Courier New" w:cs="Courier New"/>
                    <w:b/>
                    <w:bCs/>
                    <w:sz w:val="18"/>
                    <w:szCs w:val="18"/>
                    <w:lang w:val="es-ES_tradnl"/>
                  </w:rPr>
                </w:rPrChange>
              </w:rPr>
              <w:t>---&gt; y</w:t>
            </w:r>
          </w:p>
          <w:p w:rsidR="00943A70" w:rsidRPr="00C84EA9" w:rsidRDefault="00943A70" w:rsidP="00943A70">
            <w:pPr>
              <w:pStyle w:val="StandardWeb"/>
              <w:spacing w:before="0" w:beforeAutospacing="0" w:after="0"/>
              <w:rPr>
                <w:ins w:id="2051" w:author="Michael Monkenbusch" w:date="2016-01-11T09:05:00Z"/>
                <w:rFonts w:ascii="Courier New" w:hAnsi="Courier New" w:cs="Courier New"/>
                <w:b/>
                <w:bCs/>
                <w:sz w:val="18"/>
                <w:szCs w:val="18"/>
                <w:lang w:val="en-GB"/>
                <w:rPrChange w:id="2052" w:author="Michael Monkenbusch" w:date="2016-11-18T10:51:00Z">
                  <w:rPr>
                    <w:ins w:id="2053" w:author="Michael Monkenbusch" w:date="2016-01-11T09:05:00Z"/>
                    <w:rFonts w:ascii="Courier New" w:hAnsi="Courier New" w:cs="Courier New"/>
                    <w:b/>
                    <w:bCs/>
                    <w:sz w:val="18"/>
                    <w:szCs w:val="18"/>
                    <w:lang w:val="en-GB"/>
                  </w:rPr>
                </w:rPrChange>
              </w:rPr>
            </w:pPr>
            <w:ins w:id="2054" w:author="Michael Monkenbusch" w:date="2016-01-11T09:05:00Z">
              <w:r w:rsidRPr="00C84EA9">
                <w:rPr>
                  <w:rFonts w:ascii="Courier New" w:hAnsi="Courier New" w:cs="Courier New"/>
                  <w:b/>
                  <w:bCs/>
                  <w:sz w:val="18"/>
                  <w:szCs w:val="18"/>
                  <w:lang w:val="en-GB"/>
                  <w:rPrChange w:id="2055" w:author="Michael Monkenbusch" w:date="2016-11-18T10:51:00Z">
                    <w:rPr>
                      <w:rFonts w:ascii="Courier New" w:hAnsi="Courier New" w:cs="Courier New"/>
                      <w:b/>
                      <w:bCs/>
                      <w:sz w:val="18"/>
                      <w:szCs w:val="18"/>
                      <w:lang w:val="en-GB"/>
                    </w:rPr>
                  </w:rPrChange>
                </w:rPr>
                <w:t>rouse: y*exp(diff*q</w:t>
              </w:r>
              <w:r w:rsidRPr="00C84EA9">
                <w:rPr>
                  <w:rFonts w:ascii="Courier New" w:hAnsi="Courier New" w:cs="Courier New"/>
                  <w:b/>
                  <w:bCs/>
                  <w:sz w:val="18"/>
                  <w:szCs w:val="18"/>
                  <w:vertAlign w:val="superscript"/>
                  <w:lang w:val="en-GB"/>
                  <w:rPrChange w:id="2056" w:author="Michael Monkenbusch" w:date="2016-11-18T10:51:00Z">
                    <w:rPr>
                      <w:rFonts w:ascii="Courier New" w:hAnsi="Courier New" w:cs="Courier New"/>
                      <w:b/>
                      <w:bCs/>
                      <w:sz w:val="18"/>
                      <w:szCs w:val="18"/>
                      <w:vertAlign w:val="superscript"/>
                      <w:lang w:val="en-GB"/>
                    </w:rPr>
                  </w:rPrChange>
                </w:rPr>
                <w:t>2</w:t>
              </w:r>
              <w:r w:rsidRPr="00C84EA9">
                <w:rPr>
                  <w:rFonts w:ascii="Courier New" w:hAnsi="Courier New" w:cs="Courier New"/>
                  <w:b/>
                  <w:bCs/>
                  <w:sz w:val="18"/>
                  <w:szCs w:val="18"/>
                  <w:lang w:val="en-GB"/>
                  <w:rPrChange w:id="2057" w:author="Michael Monkenbusch" w:date="2016-11-18T10:51:00Z">
                    <w:rPr>
                      <w:rFonts w:ascii="Courier New" w:hAnsi="Courier New" w:cs="Courier New"/>
                      <w:b/>
                      <w:bCs/>
                      <w:sz w:val="18"/>
                      <w:szCs w:val="18"/>
                      <w:lang w:val="en-GB"/>
                    </w:rPr>
                  </w:rPrChange>
                </w:rPr>
                <w:t>t</w:t>
              </w:r>
            </w:ins>
            <w:ins w:id="2058" w:author="Michael Monkenbusch" w:date="2016-01-11T09:15:00Z">
              <w:r w:rsidR="002043F7" w:rsidRPr="00C84EA9">
                <w:rPr>
                  <w:rFonts w:ascii="Courier New" w:hAnsi="Courier New" w:cs="Courier New"/>
                  <w:b/>
                  <w:bCs/>
                  <w:sz w:val="18"/>
                  <w:szCs w:val="18"/>
                  <w:lang w:val="en-GB"/>
                  <w:rPrChange w:id="2059" w:author="Michael Monkenbusch" w:date="2016-11-18T10:51:00Z">
                    <w:rPr>
                      <w:rFonts w:ascii="Courier New" w:hAnsi="Courier New" w:cs="Courier New"/>
                      <w:b/>
                      <w:bCs/>
                      <w:sz w:val="18"/>
                      <w:szCs w:val="18"/>
                      <w:lang w:val="en-GB"/>
                    </w:rPr>
                  </w:rPrChange>
                </w:rPr>
                <w:t>)</w:t>
              </w:r>
            </w:ins>
            <w:ins w:id="2060" w:author="Michael Monkenbusch" w:date="2016-01-11T09:05:00Z">
              <w:r w:rsidRPr="00C84EA9">
                <w:rPr>
                  <w:rFonts w:ascii="Courier New" w:hAnsi="Courier New" w:cs="Courier New"/>
                  <w:b/>
                  <w:bCs/>
                  <w:sz w:val="18"/>
                  <w:szCs w:val="18"/>
                  <w:lang w:val="en-GB"/>
                  <w:rPrChange w:id="2061" w:author="Michael Monkenbusch" w:date="2016-11-18T10:51:00Z">
                    <w:rPr>
                      <w:rFonts w:ascii="Courier New" w:hAnsi="Courier New" w:cs="Courier New"/>
                      <w:b/>
                      <w:bCs/>
                      <w:sz w:val="18"/>
                      <w:szCs w:val="18"/>
                      <w:lang w:val="en-GB"/>
                    </w:rPr>
                  </w:rPrChange>
                </w:rPr>
                <w:t xml:space="preserve"> </w:t>
              </w:r>
              <w:r w:rsidRPr="00C84EA9">
                <w:rPr>
                  <w:rFonts w:ascii="Courier New" w:hAnsi="Courier New" w:cs="Courier New"/>
                  <w:b/>
                  <w:bCs/>
                  <w:sz w:val="18"/>
                  <w:szCs w:val="18"/>
                  <w:lang w:val="en-GB"/>
                  <w:rPrChange w:id="2062" w:author="Michael Monkenbusch" w:date="2016-11-18T10:51:00Z">
                    <w:rPr>
                      <w:rFonts w:ascii="Courier New" w:hAnsi="Courier New" w:cs="Courier New"/>
                      <w:b/>
                      <w:bCs/>
                      <w:sz w:val="18"/>
                      <w:szCs w:val="18"/>
                      <w:lang w:val="en-GB"/>
                    </w:rPr>
                  </w:rPrChange>
                </w:rPr>
                <w:sym w:font="Wingdings" w:char="F0E0"/>
              </w:r>
              <w:r w:rsidRPr="00C84EA9">
                <w:rPr>
                  <w:rFonts w:ascii="Courier New" w:hAnsi="Courier New" w:cs="Courier New"/>
                  <w:b/>
                  <w:bCs/>
                  <w:sz w:val="18"/>
                  <w:szCs w:val="18"/>
                  <w:lang w:val="en-GB"/>
                  <w:rPrChange w:id="2063" w:author="Michael Monkenbusch" w:date="2016-11-18T10:51:00Z">
                    <w:rPr>
                      <w:rFonts w:ascii="Courier New" w:hAnsi="Courier New" w:cs="Courier New"/>
                      <w:b/>
                      <w:bCs/>
                      <w:sz w:val="18"/>
                      <w:szCs w:val="18"/>
                      <w:lang w:val="en-GB"/>
                    </w:rPr>
                  </w:rPrChange>
                </w:rPr>
                <w:t xml:space="preserve"> y</w:t>
              </w:r>
              <w:r w:rsidRPr="00C84EA9">
                <w:rPr>
                  <w:rFonts w:ascii="Batang" w:hAnsi="Courier New" w:cs="Courier New"/>
                  <w:b/>
                  <w:bCs/>
                  <w:sz w:val="18"/>
                  <w:szCs w:val="18"/>
                  <w:lang w:val="en-GB"/>
                  <w:rPrChange w:id="2064" w:author="Michael Monkenbusch" w:date="2016-11-18T10:51:00Z">
                    <w:rPr>
                      <w:rFonts w:ascii="Batang" w:hAnsi="Courier New" w:cs="Courier New"/>
                      <w:b/>
                      <w:bCs/>
                      <w:sz w:val="18"/>
                      <w:szCs w:val="18"/>
                      <w:lang w:val="en-GB"/>
                    </w:rPr>
                  </w:rPrChange>
                </w:rPr>
                <w:t xml:space="preserve"> </w:t>
              </w:r>
              <w:r w:rsidRPr="00C84EA9">
                <w:rPr>
                  <w:rFonts w:ascii="Courier New" w:hAnsi="Courier New" w:cs="Courier New"/>
                  <w:b/>
                  <w:bCs/>
                  <w:sz w:val="18"/>
                  <w:szCs w:val="18"/>
                  <w:lang w:val="en-GB"/>
                  <w:rPrChange w:id="2065" w:author="Michael Monkenbusch" w:date="2016-11-18T10:51:00Z">
                    <w:rPr>
                      <w:rFonts w:ascii="Courier New" w:hAnsi="Courier New" w:cs="Courier New"/>
                      <w:b/>
                      <w:bCs/>
                      <w:sz w:val="18"/>
                      <w:szCs w:val="18"/>
                      <w:lang w:val="en-GB"/>
                    </w:rPr>
                  </w:rPrChange>
                </w:rPr>
                <w:t xml:space="preserve">(q from parameter, diff from parameter in </w:t>
              </w:r>
            </w:ins>
            <w:ins w:id="2066" w:author="Michael Monkenbusch" w:date="2016-01-11T09:15:00Z">
              <w:r w:rsidR="002043F7" w:rsidRPr="00C84EA9">
                <w:rPr>
                  <w:rFonts w:ascii="Courier New" w:hAnsi="Courier New" w:cs="Courier New"/>
                  <w:b/>
                  <w:bCs/>
                  <w:sz w:val="18"/>
                  <w:szCs w:val="18"/>
                  <w:lang w:val="en-GB"/>
                  <w:rPrChange w:id="2067" w:author="Michael Monkenbusch" w:date="2016-11-18T10:51:00Z">
                    <w:rPr>
                      <w:rFonts w:ascii="Courier New" w:hAnsi="Courier New" w:cs="Courier New"/>
                      <w:b/>
                      <w:bCs/>
                      <w:sz w:val="18"/>
                      <w:szCs w:val="18"/>
                      <w:lang w:val="en-GB"/>
                    </w:rPr>
                  </w:rPrChange>
                </w:rPr>
                <w:t xml:space="preserve">units </w:t>
              </w:r>
            </w:ins>
            <w:ins w:id="2068" w:author="Michael Monkenbusch" w:date="2016-01-11T09:05:00Z">
              <w:r w:rsidRPr="00C84EA9">
                <w:rPr>
                  <w:rFonts w:ascii="Courier New" w:hAnsi="Courier New" w:cs="Courier New"/>
                  <w:b/>
                  <w:bCs/>
                  <w:sz w:val="18"/>
                  <w:szCs w:val="18"/>
                  <w:lang w:val="en-GB"/>
                  <w:rPrChange w:id="2069" w:author="Michael Monkenbusch" w:date="2016-11-18T10:51:00Z">
                    <w:rPr>
                      <w:rFonts w:ascii="Courier New" w:hAnsi="Courier New" w:cs="Courier New"/>
                      <w:b/>
                      <w:bCs/>
                      <w:sz w:val="18"/>
                      <w:szCs w:val="18"/>
                      <w:lang w:val="en-GB"/>
                    </w:rPr>
                  </w:rPrChange>
                </w:rPr>
                <w:t>cm**2/s</w:t>
              </w:r>
            </w:ins>
            <w:ins w:id="2070" w:author="Michael Monkenbusch" w:date="2016-01-11T09:15:00Z">
              <w:r w:rsidR="002043F7" w:rsidRPr="00C84EA9">
                <w:rPr>
                  <w:rFonts w:ascii="Courier New" w:hAnsi="Courier New" w:cs="Courier New"/>
                  <w:b/>
                  <w:bCs/>
                  <w:sz w:val="18"/>
                  <w:szCs w:val="18"/>
                  <w:lang w:val="en-GB"/>
                  <w:rPrChange w:id="2071" w:author="Michael Monkenbusch" w:date="2016-11-18T10:51:00Z">
                    <w:rPr>
                      <w:rFonts w:ascii="Courier New" w:hAnsi="Courier New" w:cs="Courier New"/>
                      <w:b/>
                      <w:bCs/>
                      <w:sz w:val="18"/>
                      <w:szCs w:val="18"/>
                      <w:lang w:val="en-GB"/>
                    </w:rPr>
                  </w:rPrChange>
                </w:rPr>
                <w:t xml:space="preserve"> (default)</w:t>
              </w:r>
            </w:ins>
            <w:ins w:id="2072" w:author="Michael Monkenbusch" w:date="2016-01-11T09:05:00Z">
              <w:r w:rsidRPr="00C84EA9">
                <w:rPr>
                  <w:rFonts w:ascii="Courier New" w:hAnsi="Courier New" w:cs="Courier New"/>
                  <w:b/>
                  <w:bCs/>
                  <w:sz w:val="18"/>
                  <w:szCs w:val="18"/>
                  <w:lang w:val="en-GB"/>
                  <w:rPrChange w:id="2073" w:author="Michael Monkenbusch" w:date="2016-11-18T10:51:00Z">
                    <w:rPr>
                      <w:rFonts w:ascii="Courier New" w:hAnsi="Courier New" w:cs="Courier New"/>
                      <w:b/>
                      <w:bCs/>
                      <w:sz w:val="18"/>
                      <w:szCs w:val="18"/>
                      <w:lang w:val="en-GB"/>
                    </w:rPr>
                  </w:rPrChange>
                </w:rPr>
                <w:t>)</w:t>
              </w:r>
            </w:ins>
          </w:p>
          <w:p w:rsidR="00943A70" w:rsidRPr="00C84EA9" w:rsidRDefault="002043F7" w:rsidP="00943A70">
            <w:pPr>
              <w:pStyle w:val="StandardWeb"/>
              <w:spacing w:before="0" w:beforeAutospacing="0" w:after="0"/>
              <w:rPr>
                <w:ins w:id="2074" w:author="Michael Monkenbusch" w:date="2016-01-11T09:05:00Z"/>
                <w:rFonts w:ascii="Courier New" w:hAnsi="Courier New" w:cs="Courier New"/>
                <w:b/>
                <w:bCs/>
                <w:sz w:val="18"/>
                <w:szCs w:val="18"/>
                <w:lang w:val="en-GB"/>
                <w:rPrChange w:id="2075" w:author="Michael Monkenbusch" w:date="2016-11-18T10:51:00Z">
                  <w:rPr>
                    <w:ins w:id="2076" w:author="Michael Monkenbusch" w:date="2016-01-11T09:05:00Z"/>
                    <w:rFonts w:ascii="Courier New" w:hAnsi="Courier New" w:cs="Courier New"/>
                    <w:b/>
                    <w:bCs/>
                    <w:sz w:val="18"/>
                    <w:szCs w:val="18"/>
                    <w:lang w:val="en-GB"/>
                  </w:rPr>
                </w:rPrChange>
              </w:rPr>
            </w:pPr>
            <w:ins w:id="2077" w:author="Michael Monkenbusch" w:date="2016-01-11T09:05:00Z">
              <w:r w:rsidRPr="00C84EA9">
                <w:rPr>
                  <w:rFonts w:ascii="Courier New" w:hAnsi="Courier New" w:cs="Courier New"/>
                  <w:b/>
                  <w:bCs/>
                  <w:sz w:val="18"/>
                  <w:szCs w:val="18"/>
                  <w:lang w:val="en-GB"/>
                  <w:rPrChange w:id="2078" w:author="Michael Monkenbusch" w:date="2016-11-18T10:51:00Z">
                    <w:rPr>
                      <w:rFonts w:ascii="Courier New" w:hAnsi="Courier New" w:cs="Courier New"/>
                      <w:b/>
                      <w:bCs/>
                      <w:sz w:val="18"/>
                      <w:szCs w:val="18"/>
                      <w:lang w:val="en-GB"/>
                    </w:rPr>
                  </w:rPrChange>
                </w:rPr>
                <w:t>Diffusion corr</w:t>
              </w:r>
              <w:r w:rsidR="00943A70" w:rsidRPr="00C84EA9">
                <w:rPr>
                  <w:rFonts w:ascii="Courier New" w:hAnsi="Courier New" w:cs="Courier New"/>
                  <w:b/>
                  <w:bCs/>
                  <w:sz w:val="18"/>
                  <w:szCs w:val="18"/>
                  <w:lang w:val="en-GB"/>
                  <w:rPrChange w:id="2079" w:author="Michael Monkenbusch" w:date="2016-11-18T10:51:00Z">
                    <w:rPr>
                      <w:rFonts w:ascii="Courier New" w:hAnsi="Courier New" w:cs="Courier New"/>
                      <w:b/>
                      <w:bCs/>
                      <w:sz w:val="18"/>
                      <w:szCs w:val="18"/>
                      <w:lang w:val="en-GB"/>
                    </w:rPr>
                  </w:rPrChange>
                </w:rPr>
                <w:t xml:space="preserve">ection is only performed if </w:t>
              </w:r>
            </w:ins>
            <w:ins w:id="2080" w:author="Michael Monkenbusch" w:date="2016-01-11T09:15:00Z">
              <w:r w:rsidRPr="00C84EA9">
                <w:rPr>
                  <w:rFonts w:ascii="Courier New" w:hAnsi="Courier New" w:cs="Courier New"/>
                  <w:b/>
                  <w:bCs/>
                  <w:sz w:val="18"/>
                  <w:szCs w:val="18"/>
                  <w:lang w:val="en-GB"/>
                  <w:rPrChange w:id="2081" w:author="Michael Monkenbusch" w:date="2016-11-18T10:51:00Z">
                    <w:rPr>
                      <w:rFonts w:ascii="Courier New" w:hAnsi="Courier New" w:cs="Courier New"/>
                      <w:b/>
                      <w:bCs/>
                      <w:sz w:val="18"/>
                      <w:szCs w:val="18"/>
                      <w:lang w:val="en-GB"/>
                    </w:rPr>
                  </w:rPrChange>
                </w:rPr>
                <w:t>commond is</w:t>
              </w:r>
            </w:ins>
          </w:p>
          <w:p w:rsidR="00943A70" w:rsidRPr="00C84EA9" w:rsidRDefault="00943A70" w:rsidP="00943A70">
            <w:pPr>
              <w:pStyle w:val="StandardWeb"/>
              <w:spacing w:before="0" w:beforeAutospacing="0" w:after="0"/>
              <w:rPr>
                <w:ins w:id="2082" w:author="Michael Monkenbusch" w:date="2016-01-11T09:05:00Z"/>
                <w:rFonts w:ascii="Courier New" w:hAnsi="Courier New" w:cs="Courier New"/>
                <w:b/>
                <w:bCs/>
                <w:sz w:val="18"/>
                <w:szCs w:val="18"/>
                <w:lang w:val="en-GB"/>
                <w:rPrChange w:id="2083" w:author="Michael Monkenbusch" w:date="2016-11-18T10:51:00Z">
                  <w:rPr>
                    <w:ins w:id="2084" w:author="Michael Monkenbusch" w:date="2016-01-11T09:05:00Z"/>
                    <w:rFonts w:ascii="Courier New" w:hAnsi="Courier New" w:cs="Courier New"/>
                    <w:b/>
                    <w:bCs/>
                    <w:sz w:val="18"/>
                    <w:szCs w:val="18"/>
                    <w:lang w:val="en-GB"/>
                  </w:rPr>
                </w:rPrChange>
              </w:rPr>
            </w:pPr>
            <w:ins w:id="2085" w:author="Michael Monkenbusch" w:date="2016-01-11T09:05:00Z">
              <w:r w:rsidRPr="00C84EA9">
                <w:rPr>
                  <w:rFonts w:ascii="Courier New" w:hAnsi="Courier New" w:cs="Courier New"/>
                  <w:b/>
                  <w:bCs/>
                  <w:sz w:val="18"/>
                  <w:szCs w:val="18"/>
                  <w:lang w:val="en-GB"/>
                  <w:rPrChange w:id="2086" w:author="Michael Monkenbusch" w:date="2016-11-18T10:51:00Z">
                    <w:rPr>
                      <w:rFonts w:ascii="Courier New" w:hAnsi="Courier New" w:cs="Courier New"/>
                      <w:b/>
                      <w:bCs/>
                      <w:sz w:val="18"/>
                      <w:szCs w:val="18"/>
                      <w:lang w:val="en-GB"/>
                    </w:rPr>
                  </w:rPrChange>
                </w:rPr>
                <w:sym w:font="Wingdings" w:char="F0E0"/>
              </w:r>
              <w:r w:rsidRPr="00C84EA9">
                <w:rPr>
                  <w:rFonts w:ascii="Courier New" w:hAnsi="Courier New" w:cs="Courier New"/>
                  <w:b/>
                  <w:bCs/>
                  <w:sz w:val="18"/>
                  <w:szCs w:val="18"/>
                  <w:lang w:val="en-GB"/>
                  <w:rPrChange w:id="2087" w:author="Michael Monkenbusch" w:date="2016-11-18T10:51:00Z">
                    <w:rPr>
                      <w:rFonts w:ascii="Courier New" w:hAnsi="Courier New" w:cs="Courier New"/>
                      <w:b/>
                      <w:bCs/>
                      <w:sz w:val="18"/>
                      <w:szCs w:val="18"/>
                      <w:lang w:val="en-GB"/>
                    </w:rPr>
                  </w:rPrChange>
                </w:rPr>
                <w:t xml:space="preserve"> fun rouse usediff &lt;diff&gt; [unit &lt;fc&gt;]</w:t>
              </w:r>
            </w:ins>
          </w:p>
          <w:p w:rsidR="00943A70" w:rsidRPr="00C84EA9" w:rsidRDefault="00943A70" w:rsidP="00943A70">
            <w:pPr>
              <w:pStyle w:val="StandardWeb"/>
              <w:spacing w:before="0" w:beforeAutospacing="0" w:after="0"/>
              <w:rPr>
                <w:ins w:id="2088" w:author="Michael Monkenbusch" w:date="2016-01-11T09:05:00Z"/>
                <w:rFonts w:ascii="Courier New" w:hAnsi="Courier New" w:cs="Courier New"/>
                <w:b/>
                <w:bCs/>
                <w:sz w:val="18"/>
                <w:szCs w:val="18"/>
                <w:lang w:val="en-GB"/>
                <w:rPrChange w:id="2089" w:author="Michael Monkenbusch" w:date="2016-11-18T10:51:00Z">
                  <w:rPr>
                    <w:ins w:id="2090" w:author="Michael Monkenbusch" w:date="2016-01-11T09:05:00Z"/>
                    <w:rFonts w:ascii="Courier New" w:hAnsi="Courier New" w:cs="Courier New"/>
                    <w:b/>
                    <w:bCs/>
                    <w:sz w:val="18"/>
                    <w:szCs w:val="18"/>
                    <w:lang w:val="en-GB"/>
                  </w:rPr>
                </w:rPrChange>
              </w:rPr>
            </w:pPr>
            <w:ins w:id="2091" w:author="Michael Monkenbusch" w:date="2016-01-11T09:05:00Z">
              <w:r w:rsidRPr="00C84EA9">
                <w:rPr>
                  <w:rFonts w:ascii="Courier New" w:hAnsi="Courier New" w:cs="Courier New"/>
                  <w:b/>
                  <w:bCs/>
                  <w:sz w:val="18"/>
                  <w:szCs w:val="18"/>
                  <w:lang w:val="en-GB"/>
                  <w:rPrChange w:id="2092" w:author="Michael Monkenbusch" w:date="2016-11-18T10:51:00Z">
                    <w:rPr>
                      <w:rFonts w:ascii="Courier New" w:hAnsi="Courier New" w:cs="Courier New"/>
                      <w:b/>
                      <w:bCs/>
                      <w:sz w:val="18"/>
                      <w:szCs w:val="18"/>
                      <w:lang w:val="en-GB"/>
                    </w:rPr>
                  </w:rPrChange>
                </w:rPr>
                <w:t>where &lt;diff&gt; is the parameter name which holds the diffusion value and</w:t>
              </w:r>
            </w:ins>
          </w:p>
          <w:p w:rsidR="00943A70" w:rsidRPr="00C84EA9" w:rsidRDefault="00943A70" w:rsidP="00943A70">
            <w:pPr>
              <w:pStyle w:val="StandardWeb"/>
              <w:spacing w:before="0" w:beforeAutospacing="0" w:after="0"/>
              <w:rPr>
                <w:ins w:id="2093" w:author="Michael Monkenbusch" w:date="2016-01-11T09:05:00Z"/>
                <w:rFonts w:ascii="Courier New" w:hAnsi="Courier New" w:cs="Courier New"/>
                <w:b/>
                <w:bCs/>
                <w:sz w:val="18"/>
                <w:szCs w:val="18"/>
                <w:lang w:val="en-GB"/>
                <w:rPrChange w:id="2094" w:author="Michael Monkenbusch" w:date="2016-11-18T10:51:00Z">
                  <w:rPr>
                    <w:ins w:id="2095" w:author="Michael Monkenbusch" w:date="2016-01-11T09:05:00Z"/>
                    <w:rFonts w:ascii="Courier New" w:hAnsi="Courier New" w:cs="Courier New"/>
                    <w:b/>
                    <w:bCs/>
                    <w:sz w:val="18"/>
                    <w:szCs w:val="18"/>
                    <w:lang w:val="en-GB"/>
                  </w:rPr>
                </w:rPrChange>
              </w:rPr>
            </w:pPr>
            <w:ins w:id="2096" w:author="Michael Monkenbusch" w:date="2016-01-11T09:05:00Z">
              <w:r w:rsidRPr="00C84EA9">
                <w:rPr>
                  <w:rFonts w:ascii="Courier New" w:hAnsi="Courier New" w:cs="Courier New"/>
                  <w:b/>
                  <w:bCs/>
                  <w:sz w:val="18"/>
                  <w:szCs w:val="18"/>
                  <w:lang w:val="en-GB"/>
                  <w:rPrChange w:id="2097" w:author="Michael Monkenbusch" w:date="2016-11-18T10:51:00Z">
                    <w:rPr>
                      <w:rFonts w:ascii="Courier New" w:hAnsi="Courier New" w:cs="Courier New"/>
                      <w:b/>
                      <w:bCs/>
                      <w:sz w:val="18"/>
                      <w:szCs w:val="18"/>
                      <w:lang w:val="en-GB"/>
                    </w:rPr>
                  </w:rPrChange>
                </w:rPr>
                <w:t>unit is the conversion factor of the unit of diff to A**2/ns, default is 10</w:t>
              </w:r>
              <w:r w:rsidRPr="00C84EA9">
                <w:rPr>
                  <w:rFonts w:ascii="Batang" w:hAnsi="Courier New" w:cs="Courier New"/>
                  <w:b/>
                  <w:bCs/>
                  <w:sz w:val="18"/>
                  <w:szCs w:val="18"/>
                  <w:vertAlign w:val="superscript"/>
                  <w:lang w:val="en-GB"/>
                  <w:rPrChange w:id="2098" w:author="Michael Monkenbusch" w:date="2016-11-18T10:51:00Z">
                    <w:rPr>
                      <w:rFonts w:ascii="Batang" w:hAnsi="Courier New" w:cs="Courier New"/>
                      <w:b/>
                      <w:bCs/>
                      <w:sz w:val="18"/>
                      <w:szCs w:val="18"/>
                      <w:vertAlign w:val="superscript"/>
                      <w:lang w:val="en-GB"/>
                    </w:rPr>
                  </w:rPrChange>
                </w:rPr>
                <w:t>7</w:t>
              </w:r>
              <w:r w:rsidRPr="00C84EA9">
                <w:rPr>
                  <w:rFonts w:ascii="Batang" w:hAnsi="Courier New" w:cs="Courier New"/>
                  <w:b/>
                  <w:bCs/>
                  <w:sz w:val="18"/>
                  <w:szCs w:val="18"/>
                  <w:lang w:val="en-GB"/>
                  <w:rPrChange w:id="2099" w:author="Michael Monkenbusch" w:date="2016-11-18T10:51:00Z">
                    <w:rPr>
                      <w:rFonts w:ascii="Batang" w:hAnsi="Courier New" w:cs="Courier New"/>
                      <w:b/>
                      <w:bCs/>
                      <w:sz w:val="18"/>
                      <w:szCs w:val="18"/>
                      <w:lang w:val="en-GB"/>
                    </w:rPr>
                  </w:rPrChange>
                </w:rPr>
                <w:t xml:space="preserve">. </w:t>
              </w:r>
              <w:r w:rsidRPr="00C84EA9">
                <w:rPr>
                  <w:rFonts w:ascii="Courier New" w:hAnsi="Courier New" w:cs="Courier New"/>
                  <w:b/>
                  <w:bCs/>
                  <w:sz w:val="18"/>
                  <w:szCs w:val="18"/>
                  <w:lang w:val="en-GB"/>
                  <w:rPrChange w:id="2100" w:author="Michael Monkenbusch" w:date="2016-11-18T10:51:00Z">
                    <w:rPr>
                      <w:rFonts w:ascii="Courier New" w:hAnsi="Courier New" w:cs="Courier New"/>
                      <w:b/>
                      <w:bCs/>
                      <w:sz w:val="18"/>
                      <w:szCs w:val="18"/>
                      <w:lang w:val="en-GB"/>
                    </w:rPr>
                  </w:rPrChange>
                </w:rPr>
                <w:t>If usediff is not given no diff</w:t>
              </w:r>
            </w:ins>
            <w:ins w:id="2101" w:author="Michael Monkenbusch" w:date="2016-01-11T09:15:00Z">
              <w:r w:rsidR="002043F7" w:rsidRPr="00C84EA9">
                <w:rPr>
                  <w:rFonts w:ascii="Courier New" w:hAnsi="Courier New" w:cs="Courier New"/>
                  <w:b/>
                  <w:bCs/>
                  <w:sz w:val="18"/>
                  <w:szCs w:val="18"/>
                  <w:lang w:val="en-GB"/>
                  <w:rPrChange w:id="2102" w:author="Michael Monkenbusch" w:date="2016-11-18T10:51:00Z">
                    <w:rPr>
                      <w:rFonts w:ascii="Courier New" w:hAnsi="Courier New" w:cs="Courier New"/>
                      <w:b/>
                      <w:bCs/>
                      <w:sz w:val="18"/>
                      <w:szCs w:val="18"/>
                      <w:lang w:val="en-GB"/>
                    </w:rPr>
                  </w:rPrChange>
                </w:rPr>
                <w:t>-</w:t>
              </w:r>
            </w:ins>
            <w:ins w:id="2103" w:author="Michael Monkenbusch" w:date="2016-01-11T09:05:00Z">
              <w:r w:rsidRPr="00C84EA9">
                <w:rPr>
                  <w:rFonts w:ascii="Courier New" w:hAnsi="Courier New" w:cs="Courier New"/>
                  <w:b/>
                  <w:bCs/>
                  <w:sz w:val="18"/>
                  <w:szCs w:val="18"/>
                  <w:lang w:val="en-GB"/>
                  <w:rPrChange w:id="2104" w:author="Michael Monkenbusch" w:date="2016-11-18T10:51:00Z">
                    <w:rPr>
                      <w:rFonts w:ascii="Courier New" w:hAnsi="Courier New" w:cs="Courier New"/>
                      <w:b/>
                      <w:bCs/>
                      <w:sz w:val="18"/>
                      <w:szCs w:val="18"/>
                      <w:lang w:val="en-GB"/>
                    </w:rPr>
                  </w:rPrChange>
                </w:rPr>
                <w:t xml:space="preserve">scaling </w:t>
              </w:r>
            </w:ins>
            <w:ins w:id="2105" w:author="Michael Monkenbusch" w:date="2016-01-11T09:15:00Z">
              <w:r w:rsidR="002043F7" w:rsidRPr="00C84EA9">
                <w:rPr>
                  <w:rFonts w:ascii="Courier New" w:hAnsi="Courier New" w:cs="Courier New"/>
                  <w:b/>
                  <w:bCs/>
                  <w:sz w:val="18"/>
                  <w:szCs w:val="18"/>
                  <w:lang w:val="en-GB"/>
                  <w:rPrChange w:id="2106" w:author="Michael Monkenbusch" w:date="2016-11-18T10:51:00Z">
                    <w:rPr>
                      <w:rFonts w:ascii="Courier New" w:hAnsi="Courier New" w:cs="Courier New"/>
                      <w:b/>
                      <w:bCs/>
                      <w:sz w:val="18"/>
                      <w:szCs w:val="18"/>
                      <w:lang w:val="en-GB"/>
                    </w:rPr>
                  </w:rPrChange>
                </w:rPr>
                <w:t xml:space="preserve">of y values </w:t>
              </w:r>
            </w:ins>
            <w:ins w:id="2107" w:author="Michael Monkenbusch" w:date="2016-01-11T09:05:00Z">
              <w:r w:rsidRPr="00C84EA9">
                <w:rPr>
                  <w:rFonts w:ascii="Courier New" w:hAnsi="Courier New" w:cs="Courier New"/>
                  <w:b/>
                  <w:bCs/>
                  <w:sz w:val="18"/>
                  <w:szCs w:val="18"/>
                  <w:lang w:val="en-GB"/>
                  <w:rPrChange w:id="2108" w:author="Michael Monkenbusch" w:date="2016-11-18T10:51:00Z">
                    <w:rPr>
                      <w:rFonts w:ascii="Courier New" w:hAnsi="Courier New" w:cs="Courier New"/>
                      <w:b/>
                      <w:bCs/>
                      <w:sz w:val="18"/>
                      <w:szCs w:val="18"/>
                      <w:lang w:val="en-GB"/>
                    </w:rPr>
                  </w:rPrChange>
                </w:rPr>
                <w:t>is performed.</w:t>
              </w:r>
            </w:ins>
          </w:p>
          <w:p w:rsidR="00943A70" w:rsidRPr="00C84EA9" w:rsidRDefault="00943A70" w:rsidP="00943A70">
            <w:pPr>
              <w:pStyle w:val="StandardWeb"/>
              <w:spacing w:before="0" w:beforeAutospacing="0" w:after="0"/>
              <w:rPr>
                <w:ins w:id="2109" w:author="Michael Monkenbusch" w:date="2016-01-11T09:05:00Z"/>
                <w:lang w:val="en-GB"/>
                <w:rPrChange w:id="2110" w:author="Michael Monkenbusch" w:date="2016-11-18T10:51:00Z">
                  <w:rPr>
                    <w:ins w:id="2111" w:author="Michael Monkenbusch" w:date="2016-01-11T09:05:00Z"/>
                    <w:lang w:val="en-GB"/>
                  </w:rPr>
                </w:rPrChange>
              </w:rPr>
            </w:pPr>
            <w:ins w:id="2112" w:author="Michael Monkenbusch" w:date="2016-01-11T09:05:00Z">
              <w:r w:rsidRPr="00C84EA9">
                <w:rPr>
                  <w:rFonts w:ascii="Courier New" w:hAnsi="Courier New" w:cs="Courier New"/>
                  <w:b/>
                  <w:bCs/>
                  <w:sz w:val="18"/>
                  <w:szCs w:val="18"/>
                  <w:lang w:val="en-GB"/>
                  <w:rPrChange w:id="2113" w:author="Michael Monkenbusch" w:date="2016-11-18T10:51:00Z">
                    <w:rPr>
                      <w:rFonts w:ascii="Courier New" w:hAnsi="Courier New" w:cs="Courier New"/>
                      <w:b/>
                      <w:bCs/>
                      <w:sz w:val="18"/>
                      <w:szCs w:val="18"/>
                      <w:lang w:val="en-GB"/>
                    </w:rPr>
                  </w:rPrChange>
                </w:rPr>
                <w:t xml:space="preserve"> </w:t>
              </w:r>
            </w:ins>
          </w:p>
          <w:p w:rsidR="000C424B" w:rsidRPr="00C84EA9" w:rsidRDefault="000C424B" w:rsidP="00215AF7">
            <w:pPr>
              <w:pStyle w:val="StandardWeb"/>
              <w:spacing w:before="0" w:beforeAutospacing="0" w:after="0"/>
              <w:rPr>
                <w:lang w:val="es-ES_tradnl"/>
                <w:rPrChange w:id="2114" w:author="Michael Monkenbusch" w:date="2016-11-18T10:51:00Z">
                  <w:rPr>
                    <w:lang w:val="es-ES_tradnl"/>
                  </w:rPr>
                </w:rPrChange>
              </w:rPr>
            </w:pPr>
          </w:p>
          <w:p w:rsidR="000C424B" w:rsidRPr="00C84EA9" w:rsidRDefault="000C424B" w:rsidP="00215AF7">
            <w:pPr>
              <w:pStyle w:val="StandardWeb"/>
              <w:spacing w:before="0" w:beforeAutospacing="0" w:after="0"/>
              <w:rPr>
                <w:lang w:val="en-GB"/>
                <w:rPrChange w:id="2115" w:author="Michael Monkenbusch" w:date="2016-11-18T10:51:00Z">
                  <w:rPr>
                    <w:lang w:val="en-GB"/>
                  </w:rPr>
                </w:rPrChange>
              </w:rPr>
            </w:pPr>
            <w:r w:rsidRPr="00C84EA9">
              <w:rPr>
                <w:sz w:val="18"/>
                <w:szCs w:val="18"/>
                <w:lang w:val="en-GB"/>
                <w:rPrChange w:id="2116" w:author="Michael Monkenbusch" w:date="2016-11-18T10:51:00Z">
                  <w:rPr>
                    <w:sz w:val="18"/>
                    <w:szCs w:val="18"/>
                    <w:lang w:val="en-GB"/>
                  </w:rPr>
                </w:rPrChange>
              </w:rPr>
              <w:t>with appropriate calculation of errors</w:t>
            </w:r>
          </w:p>
          <w:p w:rsidR="000C424B" w:rsidRPr="00C84EA9" w:rsidRDefault="000C424B" w:rsidP="00215AF7">
            <w:pPr>
              <w:pStyle w:val="western"/>
              <w:spacing w:before="0" w:beforeAutospacing="0" w:after="0"/>
              <w:rPr>
                <w:lang w:val="en-GB"/>
                <w:rPrChange w:id="2117" w:author="Michael Monkenbusch" w:date="2016-11-18T10:51:00Z">
                  <w:rPr>
                    <w:lang w:val="en-GB"/>
                  </w:rPr>
                </w:rPrChange>
              </w:rPr>
            </w:pPr>
            <w:r w:rsidRPr="00C84EA9">
              <w:rPr>
                <w:sz w:val="18"/>
                <w:szCs w:val="18"/>
                <w:lang w:val="en-GB"/>
                <w:rPrChange w:id="2118" w:author="Michael Monkenbusch" w:date="2016-11-18T10:51:00Z">
                  <w:rPr>
                    <w:sz w:val="18"/>
                    <w:szCs w:val="18"/>
                    <w:lang w:val="en-GB"/>
                  </w:rPr>
                </w:rPrChange>
              </w:rPr>
              <w:t>The results are written to newly created data records.</w:t>
            </w:r>
          </w:p>
        </w:tc>
      </w:tr>
      <w:tr w:rsidR="000C424B" w:rsidRPr="00C84EA9" w:rsidTr="00A907AF">
        <w:trPr>
          <w:divId w:val="526019186"/>
          <w:tblCellSpacing w:w="0" w:type="dxa"/>
        </w:trPr>
        <w:tc>
          <w:tcPr>
            <w:tcW w:w="1288" w:type="dxa"/>
            <w:tcBorders>
              <w:top w:val="outset" w:sz="6" w:space="0" w:color="000000"/>
              <w:left w:val="outset" w:sz="6" w:space="0" w:color="000000"/>
              <w:bottom w:val="outset" w:sz="6" w:space="0" w:color="000000"/>
              <w:right w:val="outset" w:sz="6" w:space="0" w:color="000000"/>
            </w:tcBorders>
            <w:shd w:val="clear" w:color="auto" w:fill="FFFF99"/>
          </w:tcPr>
          <w:p w:rsidR="000C424B" w:rsidRPr="00C84EA9" w:rsidRDefault="000C424B" w:rsidP="00215AF7">
            <w:pPr>
              <w:pStyle w:val="western"/>
              <w:spacing w:before="0" w:beforeAutospacing="0" w:after="0"/>
              <w:rPr>
                <w:lang w:val="en-GB"/>
                <w:rPrChange w:id="2119" w:author="Michael Monkenbusch" w:date="2016-11-18T10:51:00Z">
                  <w:rPr>
                    <w:lang w:val="en-GB"/>
                  </w:rPr>
                </w:rPrChange>
              </w:rPr>
            </w:pPr>
            <w:r w:rsidRPr="00C84EA9">
              <w:rPr>
                <w:rFonts w:ascii="Helvetica" w:hAnsi="Helvetica" w:cs="Helvetica"/>
                <w:b/>
                <w:bCs/>
                <w:lang w:val="en-GB"/>
                <w:rPrChange w:id="2120" w:author="Michael Monkenbusch" w:date="2016-11-18T10:51:00Z">
                  <w:rPr>
                    <w:rFonts w:ascii="Helvetica" w:hAnsi="Helvetica" w:cs="Helvetica"/>
                    <w:b/>
                    <w:bCs/>
                    <w:lang w:val="en-GB"/>
                  </w:rPr>
                </w:rPrChange>
              </w:rPr>
              <w:t>xformel</w:t>
            </w:r>
          </w:p>
        </w:tc>
        <w:tc>
          <w:tcPr>
            <w:tcW w:w="7952" w:type="dxa"/>
            <w:tcBorders>
              <w:top w:val="outset" w:sz="6" w:space="0" w:color="000000"/>
              <w:left w:val="outset" w:sz="6" w:space="0" w:color="000000"/>
              <w:bottom w:val="outset" w:sz="6" w:space="0" w:color="000000"/>
              <w:right w:val="outset" w:sz="6" w:space="0" w:color="000000"/>
            </w:tcBorders>
            <w:shd w:val="clear" w:color="auto" w:fill="FFFF99"/>
          </w:tcPr>
          <w:p w:rsidR="000C424B" w:rsidRPr="00C84EA9" w:rsidRDefault="00A907AF" w:rsidP="00215AF7">
            <w:pPr>
              <w:pStyle w:val="western"/>
              <w:spacing w:before="0" w:beforeAutospacing="0" w:after="0"/>
              <w:rPr>
                <w:rPrChange w:id="2121" w:author="Michael Monkenbusch" w:date="2016-11-18T10:51:00Z">
                  <w:rPr/>
                </w:rPrChange>
              </w:rPr>
            </w:pPr>
            <w:r>
              <w:rPr>
                <w:rFonts w:ascii="Helvetica" w:hAnsi="Helvetica" w:cs="Helvetica"/>
                <w:b/>
                <w:bCs/>
                <w:lang w:val="en-GB"/>
              </w:rPr>
              <w:t>&amp;</w:t>
            </w:r>
            <w:r w:rsidR="000C424B" w:rsidRPr="00397B93">
              <w:rPr>
                <w:rFonts w:ascii="Helvetica" w:hAnsi="Helvetica" w:cs="Helvetica"/>
                <w:lang w:val="en-GB"/>
              </w:rPr>
              <w:t>(xx*3+q…….)</w:t>
            </w:r>
          </w:p>
        </w:tc>
      </w:tr>
      <w:tr w:rsidR="000C424B" w:rsidRPr="00C84EA9" w:rsidTr="00A907AF">
        <w:trPr>
          <w:divId w:val="526019186"/>
          <w:tblCellSpacing w:w="0" w:type="dxa"/>
        </w:trPr>
        <w:tc>
          <w:tcPr>
            <w:tcW w:w="1288" w:type="dxa"/>
            <w:tcBorders>
              <w:top w:val="outset" w:sz="6" w:space="0" w:color="000000"/>
              <w:left w:val="outset" w:sz="6" w:space="0" w:color="000000"/>
              <w:bottom w:val="outset" w:sz="6" w:space="0" w:color="000000"/>
              <w:right w:val="outset" w:sz="6" w:space="0" w:color="000000"/>
            </w:tcBorders>
            <w:shd w:val="clear" w:color="auto" w:fill="FFFF99"/>
          </w:tcPr>
          <w:p w:rsidR="000C424B" w:rsidRPr="00C84EA9" w:rsidRDefault="000C424B" w:rsidP="00215AF7">
            <w:pPr>
              <w:pStyle w:val="western"/>
              <w:spacing w:before="0" w:beforeAutospacing="0" w:after="0"/>
              <w:rPr>
                <w:lang w:val="en-GB"/>
                <w:rPrChange w:id="2122" w:author="Michael Monkenbusch" w:date="2016-11-18T10:51:00Z">
                  <w:rPr>
                    <w:lang w:val="en-GB"/>
                  </w:rPr>
                </w:rPrChange>
              </w:rPr>
            </w:pPr>
            <w:r w:rsidRPr="00C84EA9">
              <w:rPr>
                <w:rFonts w:ascii="Helvetica" w:hAnsi="Helvetica" w:cs="Helvetica"/>
                <w:b/>
                <w:bCs/>
                <w:lang w:val="en-GB"/>
                <w:rPrChange w:id="2123" w:author="Michael Monkenbusch" w:date="2016-11-18T10:51:00Z">
                  <w:rPr>
                    <w:rFonts w:ascii="Helvetica" w:hAnsi="Helvetica" w:cs="Helvetica"/>
                    <w:b/>
                    <w:bCs/>
                    <w:lang w:val="en-GB"/>
                  </w:rPr>
                </w:rPrChange>
              </w:rPr>
              <w:t>yformel</w:t>
            </w:r>
          </w:p>
        </w:tc>
        <w:tc>
          <w:tcPr>
            <w:tcW w:w="7952" w:type="dxa"/>
            <w:tcBorders>
              <w:top w:val="outset" w:sz="6" w:space="0" w:color="000000"/>
              <w:left w:val="outset" w:sz="6" w:space="0" w:color="000000"/>
              <w:bottom w:val="outset" w:sz="6" w:space="0" w:color="000000"/>
              <w:right w:val="outset" w:sz="6" w:space="0" w:color="000000"/>
            </w:tcBorders>
            <w:shd w:val="clear" w:color="auto" w:fill="FFFF99"/>
          </w:tcPr>
          <w:p w:rsidR="000C424B" w:rsidRPr="00C84EA9" w:rsidRDefault="00A907AF" w:rsidP="00215AF7">
            <w:pPr>
              <w:pStyle w:val="western"/>
              <w:spacing w:before="0" w:beforeAutospacing="0" w:after="0"/>
              <w:rPr>
                <w:rPrChange w:id="2124" w:author="Michael Monkenbusch" w:date="2016-11-18T10:51:00Z">
                  <w:rPr/>
                </w:rPrChange>
              </w:rPr>
            </w:pPr>
            <w:r>
              <w:rPr>
                <w:rFonts w:ascii="Helvetica" w:hAnsi="Helvetica" w:cs="Helvetica"/>
                <w:b/>
                <w:bCs/>
                <w:lang w:val="en-GB"/>
              </w:rPr>
              <w:t>&amp;</w:t>
            </w:r>
            <w:r w:rsidR="000C424B" w:rsidRPr="00397B93">
              <w:rPr>
                <w:rFonts w:ascii="Helvetica" w:hAnsi="Helvetica" w:cs="Helvetica"/>
                <w:lang w:val="en-GB"/>
              </w:rPr>
              <w:t>(sin(yy)*xx^3…….)</w:t>
            </w:r>
          </w:p>
        </w:tc>
      </w:tr>
      <w:tr w:rsidR="000C424B" w:rsidRPr="00C84EA9" w:rsidTr="00A907AF">
        <w:trPr>
          <w:divId w:val="526019186"/>
          <w:tblCellSpacing w:w="0" w:type="dxa"/>
        </w:trPr>
        <w:tc>
          <w:tcPr>
            <w:tcW w:w="1288"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rPr>
                <w:lang w:val="en-GB"/>
                <w:rPrChange w:id="2125" w:author="Michael Monkenbusch" w:date="2016-11-18T10:51:00Z">
                  <w:rPr>
                    <w:lang w:val="en-GB"/>
                  </w:rPr>
                </w:rPrChange>
              </w:rPr>
            </w:pPr>
          </w:p>
        </w:tc>
        <w:tc>
          <w:tcPr>
            <w:tcW w:w="7952"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rPr>
                <w:lang w:val="en-GB"/>
                <w:rPrChange w:id="2126" w:author="Michael Monkenbusch" w:date="2016-11-18T10:51:00Z">
                  <w:rPr>
                    <w:lang w:val="en-GB"/>
                  </w:rPr>
                </w:rPrChange>
              </w:rPr>
            </w:pPr>
            <w:r w:rsidRPr="00C84EA9">
              <w:rPr>
                <w:sz w:val="18"/>
                <w:szCs w:val="18"/>
                <w:lang w:val="en-GB"/>
                <w:rPrChange w:id="2127" w:author="Michael Monkenbusch" w:date="2016-11-18T10:51:00Z">
                  <w:rPr>
                    <w:sz w:val="18"/>
                    <w:szCs w:val="18"/>
                    <w:lang w:val="en-GB"/>
                  </w:rPr>
                </w:rPrChange>
              </w:rPr>
              <w:t xml:space="preserve">allows to specify expression by which the </w:t>
            </w:r>
            <w:r w:rsidRPr="00C84EA9">
              <w:rPr>
                <w:rFonts w:ascii="Helvetica" w:hAnsi="Helvetica" w:cs="Helvetica"/>
                <w:sz w:val="18"/>
                <w:szCs w:val="18"/>
                <w:lang w:val="en-GB"/>
                <w:rPrChange w:id="2128" w:author="Michael Monkenbusch" w:date="2016-11-18T10:51:00Z">
                  <w:rPr>
                    <w:rFonts w:ascii="Helvetica" w:hAnsi="Helvetica" w:cs="Helvetica"/>
                    <w:sz w:val="18"/>
                    <w:szCs w:val="18"/>
                    <w:lang w:val="en-GB"/>
                  </w:rPr>
                </w:rPrChange>
              </w:rPr>
              <w:t>x</w:t>
            </w:r>
            <w:r w:rsidRPr="00C84EA9">
              <w:rPr>
                <w:sz w:val="18"/>
                <w:szCs w:val="18"/>
                <w:lang w:val="en-GB"/>
                <w:rPrChange w:id="2129" w:author="Michael Monkenbusch" w:date="2016-11-18T10:51:00Z">
                  <w:rPr>
                    <w:sz w:val="18"/>
                    <w:szCs w:val="18"/>
                    <w:lang w:val="en-GB"/>
                  </w:rPr>
                </w:rPrChange>
              </w:rPr>
              <w:t xml:space="preserve"> and </w:t>
            </w:r>
            <w:r w:rsidRPr="00C84EA9">
              <w:rPr>
                <w:rFonts w:ascii="Helvetica" w:hAnsi="Helvetica" w:cs="Helvetica"/>
                <w:sz w:val="18"/>
                <w:szCs w:val="18"/>
                <w:lang w:val="en-GB"/>
                <w:rPrChange w:id="2130" w:author="Michael Monkenbusch" w:date="2016-11-18T10:51:00Z">
                  <w:rPr>
                    <w:rFonts w:ascii="Helvetica" w:hAnsi="Helvetica" w:cs="Helvetica"/>
                    <w:sz w:val="18"/>
                    <w:szCs w:val="18"/>
                    <w:lang w:val="en-GB"/>
                  </w:rPr>
                </w:rPrChange>
              </w:rPr>
              <w:t>y</w:t>
            </w:r>
            <w:r w:rsidRPr="00C84EA9">
              <w:rPr>
                <w:sz w:val="18"/>
                <w:szCs w:val="18"/>
                <w:lang w:val="en-GB"/>
                <w:rPrChange w:id="2131" w:author="Michael Monkenbusch" w:date="2016-11-18T10:51:00Z">
                  <w:rPr>
                    <w:sz w:val="18"/>
                    <w:szCs w:val="18"/>
                    <w:lang w:val="en-GB"/>
                  </w:rPr>
                </w:rPrChange>
              </w:rPr>
              <w:t xml:space="preserve">-values (denoted </w:t>
            </w:r>
            <w:r w:rsidRPr="00C84EA9">
              <w:rPr>
                <w:rFonts w:ascii="Helvetica" w:hAnsi="Helvetica" w:cs="Helvetica"/>
                <w:sz w:val="18"/>
                <w:szCs w:val="18"/>
                <w:lang w:val="en-GB"/>
                <w:rPrChange w:id="2132" w:author="Michael Monkenbusch" w:date="2016-11-18T10:51:00Z">
                  <w:rPr>
                    <w:rFonts w:ascii="Helvetica" w:hAnsi="Helvetica" w:cs="Helvetica"/>
                    <w:sz w:val="18"/>
                    <w:szCs w:val="18"/>
                    <w:lang w:val="en-GB"/>
                  </w:rPr>
                </w:rPrChange>
              </w:rPr>
              <w:t>xx</w:t>
            </w:r>
            <w:r w:rsidRPr="00C84EA9">
              <w:rPr>
                <w:sz w:val="18"/>
                <w:szCs w:val="18"/>
                <w:lang w:val="en-GB"/>
                <w:rPrChange w:id="2133" w:author="Michael Monkenbusch" w:date="2016-11-18T10:51:00Z">
                  <w:rPr>
                    <w:sz w:val="18"/>
                    <w:szCs w:val="18"/>
                    <w:lang w:val="en-GB"/>
                  </w:rPr>
                </w:rPrChange>
              </w:rPr>
              <w:t xml:space="preserve"> and </w:t>
            </w:r>
            <w:r w:rsidRPr="00C84EA9">
              <w:rPr>
                <w:rFonts w:ascii="Helvetica" w:hAnsi="Helvetica" w:cs="Helvetica"/>
                <w:sz w:val="18"/>
                <w:szCs w:val="18"/>
                <w:lang w:val="en-GB"/>
                <w:rPrChange w:id="2134" w:author="Michael Monkenbusch" w:date="2016-11-18T10:51:00Z">
                  <w:rPr>
                    <w:rFonts w:ascii="Helvetica" w:hAnsi="Helvetica" w:cs="Helvetica"/>
                    <w:sz w:val="18"/>
                    <w:szCs w:val="18"/>
                    <w:lang w:val="en-GB"/>
                  </w:rPr>
                </w:rPrChange>
              </w:rPr>
              <w:t>yy</w:t>
            </w:r>
            <w:r w:rsidRPr="00C84EA9">
              <w:rPr>
                <w:sz w:val="18"/>
                <w:szCs w:val="18"/>
                <w:lang w:val="en-GB"/>
                <w:rPrChange w:id="2135" w:author="Michael Monkenbusch" w:date="2016-11-18T10:51:00Z">
                  <w:rPr>
                    <w:sz w:val="18"/>
                    <w:szCs w:val="18"/>
                    <w:lang w:val="en-GB"/>
                  </w:rPr>
                </w:rPrChange>
              </w:rPr>
              <w:t xml:space="preserve"> within the expressions) of the selected data record are transformed. The action is initiated by the command </w:t>
            </w:r>
            <w:r w:rsidRPr="00C84EA9">
              <w:rPr>
                <w:rFonts w:ascii="Helvetica" w:hAnsi="Helvetica" w:cs="Helvetica"/>
                <w:sz w:val="18"/>
                <w:szCs w:val="18"/>
                <w:shd w:val="clear" w:color="auto" w:fill="FFFF00"/>
                <w:lang w:val="en-GB"/>
                <w:rPrChange w:id="2136" w:author="Michael Monkenbusch" w:date="2016-11-18T10:51:00Z">
                  <w:rPr>
                    <w:rFonts w:ascii="Helvetica" w:hAnsi="Helvetica" w:cs="Helvetica"/>
                    <w:sz w:val="18"/>
                    <w:szCs w:val="18"/>
                    <w:shd w:val="clear" w:color="auto" w:fill="FFFF00"/>
                    <w:lang w:val="en-GB"/>
                  </w:rPr>
                </w:rPrChange>
              </w:rPr>
              <w:t>funfun</w:t>
            </w:r>
            <w:r w:rsidRPr="00C84EA9">
              <w:rPr>
                <w:sz w:val="18"/>
                <w:szCs w:val="18"/>
                <w:lang w:val="en-GB"/>
                <w:rPrChange w:id="2137" w:author="Michael Monkenbusch" w:date="2016-11-18T10:51:00Z">
                  <w:rPr>
                    <w:sz w:val="18"/>
                    <w:szCs w:val="18"/>
                    <w:lang w:val="en-GB"/>
                  </w:rPr>
                </w:rPrChange>
              </w:rPr>
              <w:t>.</w:t>
            </w:r>
          </w:p>
          <w:p w:rsidR="000C424B" w:rsidRPr="00C84EA9" w:rsidRDefault="000C424B" w:rsidP="00215AF7">
            <w:pPr>
              <w:pStyle w:val="western"/>
              <w:spacing w:before="0" w:beforeAutospacing="0" w:after="0"/>
              <w:rPr>
                <w:lang w:val="en-GB"/>
                <w:rPrChange w:id="2138" w:author="Michael Monkenbusch" w:date="2016-11-18T10:51:00Z">
                  <w:rPr>
                    <w:lang w:val="en-GB"/>
                  </w:rPr>
                </w:rPrChange>
              </w:rPr>
            </w:pPr>
            <w:r w:rsidRPr="00C84EA9">
              <w:rPr>
                <w:sz w:val="18"/>
                <w:szCs w:val="18"/>
                <w:lang w:val="en-GB"/>
                <w:rPrChange w:id="2139" w:author="Michael Monkenbusch" w:date="2016-11-18T10:51:00Z">
                  <w:rPr>
                    <w:sz w:val="18"/>
                    <w:szCs w:val="18"/>
                    <w:lang w:val="en-GB"/>
                  </w:rPr>
                </w:rPrChange>
              </w:rPr>
              <w:t>Note the semicolon ; which is necessary here. The expression is given within brackets, no blanks.</w:t>
            </w:r>
          </w:p>
        </w:tc>
      </w:tr>
      <w:tr w:rsidR="00A907AF" w:rsidRPr="00C84EA9" w:rsidTr="00A907AF">
        <w:trPr>
          <w:divId w:val="526019186"/>
          <w:tblCellSpacing w:w="0" w:type="dxa"/>
        </w:trPr>
        <w:tc>
          <w:tcPr>
            <w:tcW w:w="1288" w:type="dxa"/>
            <w:tcBorders>
              <w:top w:val="outset" w:sz="6" w:space="0" w:color="000000"/>
              <w:left w:val="outset" w:sz="6" w:space="0" w:color="000000"/>
              <w:bottom w:val="outset" w:sz="6" w:space="0" w:color="000000"/>
              <w:right w:val="outset" w:sz="6" w:space="0" w:color="000000"/>
            </w:tcBorders>
            <w:shd w:val="clear" w:color="auto" w:fill="FFFF99"/>
          </w:tcPr>
          <w:p w:rsidR="00A907AF" w:rsidRPr="00A77A6F" w:rsidRDefault="00A907AF" w:rsidP="004A392B">
            <w:pPr>
              <w:pStyle w:val="western"/>
              <w:spacing w:before="0" w:beforeAutospacing="0" w:after="0"/>
              <w:rPr>
                <w:lang w:val="en-GB"/>
              </w:rPr>
            </w:pPr>
            <w:r w:rsidRPr="00A77A6F">
              <w:rPr>
                <w:rFonts w:ascii="Helvetica" w:hAnsi="Helvetica" w:cs="Helvetica"/>
                <w:b/>
                <w:bCs/>
                <w:lang w:val="en-GB"/>
              </w:rPr>
              <w:t>funfun</w:t>
            </w:r>
          </w:p>
        </w:tc>
        <w:tc>
          <w:tcPr>
            <w:tcW w:w="7952" w:type="dxa"/>
            <w:tcBorders>
              <w:top w:val="outset" w:sz="6" w:space="0" w:color="000000"/>
              <w:left w:val="outset" w:sz="6" w:space="0" w:color="000000"/>
              <w:bottom w:val="outset" w:sz="6" w:space="0" w:color="000000"/>
              <w:right w:val="outset" w:sz="6" w:space="0" w:color="000000"/>
            </w:tcBorders>
            <w:shd w:val="clear" w:color="auto" w:fill="FFFF99"/>
          </w:tcPr>
          <w:p w:rsidR="00A907AF" w:rsidRPr="00A77A6F" w:rsidRDefault="00A907AF" w:rsidP="004A392B">
            <w:pPr>
              <w:pStyle w:val="western"/>
              <w:spacing w:before="0" w:beforeAutospacing="0" w:after="0"/>
              <w:rPr>
                <w:lang w:val="en-GB"/>
              </w:rPr>
            </w:pPr>
            <w:r w:rsidRPr="00A77A6F">
              <w:rPr>
                <w:rFonts w:ascii="Helvetica" w:hAnsi="Helvetica" w:cs="Helvetica"/>
                <w:lang w:val="en-GB"/>
              </w:rPr>
              <w:t>[immediate] [op]</w:t>
            </w:r>
          </w:p>
        </w:tc>
      </w:tr>
      <w:tr w:rsidR="00A907AF" w:rsidRPr="00C84EA9" w:rsidTr="00A907AF">
        <w:trPr>
          <w:divId w:val="526019186"/>
          <w:tblCellSpacing w:w="0" w:type="dxa"/>
        </w:trPr>
        <w:tc>
          <w:tcPr>
            <w:tcW w:w="1288" w:type="dxa"/>
            <w:tcBorders>
              <w:top w:val="outset" w:sz="6" w:space="0" w:color="000000"/>
              <w:left w:val="outset" w:sz="6" w:space="0" w:color="000000"/>
              <w:bottom w:val="outset" w:sz="6" w:space="0" w:color="000000"/>
              <w:right w:val="outset" w:sz="6" w:space="0" w:color="000000"/>
            </w:tcBorders>
          </w:tcPr>
          <w:p w:rsidR="00A907AF" w:rsidRPr="00A77A6F" w:rsidRDefault="00A907AF" w:rsidP="004A392B">
            <w:pPr>
              <w:pStyle w:val="western"/>
              <w:spacing w:before="0" w:beforeAutospacing="0" w:after="0"/>
              <w:rPr>
                <w:lang w:val="en-GB"/>
              </w:rPr>
            </w:pPr>
          </w:p>
        </w:tc>
        <w:tc>
          <w:tcPr>
            <w:tcW w:w="7952" w:type="dxa"/>
            <w:tcBorders>
              <w:top w:val="outset" w:sz="6" w:space="0" w:color="000000"/>
              <w:left w:val="outset" w:sz="6" w:space="0" w:color="000000"/>
              <w:bottom w:val="outset" w:sz="6" w:space="0" w:color="000000"/>
              <w:right w:val="outset" w:sz="6" w:space="0" w:color="000000"/>
            </w:tcBorders>
          </w:tcPr>
          <w:p w:rsidR="00A907AF" w:rsidRPr="00A77A6F" w:rsidRDefault="00A907AF" w:rsidP="004A392B">
            <w:pPr>
              <w:pStyle w:val="western"/>
              <w:spacing w:before="0" w:beforeAutospacing="0" w:after="0"/>
              <w:rPr>
                <w:lang w:val="en-GB"/>
              </w:rPr>
            </w:pPr>
            <w:r w:rsidRPr="00A77A6F">
              <w:rPr>
                <w:sz w:val="18"/>
                <w:szCs w:val="18"/>
                <w:lang w:val="en-GB"/>
              </w:rPr>
              <w:t xml:space="preserve">treats selected data-records according to the x- and y formulae which are either taken from internal storage as specified by the </w:t>
            </w:r>
            <w:r w:rsidRPr="00A77A6F">
              <w:rPr>
                <w:rFonts w:ascii="Helvetica" w:hAnsi="Helvetica" w:cs="Helvetica"/>
                <w:b/>
                <w:bCs/>
                <w:sz w:val="18"/>
                <w:szCs w:val="18"/>
                <w:shd w:val="clear" w:color="auto" w:fill="FFFF00"/>
                <w:lang w:val="en-GB"/>
              </w:rPr>
              <w:t>xformel</w:t>
            </w:r>
            <w:r w:rsidRPr="00A77A6F">
              <w:rPr>
                <w:rFonts w:ascii="Helvetica" w:hAnsi="Helvetica" w:cs="Helvetica"/>
                <w:b/>
                <w:bCs/>
                <w:sz w:val="18"/>
                <w:szCs w:val="18"/>
                <w:lang w:val="en-GB"/>
              </w:rPr>
              <w:t xml:space="preserve"> </w:t>
            </w:r>
            <w:r w:rsidRPr="00A77A6F">
              <w:rPr>
                <w:sz w:val="18"/>
                <w:szCs w:val="18"/>
                <w:lang w:val="en-GB"/>
              </w:rPr>
              <w:t xml:space="preserve">and </w:t>
            </w:r>
            <w:r w:rsidRPr="00A77A6F">
              <w:rPr>
                <w:rFonts w:ascii="Helvetica" w:hAnsi="Helvetica" w:cs="Helvetica"/>
                <w:b/>
                <w:bCs/>
                <w:sz w:val="18"/>
                <w:szCs w:val="18"/>
                <w:shd w:val="clear" w:color="auto" w:fill="FFFF00"/>
                <w:lang w:val="en-GB"/>
              </w:rPr>
              <w:t>yformel</w:t>
            </w:r>
            <w:r w:rsidRPr="00A77A6F">
              <w:rPr>
                <w:rFonts w:ascii="Helvetica" w:hAnsi="Helvetica" w:cs="Helvetica"/>
                <w:b/>
                <w:bCs/>
                <w:sz w:val="18"/>
                <w:szCs w:val="18"/>
                <w:lang w:val="en-GB"/>
              </w:rPr>
              <w:t xml:space="preserve"> </w:t>
            </w:r>
            <w:r w:rsidRPr="00A77A6F">
              <w:rPr>
                <w:sz w:val="18"/>
                <w:szCs w:val="18"/>
                <w:lang w:val="en-GB"/>
              </w:rPr>
              <w:t xml:space="preserve">commands if the option </w:t>
            </w:r>
            <w:r w:rsidRPr="00A77A6F">
              <w:rPr>
                <w:rFonts w:ascii="Helvetica" w:hAnsi="Helvetica" w:cs="Helvetica"/>
                <w:sz w:val="18"/>
                <w:szCs w:val="18"/>
                <w:shd w:val="clear" w:color="auto" w:fill="FFFF00"/>
                <w:lang w:val="en-GB"/>
              </w:rPr>
              <w:t>immediate</w:t>
            </w:r>
            <w:r w:rsidRPr="00A77A6F">
              <w:rPr>
                <w:sz w:val="18"/>
                <w:szCs w:val="18"/>
                <w:lang w:val="en-GB"/>
              </w:rPr>
              <w:t xml:space="preserve"> is given </w:t>
            </w:r>
            <w:r w:rsidRPr="00A77A6F">
              <w:rPr>
                <w:b/>
                <w:bCs/>
                <w:sz w:val="18"/>
                <w:szCs w:val="18"/>
                <w:lang w:val="en-GB"/>
              </w:rPr>
              <w:t xml:space="preserve">OR </w:t>
            </w:r>
            <w:r w:rsidRPr="00A77A6F">
              <w:rPr>
                <w:sz w:val="18"/>
                <w:szCs w:val="18"/>
                <w:lang w:val="en-GB"/>
              </w:rPr>
              <w:t xml:space="preserve">are taken as consecutive lines (max length 132) in the file </w:t>
            </w:r>
            <w:r w:rsidRPr="00A77A6F">
              <w:rPr>
                <w:b/>
                <w:bCs/>
                <w:i/>
                <w:iCs/>
                <w:sz w:val="18"/>
                <w:szCs w:val="18"/>
                <w:shd w:val="clear" w:color="auto" w:fill="FFFF00"/>
                <w:lang w:val="en-GB"/>
              </w:rPr>
              <w:t>formdat</w:t>
            </w:r>
            <w:r w:rsidRPr="00A77A6F">
              <w:rPr>
                <w:sz w:val="18"/>
                <w:szCs w:val="18"/>
                <w:lang w:val="en-GB"/>
              </w:rPr>
              <w:t xml:space="preserve">. </w:t>
            </w:r>
          </w:p>
          <w:p w:rsidR="00A907AF" w:rsidRPr="00A77A6F" w:rsidRDefault="00A907AF" w:rsidP="004A392B">
            <w:pPr>
              <w:pStyle w:val="western"/>
              <w:spacing w:before="0" w:beforeAutospacing="0" w:after="0"/>
              <w:rPr>
                <w:lang w:val="en-GB"/>
              </w:rPr>
            </w:pPr>
            <w:r w:rsidRPr="00A77A6F">
              <w:rPr>
                <w:sz w:val="18"/>
                <w:szCs w:val="18"/>
                <w:lang w:val="en-GB"/>
              </w:rPr>
              <w:t xml:space="preserve">If the option </w:t>
            </w:r>
            <w:r w:rsidRPr="00A77A6F">
              <w:rPr>
                <w:rFonts w:ascii="Helvetica" w:hAnsi="Helvetica" w:cs="Helvetica"/>
                <w:b/>
                <w:bCs/>
                <w:sz w:val="18"/>
                <w:szCs w:val="18"/>
                <w:shd w:val="clear" w:color="auto" w:fill="FFFF00"/>
                <w:lang w:val="en-GB"/>
              </w:rPr>
              <w:t>op</w:t>
            </w:r>
            <w:r w:rsidRPr="00A77A6F">
              <w:rPr>
                <w:sz w:val="18"/>
                <w:szCs w:val="18"/>
                <w:lang w:val="en-GB"/>
              </w:rPr>
              <w:t xml:space="preserve"> is given the data transformation id performed “on place” otherwise new data records are created. </w:t>
            </w:r>
          </w:p>
          <w:p w:rsidR="00A907AF" w:rsidRPr="00A77A6F" w:rsidRDefault="00A907AF" w:rsidP="004A392B">
            <w:pPr>
              <w:pStyle w:val="western"/>
              <w:spacing w:before="0" w:beforeAutospacing="0" w:after="0"/>
              <w:rPr>
                <w:lang w:val="en-GB"/>
              </w:rPr>
            </w:pPr>
            <w:r w:rsidRPr="00A77A6F">
              <w:rPr>
                <w:sz w:val="18"/>
                <w:szCs w:val="18"/>
                <w:lang w:val="en-GB"/>
              </w:rPr>
              <w:t>Errors are treated appropriately.</w:t>
            </w:r>
          </w:p>
        </w:tc>
      </w:tr>
      <w:tr w:rsidR="00A907AF" w:rsidRPr="00C84EA9" w:rsidTr="00A907AF">
        <w:trPr>
          <w:divId w:val="526019186"/>
          <w:tblCellSpacing w:w="0" w:type="dxa"/>
        </w:trPr>
        <w:tc>
          <w:tcPr>
            <w:tcW w:w="1288" w:type="dxa"/>
            <w:tcBorders>
              <w:top w:val="outset" w:sz="6" w:space="0" w:color="000000"/>
              <w:left w:val="outset" w:sz="6" w:space="0" w:color="000000"/>
              <w:bottom w:val="outset" w:sz="6" w:space="0" w:color="000000"/>
              <w:right w:val="outset" w:sz="6" w:space="0" w:color="000000"/>
            </w:tcBorders>
            <w:shd w:val="clear" w:color="auto" w:fill="FFFF99"/>
          </w:tcPr>
          <w:p w:rsidR="00A907AF" w:rsidRPr="00397B93" w:rsidRDefault="00A907AF" w:rsidP="00215AF7">
            <w:pPr>
              <w:pStyle w:val="western"/>
              <w:spacing w:before="0" w:beforeAutospacing="0" w:after="0"/>
              <w:rPr>
                <w:rFonts w:ascii="Helvetica" w:hAnsi="Helvetica" w:cs="Helvetica"/>
                <w:b/>
                <w:bCs/>
                <w:lang w:val="en-GB"/>
              </w:rPr>
            </w:pPr>
            <w:r>
              <w:rPr>
                <w:rFonts w:ascii="Helvetica" w:hAnsi="Helvetica" w:cs="Helvetica"/>
                <w:b/>
                <w:bCs/>
                <w:lang w:val="en-GB"/>
              </w:rPr>
              <w:t>fxy</w:t>
            </w:r>
          </w:p>
        </w:tc>
        <w:tc>
          <w:tcPr>
            <w:tcW w:w="7952" w:type="dxa"/>
            <w:tcBorders>
              <w:top w:val="outset" w:sz="6" w:space="0" w:color="000000"/>
              <w:left w:val="outset" w:sz="6" w:space="0" w:color="000000"/>
              <w:bottom w:val="outset" w:sz="6" w:space="0" w:color="000000"/>
              <w:right w:val="outset" w:sz="6" w:space="0" w:color="000000"/>
            </w:tcBorders>
            <w:shd w:val="clear" w:color="auto" w:fill="FFFF99"/>
          </w:tcPr>
          <w:p w:rsidR="00A907AF" w:rsidRPr="00397B93" w:rsidRDefault="00A907AF" w:rsidP="00215AF7">
            <w:pPr>
              <w:pStyle w:val="western"/>
              <w:spacing w:before="0" w:beforeAutospacing="0" w:after="0"/>
              <w:rPr>
                <w:lang w:val="en-GB"/>
              </w:rPr>
            </w:pPr>
            <w:r w:rsidRPr="00A77A6F">
              <w:rPr>
                <w:rFonts w:ascii="Helvetica" w:hAnsi="Helvetica" w:cs="Helvetica"/>
                <w:lang w:val="en-GB"/>
              </w:rPr>
              <w:t>[op]</w:t>
            </w:r>
            <w:r>
              <w:rPr>
                <w:rFonts w:ascii="Helvetica" w:hAnsi="Helvetica" w:cs="Helvetica"/>
                <w:lang w:val="en-GB"/>
              </w:rPr>
              <w:t xml:space="preserve"> &amp; x=(xx*3….) y=(yy+4….)</w:t>
            </w:r>
          </w:p>
        </w:tc>
      </w:tr>
      <w:tr w:rsidR="00A907AF" w:rsidRPr="00C84EA9" w:rsidTr="00A907AF">
        <w:trPr>
          <w:divId w:val="526019186"/>
          <w:tblCellSpacing w:w="0" w:type="dxa"/>
        </w:trPr>
        <w:tc>
          <w:tcPr>
            <w:tcW w:w="1288" w:type="dxa"/>
            <w:tcBorders>
              <w:top w:val="outset" w:sz="6" w:space="0" w:color="000000"/>
              <w:left w:val="outset" w:sz="6" w:space="0" w:color="000000"/>
              <w:bottom w:val="outset" w:sz="6" w:space="0" w:color="000000"/>
              <w:right w:val="outset" w:sz="6" w:space="0" w:color="000000"/>
            </w:tcBorders>
            <w:shd w:val="clear" w:color="auto" w:fill="auto"/>
          </w:tcPr>
          <w:p w:rsidR="00A907AF" w:rsidRPr="00C84EA9" w:rsidRDefault="00A907AF" w:rsidP="00215AF7">
            <w:pPr>
              <w:pStyle w:val="western"/>
              <w:spacing w:before="0" w:beforeAutospacing="0" w:after="0"/>
              <w:rPr>
                <w:rFonts w:ascii="Helvetica" w:hAnsi="Helvetica" w:cs="Helvetica"/>
                <w:b/>
                <w:bCs/>
                <w:lang w:val="en-GB"/>
                <w:rPrChange w:id="2140" w:author="Michael Monkenbusch" w:date="2016-11-18T10:51:00Z">
                  <w:rPr>
                    <w:rFonts w:ascii="Helvetica" w:hAnsi="Helvetica" w:cs="Helvetica"/>
                    <w:b/>
                    <w:bCs/>
                    <w:lang w:val="en-GB"/>
                  </w:rPr>
                </w:rPrChange>
              </w:rPr>
            </w:pPr>
          </w:p>
        </w:tc>
        <w:tc>
          <w:tcPr>
            <w:tcW w:w="7952" w:type="dxa"/>
            <w:tcBorders>
              <w:top w:val="outset" w:sz="6" w:space="0" w:color="000000"/>
              <w:left w:val="outset" w:sz="6" w:space="0" w:color="000000"/>
              <w:bottom w:val="outset" w:sz="6" w:space="0" w:color="000000"/>
              <w:right w:val="outset" w:sz="6" w:space="0" w:color="000000"/>
            </w:tcBorders>
            <w:shd w:val="clear" w:color="auto" w:fill="auto"/>
          </w:tcPr>
          <w:p w:rsidR="00A907AF" w:rsidRPr="00397B93" w:rsidRDefault="00A907AF" w:rsidP="00215AF7">
            <w:pPr>
              <w:pStyle w:val="western"/>
              <w:spacing w:before="0" w:beforeAutospacing="0" w:after="0"/>
              <w:rPr>
                <w:sz w:val="20"/>
                <w:szCs w:val="20"/>
                <w:lang w:val="en-GB"/>
              </w:rPr>
            </w:pPr>
            <w:r>
              <w:rPr>
                <w:sz w:val="20"/>
                <w:szCs w:val="20"/>
                <w:lang w:val="en-GB"/>
              </w:rPr>
              <w:t>treats the selected records by applying the x= and y= formulas, if present x= must be given before y=. Otherwise like funfun, but all in one command line</w:t>
            </w:r>
          </w:p>
        </w:tc>
      </w:tr>
      <w:tr w:rsidR="000C424B" w:rsidRPr="00C84EA9" w:rsidTr="00A907AF">
        <w:trPr>
          <w:divId w:val="526019186"/>
          <w:tblCellSpacing w:w="0" w:type="dxa"/>
        </w:trPr>
        <w:tc>
          <w:tcPr>
            <w:tcW w:w="1288" w:type="dxa"/>
            <w:tcBorders>
              <w:top w:val="outset" w:sz="6" w:space="0" w:color="000000"/>
              <w:left w:val="outset" w:sz="6" w:space="0" w:color="000000"/>
              <w:bottom w:val="outset" w:sz="6" w:space="0" w:color="000000"/>
              <w:right w:val="outset" w:sz="6" w:space="0" w:color="000000"/>
            </w:tcBorders>
            <w:shd w:val="clear" w:color="auto" w:fill="FFFF99"/>
          </w:tcPr>
          <w:p w:rsidR="000C424B" w:rsidRPr="00C84EA9" w:rsidRDefault="000C424B" w:rsidP="00215AF7">
            <w:pPr>
              <w:pStyle w:val="western"/>
              <w:spacing w:before="0" w:beforeAutospacing="0" w:after="0"/>
              <w:rPr>
                <w:lang w:val="en-GB"/>
                <w:rPrChange w:id="2141" w:author="Michael Monkenbusch" w:date="2016-11-18T10:51:00Z">
                  <w:rPr>
                    <w:lang w:val="en-GB"/>
                  </w:rPr>
                </w:rPrChange>
              </w:rPr>
            </w:pPr>
            <w:r w:rsidRPr="00C84EA9">
              <w:rPr>
                <w:rFonts w:ascii="Helvetica" w:hAnsi="Helvetica" w:cs="Helvetica"/>
                <w:b/>
                <w:bCs/>
                <w:lang w:val="en-GB"/>
                <w:rPrChange w:id="2142" w:author="Michael Monkenbusch" w:date="2016-11-18T10:51:00Z">
                  <w:rPr>
                    <w:rFonts w:ascii="Helvetica" w:hAnsi="Helvetica" w:cs="Helvetica"/>
                    <w:b/>
                    <w:bCs/>
                    <w:lang w:val="en-GB"/>
                  </w:rPr>
                </w:rPrChange>
              </w:rPr>
              <w:t>seterr</w:t>
            </w:r>
          </w:p>
        </w:tc>
        <w:tc>
          <w:tcPr>
            <w:tcW w:w="7952" w:type="dxa"/>
            <w:tcBorders>
              <w:top w:val="outset" w:sz="6" w:space="0" w:color="000000"/>
              <w:left w:val="outset" w:sz="6" w:space="0" w:color="000000"/>
              <w:bottom w:val="outset" w:sz="6" w:space="0" w:color="000000"/>
              <w:right w:val="outset" w:sz="6" w:space="0" w:color="000000"/>
            </w:tcBorders>
            <w:shd w:val="clear" w:color="auto" w:fill="FFFF99"/>
          </w:tcPr>
          <w:p w:rsidR="000C424B" w:rsidRPr="00C84EA9" w:rsidRDefault="000C424B" w:rsidP="00215AF7">
            <w:pPr>
              <w:pStyle w:val="western"/>
              <w:spacing w:before="0" w:beforeAutospacing="0" w:after="0"/>
              <w:rPr>
                <w:lang w:val="en-GB"/>
                <w:rPrChange w:id="2143" w:author="Michael Monkenbusch" w:date="2016-11-18T10:51:00Z">
                  <w:rPr>
                    <w:lang w:val="en-GB"/>
                  </w:rPr>
                </w:rPrChange>
              </w:rPr>
            </w:pPr>
          </w:p>
        </w:tc>
      </w:tr>
      <w:tr w:rsidR="000C424B" w:rsidRPr="00C84EA9" w:rsidTr="00A907AF">
        <w:trPr>
          <w:divId w:val="526019186"/>
          <w:tblCellSpacing w:w="0" w:type="dxa"/>
        </w:trPr>
        <w:tc>
          <w:tcPr>
            <w:tcW w:w="1288"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rPr>
                <w:lang w:val="en-GB"/>
                <w:rPrChange w:id="2144" w:author="Michael Monkenbusch" w:date="2016-11-18T10:51:00Z">
                  <w:rPr>
                    <w:lang w:val="en-GB"/>
                  </w:rPr>
                </w:rPrChange>
              </w:rPr>
            </w:pPr>
          </w:p>
        </w:tc>
        <w:tc>
          <w:tcPr>
            <w:tcW w:w="7952"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rPr>
                <w:lang w:val="en-GB"/>
                <w:rPrChange w:id="2145" w:author="Michael Monkenbusch" w:date="2016-11-18T10:51:00Z">
                  <w:rPr>
                    <w:lang w:val="en-GB"/>
                  </w:rPr>
                </w:rPrChange>
              </w:rPr>
            </w:pPr>
            <w:r w:rsidRPr="00C84EA9">
              <w:rPr>
                <w:sz w:val="18"/>
                <w:szCs w:val="18"/>
                <w:lang w:val="en-GB"/>
                <w:rPrChange w:id="2146" w:author="Michael Monkenbusch" w:date="2016-11-18T10:51:00Z">
                  <w:rPr>
                    <w:sz w:val="18"/>
                    <w:szCs w:val="18"/>
                    <w:lang w:val="en-GB"/>
                  </w:rPr>
                </w:rPrChange>
              </w:rPr>
              <w:t xml:space="preserve">creates an error column for the selected data-records by using the expression specified by the command </w:t>
            </w:r>
            <w:r w:rsidRPr="00C84EA9">
              <w:rPr>
                <w:rFonts w:ascii="Helvetica" w:hAnsi="Helvetica" w:cs="Helvetica"/>
                <w:b/>
                <w:bCs/>
                <w:sz w:val="18"/>
                <w:szCs w:val="18"/>
                <w:shd w:val="clear" w:color="auto" w:fill="FFFF00"/>
                <w:lang w:val="en-GB"/>
                <w:rPrChange w:id="2147" w:author="Michael Monkenbusch" w:date="2016-11-18T10:51:00Z">
                  <w:rPr>
                    <w:rFonts w:ascii="Helvetica" w:hAnsi="Helvetica" w:cs="Helvetica"/>
                    <w:b/>
                    <w:bCs/>
                    <w:sz w:val="18"/>
                    <w:szCs w:val="18"/>
                    <w:shd w:val="clear" w:color="auto" w:fill="FFFF00"/>
                    <w:lang w:val="en-GB"/>
                  </w:rPr>
                </w:rPrChange>
              </w:rPr>
              <w:t>yformel</w:t>
            </w:r>
            <w:r w:rsidRPr="00C84EA9">
              <w:rPr>
                <w:rFonts w:ascii="Helvetica" w:hAnsi="Helvetica" w:cs="Helvetica"/>
                <w:sz w:val="18"/>
                <w:szCs w:val="18"/>
                <w:shd w:val="clear" w:color="auto" w:fill="FFFF00"/>
                <w:lang w:val="en-GB"/>
                <w:rPrChange w:id="2148" w:author="Michael Monkenbusch" w:date="2016-11-18T10:51:00Z">
                  <w:rPr>
                    <w:rFonts w:ascii="Helvetica" w:hAnsi="Helvetica" w:cs="Helvetica"/>
                    <w:sz w:val="18"/>
                    <w:szCs w:val="18"/>
                    <w:shd w:val="clear" w:color="auto" w:fill="FFFF00"/>
                    <w:lang w:val="en-GB"/>
                  </w:rPr>
                </w:rPrChange>
              </w:rPr>
              <w:t>.</w:t>
            </w:r>
          </w:p>
        </w:tc>
      </w:tr>
    </w:tbl>
    <w:p w:rsidR="00D30CE6" w:rsidRPr="00C84EA9" w:rsidRDefault="00D30CE6" w:rsidP="00215AF7">
      <w:pPr>
        <w:pStyle w:val="berschrift3"/>
        <w:spacing w:before="0" w:beforeAutospacing="0" w:after="0"/>
        <w:divId w:val="526019186"/>
        <w:rPr>
          <w:rFonts w:ascii="Arial" w:hAnsi="Arial" w:cs="Arial"/>
          <w:sz w:val="24"/>
          <w:szCs w:val="24"/>
          <w:lang w:val="en-GB"/>
          <w:rPrChange w:id="2149" w:author="Michael Monkenbusch" w:date="2016-11-18T10:51:00Z">
            <w:rPr>
              <w:rFonts w:ascii="Arial" w:hAnsi="Arial" w:cs="Arial"/>
              <w:sz w:val="24"/>
              <w:szCs w:val="24"/>
              <w:lang w:val="en-GB"/>
            </w:rPr>
          </w:rPrChange>
        </w:rPr>
      </w:pPr>
    </w:p>
    <w:p w:rsidR="00D30CE6" w:rsidRPr="00C84EA9" w:rsidRDefault="00D30CE6" w:rsidP="00215AF7">
      <w:pPr>
        <w:pStyle w:val="berschrift3"/>
        <w:spacing w:before="0" w:beforeAutospacing="0" w:after="0"/>
        <w:divId w:val="526019186"/>
        <w:rPr>
          <w:rFonts w:ascii="Arial" w:hAnsi="Arial" w:cs="Arial"/>
          <w:sz w:val="24"/>
          <w:szCs w:val="24"/>
          <w:lang w:val="en-GB"/>
          <w:rPrChange w:id="2150" w:author="Michael Monkenbusch" w:date="2016-11-18T10:51:00Z">
            <w:rPr>
              <w:rFonts w:ascii="Arial" w:hAnsi="Arial" w:cs="Arial"/>
              <w:sz w:val="24"/>
              <w:szCs w:val="24"/>
              <w:lang w:val="en-GB"/>
            </w:rPr>
          </w:rPrChange>
        </w:rPr>
      </w:pPr>
    </w:p>
    <w:p w:rsidR="00D30CE6" w:rsidRPr="00C84EA9" w:rsidRDefault="00D30CE6" w:rsidP="00215AF7">
      <w:pPr>
        <w:pStyle w:val="berschrift3"/>
        <w:spacing w:before="0" w:beforeAutospacing="0" w:after="0"/>
        <w:divId w:val="526019186"/>
        <w:rPr>
          <w:rFonts w:ascii="Arial" w:hAnsi="Arial" w:cs="Arial"/>
          <w:sz w:val="24"/>
          <w:szCs w:val="24"/>
          <w:lang w:val="en-GB"/>
          <w:rPrChange w:id="2151" w:author="Michael Monkenbusch" w:date="2016-11-18T10:51:00Z">
            <w:rPr>
              <w:rFonts w:ascii="Arial" w:hAnsi="Arial" w:cs="Arial"/>
              <w:sz w:val="24"/>
              <w:szCs w:val="24"/>
              <w:lang w:val="en-GB"/>
            </w:rPr>
          </w:rPrChange>
        </w:rPr>
      </w:pPr>
    </w:p>
    <w:p w:rsidR="00D30CE6" w:rsidRPr="00C84EA9" w:rsidRDefault="00D30CE6" w:rsidP="00215AF7">
      <w:pPr>
        <w:pStyle w:val="berschrift3"/>
        <w:spacing w:before="0" w:beforeAutospacing="0" w:after="0"/>
        <w:divId w:val="526019186"/>
        <w:rPr>
          <w:rFonts w:ascii="Arial" w:hAnsi="Arial" w:cs="Arial"/>
          <w:sz w:val="24"/>
          <w:szCs w:val="24"/>
          <w:lang w:val="en-GB"/>
          <w:rPrChange w:id="2152" w:author="Michael Monkenbusch" w:date="2016-11-18T10:51:00Z">
            <w:rPr>
              <w:rFonts w:ascii="Arial" w:hAnsi="Arial" w:cs="Arial"/>
              <w:sz w:val="24"/>
              <w:szCs w:val="24"/>
              <w:lang w:val="en-GB"/>
            </w:rPr>
          </w:rPrChange>
        </w:rPr>
      </w:pPr>
    </w:p>
    <w:p w:rsidR="00D30CE6" w:rsidRPr="00C84EA9" w:rsidRDefault="00D30CE6" w:rsidP="00D30CE6">
      <w:pPr>
        <w:pStyle w:val="berschrift3"/>
        <w:spacing w:before="0" w:beforeAutospacing="0" w:after="0"/>
        <w:divId w:val="526019186"/>
        <w:rPr>
          <w:rFonts w:ascii="Arial" w:hAnsi="Arial" w:cs="Arial"/>
          <w:sz w:val="24"/>
          <w:szCs w:val="24"/>
          <w:lang w:val="en-GB"/>
          <w:rPrChange w:id="2153" w:author="Michael Monkenbusch" w:date="2016-11-18T10:51:00Z">
            <w:rPr>
              <w:rFonts w:ascii="Arial" w:hAnsi="Arial" w:cs="Arial"/>
              <w:sz w:val="24"/>
              <w:szCs w:val="24"/>
              <w:lang w:val="en-GB"/>
            </w:rPr>
          </w:rPrChange>
        </w:rPr>
      </w:pPr>
      <w:r w:rsidRPr="00C84EA9">
        <w:rPr>
          <w:rFonts w:ascii="Arial" w:hAnsi="Arial" w:cs="Arial"/>
          <w:sz w:val="24"/>
          <w:szCs w:val="24"/>
          <w:lang w:val="en-GB"/>
          <w:rPrChange w:id="2154" w:author="Michael Monkenbusch" w:date="2016-11-18T10:51:00Z">
            <w:rPr>
              <w:rFonts w:ascii="Arial" w:hAnsi="Arial" w:cs="Arial"/>
              <w:sz w:val="24"/>
              <w:szCs w:val="24"/>
              <w:lang w:val="en-GB"/>
            </w:rPr>
          </w:rPrChange>
        </w:rPr>
        <w:br w:type="page"/>
      </w:r>
      <w:r w:rsidRPr="00C84EA9">
        <w:rPr>
          <w:rFonts w:ascii="Arial" w:hAnsi="Arial" w:cs="Arial"/>
          <w:sz w:val="24"/>
          <w:szCs w:val="24"/>
          <w:lang w:val="en-GB"/>
          <w:rPrChange w:id="2155" w:author="Michael Monkenbusch" w:date="2016-11-18T10:51:00Z">
            <w:rPr>
              <w:rFonts w:ascii="Arial" w:hAnsi="Arial" w:cs="Arial"/>
              <w:sz w:val="24"/>
              <w:szCs w:val="24"/>
              <w:lang w:val="en-GB"/>
            </w:rPr>
          </w:rPrChange>
        </w:rPr>
        <w:lastRenderedPageBreak/>
        <w:t>SANS Related</w:t>
      </w:r>
    </w:p>
    <w:p w:rsidR="00D30CE6" w:rsidRPr="00C84EA9" w:rsidRDefault="00D30CE6" w:rsidP="00D30CE6">
      <w:pPr>
        <w:pStyle w:val="western"/>
        <w:spacing w:before="0" w:beforeAutospacing="0" w:after="0"/>
        <w:divId w:val="526019186"/>
        <w:rPr>
          <w:lang w:val="en-GB"/>
          <w:rPrChange w:id="2156" w:author="Michael Monkenbusch" w:date="2016-11-18T10:51:00Z">
            <w:rPr>
              <w:lang w:val="en-GB"/>
            </w:rPr>
          </w:rPrChange>
        </w:rPr>
      </w:pPr>
    </w:p>
    <w:tbl>
      <w:tblPr>
        <w:tblW w:w="9255" w:type="dxa"/>
        <w:tblCellSpacing w:w="0"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1102"/>
        <w:gridCol w:w="8153"/>
      </w:tblGrid>
      <w:tr w:rsidR="00D30CE6" w:rsidRPr="00C84EA9" w:rsidTr="00D30CE6">
        <w:trPr>
          <w:divId w:val="526019186"/>
          <w:tblCellSpacing w:w="0" w:type="dxa"/>
        </w:trPr>
        <w:tc>
          <w:tcPr>
            <w:tcW w:w="1102" w:type="dxa"/>
            <w:tcBorders>
              <w:top w:val="outset" w:sz="6" w:space="0" w:color="000000"/>
              <w:left w:val="outset" w:sz="6" w:space="0" w:color="000000"/>
              <w:bottom w:val="outset" w:sz="6" w:space="0" w:color="000000"/>
              <w:right w:val="outset" w:sz="6" w:space="0" w:color="000000"/>
            </w:tcBorders>
            <w:shd w:val="clear" w:color="auto" w:fill="FFFF99"/>
          </w:tcPr>
          <w:p w:rsidR="00D30CE6" w:rsidRPr="00C84EA9" w:rsidRDefault="00D30CE6" w:rsidP="00D30CE6">
            <w:pPr>
              <w:pStyle w:val="western"/>
              <w:spacing w:before="0" w:beforeAutospacing="0" w:after="0"/>
              <w:rPr>
                <w:lang w:val="en-GB"/>
                <w:rPrChange w:id="2157" w:author="Michael Monkenbusch" w:date="2016-11-18T10:51:00Z">
                  <w:rPr>
                    <w:lang w:val="en-GB"/>
                  </w:rPr>
                </w:rPrChange>
              </w:rPr>
            </w:pPr>
            <w:r w:rsidRPr="00C84EA9">
              <w:rPr>
                <w:rFonts w:ascii="Helvetica" w:hAnsi="Helvetica" w:cs="Helvetica"/>
                <w:b/>
                <w:bCs/>
                <w:lang w:val="en-GB"/>
                <w:rPrChange w:id="2158" w:author="Michael Monkenbusch" w:date="2016-11-18T10:51:00Z">
                  <w:rPr>
                    <w:rFonts w:ascii="Helvetica" w:hAnsi="Helvetica" w:cs="Helvetica"/>
                    <w:b/>
                    <w:bCs/>
                    <w:lang w:val="en-GB"/>
                  </w:rPr>
                </w:rPrChange>
              </w:rPr>
              <w:t>invers</w:t>
            </w:r>
          </w:p>
        </w:tc>
        <w:tc>
          <w:tcPr>
            <w:tcW w:w="8153" w:type="dxa"/>
            <w:tcBorders>
              <w:top w:val="outset" w:sz="6" w:space="0" w:color="000000"/>
              <w:left w:val="outset" w:sz="6" w:space="0" w:color="000000"/>
              <w:bottom w:val="outset" w:sz="6" w:space="0" w:color="000000"/>
              <w:right w:val="outset" w:sz="6" w:space="0" w:color="000000"/>
            </w:tcBorders>
            <w:shd w:val="clear" w:color="auto" w:fill="FFFF99"/>
          </w:tcPr>
          <w:p w:rsidR="00D30CE6" w:rsidRPr="00C84EA9" w:rsidRDefault="00D30CE6" w:rsidP="00D30CE6">
            <w:pPr>
              <w:pStyle w:val="western"/>
              <w:spacing w:before="0" w:beforeAutospacing="0" w:after="0"/>
              <w:rPr>
                <w:lang w:val="en-GB"/>
                <w:rPrChange w:id="2159" w:author="Michael Monkenbusch" w:date="2016-11-18T10:51:00Z">
                  <w:rPr>
                    <w:lang w:val="en-GB"/>
                  </w:rPr>
                </w:rPrChange>
              </w:rPr>
            </w:pPr>
            <w:r w:rsidRPr="00C84EA9">
              <w:rPr>
                <w:rFonts w:ascii="Helvetica" w:hAnsi="Helvetica" w:cs="Helvetica"/>
                <w:lang w:val="en-GB"/>
                <w:rPrChange w:id="2160" w:author="Michael Monkenbusch" w:date="2016-11-18T10:51:00Z">
                  <w:rPr>
                    <w:rFonts w:ascii="Helvetica" w:hAnsi="Helvetica" w:cs="Helvetica"/>
                    <w:lang w:val="en-GB"/>
                  </w:rPr>
                </w:rPrChange>
              </w:rPr>
              <w:t>[bkgr &lt;b&gt;]</w:t>
            </w:r>
          </w:p>
        </w:tc>
      </w:tr>
      <w:tr w:rsidR="00D30CE6" w:rsidRPr="00C84EA9" w:rsidTr="00D30CE6">
        <w:trPr>
          <w:divId w:val="526019186"/>
          <w:tblCellSpacing w:w="0" w:type="dxa"/>
        </w:trPr>
        <w:tc>
          <w:tcPr>
            <w:tcW w:w="1102" w:type="dxa"/>
            <w:tcBorders>
              <w:top w:val="outset" w:sz="6" w:space="0" w:color="000000"/>
              <w:left w:val="outset" w:sz="6" w:space="0" w:color="000000"/>
              <w:bottom w:val="outset" w:sz="6" w:space="0" w:color="000000"/>
              <w:right w:val="outset" w:sz="6" w:space="0" w:color="000000"/>
            </w:tcBorders>
          </w:tcPr>
          <w:p w:rsidR="00D30CE6" w:rsidRPr="00C84EA9" w:rsidRDefault="00D30CE6" w:rsidP="00D30CE6">
            <w:pPr>
              <w:pStyle w:val="western"/>
              <w:spacing w:before="0" w:beforeAutospacing="0" w:after="0"/>
              <w:rPr>
                <w:lang w:val="en-GB"/>
                <w:rPrChange w:id="2161" w:author="Michael Monkenbusch" w:date="2016-11-18T10:51:00Z">
                  <w:rPr>
                    <w:lang w:val="en-GB"/>
                  </w:rPr>
                </w:rPrChange>
              </w:rPr>
            </w:pPr>
          </w:p>
        </w:tc>
        <w:tc>
          <w:tcPr>
            <w:tcW w:w="8153" w:type="dxa"/>
            <w:tcBorders>
              <w:top w:val="outset" w:sz="6" w:space="0" w:color="000000"/>
              <w:left w:val="outset" w:sz="6" w:space="0" w:color="000000"/>
              <w:bottom w:val="outset" w:sz="6" w:space="0" w:color="000000"/>
              <w:right w:val="outset" w:sz="6" w:space="0" w:color="000000"/>
            </w:tcBorders>
          </w:tcPr>
          <w:p w:rsidR="00D30CE6" w:rsidRPr="00C84EA9" w:rsidRDefault="00D30CE6" w:rsidP="00D30CE6">
            <w:pPr>
              <w:pStyle w:val="western"/>
              <w:spacing w:before="0" w:beforeAutospacing="0" w:after="0"/>
              <w:rPr>
                <w:lang w:val="en-GB"/>
                <w:rPrChange w:id="2162" w:author="Michael Monkenbusch" w:date="2016-11-18T10:51:00Z">
                  <w:rPr>
                    <w:lang w:val="en-GB"/>
                  </w:rPr>
                </w:rPrChange>
              </w:rPr>
            </w:pPr>
            <w:r w:rsidRPr="00C84EA9">
              <w:rPr>
                <w:sz w:val="18"/>
                <w:szCs w:val="18"/>
                <w:lang w:val="en-GB"/>
                <w:rPrChange w:id="2163" w:author="Michael Monkenbusch" w:date="2016-11-18T10:51:00Z">
                  <w:rPr>
                    <w:sz w:val="18"/>
                    <w:szCs w:val="18"/>
                    <w:lang w:val="en-GB"/>
                  </w:rPr>
                </w:rPrChange>
              </w:rPr>
              <w:t>creates a data-record with x</w:t>
            </w:r>
            <w:r w:rsidRPr="00C84EA9">
              <w:rPr>
                <w:rFonts w:ascii="Wingdings" w:hAnsi="Wingdings" w:hint="eastAsia"/>
                <w:sz w:val="18"/>
                <w:szCs w:val="18"/>
                <w:lang w:val="en-GB"/>
                <w:rPrChange w:id="2164" w:author="Michael Monkenbusch" w:date="2016-11-18T10:51:00Z">
                  <w:rPr>
                    <w:rFonts w:ascii="Wingdings" w:hAnsi="Wingdings" w:hint="eastAsia"/>
                    <w:sz w:val="18"/>
                    <w:szCs w:val="18"/>
                    <w:lang w:val="en-GB"/>
                  </w:rPr>
                </w:rPrChange>
              </w:rPr>
              <w:sym w:font="Wingdings" w:char="00E0"/>
            </w:r>
            <w:r w:rsidRPr="00C84EA9">
              <w:rPr>
                <w:sz w:val="18"/>
                <w:szCs w:val="18"/>
                <w:lang w:val="en-GB"/>
                <w:rPrChange w:id="2165" w:author="Michael Monkenbusch" w:date="2016-11-18T10:51:00Z">
                  <w:rPr>
                    <w:sz w:val="18"/>
                    <w:szCs w:val="18"/>
                    <w:lang w:val="en-GB"/>
                  </w:rPr>
                </w:rPrChange>
              </w:rPr>
              <w:t>x</w:t>
            </w:r>
            <w:r w:rsidRPr="00C84EA9">
              <w:rPr>
                <w:sz w:val="18"/>
                <w:szCs w:val="18"/>
                <w:vertAlign w:val="superscript"/>
                <w:lang w:val="en-GB"/>
                <w:rPrChange w:id="2166" w:author="Michael Monkenbusch" w:date="2016-11-18T10:51:00Z">
                  <w:rPr>
                    <w:sz w:val="18"/>
                    <w:szCs w:val="18"/>
                    <w:vertAlign w:val="superscript"/>
                    <w:lang w:val="en-GB"/>
                  </w:rPr>
                </w:rPrChange>
              </w:rPr>
              <w:t>2</w:t>
            </w:r>
            <w:r w:rsidRPr="00C84EA9">
              <w:rPr>
                <w:sz w:val="18"/>
                <w:szCs w:val="18"/>
                <w:lang w:val="en-GB"/>
                <w:rPrChange w:id="2167" w:author="Michael Monkenbusch" w:date="2016-11-18T10:51:00Z">
                  <w:rPr>
                    <w:sz w:val="18"/>
                    <w:szCs w:val="18"/>
                    <w:lang w:val="en-GB"/>
                  </w:rPr>
                </w:rPrChange>
              </w:rPr>
              <w:t xml:space="preserve"> and y</w:t>
            </w:r>
            <w:r w:rsidRPr="00C84EA9">
              <w:rPr>
                <w:rFonts w:ascii="Wingdings" w:hAnsi="Wingdings" w:hint="eastAsia"/>
                <w:sz w:val="18"/>
                <w:szCs w:val="18"/>
                <w:lang w:val="en-GB"/>
                <w:rPrChange w:id="2168" w:author="Michael Monkenbusch" w:date="2016-11-18T10:51:00Z">
                  <w:rPr>
                    <w:rFonts w:ascii="Wingdings" w:hAnsi="Wingdings" w:hint="eastAsia"/>
                    <w:sz w:val="18"/>
                    <w:szCs w:val="18"/>
                    <w:lang w:val="en-GB"/>
                  </w:rPr>
                </w:rPrChange>
              </w:rPr>
              <w:sym w:font="Wingdings" w:char="00E0"/>
            </w:r>
            <w:r w:rsidRPr="00C84EA9">
              <w:rPr>
                <w:sz w:val="18"/>
                <w:szCs w:val="18"/>
                <w:lang w:val="en-GB"/>
                <w:rPrChange w:id="2169" w:author="Michael Monkenbusch" w:date="2016-11-18T10:51:00Z">
                  <w:rPr>
                    <w:sz w:val="18"/>
                    <w:szCs w:val="18"/>
                    <w:lang w:val="en-GB"/>
                  </w:rPr>
                </w:rPrChange>
              </w:rPr>
              <w:t>1/(y-b).</w:t>
            </w:r>
          </w:p>
        </w:tc>
      </w:tr>
      <w:tr w:rsidR="00D30CE6" w:rsidRPr="00C84EA9" w:rsidTr="00D30CE6">
        <w:trPr>
          <w:divId w:val="526019186"/>
          <w:tblCellSpacing w:w="0" w:type="dxa"/>
        </w:trPr>
        <w:tc>
          <w:tcPr>
            <w:tcW w:w="1102" w:type="dxa"/>
            <w:tcBorders>
              <w:top w:val="outset" w:sz="6" w:space="0" w:color="000000"/>
              <w:left w:val="outset" w:sz="6" w:space="0" w:color="000000"/>
              <w:bottom w:val="outset" w:sz="6" w:space="0" w:color="000000"/>
              <w:right w:val="outset" w:sz="6" w:space="0" w:color="000000"/>
            </w:tcBorders>
            <w:shd w:val="clear" w:color="auto" w:fill="FFFF99"/>
          </w:tcPr>
          <w:p w:rsidR="00D30CE6" w:rsidRPr="00C84EA9" w:rsidRDefault="00D30CE6" w:rsidP="00D30CE6">
            <w:pPr>
              <w:pStyle w:val="western"/>
              <w:spacing w:before="0" w:beforeAutospacing="0" w:after="0"/>
              <w:rPr>
                <w:lang w:val="en-GB"/>
                <w:rPrChange w:id="2170" w:author="Michael Monkenbusch" w:date="2016-11-18T10:51:00Z">
                  <w:rPr>
                    <w:lang w:val="en-GB"/>
                  </w:rPr>
                </w:rPrChange>
              </w:rPr>
            </w:pPr>
            <w:r w:rsidRPr="00C84EA9">
              <w:rPr>
                <w:rFonts w:ascii="Helvetica" w:hAnsi="Helvetica" w:cs="Helvetica"/>
                <w:b/>
                <w:bCs/>
                <w:lang w:val="en-GB"/>
                <w:rPrChange w:id="2171" w:author="Michael Monkenbusch" w:date="2016-11-18T10:51:00Z">
                  <w:rPr>
                    <w:rFonts w:ascii="Helvetica" w:hAnsi="Helvetica" w:cs="Helvetica"/>
                    <w:b/>
                    <w:bCs/>
                    <w:lang w:val="en-GB"/>
                  </w:rPr>
                </w:rPrChange>
              </w:rPr>
              <w:t>mirror</w:t>
            </w:r>
          </w:p>
        </w:tc>
        <w:tc>
          <w:tcPr>
            <w:tcW w:w="8153" w:type="dxa"/>
            <w:tcBorders>
              <w:top w:val="outset" w:sz="6" w:space="0" w:color="000000"/>
              <w:left w:val="outset" w:sz="6" w:space="0" w:color="000000"/>
              <w:bottom w:val="outset" w:sz="6" w:space="0" w:color="000000"/>
              <w:right w:val="outset" w:sz="6" w:space="0" w:color="000000"/>
            </w:tcBorders>
            <w:shd w:val="clear" w:color="auto" w:fill="FFFF99"/>
          </w:tcPr>
          <w:p w:rsidR="00D30CE6" w:rsidRPr="00C84EA9" w:rsidRDefault="00D30CE6" w:rsidP="00D30CE6">
            <w:pPr>
              <w:pStyle w:val="western"/>
              <w:spacing w:before="0" w:beforeAutospacing="0" w:after="0"/>
              <w:rPr>
                <w:lang w:val="en-GB"/>
                <w:rPrChange w:id="2172" w:author="Michael Monkenbusch" w:date="2016-11-18T10:51:00Z">
                  <w:rPr>
                    <w:lang w:val="en-GB"/>
                  </w:rPr>
                </w:rPrChange>
              </w:rPr>
            </w:pPr>
            <w:r w:rsidRPr="00C84EA9">
              <w:rPr>
                <w:rFonts w:ascii="Helvetica" w:hAnsi="Helvetica" w:cs="Helvetica"/>
                <w:lang w:val="en-GB"/>
                <w:rPrChange w:id="2173" w:author="Michael Monkenbusch" w:date="2016-11-18T10:51:00Z">
                  <w:rPr>
                    <w:rFonts w:ascii="Helvetica" w:hAnsi="Helvetica" w:cs="Helvetica"/>
                    <w:lang w:val="en-GB"/>
                  </w:rPr>
                </w:rPrChange>
              </w:rPr>
              <w:t>&lt;k0&gt; &lt;k1&gt; &lt;k2&gt;</w:t>
            </w:r>
          </w:p>
        </w:tc>
      </w:tr>
      <w:tr w:rsidR="00D30CE6" w:rsidRPr="00C84EA9" w:rsidTr="00D30CE6">
        <w:trPr>
          <w:divId w:val="526019186"/>
          <w:tblCellSpacing w:w="0" w:type="dxa"/>
        </w:trPr>
        <w:tc>
          <w:tcPr>
            <w:tcW w:w="1102" w:type="dxa"/>
            <w:tcBorders>
              <w:top w:val="outset" w:sz="6" w:space="0" w:color="000000"/>
              <w:left w:val="outset" w:sz="6" w:space="0" w:color="000000"/>
              <w:bottom w:val="outset" w:sz="6" w:space="0" w:color="000000"/>
              <w:right w:val="outset" w:sz="6" w:space="0" w:color="000000"/>
            </w:tcBorders>
          </w:tcPr>
          <w:p w:rsidR="00D30CE6" w:rsidRPr="00C84EA9" w:rsidRDefault="00D30CE6" w:rsidP="00D30CE6">
            <w:pPr>
              <w:pStyle w:val="western"/>
              <w:spacing w:before="0" w:beforeAutospacing="0" w:after="0"/>
              <w:rPr>
                <w:lang w:val="en-GB"/>
                <w:rPrChange w:id="2174" w:author="Michael Monkenbusch" w:date="2016-11-18T10:51:00Z">
                  <w:rPr>
                    <w:lang w:val="en-GB"/>
                  </w:rPr>
                </w:rPrChange>
              </w:rPr>
            </w:pPr>
          </w:p>
        </w:tc>
        <w:tc>
          <w:tcPr>
            <w:tcW w:w="8153" w:type="dxa"/>
            <w:tcBorders>
              <w:top w:val="outset" w:sz="6" w:space="0" w:color="000000"/>
              <w:left w:val="outset" w:sz="6" w:space="0" w:color="000000"/>
              <w:bottom w:val="outset" w:sz="6" w:space="0" w:color="000000"/>
              <w:right w:val="outset" w:sz="6" w:space="0" w:color="000000"/>
            </w:tcBorders>
          </w:tcPr>
          <w:p w:rsidR="00D30CE6" w:rsidRPr="00C84EA9" w:rsidRDefault="00D30CE6" w:rsidP="00D30CE6">
            <w:pPr>
              <w:pStyle w:val="StandardWeb"/>
              <w:spacing w:before="0" w:beforeAutospacing="0" w:after="0"/>
              <w:rPr>
                <w:lang w:val="en-GB"/>
                <w:rPrChange w:id="2175" w:author="Michael Monkenbusch" w:date="2016-11-18T10:51:00Z">
                  <w:rPr>
                    <w:lang w:val="en-GB"/>
                  </w:rPr>
                </w:rPrChange>
              </w:rPr>
            </w:pPr>
            <w:r w:rsidRPr="00C84EA9">
              <w:rPr>
                <w:sz w:val="18"/>
                <w:szCs w:val="18"/>
                <w:lang w:val="en-GB"/>
                <w:rPrChange w:id="2176" w:author="Michael Monkenbusch" w:date="2016-11-18T10:51:00Z">
                  <w:rPr>
                    <w:sz w:val="18"/>
                    <w:szCs w:val="18"/>
                    <w:lang w:val="en-GB"/>
                  </w:rPr>
                </w:rPrChange>
              </w:rPr>
              <w:t xml:space="preserve">generates a mirror-image of a selected data-record </w:t>
            </w:r>
            <w:r w:rsidRPr="00C84EA9">
              <w:rPr>
                <w:rFonts w:ascii="Helvetica" w:hAnsi="Helvetica" w:cs="Helvetica"/>
                <w:b/>
                <w:bCs/>
                <w:sz w:val="18"/>
                <w:szCs w:val="18"/>
                <w:shd w:val="clear" w:color="auto" w:fill="FFFF00"/>
                <w:lang w:val="en-GB"/>
                <w:rPrChange w:id="2177" w:author="Michael Monkenbusch" w:date="2016-11-18T10:51:00Z">
                  <w:rPr>
                    <w:rFonts w:ascii="Helvetica" w:hAnsi="Helvetica" w:cs="Helvetica"/>
                    <w:b/>
                    <w:bCs/>
                    <w:sz w:val="18"/>
                    <w:szCs w:val="18"/>
                    <w:shd w:val="clear" w:color="auto" w:fill="FFFF00"/>
                    <w:lang w:val="en-GB"/>
                  </w:rPr>
                </w:rPrChange>
              </w:rPr>
              <w:t>k0</w:t>
            </w:r>
            <w:r w:rsidRPr="00C84EA9">
              <w:rPr>
                <w:sz w:val="18"/>
                <w:szCs w:val="18"/>
                <w:lang w:val="en-GB"/>
                <w:rPrChange w:id="2178" w:author="Michael Monkenbusch" w:date="2016-11-18T10:51:00Z">
                  <w:rPr>
                    <w:sz w:val="18"/>
                    <w:szCs w:val="18"/>
                    <w:lang w:val="en-GB"/>
                  </w:rPr>
                </w:rPrChange>
              </w:rPr>
              <w:t xml:space="preserve"> is the estimated x-center </w:t>
            </w:r>
            <w:r w:rsidRPr="00C84EA9">
              <w:rPr>
                <w:rFonts w:ascii="Helvetica" w:hAnsi="Helvetica" w:cs="Helvetica"/>
                <w:b/>
                <w:bCs/>
                <w:sz w:val="18"/>
                <w:szCs w:val="18"/>
                <w:shd w:val="clear" w:color="auto" w:fill="FFFF00"/>
                <w:lang w:val="en-GB"/>
                <w:rPrChange w:id="2179" w:author="Michael Monkenbusch" w:date="2016-11-18T10:51:00Z">
                  <w:rPr>
                    <w:rFonts w:ascii="Helvetica" w:hAnsi="Helvetica" w:cs="Helvetica"/>
                    <w:b/>
                    <w:bCs/>
                    <w:sz w:val="18"/>
                    <w:szCs w:val="18"/>
                    <w:shd w:val="clear" w:color="auto" w:fill="FFFF00"/>
                    <w:lang w:val="en-GB"/>
                  </w:rPr>
                </w:rPrChange>
              </w:rPr>
              <w:t>k1</w:t>
            </w:r>
            <w:r w:rsidRPr="00C84EA9">
              <w:rPr>
                <w:sz w:val="18"/>
                <w:szCs w:val="18"/>
                <w:lang w:val="en-GB"/>
                <w:rPrChange w:id="2180" w:author="Michael Monkenbusch" w:date="2016-11-18T10:51:00Z">
                  <w:rPr>
                    <w:sz w:val="18"/>
                    <w:szCs w:val="18"/>
                    <w:lang w:val="en-GB"/>
                  </w:rPr>
                </w:rPrChange>
              </w:rPr>
              <w:t xml:space="preserve"> and </w:t>
            </w:r>
            <w:r w:rsidRPr="00C84EA9">
              <w:rPr>
                <w:rFonts w:ascii="Helvetica" w:hAnsi="Helvetica" w:cs="Helvetica"/>
                <w:sz w:val="18"/>
                <w:szCs w:val="18"/>
                <w:shd w:val="clear" w:color="auto" w:fill="FFFF00"/>
                <w:lang w:val="en-GB"/>
                <w:rPrChange w:id="2181" w:author="Michael Monkenbusch" w:date="2016-11-18T10:51:00Z">
                  <w:rPr>
                    <w:rFonts w:ascii="Helvetica" w:hAnsi="Helvetica" w:cs="Helvetica"/>
                    <w:sz w:val="18"/>
                    <w:szCs w:val="18"/>
                    <w:shd w:val="clear" w:color="auto" w:fill="FFFF00"/>
                    <w:lang w:val="en-GB"/>
                  </w:rPr>
                </w:rPrChange>
              </w:rPr>
              <w:t>k2</w:t>
            </w:r>
            <w:r w:rsidRPr="00C84EA9">
              <w:rPr>
                <w:sz w:val="18"/>
                <w:szCs w:val="18"/>
                <w:lang w:val="en-GB"/>
                <w:rPrChange w:id="2182" w:author="Michael Monkenbusch" w:date="2016-11-18T10:51:00Z">
                  <w:rPr>
                    <w:sz w:val="18"/>
                    <w:szCs w:val="18"/>
                    <w:lang w:val="en-GB"/>
                  </w:rPr>
                </w:rPrChange>
              </w:rPr>
              <w:t xml:space="preserve"> specify the range that shall be used to determine the center.</w:t>
            </w:r>
          </w:p>
        </w:tc>
      </w:tr>
      <w:tr w:rsidR="00D30CE6" w:rsidRPr="00C84EA9" w:rsidTr="00D30CE6">
        <w:trPr>
          <w:divId w:val="526019186"/>
          <w:tblCellSpacing w:w="0" w:type="dxa"/>
        </w:trPr>
        <w:tc>
          <w:tcPr>
            <w:tcW w:w="1102" w:type="dxa"/>
            <w:tcBorders>
              <w:top w:val="outset" w:sz="6" w:space="0" w:color="000000"/>
              <w:left w:val="outset" w:sz="6" w:space="0" w:color="000000"/>
              <w:bottom w:val="outset" w:sz="6" w:space="0" w:color="000000"/>
              <w:right w:val="outset" w:sz="6" w:space="0" w:color="000000"/>
            </w:tcBorders>
            <w:shd w:val="clear" w:color="auto" w:fill="FFFF99"/>
          </w:tcPr>
          <w:p w:rsidR="00D30CE6" w:rsidRPr="00C84EA9" w:rsidRDefault="00D30CE6" w:rsidP="00D30CE6">
            <w:pPr>
              <w:pStyle w:val="western"/>
              <w:spacing w:before="0" w:beforeAutospacing="0" w:after="0"/>
              <w:rPr>
                <w:lang w:val="en-GB"/>
                <w:rPrChange w:id="2183" w:author="Michael Monkenbusch" w:date="2016-11-18T10:51:00Z">
                  <w:rPr>
                    <w:lang w:val="en-GB"/>
                  </w:rPr>
                </w:rPrChange>
              </w:rPr>
            </w:pPr>
            <w:r w:rsidRPr="00C84EA9">
              <w:rPr>
                <w:rFonts w:ascii="Helvetica" w:hAnsi="Helvetica" w:cs="Helvetica"/>
                <w:b/>
                <w:bCs/>
                <w:lang w:val="en-GB"/>
                <w:rPrChange w:id="2184" w:author="Michael Monkenbusch" w:date="2016-11-18T10:51:00Z">
                  <w:rPr>
                    <w:rFonts w:ascii="Helvetica" w:hAnsi="Helvetica" w:cs="Helvetica"/>
                    <w:b/>
                    <w:bCs/>
                    <w:lang w:val="en-GB"/>
                  </w:rPr>
                </w:rPrChange>
              </w:rPr>
              <w:t>qc</w:t>
            </w:r>
          </w:p>
        </w:tc>
        <w:tc>
          <w:tcPr>
            <w:tcW w:w="8153" w:type="dxa"/>
            <w:tcBorders>
              <w:top w:val="outset" w:sz="6" w:space="0" w:color="000000"/>
              <w:left w:val="outset" w:sz="6" w:space="0" w:color="000000"/>
              <w:bottom w:val="outset" w:sz="6" w:space="0" w:color="000000"/>
              <w:right w:val="outset" w:sz="6" w:space="0" w:color="000000"/>
            </w:tcBorders>
            <w:shd w:val="clear" w:color="auto" w:fill="FFFF99"/>
          </w:tcPr>
          <w:p w:rsidR="00D30CE6" w:rsidRPr="00C84EA9" w:rsidRDefault="00D30CE6" w:rsidP="00D30CE6">
            <w:pPr>
              <w:pStyle w:val="western"/>
              <w:spacing w:before="0" w:beforeAutospacing="0" w:after="0"/>
              <w:rPr>
                <w:lang w:val="en-GB"/>
                <w:rPrChange w:id="2185" w:author="Michael Monkenbusch" w:date="2016-11-18T10:51:00Z">
                  <w:rPr>
                    <w:lang w:val="en-GB"/>
                  </w:rPr>
                </w:rPrChange>
              </w:rPr>
            </w:pPr>
          </w:p>
        </w:tc>
      </w:tr>
      <w:tr w:rsidR="00D30CE6" w:rsidRPr="00C84EA9" w:rsidTr="00D30CE6">
        <w:trPr>
          <w:divId w:val="526019186"/>
          <w:tblCellSpacing w:w="0" w:type="dxa"/>
        </w:trPr>
        <w:tc>
          <w:tcPr>
            <w:tcW w:w="1102" w:type="dxa"/>
            <w:tcBorders>
              <w:top w:val="outset" w:sz="6" w:space="0" w:color="000000"/>
              <w:left w:val="outset" w:sz="6" w:space="0" w:color="000000"/>
              <w:bottom w:val="outset" w:sz="6" w:space="0" w:color="000000"/>
              <w:right w:val="outset" w:sz="6" w:space="0" w:color="000000"/>
            </w:tcBorders>
          </w:tcPr>
          <w:p w:rsidR="00D30CE6" w:rsidRPr="00C84EA9" w:rsidRDefault="00D30CE6" w:rsidP="00D30CE6">
            <w:pPr>
              <w:pStyle w:val="western"/>
              <w:spacing w:before="0" w:beforeAutospacing="0" w:after="0"/>
              <w:rPr>
                <w:lang w:val="en-GB"/>
                <w:rPrChange w:id="2186" w:author="Michael Monkenbusch" w:date="2016-11-18T10:51:00Z">
                  <w:rPr>
                    <w:lang w:val="en-GB"/>
                  </w:rPr>
                </w:rPrChange>
              </w:rPr>
            </w:pPr>
          </w:p>
        </w:tc>
        <w:tc>
          <w:tcPr>
            <w:tcW w:w="8153" w:type="dxa"/>
            <w:tcBorders>
              <w:top w:val="outset" w:sz="6" w:space="0" w:color="000000"/>
              <w:left w:val="outset" w:sz="6" w:space="0" w:color="000000"/>
              <w:bottom w:val="outset" w:sz="6" w:space="0" w:color="000000"/>
              <w:right w:val="outset" w:sz="6" w:space="0" w:color="000000"/>
            </w:tcBorders>
          </w:tcPr>
          <w:p w:rsidR="00D30CE6" w:rsidRPr="00C84EA9" w:rsidRDefault="00D30CE6" w:rsidP="00D30CE6">
            <w:pPr>
              <w:pStyle w:val="western"/>
              <w:spacing w:before="0" w:beforeAutospacing="0" w:after="0"/>
              <w:rPr>
                <w:lang w:val="en-GB"/>
                <w:rPrChange w:id="2187" w:author="Michael Monkenbusch" w:date="2016-11-18T10:51:00Z">
                  <w:rPr>
                    <w:lang w:val="en-GB"/>
                  </w:rPr>
                </w:rPrChange>
              </w:rPr>
            </w:pPr>
            <w:r w:rsidRPr="00C84EA9">
              <w:rPr>
                <w:sz w:val="18"/>
                <w:szCs w:val="18"/>
                <w:lang w:val="en-GB"/>
                <w:rPrChange w:id="2188" w:author="Michael Monkenbusch" w:date="2016-11-18T10:51:00Z">
                  <w:rPr>
                    <w:sz w:val="18"/>
                    <w:szCs w:val="18"/>
                    <w:lang w:val="en-GB"/>
                  </w:rPr>
                </w:rPrChange>
              </w:rPr>
              <w:t xml:space="preserve">converts </w:t>
            </w:r>
            <w:r w:rsidRPr="00C84EA9">
              <w:rPr>
                <w:rFonts w:ascii="Helvetica" w:hAnsi="Helvetica" w:cs="Helvetica"/>
                <w:sz w:val="18"/>
                <w:szCs w:val="18"/>
                <w:lang w:val="en-GB"/>
                <w:rPrChange w:id="2189" w:author="Michael Monkenbusch" w:date="2016-11-18T10:51:00Z">
                  <w:rPr>
                    <w:rFonts w:ascii="Helvetica" w:hAnsi="Helvetica" w:cs="Helvetica"/>
                    <w:sz w:val="18"/>
                    <w:szCs w:val="18"/>
                    <w:lang w:val="en-GB"/>
                  </w:rPr>
                </w:rPrChange>
              </w:rPr>
              <w:t>x</w:t>
            </w:r>
            <w:r w:rsidRPr="00C84EA9">
              <w:rPr>
                <w:sz w:val="18"/>
                <w:szCs w:val="18"/>
                <w:lang w:val="en-GB"/>
                <w:rPrChange w:id="2190" w:author="Michael Monkenbusch" w:date="2016-11-18T10:51:00Z">
                  <w:rPr>
                    <w:sz w:val="18"/>
                    <w:szCs w:val="18"/>
                    <w:lang w:val="en-GB"/>
                  </w:rPr>
                </w:rPrChange>
              </w:rPr>
              <w:t xml:space="preserve">-values (channels) of the first selected data-record to q-values. For that purpose the data-record has to have the following </w:t>
            </w:r>
            <w:r w:rsidRPr="00C84EA9">
              <w:rPr>
                <w:rFonts w:ascii="Helvetica" w:hAnsi="Helvetica" w:cs="Helvetica"/>
                <w:sz w:val="18"/>
                <w:szCs w:val="18"/>
                <w:shd w:val="clear" w:color="auto" w:fill="FFFF00"/>
                <w:lang w:val="en-GB"/>
                <w:rPrChange w:id="2191" w:author="Michael Monkenbusch" w:date="2016-11-18T10:51:00Z">
                  <w:rPr>
                    <w:rFonts w:ascii="Helvetica" w:hAnsi="Helvetica" w:cs="Helvetica"/>
                    <w:sz w:val="18"/>
                    <w:szCs w:val="18"/>
                    <w:shd w:val="clear" w:color="auto" w:fill="FFFF00"/>
                    <w:lang w:val="en-GB"/>
                  </w:rPr>
                </w:rPrChange>
              </w:rPr>
              <w:t>f_parameters:</w:t>
            </w:r>
            <w:r w:rsidRPr="00C84EA9">
              <w:rPr>
                <w:sz w:val="18"/>
                <w:szCs w:val="18"/>
                <w:shd w:val="clear" w:color="auto" w:fill="FFFF00"/>
                <w:lang w:val="en-GB"/>
                <w:rPrChange w:id="2192" w:author="Michael Monkenbusch" w:date="2016-11-18T10:51:00Z">
                  <w:rPr>
                    <w:sz w:val="18"/>
                    <w:szCs w:val="18"/>
                    <w:shd w:val="clear" w:color="auto" w:fill="FFFF00"/>
                    <w:lang w:val="en-GB"/>
                  </w:rPr>
                </w:rPrChange>
              </w:rPr>
              <w:t xml:space="preserve"> </w:t>
            </w:r>
            <w:r w:rsidRPr="00C84EA9">
              <w:rPr>
                <w:rFonts w:ascii="Helvetica" w:hAnsi="Helvetica" w:cs="Helvetica"/>
                <w:sz w:val="18"/>
                <w:szCs w:val="18"/>
                <w:shd w:val="clear" w:color="auto" w:fill="FFFF00"/>
                <w:lang w:val="en-GB"/>
                <w:rPrChange w:id="2193" w:author="Michael Monkenbusch" w:date="2016-11-18T10:51:00Z">
                  <w:rPr>
                    <w:rFonts w:ascii="Helvetica" w:hAnsi="Helvetica" w:cs="Helvetica"/>
                    <w:sz w:val="18"/>
                    <w:szCs w:val="18"/>
                    <w:shd w:val="clear" w:color="auto" w:fill="FFFF00"/>
                    <w:lang w:val="en-GB"/>
                  </w:rPr>
                </w:rPrChange>
              </w:rPr>
              <w:t>xk0, lambda, detdis, bklen</w:t>
            </w:r>
            <w:r w:rsidRPr="00C84EA9">
              <w:rPr>
                <w:sz w:val="18"/>
                <w:szCs w:val="18"/>
                <w:lang w:val="en-GB"/>
                <w:rPrChange w:id="2194" w:author="Michael Monkenbusch" w:date="2016-11-18T10:51:00Z">
                  <w:rPr>
                    <w:sz w:val="18"/>
                    <w:szCs w:val="18"/>
                    <w:lang w:val="en-GB"/>
                  </w:rPr>
                </w:rPrChange>
              </w:rPr>
              <w:t xml:space="preserve"> ; i.e. channel of zero angle, wavelength, detector distance, size of one detector channel.</w:t>
            </w:r>
          </w:p>
        </w:tc>
      </w:tr>
      <w:tr w:rsidR="00D30CE6" w:rsidRPr="00C84EA9" w:rsidTr="00D30CE6">
        <w:trPr>
          <w:divId w:val="526019186"/>
          <w:tblCellSpacing w:w="0" w:type="dxa"/>
        </w:trPr>
        <w:tc>
          <w:tcPr>
            <w:tcW w:w="1102" w:type="dxa"/>
            <w:tcBorders>
              <w:top w:val="outset" w:sz="6" w:space="0" w:color="000000"/>
              <w:left w:val="outset" w:sz="6" w:space="0" w:color="000000"/>
              <w:bottom w:val="outset" w:sz="6" w:space="0" w:color="000000"/>
              <w:right w:val="outset" w:sz="6" w:space="0" w:color="000000"/>
            </w:tcBorders>
            <w:shd w:val="clear" w:color="auto" w:fill="FFFF99"/>
          </w:tcPr>
          <w:p w:rsidR="00D30CE6" w:rsidRPr="00C84EA9" w:rsidRDefault="00D30CE6" w:rsidP="00D30CE6">
            <w:pPr>
              <w:pStyle w:val="western"/>
              <w:spacing w:before="0" w:beforeAutospacing="0" w:after="0"/>
              <w:rPr>
                <w:lang w:val="en-GB"/>
                <w:rPrChange w:id="2195" w:author="Michael Monkenbusch" w:date="2016-11-18T10:51:00Z">
                  <w:rPr>
                    <w:lang w:val="en-GB"/>
                  </w:rPr>
                </w:rPrChange>
              </w:rPr>
            </w:pPr>
            <w:r w:rsidRPr="00C84EA9">
              <w:rPr>
                <w:rFonts w:ascii="Helvetica" w:hAnsi="Helvetica" w:cs="Helvetica"/>
                <w:b/>
                <w:bCs/>
                <w:lang w:val="en-GB"/>
                <w:rPrChange w:id="2196" w:author="Michael Monkenbusch" w:date="2016-11-18T10:51:00Z">
                  <w:rPr>
                    <w:rFonts w:ascii="Helvetica" w:hAnsi="Helvetica" w:cs="Helvetica"/>
                    <w:b/>
                    <w:bCs/>
                    <w:lang w:val="en-GB"/>
                  </w:rPr>
                </w:rPrChange>
              </w:rPr>
              <w:t>spline</w:t>
            </w:r>
          </w:p>
        </w:tc>
        <w:tc>
          <w:tcPr>
            <w:tcW w:w="8153" w:type="dxa"/>
            <w:tcBorders>
              <w:top w:val="outset" w:sz="6" w:space="0" w:color="000000"/>
              <w:left w:val="outset" w:sz="6" w:space="0" w:color="000000"/>
              <w:bottom w:val="outset" w:sz="6" w:space="0" w:color="000000"/>
              <w:right w:val="outset" w:sz="6" w:space="0" w:color="000000"/>
            </w:tcBorders>
            <w:shd w:val="clear" w:color="auto" w:fill="FFFF99"/>
          </w:tcPr>
          <w:p w:rsidR="00D30CE6" w:rsidRPr="00C84EA9" w:rsidRDefault="00D30CE6" w:rsidP="00D30CE6">
            <w:pPr>
              <w:pStyle w:val="western"/>
              <w:spacing w:before="0" w:beforeAutospacing="0" w:after="0"/>
              <w:rPr>
                <w:lang w:val="en-GB"/>
                <w:rPrChange w:id="2197" w:author="Michael Monkenbusch" w:date="2016-11-18T10:51:00Z">
                  <w:rPr>
                    <w:lang w:val="en-GB"/>
                  </w:rPr>
                </w:rPrChange>
              </w:rPr>
            </w:pPr>
            <w:r w:rsidRPr="00C84EA9">
              <w:rPr>
                <w:rFonts w:ascii="Helvetica" w:hAnsi="Helvetica" w:cs="Helvetica"/>
                <w:lang w:val="en-GB"/>
                <w:rPrChange w:id="2198" w:author="Michael Monkenbusch" w:date="2016-11-18T10:51:00Z">
                  <w:rPr>
                    <w:rFonts w:ascii="Helvetica" w:hAnsi="Helvetica" w:cs="Helvetica"/>
                    <w:lang w:val="en-GB"/>
                  </w:rPr>
                </w:rPrChange>
              </w:rPr>
              <w:t>[iequal &lt;i&gt;] [nneu &lt;n&gt;] [auto|noauto smpar &lt;s&gt;]</w:t>
            </w:r>
          </w:p>
        </w:tc>
      </w:tr>
      <w:tr w:rsidR="00D30CE6" w:rsidRPr="00C84EA9" w:rsidTr="00D30CE6">
        <w:trPr>
          <w:divId w:val="526019186"/>
          <w:tblCellSpacing w:w="0" w:type="dxa"/>
        </w:trPr>
        <w:tc>
          <w:tcPr>
            <w:tcW w:w="1102" w:type="dxa"/>
            <w:tcBorders>
              <w:top w:val="outset" w:sz="6" w:space="0" w:color="000000"/>
              <w:left w:val="outset" w:sz="6" w:space="0" w:color="000000"/>
              <w:bottom w:val="outset" w:sz="6" w:space="0" w:color="000000"/>
              <w:right w:val="outset" w:sz="6" w:space="0" w:color="000000"/>
            </w:tcBorders>
          </w:tcPr>
          <w:p w:rsidR="00D30CE6" w:rsidRPr="00C84EA9" w:rsidRDefault="00D30CE6" w:rsidP="00D30CE6">
            <w:pPr>
              <w:pStyle w:val="western"/>
              <w:spacing w:before="0" w:beforeAutospacing="0" w:after="0"/>
              <w:rPr>
                <w:lang w:val="en-GB"/>
                <w:rPrChange w:id="2199" w:author="Michael Monkenbusch" w:date="2016-11-18T10:51:00Z">
                  <w:rPr>
                    <w:lang w:val="en-GB"/>
                  </w:rPr>
                </w:rPrChange>
              </w:rPr>
            </w:pPr>
          </w:p>
        </w:tc>
        <w:tc>
          <w:tcPr>
            <w:tcW w:w="8153" w:type="dxa"/>
            <w:tcBorders>
              <w:top w:val="outset" w:sz="6" w:space="0" w:color="000000"/>
              <w:left w:val="outset" w:sz="6" w:space="0" w:color="000000"/>
              <w:bottom w:val="outset" w:sz="6" w:space="0" w:color="000000"/>
              <w:right w:val="outset" w:sz="6" w:space="0" w:color="000000"/>
            </w:tcBorders>
          </w:tcPr>
          <w:p w:rsidR="00D30CE6" w:rsidRPr="00C84EA9" w:rsidRDefault="00D30CE6" w:rsidP="00D30CE6">
            <w:pPr>
              <w:pStyle w:val="western"/>
              <w:spacing w:before="0" w:beforeAutospacing="0" w:after="0"/>
              <w:rPr>
                <w:lang w:val="en-GB"/>
                <w:rPrChange w:id="2200" w:author="Michael Monkenbusch" w:date="2016-11-18T10:51:00Z">
                  <w:rPr>
                    <w:lang w:val="en-GB"/>
                  </w:rPr>
                </w:rPrChange>
              </w:rPr>
            </w:pPr>
            <w:r w:rsidRPr="00C84EA9">
              <w:rPr>
                <w:sz w:val="18"/>
                <w:szCs w:val="18"/>
                <w:lang w:val="en-GB"/>
                <w:rPrChange w:id="2201" w:author="Michael Monkenbusch" w:date="2016-11-18T10:51:00Z">
                  <w:rPr>
                    <w:sz w:val="18"/>
                    <w:szCs w:val="18"/>
                    <w:lang w:val="en-GB"/>
                  </w:rPr>
                </w:rPrChange>
              </w:rPr>
              <w:t xml:space="preserve">spline interpolation of the fiirst selected data-record. </w:t>
            </w:r>
            <w:r w:rsidRPr="00C84EA9">
              <w:rPr>
                <w:b/>
                <w:bCs/>
                <w:sz w:val="18"/>
                <w:szCs w:val="18"/>
                <w:shd w:val="clear" w:color="auto" w:fill="FFFF00"/>
                <w:lang w:val="en-GB"/>
                <w:rPrChange w:id="2202" w:author="Michael Monkenbusch" w:date="2016-11-18T10:51:00Z">
                  <w:rPr>
                    <w:b/>
                    <w:bCs/>
                    <w:sz w:val="18"/>
                    <w:szCs w:val="18"/>
                    <w:shd w:val="clear" w:color="auto" w:fill="FFFF00"/>
                    <w:lang w:val="en-GB"/>
                  </w:rPr>
                </w:rPrChange>
              </w:rPr>
              <w:t>nneu</w:t>
            </w:r>
            <w:r w:rsidRPr="00C84EA9">
              <w:rPr>
                <w:sz w:val="18"/>
                <w:szCs w:val="18"/>
                <w:lang w:val="en-GB"/>
                <w:rPrChange w:id="2203" w:author="Michael Monkenbusch" w:date="2016-11-18T10:51:00Z">
                  <w:rPr>
                    <w:sz w:val="18"/>
                    <w:szCs w:val="18"/>
                    <w:lang w:val="en-GB"/>
                  </w:rPr>
                </w:rPrChange>
              </w:rPr>
              <w:t xml:space="preserve"> specifies the number of points of the splined data. </w:t>
            </w:r>
            <w:r w:rsidRPr="00C84EA9">
              <w:rPr>
                <w:sz w:val="18"/>
                <w:szCs w:val="18"/>
                <w:shd w:val="clear" w:color="auto" w:fill="FFFF00"/>
                <w:lang w:val="en-GB"/>
                <w:rPrChange w:id="2204" w:author="Michael Monkenbusch" w:date="2016-11-18T10:51:00Z">
                  <w:rPr>
                    <w:sz w:val="18"/>
                    <w:szCs w:val="18"/>
                    <w:shd w:val="clear" w:color="auto" w:fill="FFFF00"/>
                    <w:lang w:val="en-GB"/>
                  </w:rPr>
                </w:rPrChange>
              </w:rPr>
              <w:t>auto</w:t>
            </w:r>
            <w:r w:rsidRPr="00C84EA9">
              <w:rPr>
                <w:sz w:val="18"/>
                <w:szCs w:val="18"/>
                <w:lang w:val="en-GB"/>
                <w:rPrChange w:id="2205" w:author="Michael Monkenbusch" w:date="2016-11-18T10:51:00Z">
                  <w:rPr>
                    <w:sz w:val="18"/>
                    <w:szCs w:val="18"/>
                    <w:lang w:val="en-GB"/>
                  </w:rPr>
                </w:rPrChange>
              </w:rPr>
              <w:t xml:space="preserve"> selects automatic parameter determination, </w:t>
            </w:r>
            <w:r w:rsidRPr="00C84EA9">
              <w:rPr>
                <w:sz w:val="18"/>
                <w:szCs w:val="18"/>
                <w:shd w:val="clear" w:color="auto" w:fill="FFFF00"/>
                <w:lang w:val="en-GB"/>
                <w:rPrChange w:id="2206" w:author="Michael Monkenbusch" w:date="2016-11-18T10:51:00Z">
                  <w:rPr>
                    <w:sz w:val="18"/>
                    <w:szCs w:val="18"/>
                    <w:shd w:val="clear" w:color="auto" w:fill="FFFF00"/>
                    <w:lang w:val="en-GB"/>
                  </w:rPr>
                </w:rPrChange>
              </w:rPr>
              <w:t>noauto</w:t>
            </w:r>
            <w:r w:rsidRPr="00C84EA9">
              <w:rPr>
                <w:sz w:val="18"/>
                <w:szCs w:val="18"/>
                <w:lang w:val="en-GB"/>
                <w:rPrChange w:id="2207" w:author="Michael Monkenbusch" w:date="2016-11-18T10:51:00Z">
                  <w:rPr>
                    <w:sz w:val="18"/>
                    <w:szCs w:val="18"/>
                    <w:lang w:val="en-GB"/>
                  </w:rPr>
                </w:rPrChange>
              </w:rPr>
              <w:t xml:space="preserve"> allows to specify </w:t>
            </w:r>
            <w:r w:rsidRPr="00C84EA9">
              <w:rPr>
                <w:sz w:val="18"/>
                <w:szCs w:val="18"/>
                <w:shd w:val="clear" w:color="auto" w:fill="FFFF00"/>
                <w:lang w:val="en-GB"/>
                <w:rPrChange w:id="2208" w:author="Michael Monkenbusch" w:date="2016-11-18T10:51:00Z">
                  <w:rPr>
                    <w:sz w:val="18"/>
                    <w:szCs w:val="18"/>
                    <w:shd w:val="clear" w:color="auto" w:fill="FFFF00"/>
                    <w:lang w:val="en-GB"/>
                  </w:rPr>
                </w:rPrChange>
              </w:rPr>
              <w:t>smpar &lt;s&gt;</w:t>
            </w:r>
            <w:r w:rsidRPr="00C84EA9">
              <w:rPr>
                <w:sz w:val="18"/>
                <w:szCs w:val="18"/>
                <w:lang w:val="en-GB"/>
                <w:rPrChange w:id="2209" w:author="Michael Monkenbusch" w:date="2016-11-18T10:51:00Z">
                  <w:rPr>
                    <w:sz w:val="18"/>
                    <w:szCs w:val="18"/>
                    <w:lang w:val="en-GB"/>
                  </w:rPr>
                </w:rPrChange>
              </w:rPr>
              <w:t xml:space="preserve"> to control the amount of smoothing.</w:t>
            </w:r>
          </w:p>
        </w:tc>
      </w:tr>
      <w:tr w:rsidR="00D30CE6" w:rsidRPr="00C84EA9" w:rsidTr="00D30CE6">
        <w:trPr>
          <w:divId w:val="526019186"/>
          <w:tblCellSpacing w:w="0" w:type="dxa"/>
        </w:trPr>
        <w:tc>
          <w:tcPr>
            <w:tcW w:w="1102" w:type="dxa"/>
            <w:tcBorders>
              <w:top w:val="outset" w:sz="6" w:space="0" w:color="000000"/>
              <w:left w:val="outset" w:sz="6" w:space="0" w:color="000000"/>
              <w:bottom w:val="outset" w:sz="6" w:space="0" w:color="000000"/>
              <w:right w:val="outset" w:sz="6" w:space="0" w:color="000000"/>
            </w:tcBorders>
            <w:shd w:val="clear" w:color="auto" w:fill="FFFF99"/>
          </w:tcPr>
          <w:p w:rsidR="00D30CE6" w:rsidRPr="00C84EA9" w:rsidRDefault="00D30CE6" w:rsidP="00D30CE6">
            <w:pPr>
              <w:pStyle w:val="western"/>
              <w:spacing w:before="0" w:beforeAutospacing="0" w:after="0"/>
              <w:rPr>
                <w:lang w:val="en-GB"/>
                <w:rPrChange w:id="2210" w:author="Michael Monkenbusch" w:date="2016-11-18T10:51:00Z">
                  <w:rPr>
                    <w:lang w:val="en-GB"/>
                  </w:rPr>
                </w:rPrChange>
              </w:rPr>
            </w:pPr>
            <w:r w:rsidRPr="00C84EA9">
              <w:rPr>
                <w:rFonts w:ascii="Helvetica" w:hAnsi="Helvetica" w:cs="Helvetica"/>
                <w:b/>
                <w:bCs/>
                <w:lang w:val="en-GB"/>
                <w:rPrChange w:id="2211" w:author="Michael Monkenbusch" w:date="2016-11-18T10:51:00Z">
                  <w:rPr>
                    <w:rFonts w:ascii="Helvetica" w:hAnsi="Helvetica" w:cs="Helvetica"/>
                    <w:b/>
                    <w:bCs/>
                    <w:lang w:val="en-GB"/>
                  </w:rPr>
                </w:rPrChange>
              </w:rPr>
              <w:t>des</w:t>
            </w:r>
          </w:p>
        </w:tc>
        <w:tc>
          <w:tcPr>
            <w:tcW w:w="8153" w:type="dxa"/>
            <w:tcBorders>
              <w:top w:val="outset" w:sz="6" w:space="0" w:color="000000"/>
              <w:left w:val="outset" w:sz="6" w:space="0" w:color="000000"/>
              <w:bottom w:val="outset" w:sz="6" w:space="0" w:color="000000"/>
              <w:right w:val="outset" w:sz="6" w:space="0" w:color="000000"/>
            </w:tcBorders>
            <w:shd w:val="clear" w:color="auto" w:fill="FFFF99"/>
          </w:tcPr>
          <w:p w:rsidR="00D30CE6" w:rsidRPr="00C84EA9" w:rsidRDefault="00D30CE6" w:rsidP="00D30CE6">
            <w:pPr>
              <w:pStyle w:val="western"/>
              <w:spacing w:before="0" w:beforeAutospacing="0" w:after="0"/>
              <w:rPr>
                <w:rPrChange w:id="2212" w:author="Michael Monkenbusch" w:date="2016-11-18T10:51:00Z">
                  <w:rPr/>
                </w:rPrChange>
              </w:rPr>
            </w:pPr>
            <w:r w:rsidRPr="00C84EA9">
              <w:rPr>
                <w:rFonts w:ascii="Helvetica" w:hAnsi="Helvetica" w:cs="Helvetica"/>
                <w:rPrChange w:id="2213" w:author="Michael Monkenbusch" w:date="2016-11-18T10:51:00Z">
                  <w:rPr>
                    <w:rFonts w:ascii="Helvetica" w:hAnsi="Helvetica" w:cs="Helvetica"/>
                  </w:rPr>
                </w:rPrChange>
              </w:rPr>
              <w:t>[nneu &lt;n&gt;] [qmax &lt;qm&gt;] [errabs &lt;ea&gt;] [errrel &lt;er&gt;]</w:t>
            </w:r>
          </w:p>
        </w:tc>
      </w:tr>
      <w:tr w:rsidR="00D30CE6" w:rsidRPr="00C84EA9" w:rsidTr="00D30CE6">
        <w:trPr>
          <w:divId w:val="526019186"/>
          <w:tblCellSpacing w:w="0" w:type="dxa"/>
        </w:trPr>
        <w:tc>
          <w:tcPr>
            <w:tcW w:w="1102" w:type="dxa"/>
            <w:tcBorders>
              <w:top w:val="outset" w:sz="6" w:space="0" w:color="000000"/>
              <w:left w:val="outset" w:sz="6" w:space="0" w:color="000000"/>
              <w:bottom w:val="outset" w:sz="6" w:space="0" w:color="000000"/>
              <w:right w:val="outset" w:sz="6" w:space="0" w:color="000000"/>
            </w:tcBorders>
          </w:tcPr>
          <w:p w:rsidR="00D30CE6" w:rsidRPr="00C84EA9" w:rsidRDefault="00D30CE6" w:rsidP="00D30CE6">
            <w:pPr>
              <w:pStyle w:val="western"/>
              <w:spacing w:before="0" w:beforeAutospacing="0" w:after="0"/>
              <w:rPr>
                <w:rPrChange w:id="2214" w:author="Michael Monkenbusch" w:date="2016-11-18T10:51:00Z">
                  <w:rPr/>
                </w:rPrChange>
              </w:rPr>
            </w:pPr>
          </w:p>
        </w:tc>
        <w:tc>
          <w:tcPr>
            <w:tcW w:w="8153" w:type="dxa"/>
            <w:tcBorders>
              <w:top w:val="outset" w:sz="6" w:space="0" w:color="000000"/>
              <w:left w:val="outset" w:sz="6" w:space="0" w:color="000000"/>
              <w:bottom w:val="outset" w:sz="6" w:space="0" w:color="000000"/>
              <w:right w:val="outset" w:sz="6" w:space="0" w:color="000000"/>
            </w:tcBorders>
          </w:tcPr>
          <w:p w:rsidR="00D30CE6" w:rsidRPr="00C84EA9" w:rsidRDefault="00D30CE6" w:rsidP="00D30CE6">
            <w:pPr>
              <w:pStyle w:val="western"/>
              <w:spacing w:before="0" w:beforeAutospacing="0" w:after="0"/>
              <w:rPr>
                <w:lang w:val="en-GB"/>
                <w:rPrChange w:id="2215" w:author="Michael Monkenbusch" w:date="2016-11-18T10:51:00Z">
                  <w:rPr>
                    <w:lang w:val="en-GB"/>
                  </w:rPr>
                </w:rPrChange>
              </w:rPr>
            </w:pPr>
            <w:r w:rsidRPr="00C84EA9">
              <w:rPr>
                <w:sz w:val="18"/>
                <w:szCs w:val="18"/>
                <w:lang w:val="en-GB"/>
                <w:rPrChange w:id="2216" w:author="Michael Monkenbusch" w:date="2016-11-18T10:51:00Z">
                  <w:rPr>
                    <w:sz w:val="18"/>
                    <w:szCs w:val="18"/>
                    <w:lang w:val="en-GB"/>
                  </w:rPr>
                </w:rPrChange>
              </w:rPr>
              <w:t xml:space="preserve">infinite slit height desmearing. </w:t>
            </w:r>
            <w:r w:rsidRPr="00C84EA9">
              <w:rPr>
                <w:b/>
                <w:bCs/>
                <w:sz w:val="18"/>
                <w:szCs w:val="18"/>
                <w:shd w:val="clear" w:color="auto" w:fill="FFFF00"/>
                <w:lang w:val="en-GB"/>
                <w:rPrChange w:id="2217" w:author="Michael Monkenbusch" w:date="2016-11-18T10:51:00Z">
                  <w:rPr>
                    <w:b/>
                    <w:bCs/>
                    <w:sz w:val="18"/>
                    <w:szCs w:val="18"/>
                    <w:shd w:val="clear" w:color="auto" w:fill="FFFF00"/>
                    <w:lang w:val="en-GB"/>
                  </w:rPr>
                </w:rPrChange>
              </w:rPr>
              <w:t>nneu</w:t>
            </w:r>
            <w:r w:rsidRPr="00C84EA9">
              <w:rPr>
                <w:sz w:val="18"/>
                <w:szCs w:val="18"/>
                <w:lang w:val="en-GB"/>
                <w:rPrChange w:id="2218" w:author="Michael Monkenbusch" w:date="2016-11-18T10:51:00Z">
                  <w:rPr>
                    <w:sz w:val="18"/>
                    <w:szCs w:val="18"/>
                    <w:lang w:val="en-GB"/>
                  </w:rPr>
                </w:rPrChange>
              </w:rPr>
              <w:t xml:space="preserve"> specifies the number of points of the treated data. Needs spline immediately before beeing called. Needs </w:t>
            </w:r>
            <w:r w:rsidRPr="00C84EA9">
              <w:rPr>
                <w:rFonts w:ascii="Helvetica" w:hAnsi="Helvetica" w:cs="Helvetica"/>
                <w:sz w:val="18"/>
                <w:szCs w:val="18"/>
                <w:shd w:val="clear" w:color="auto" w:fill="FFFF00"/>
                <w:lang w:val="en-GB"/>
                <w:rPrChange w:id="2219" w:author="Michael Monkenbusch" w:date="2016-11-18T10:51:00Z">
                  <w:rPr>
                    <w:rFonts w:ascii="Helvetica" w:hAnsi="Helvetica" w:cs="Helvetica"/>
                    <w:sz w:val="18"/>
                    <w:szCs w:val="18"/>
                    <w:shd w:val="clear" w:color="auto" w:fill="FFFF00"/>
                    <w:lang w:val="en-GB"/>
                  </w:rPr>
                </w:rPrChange>
              </w:rPr>
              <w:t>f_parameter: delqv</w:t>
            </w:r>
          </w:p>
        </w:tc>
      </w:tr>
      <w:tr w:rsidR="00D30CE6" w:rsidRPr="00C84EA9" w:rsidTr="00D30CE6">
        <w:trPr>
          <w:divId w:val="526019186"/>
          <w:tblCellSpacing w:w="0" w:type="dxa"/>
        </w:trPr>
        <w:tc>
          <w:tcPr>
            <w:tcW w:w="1102" w:type="dxa"/>
            <w:tcBorders>
              <w:top w:val="outset" w:sz="6" w:space="0" w:color="000000"/>
              <w:left w:val="outset" w:sz="6" w:space="0" w:color="000000"/>
              <w:bottom w:val="outset" w:sz="6" w:space="0" w:color="000000"/>
              <w:right w:val="outset" w:sz="6" w:space="0" w:color="000000"/>
            </w:tcBorders>
            <w:shd w:val="clear" w:color="auto" w:fill="FFFF99"/>
          </w:tcPr>
          <w:p w:rsidR="00D30CE6" w:rsidRPr="00C84EA9" w:rsidRDefault="00D30CE6" w:rsidP="00D30CE6">
            <w:pPr>
              <w:pStyle w:val="western"/>
              <w:spacing w:before="0" w:beforeAutospacing="0" w:after="0"/>
              <w:rPr>
                <w:lang w:val="en-GB"/>
                <w:rPrChange w:id="2220" w:author="Michael Monkenbusch" w:date="2016-11-18T10:51:00Z">
                  <w:rPr>
                    <w:lang w:val="en-GB"/>
                  </w:rPr>
                </w:rPrChange>
              </w:rPr>
            </w:pPr>
            <w:r w:rsidRPr="00C84EA9">
              <w:rPr>
                <w:rFonts w:ascii="Helvetica" w:hAnsi="Helvetica" w:cs="Helvetica"/>
                <w:b/>
                <w:bCs/>
                <w:lang w:val="en-GB"/>
                <w:rPrChange w:id="2221" w:author="Michael Monkenbusch" w:date="2016-11-18T10:51:00Z">
                  <w:rPr>
                    <w:rFonts w:ascii="Helvetica" w:hAnsi="Helvetica" w:cs="Helvetica"/>
                    <w:b/>
                    <w:bCs/>
                    <w:lang w:val="en-GB"/>
                  </w:rPr>
                </w:rPrChange>
              </w:rPr>
              <w:t>mux/</w:t>
            </w:r>
            <w:r w:rsidRPr="00C84EA9">
              <w:rPr>
                <w:rFonts w:ascii="Helvetica" w:hAnsi="Helvetica" w:cs="Helvetica"/>
                <w:b/>
                <w:bCs/>
                <w:lang w:val="en-GB"/>
                <w:rPrChange w:id="2222" w:author="Michael Monkenbusch" w:date="2016-11-18T10:51:00Z">
                  <w:rPr>
                    <w:rFonts w:ascii="Helvetica" w:hAnsi="Helvetica" w:cs="Helvetica"/>
                    <w:b/>
                    <w:bCs/>
                    <w:lang w:val="en-GB"/>
                  </w:rPr>
                </w:rPrChange>
              </w:rPr>
              <w:br/>
              <w:t>dmx</w:t>
            </w:r>
          </w:p>
        </w:tc>
        <w:tc>
          <w:tcPr>
            <w:tcW w:w="8153" w:type="dxa"/>
            <w:tcBorders>
              <w:top w:val="outset" w:sz="6" w:space="0" w:color="000000"/>
              <w:left w:val="outset" w:sz="6" w:space="0" w:color="000000"/>
              <w:bottom w:val="outset" w:sz="6" w:space="0" w:color="000000"/>
              <w:right w:val="outset" w:sz="6" w:space="0" w:color="000000"/>
            </w:tcBorders>
            <w:shd w:val="clear" w:color="auto" w:fill="FFFF99"/>
          </w:tcPr>
          <w:p w:rsidR="00D30CE6" w:rsidRPr="00C84EA9" w:rsidRDefault="00D30CE6" w:rsidP="00D30CE6">
            <w:pPr>
              <w:pStyle w:val="western"/>
              <w:spacing w:before="0" w:beforeAutospacing="0" w:after="0"/>
              <w:rPr>
                <w:rPrChange w:id="2223" w:author="Michael Monkenbusch" w:date="2016-11-18T10:51:00Z">
                  <w:rPr/>
                </w:rPrChange>
              </w:rPr>
            </w:pPr>
            <w:r w:rsidRPr="00C84EA9">
              <w:rPr>
                <w:rFonts w:ascii="Helvetica" w:hAnsi="Helvetica" w:cs="Helvetica"/>
                <w:rPrChange w:id="2224" w:author="Michael Monkenbusch" w:date="2016-11-18T10:51:00Z">
                  <w:rPr>
                    <w:rFonts w:ascii="Helvetica" w:hAnsi="Helvetica" w:cs="Helvetica"/>
                  </w:rPr>
                </w:rPrChange>
              </w:rPr>
              <w:t>trans &lt;tr&gt; thick &lt;t&gt; xmax &lt;xmax&gt; nfft &lt;n&gt;</w:t>
            </w:r>
          </w:p>
        </w:tc>
      </w:tr>
      <w:tr w:rsidR="00D30CE6" w:rsidRPr="00C84EA9" w:rsidTr="00D30CE6">
        <w:trPr>
          <w:divId w:val="526019186"/>
          <w:tblCellSpacing w:w="0" w:type="dxa"/>
        </w:trPr>
        <w:tc>
          <w:tcPr>
            <w:tcW w:w="1102" w:type="dxa"/>
            <w:tcBorders>
              <w:top w:val="outset" w:sz="6" w:space="0" w:color="000000"/>
              <w:left w:val="outset" w:sz="6" w:space="0" w:color="000000"/>
              <w:bottom w:val="outset" w:sz="6" w:space="0" w:color="000000"/>
              <w:right w:val="outset" w:sz="6" w:space="0" w:color="000000"/>
            </w:tcBorders>
          </w:tcPr>
          <w:p w:rsidR="00D30CE6" w:rsidRPr="00C84EA9" w:rsidRDefault="00D30CE6" w:rsidP="00D30CE6">
            <w:pPr>
              <w:pStyle w:val="western"/>
              <w:spacing w:before="0" w:beforeAutospacing="0" w:after="0"/>
              <w:rPr>
                <w:rPrChange w:id="2225" w:author="Michael Monkenbusch" w:date="2016-11-18T10:51:00Z">
                  <w:rPr/>
                </w:rPrChange>
              </w:rPr>
            </w:pPr>
          </w:p>
        </w:tc>
        <w:tc>
          <w:tcPr>
            <w:tcW w:w="8153" w:type="dxa"/>
            <w:tcBorders>
              <w:top w:val="outset" w:sz="6" w:space="0" w:color="000000"/>
              <w:left w:val="outset" w:sz="6" w:space="0" w:color="000000"/>
              <w:bottom w:val="outset" w:sz="6" w:space="0" w:color="000000"/>
              <w:right w:val="outset" w:sz="6" w:space="0" w:color="000000"/>
            </w:tcBorders>
          </w:tcPr>
          <w:p w:rsidR="00D30CE6" w:rsidRPr="00C84EA9" w:rsidRDefault="00D30CE6" w:rsidP="00D30CE6">
            <w:pPr>
              <w:pStyle w:val="western"/>
              <w:spacing w:before="0" w:beforeAutospacing="0" w:after="0"/>
              <w:rPr>
                <w:lang w:val="en-GB"/>
                <w:rPrChange w:id="2226" w:author="Michael Monkenbusch" w:date="2016-11-18T10:51:00Z">
                  <w:rPr>
                    <w:lang w:val="en-GB"/>
                  </w:rPr>
                </w:rPrChange>
              </w:rPr>
            </w:pPr>
            <w:r w:rsidRPr="00C84EA9">
              <w:rPr>
                <w:sz w:val="18"/>
                <w:szCs w:val="18"/>
                <w:lang w:val="en-GB"/>
                <w:rPrChange w:id="2227" w:author="Michael Monkenbusch" w:date="2016-11-18T10:51:00Z">
                  <w:rPr>
                    <w:sz w:val="18"/>
                    <w:szCs w:val="18"/>
                    <w:lang w:val="en-GB"/>
                  </w:rPr>
                </w:rPrChange>
              </w:rPr>
              <w:t>SANS multiple scattering computation / removal.</w:t>
            </w:r>
          </w:p>
          <w:p w:rsidR="00D30CE6" w:rsidRPr="00C84EA9" w:rsidRDefault="00D30CE6" w:rsidP="00D30CE6">
            <w:pPr>
              <w:pStyle w:val="western"/>
              <w:spacing w:before="0" w:beforeAutospacing="0" w:after="0"/>
              <w:rPr>
                <w:lang w:val="en-GB"/>
                <w:rPrChange w:id="2228" w:author="Michael Monkenbusch" w:date="2016-11-18T10:51:00Z">
                  <w:rPr>
                    <w:lang w:val="en-GB"/>
                  </w:rPr>
                </w:rPrChange>
              </w:rPr>
            </w:pPr>
          </w:p>
          <w:p w:rsidR="00D30CE6" w:rsidRPr="00C84EA9" w:rsidRDefault="00D30CE6" w:rsidP="00D30CE6">
            <w:pPr>
              <w:pStyle w:val="western"/>
              <w:spacing w:before="0" w:beforeAutospacing="0" w:after="0"/>
              <w:rPr>
                <w:lang w:val="en-GB"/>
                <w:rPrChange w:id="2229" w:author="Michael Monkenbusch" w:date="2016-11-18T10:51:00Z">
                  <w:rPr>
                    <w:lang w:val="en-GB"/>
                  </w:rPr>
                </w:rPrChange>
              </w:rPr>
            </w:pPr>
            <w:r w:rsidRPr="00C84EA9">
              <w:rPr>
                <w:sz w:val="18"/>
                <w:szCs w:val="18"/>
                <w:lang w:val="en-GB"/>
                <w:rPrChange w:id="2230" w:author="Michael Monkenbusch" w:date="2016-11-18T10:51:00Z">
                  <w:rPr>
                    <w:sz w:val="18"/>
                    <w:szCs w:val="18"/>
                    <w:lang w:val="en-GB"/>
                  </w:rPr>
                </w:rPrChange>
              </w:rPr>
              <w:t>c yi &lt;--- i0 * sigma(x) * [unit sample thickness:d] =</w:t>
            </w:r>
          </w:p>
          <w:p w:rsidR="00D30CE6" w:rsidRPr="00C84EA9" w:rsidRDefault="00D30CE6" w:rsidP="00D30CE6">
            <w:pPr>
              <w:pStyle w:val="western"/>
              <w:spacing w:before="0" w:beforeAutospacing="0" w:after="0"/>
              <w:rPr>
                <w:lang w:val="en-GB"/>
                <w:rPrChange w:id="2231" w:author="Michael Monkenbusch" w:date="2016-11-18T10:51:00Z">
                  <w:rPr>
                    <w:lang w:val="en-GB"/>
                  </w:rPr>
                </w:rPrChange>
              </w:rPr>
            </w:pPr>
            <w:r w:rsidRPr="00C84EA9">
              <w:rPr>
                <w:sz w:val="18"/>
                <w:szCs w:val="18"/>
                <w:lang w:val="en-GB"/>
                <w:rPrChange w:id="2232" w:author="Michael Monkenbusch" w:date="2016-11-18T10:51:00Z">
                  <w:rPr>
                    <w:sz w:val="18"/>
                    <w:szCs w:val="18"/>
                    <w:lang w:val="en-GB"/>
                  </w:rPr>
                </w:rPrChange>
              </w:rPr>
              <w:t>c lim[d--&gt;0] ( i-measured(x,d) / d )</w:t>
            </w:r>
          </w:p>
          <w:p w:rsidR="00D30CE6" w:rsidRPr="00C84EA9" w:rsidRDefault="00D30CE6" w:rsidP="00D30CE6">
            <w:pPr>
              <w:pStyle w:val="western"/>
              <w:spacing w:before="0" w:beforeAutospacing="0" w:after="0"/>
              <w:rPr>
                <w:lang w:val="en-GB"/>
                <w:rPrChange w:id="2233" w:author="Michael Monkenbusch" w:date="2016-11-18T10:51:00Z">
                  <w:rPr>
                    <w:lang w:val="en-GB"/>
                  </w:rPr>
                </w:rPrChange>
              </w:rPr>
            </w:pPr>
            <w:r w:rsidRPr="00C84EA9">
              <w:rPr>
                <w:sz w:val="18"/>
                <w:szCs w:val="18"/>
                <w:lang w:val="en-GB"/>
                <w:rPrChange w:id="2234" w:author="Michael Monkenbusch" w:date="2016-11-18T10:51:00Z">
                  <w:rPr>
                    <w:sz w:val="18"/>
                    <w:szCs w:val="18"/>
                    <w:lang w:val="en-GB"/>
                  </w:rPr>
                </w:rPrChange>
              </w:rPr>
              <w:t>c the output data on y will the be scaled such that they represent</w:t>
            </w:r>
          </w:p>
          <w:p w:rsidR="00D30CE6" w:rsidRPr="00C84EA9" w:rsidRDefault="00D30CE6" w:rsidP="00D30CE6">
            <w:pPr>
              <w:pStyle w:val="western"/>
              <w:spacing w:before="0" w:beforeAutospacing="0" w:after="0"/>
              <w:rPr>
                <w:lang w:val="en-GB"/>
                <w:rPrChange w:id="2235" w:author="Michael Monkenbusch" w:date="2016-11-18T10:51:00Z">
                  <w:rPr>
                    <w:lang w:val="en-GB"/>
                  </w:rPr>
                </w:rPrChange>
              </w:rPr>
            </w:pPr>
            <w:r w:rsidRPr="00C84EA9">
              <w:rPr>
                <w:sz w:val="18"/>
                <w:szCs w:val="18"/>
                <w:lang w:val="en-GB"/>
                <w:rPrChange w:id="2236" w:author="Michael Monkenbusch" w:date="2016-11-18T10:51:00Z">
                  <w:rPr>
                    <w:sz w:val="18"/>
                    <w:szCs w:val="18"/>
                    <w:lang w:val="en-GB"/>
                  </w:rPr>
                </w:rPrChange>
              </w:rPr>
              <w:t>c yo &lt;--- i0 * i-measured(x,d) / d (note: no limit !!)</w:t>
            </w:r>
          </w:p>
          <w:p w:rsidR="00D30CE6" w:rsidRPr="00C84EA9" w:rsidRDefault="00D30CE6" w:rsidP="00D30CE6">
            <w:pPr>
              <w:pStyle w:val="western"/>
              <w:spacing w:before="0" w:beforeAutospacing="0" w:after="0"/>
              <w:rPr>
                <w:lang w:val="en-GB"/>
                <w:rPrChange w:id="2237" w:author="Michael Monkenbusch" w:date="2016-11-18T10:51:00Z">
                  <w:rPr>
                    <w:lang w:val="en-GB"/>
                  </w:rPr>
                </w:rPrChange>
              </w:rPr>
            </w:pPr>
            <w:r w:rsidRPr="00C84EA9">
              <w:rPr>
                <w:sz w:val="18"/>
                <w:szCs w:val="18"/>
                <w:lang w:val="en-GB"/>
                <w:rPrChange w:id="2238" w:author="Michael Monkenbusch" w:date="2016-11-18T10:51:00Z">
                  <w:rPr>
                    <w:sz w:val="18"/>
                    <w:szCs w:val="18"/>
                    <w:lang w:val="en-GB"/>
                  </w:rPr>
                </w:rPrChange>
              </w:rPr>
              <w:t>c ---------------------------------</w:t>
            </w:r>
          </w:p>
          <w:p w:rsidR="00D30CE6" w:rsidRPr="00C84EA9" w:rsidRDefault="00D30CE6" w:rsidP="00D30CE6">
            <w:pPr>
              <w:pStyle w:val="western"/>
              <w:spacing w:before="0" w:beforeAutospacing="0" w:after="0"/>
              <w:rPr>
                <w:lang w:val="en-GB"/>
                <w:rPrChange w:id="2239" w:author="Michael Monkenbusch" w:date="2016-11-18T10:51:00Z">
                  <w:rPr>
                    <w:lang w:val="en-GB"/>
                  </w:rPr>
                </w:rPrChange>
              </w:rPr>
            </w:pPr>
            <w:r w:rsidRPr="00C84EA9">
              <w:rPr>
                <w:sz w:val="18"/>
                <w:szCs w:val="18"/>
                <w:lang w:val="en-GB"/>
                <w:rPrChange w:id="2240" w:author="Michael Monkenbusch" w:date="2016-11-18T10:51:00Z">
                  <w:rPr>
                    <w:sz w:val="18"/>
                    <w:szCs w:val="18"/>
                    <w:lang w:val="en-GB"/>
                  </w:rPr>
                </w:rPrChange>
              </w:rPr>
              <w:t>c i.e. the scattering intensity including all orders of multiple</w:t>
            </w:r>
          </w:p>
          <w:p w:rsidR="00D30CE6" w:rsidRPr="00C84EA9" w:rsidRDefault="00D30CE6" w:rsidP="00D30CE6">
            <w:pPr>
              <w:pStyle w:val="western"/>
              <w:spacing w:before="0" w:beforeAutospacing="0" w:after="0"/>
              <w:rPr>
                <w:lang w:val="en-GB"/>
                <w:rPrChange w:id="2241" w:author="Michael Monkenbusch" w:date="2016-11-18T10:51:00Z">
                  <w:rPr>
                    <w:lang w:val="en-GB"/>
                  </w:rPr>
                </w:rPrChange>
              </w:rPr>
            </w:pPr>
            <w:r w:rsidRPr="00C84EA9">
              <w:rPr>
                <w:sz w:val="18"/>
                <w:szCs w:val="18"/>
                <w:lang w:val="en-GB"/>
                <w:rPrChange w:id="2242" w:author="Michael Monkenbusch" w:date="2016-11-18T10:51:00Z">
                  <w:rPr>
                    <w:sz w:val="18"/>
                    <w:szCs w:val="18"/>
                    <w:lang w:val="en-GB"/>
                  </w:rPr>
                </w:rPrChange>
              </w:rPr>
              <w:t>c elastic small angle scattering will be calculated for a sample</w:t>
            </w:r>
          </w:p>
          <w:p w:rsidR="00D30CE6" w:rsidRPr="00C84EA9" w:rsidRDefault="00D30CE6" w:rsidP="00D30CE6">
            <w:pPr>
              <w:pStyle w:val="western"/>
              <w:spacing w:before="0" w:beforeAutospacing="0" w:after="0"/>
              <w:rPr>
                <w:lang w:val="en-GB"/>
                <w:rPrChange w:id="2243" w:author="Michael Monkenbusch" w:date="2016-11-18T10:51:00Z">
                  <w:rPr>
                    <w:lang w:val="en-GB"/>
                  </w:rPr>
                </w:rPrChange>
              </w:rPr>
            </w:pPr>
            <w:r w:rsidRPr="00C84EA9">
              <w:rPr>
                <w:sz w:val="18"/>
                <w:szCs w:val="18"/>
                <w:lang w:val="en-GB"/>
                <w:rPrChange w:id="2244" w:author="Michael Monkenbusch" w:date="2016-11-18T10:51:00Z">
                  <w:rPr>
                    <w:sz w:val="18"/>
                    <w:szCs w:val="18"/>
                    <w:lang w:val="en-GB"/>
                  </w:rPr>
                </w:rPrChange>
              </w:rPr>
              <w:t>c of unit thickness assuming the same primary intensity factor,i0,</w:t>
            </w:r>
          </w:p>
          <w:p w:rsidR="00D30CE6" w:rsidRPr="00C84EA9" w:rsidRDefault="00D30CE6" w:rsidP="00D30CE6">
            <w:pPr>
              <w:pStyle w:val="western"/>
              <w:spacing w:before="0" w:beforeAutospacing="0" w:after="0"/>
              <w:rPr>
                <w:lang w:val="en-GB"/>
                <w:rPrChange w:id="2245" w:author="Michael Monkenbusch" w:date="2016-11-18T10:51:00Z">
                  <w:rPr>
                    <w:lang w:val="en-GB"/>
                  </w:rPr>
                </w:rPrChange>
              </w:rPr>
            </w:pPr>
            <w:r w:rsidRPr="00C84EA9">
              <w:rPr>
                <w:sz w:val="18"/>
                <w:szCs w:val="18"/>
                <w:lang w:val="en-GB"/>
                <w:rPrChange w:id="2246" w:author="Michael Monkenbusch" w:date="2016-11-18T10:51:00Z">
                  <w:rPr>
                    <w:sz w:val="18"/>
                    <w:szCs w:val="18"/>
                    <w:lang w:val="en-GB"/>
                  </w:rPr>
                </w:rPrChange>
              </w:rPr>
              <w:t>c as for the input data.</w:t>
            </w:r>
          </w:p>
          <w:p w:rsidR="00D30CE6" w:rsidRPr="00C84EA9" w:rsidRDefault="00D30CE6" w:rsidP="00D30CE6">
            <w:pPr>
              <w:pStyle w:val="western"/>
              <w:spacing w:before="0" w:beforeAutospacing="0" w:after="0"/>
              <w:rPr>
                <w:lang w:val="en-GB"/>
                <w:rPrChange w:id="2247" w:author="Michael Monkenbusch" w:date="2016-11-18T10:51:00Z">
                  <w:rPr>
                    <w:lang w:val="en-GB"/>
                  </w:rPr>
                </w:rPrChange>
              </w:rPr>
            </w:pPr>
            <w:r w:rsidRPr="00C84EA9">
              <w:rPr>
                <w:sz w:val="18"/>
                <w:szCs w:val="18"/>
                <w:lang w:val="en-GB"/>
                <w:rPrChange w:id="2248" w:author="Michael Monkenbusch" w:date="2016-11-18T10:51:00Z">
                  <w:rPr>
                    <w:sz w:val="18"/>
                    <w:szCs w:val="18"/>
                    <w:lang w:val="en-GB"/>
                  </w:rPr>
                </w:rPrChange>
              </w:rPr>
              <w:t>c ----------------------------------------------------------------------</w:t>
            </w:r>
          </w:p>
          <w:p w:rsidR="00D30CE6" w:rsidRPr="00C84EA9" w:rsidRDefault="00D30CE6" w:rsidP="00D30CE6">
            <w:pPr>
              <w:pStyle w:val="western"/>
              <w:spacing w:before="0" w:beforeAutospacing="0" w:after="0"/>
              <w:rPr>
                <w:lang w:val="en-GB"/>
                <w:rPrChange w:id="2249" w:author="Michael Monkenbusch" w:date="2016-11-18T10:51:00Z">
                  <w:rPr>
                    <w:lang w:val="en-GB"/>
                  </w:rPr>
                </w:rPrChange>
              </w:rPr>
            </w:pPr>
            <w:r w:rsidRPr="00C84EA9">
              <w:rPr>
                <w:sz w:val="18"/>
                <w:szCs w:val="18"/>
                <w:lang w:val="en-GB"/>
                <w:rPrChange w:id="2250" w:author="Michael Monkenbusch" w:date="2016-11-18T10:51:00Z">
                  <w:rPr>
                    <w:sz w:val="18"/>
                    <w:szCs w:val="18"/>
                    <w:lang w:val="en-GB"/>
                  </w:rPr>
                </w:rPrChange>
              </w:rPr>
              <w:t>c input variables:</w:t>
            </w:r>
          </w:p>
          <w:p w:rsidR="00D30CE6" w:rsidRPr="00C84EA9" w:rsidRDefault="00D30CE6" w:rsidP="00D30CE6">
            <w:pPr>
              <w:pStyle w:val="western"/>
              <w:spacing w:before="0" w:beforeAutospacing="0" w:after="0"/>
              <w:rPr>
                <w:lang w:val="en-GB"/>
                <w:rPrChange w:id="2251" w:author="Michael Monkenbusch" w:date="2016-11-18T10:51:00Z">
                  <w:rPr>
                    <w:lang w:val="en-GB"/>
                  </w:rPr>
                </w:rPrChange>
              </w:rPr>
            </w:pPr>
            <w:r w:rsidRPr="00C84EA9">
              <w:rPr>
                <w:sz w:val="18"/>
                <w:szCs w:val="18"/>
                <w:lang w:val="en-GB"/>
                <w:rPrChange w:id="2252" w:author="Michael Monkenbusch" w:date="2016-11-18T10:51:00Z">
                  <w:rPr>
                    <w:sz w:val="18"/>
                    <w:szCs w:val="18"/>
                    <w:lang w:val="en-GB"/>
                  </w:rPr>
                </w:rPrChange>
              </w:rPr>
              <w:t>c t ....... : transmission reduction factor due to small angle sc.</w:t>
            </w:r>
          </w:p>
          <w:p w:rsidR="00D30CE6" w:rsidRPr="00C84EA9" w:rsidRDefault="00D30CE6" w:rsidP="00D30CE6">
            <w:pPr>
              <w:pStyle w:val="western"/>
              <w:spacing w:before="0" w:beforeAutospacing="0" w:after="0"/>
              <w:rPr>
                <w:lang w:val="en-GB"/>
                <w:rPrChange w:id="2253" w:author="Michael Monkenbusch" w:date="2016-11-18T10:51:00Z">
                  <w:rPr>
                    <w:lang w:val="en-GB"/>
                  </w:rPr>
                </w:rPrChange>
              </w:rPr>
            </w:pPr>
            <w:r w:rsidRPr="00C84EA9">
              <w:rPr>
                <w:sz w:val="18"/>
                <w:szCs w:val="18"/>
                <w:lang w:val="en-GB"/>
                <w:rPrChange w:id="2254" w:author="Michael Monkenbusch" w:date="2016-11-18T10:51:00Z">
                  <w:rPr>
                    <w:sz w:val="18"/>
                    <w:szCs w:val="18"/>
                    <w:lang w:val="en-GB"/>
                  </w:rPr>
                </w:rPrChange>
              </w:rPr>
              <w:t>c xmax .... : largest scattering angle (or q) to be considered</w:t>
            </w:r>
          </w:p>
          <w:p w:rsidR="00D30CE6" w:rsidRPr="00C84EA9" w:rsidRDefault="00D30CE6" w:rsidP="00D30CE6">
            <w:pPr>
              <w:pStyle w:val="western"/>
              <w:spacing w:before="0" w:beforeAutospacing="0" w:after="0"/>
              <w:rPr>
                <w:lang w:val="en-GB"/>
                <w:rPrChange w:id="2255" w:author="Michael Monkenbusch" w:date="2016-11-18T10:51:00Z">
                  <w:rPr>
                    <w:lang w:val="en-GB"/>
                  </w:rPr>
                </w:rPrChange>
              </w:rPr>
            </w:pPr>
            <w:r w:rsidRPr="00C84EA9">
              <w:rPr>
                <w:sz w:val="18"/>
                <w:szCs w:val="18"/>
                <w:lang w:val="en-GB"/>
                <w:rPrChange w:id="2256" w:author="Michael Monkenbusch" w:date="2016-11-18T10:51:00Z">
                  <w:rPr>
                    <w:sz w:val="18"/>
                    <w:szCs w:val="18"/>
                    <w:lang w:val="en-GB"/>
                  </w:rPr>
                </w:rPrChange>
              </w:rPr>
              <w:t>c dx ...... : increment of x</w:t>
            </w:r>
          </w:p>
          <w:p w:rsidR="00D30CE6" w:rsidRPr="00C84EA9" w:rsidRDefault="00D30CE6" w:rsidP="00D30CE6">
            <w:pPr>
              <w:pStyle w:val="western"/>
              <w:spacing w:before="0" w:beforeAutospacing="0" w:after="0"/>
              <w:rPr>
                <w:lang w:val="en-GB"/>
                <w:rPrChange w:id="2257" w:author="Michael Monkenbusch" w:date="2016-11-18T10:51:00Z">
                  <w:rPr>
                    <w:lang w:val="en-GB"/>
                  </w:rPr>
                </w:rPrChange>
              </w:rPr>
            </w:pPr>
            <w:r w:rsidRPr="00C84EA9">
              <w:rPr>
                <w:sz w:val="18"/>
                <w:szCs w:val="18"/>
                <w:lang w:val="en-GB"/>
                <w:rPrChange w:id="2258" w:author="Michael Monkenbusch" w:date="2016-11-18T10:51:00Z">
                  <w:rPr>
                    <w:sz w:val="18"/>
                    <w:szCs w:val="18"/>
                    <w:lang w:val="en-GB"/>
                  </w:rPr>
                </w:rPrChange>
              </w:rPr>
              <w:t>c nx ...... : no. of points to be generated</w:t>
            </w:r>
          </w:p>
          <w:p w:rsidR="00D30CE6" w:rsidRPr="00C84EA9" w:rsidRDefault="00D30CE6" w:rsidP="00D30CE6">
            <w:pPr>
              <w:pStyle w:val="western"/>
              <w:spacing w:before="0" w:beforeAutospacing="0" w:after="0"/>
              <w:rPr>
                <w:lang w:val="en-GB"/>
                <w:rPrChange w:id="2259" w:author="Michael Monkenbusch" w:date="2016-11-18T10:51:00Z">
                  <w:rPr>
                    <w:lang w:val="en-GB"/>
                  </w:rPr>
                </w:rPrChange>
              </w:rPr>
            </w:pPr>
            <w:r w:rsidRPr="00C84EA9">
              <w:rPr>
                <w:sz w:val="18"/>
                <w:szCs w:val="18"/>
                <w:lang w:val="en-GB"/>
                <w:rPrChange w:id="2260" w:author="Michael Monkenbusch" w:date="2016-11-18T10:51:00Z">
                  <w:rPr>
                    <w:sz w:val="18"/>
                    <w:szCs w:val="18"/>
                    <w:lang w:val="en-GB"/>
                  </w:rPr>
                </w:rPrChange>
              </w:rPr>
              <w:t>c nfft .... : fft no. of points (optimal choice nfft=2**m)</w:t>
            </w:r>
          </w:p>
          <w:p w:rsidR="00D30CE6" w:rsidRPr="00C84EA9" w:rsidRDefault="00D30CE6" w:rsidP="00D30CE6">
            <w:pPr>
              <w:pStyle w:val="western"/>
              <w:spacing w:before="0" w:beforeAutospacing="0" w:after="0"/>
              <w:rPr>
                <w:lang w:val="en-GB"/>
                <w:rPrChange w:id="2261" w:author="Michael Monkenbusch" w:date="2016-11-18T10:51:00Z">
                  <w:rPr>
                    <w:lang w:val="en-GB"/>
                  </w:rPr>
                </w:rPrChange>
              </w:rPr>
            </w:pPr>
            <w:r w:rsidRPr="00C84EA9">
              <w:rPr>
                <w:sz w:val="18"/>
                <w:szCs w:val="18"/>
                <w:lang w:val="en-GB"/>
                <w:rPrChange w:id="2262" w:author="Michael Monkenbusch" w:date="2016-11-18T10:51:00Z">
                  <w:rPr>
                    <w:sz w:val="18"/>
                    <w:szCs w:val="18"/>
                    <w:lang w:val="en-GB"/>
                  </w:rPr>
                </w:rPrChange>
              </w:rPr>
              <w:t>c output variables:</w:t>
            </w:r>
          </w:p>
          <w:p w:rsidR="00D30CE6" w:rsidRPr="00C84EA9" w:rsidRDefault="00D30CE6" w:rsidP="00D30CE6">
            <w:pPr>
              <w:pStyle w:val="western"/>
              <w:spacing w:before="0" w:beforeAutospacing="0" w:after="0"/>
              <w:rPr>
                <w:lang w:val="en-GB"/>
                <w:rPrChange w:id="2263" w:author="Michael Monkenbusch" w:date="2016-11-18T10:51:00Z">
                  <w:rPr>
                    <w:lang w:val="en-GB"/>
                  </w:rPr>
                </w:rPrChange>
              </w:rPr>
            </w:pPr>
            <w:r w:rsidRPr="00C84EA9">
              <w:rPr>
                <w:sz w:val="18"/>
                <w:szCs w:val="18"/>
                <w:lang w:val="en-GB"/>
                <w:rPrChange w:id="2264" w:author="Michael Monkenbusch" w:date="2016-11-18T10:51:00Z">
                  <w:rPr>
                    <w:sz w:val="18"/>
                    <w:szCs w:val="18"/>
                    <w:lang w:val="en-GB"/>
                  </w:rPr>
                </w:rPrChange>
              </w:rPr>
              <w:t>c x(1..nfft/2) : output x-values</w:t>
            </w:r>
          </w:p>
          <w:p w:rsidR="00D30CE6" w:rsidRPr="00C84EA9" w:rsidRDefault="00D30CE6" w:rsidP="00D30CE6">
            <w:pPr>
              <w:pStyle w:val="western"/>
              <w:spacing w:before="0" w:beforeAutospacing="0" w:after="0"/>
              <w:rPr>
                <w:lang w:val="en-GB"/>
                <w:rPrChange w:id="2265" w:author="Michael Monkenbusch" w:date="2016-11-18T10:51:00Z">
                  <w:rPr>
                    <w:lang w:val="en-GB"/>
                  </w:rPr>
                </w:rPrChange>
              </w:rPr>
            </w:pPr>
            <w:r w:rsidRPr="00C84EA9">
              <w:rPr>
                <w:sz w:val="18"/>
                <w:szCs w:val="18"/>
                <w:lang w:val="en-GB"/>
                <w:rPrChange w:id="2266" w:author="Michael Monkenbusch" w:date="2016-11-18T10:51:00Z">
                  <w:rPr>
                    <w:sz w:val="18"/>
                    <w:szCs w:val="18"/>
                    <w:lang w:val="en-GB"/>
                  </w:rPr>
                </w:rPrChange>
              </w:rPr>
              <w:t>c y(1..nfft/2) : output y-values</w:t>
            </w:r>
          </w:p>
          <w:p w:rsidR="00D30CE6" w:rsidRPr="00C84EA9" w:rsidRDefault="00D30CE6" w:rsidP="00D30CE6">
            <w:pPr>
              <w:pStyle w:val="western"/>
              <w:spacing w:before="0" w:beforeAutospacing="0" w:after="0"/>
              <w:rPr>
                <w:lang w:val="en-GB"/>
                <w:rPrChange w:id="2267" w:author="Michael Monkenbusch" w:date="2016-11-18T10:51:00Z">
                  <w:rPr>
                    <w:lang w:val="en-GB"/>
                  </w:rPr>
                </w:rPrChange>
              </w:rPr>
            </w:pPr>
            <w:r w:rsidRPr="00C84EA9">
              <w:rPr>
                <w:sz w:val="18"/>
                <w:szCs w:val="18"/>
                <w:lang w:val="en-GB"/>
                <w:rPrChange w:id="2268" w:author="Michael Monkenbusch" w:date="2016-11-18T10:51:00Z">
                  <w:rPr>
                    <w:sz w:val="18"/>
                    <w:szCs w:val="18"/>
                    <w:lang w:val="en-GB"/>
                  </w:rPr>
                </w:rPrChange>
              </w:rPr>
              <w:t>c ----------------------------------------------------------------------</w:t>
            </w:r>
          </w:p>
        </w:tc>
      </w:tr>
    </w:tbl>
    <w:p w:rsidR="00D30CE6" w:rsidRPr="00C84EA9" w:rsidRDefault="00D30CE6" w:rsidP="00D30CE6">
      <w:pPr>
        <w:pStyle w:val="berschrift3"/>
        <w:spacing w:before="0" w:beforeAutospacing="0" w:after="0"/>
        <w:divId w:val="526019186"/>
        <w:rPr>
          <w:rFonts w:ascii="Arial" w:hAnsi="Arial" w:cs="Arial"/>
          <w:sz w:val="24"/>
          <w:szCs w:val="24"/>
          <w:lang w:val="en-GB"/>
          <w:rPrChange w:id="2269" w:author="Michael Monkenbusch" w:date="2016-11-18T10:51:00Z">
            <w:rPr>
              <w:rFonts w:ascii="Arial" w:hAnsi="Arial" w:cs="Arial"/>
              <w:sz w:val="24"/>
              <w:szCs w:val="24"/>
              <w:lang w:val="en-GB"/>
            </w:rPr>
          </w:rPrChange>
        </w:rPr>
      </w:pPr>
    </w:p>
    <w:p w:rsidR="00D30CE6" w:rsidRPr="00C84EA9" w:rsidRDefault="00D30CE6" w:rsidP="00D30CE6">
      <w:pPr>
        <w:pStyle w:val="berschrift3"/>
        <w:spacing w:before="0" w:beforeAutospacing="0" w:after="0"/>
        <w:divId w:val="526019186"/>
        <w:rPr>
          <w:rFonts w:ascii="Arial" w:hAnsi="Arial" w:cs="Arial"/>
          <w:sz w:val="24"/>
          <w:szCs w:val="24"/>
          <w:lang w:val="en-GB"/>
          <w:rPrChange w:id="2270" w:author="Michael Monkenbusch" w:date="2016-11-18T10:51:00Z">
            <w:rPr>
              <w:rFonts w:ascii="Arial" w:hAnsi="Arial" w:cs="Arial"/>
              <w:sz w:val="24"/>
              <w:szCs w:val="24"/>
              <w:lang w:val="en-GB"/>
            </w:rPr>
          </w:rPrChange>
        </w:rPr>
      </w:pPr>
    </w:p>
    <w:p w:rsidR="00D30CE6" w:rsidRPr="00C84EA9" w:rsidRDefault="00D30CE6" w:rsidP="00D30CE6">
      <w:pPr>
        <w:pStyle w:val="berschrift3"/>
        <w:spacing w:before="0" w:beforeAutospacing="0" w:after="0"/>
        <w:divId w:val="526019186"/>
        <w:rPr>
          <w:rFonts w:ascii="Arial" w:hAnsi="Arial" w:cs="Arial"/>
          <w:sz w:val="24"/>
          <w:szCs w:val="24"/>
          <w:lang w:val="en-GB"/>
          <w:rPrChange w:id="2271" w:author="Michael Monkenbusch" w:date="2016-11-18T10:51:00Z">
            <w:rPr>
              <w:rFonts w:ascii="Arial" w:hAnsi="Arial" w:cs="Arial"/>
              <w:sz w:val="24"/>
              <w:szCs w:val="24"/>
              <w:lang w:val="en-GB"/>
            </w:rPr>
          </w:rPrChange>
        </w:rPr>
      </w:pPr>
      <w:r w:rsidRPr="00C84EA9">
        <w:rPr>
          <w:rFonts w:ascii="Arial" w:hAnsi="Arial" w:cs="Arial"/>
          <w:sz w:val="24"/>
          <w:szCs w:val="24"/>
          <w:lang w:val="en-GB"/>
          <w:rPrChange w:id="2272" w:author="Michael Monkenbusch" w:date="2016-11-18T10:51:00Z">
            <w:rPr>
              <w:rFonts w:ascii="Arial" w:hAnsi="Arial" w:cs="Arial"/>
              <w:sz w:val="24"/>
              <w:szCs w:val="24"/>
              <w:lang w:val="en-GB"/>
            </w:rPr>
          </w:rPrChange>
        </w:rPr>
        <w:br w:type="page"/>
      </w:r>
      <w:r w:rsidRPr="00C84EA9">
        <w:rPr>
          <w:rFonts w:ascii="Arial" w:hAnsi="Arial" w:cs="Arial"/>
          <w:sz w:val="24"/>
          <w:szCs w:val="24"/>
          <w:lang w:val="en-GB"/>
          <w:rPrChange w:id="2273" w:author="Michael Monkenbusch" w:date="2016-11-18T10:51:00Z">
            <w:rPr>
              <w:rFonts w:ascii="Arial" w:hAnsi="Arial" w:cs="Arial"/>
              <w:sz w:val="24"/>
              <w:szCs w:val="24"/>
              <w:lang w:val="en-GB"/>
            </w:rPr>
          </w:rPrChange>
        </w:rPr>
        <w:lastRenderedPageBreak/>
        <w:t>Backscattering/Spectrometer Related</w:t>
      </w:r>
    </w:p>
    <w:p w:rsidR="00D30CE6" w:rsidRPr="00C84EA9" w:rsidRDefault="00D30CE6" w:rsidP="00D30CE6">
      <w:pPr>
        <w:pStyle w:val="western"/>
        <w:spacing w:before="0" w:beforeAutospacing="0" w:after="0"/>
        <w:divId w:val="526019186"/>
        <w:rPr>
          <w:lang w:val="en-GB"/>
          <w:rPrChange w:id="2274" w:author="Michael Monkenbusch" w:date="2016-11-18T10:51:00Z">
            <w:rPr>
              <w:lang w:val="en-GB"/>
            </w:rPr>
          </w:rPrChange>
        </w:rPr>
      </w:pPr>
    </w:p>
    <w:tbl>
      <w:tblPr>
        <w:tblW w:w="9255" w:type="dxa"/>
        <w:tblCellSpacing w:w="0"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1102"/>
        <w:gridCol w:w="8153"/>
      </w:tblGrid>
      <w:tr w:rsidR="00D30CE6" w:rsidRPr="00C84EA9" w:rsidTr="00D30CE6">
        <w:trPr>
          <w:divId w:val="526019186"/>
          <w:tblCellSpacing w:w="0" w:type="dxa"/>
        </w:trPr>
        <w:tc>
          <w:tcPr>
            <w:tcW w:w="1102" w:type="dxa"/>
            <w:tcBorders>
              <w:top w:val="outset" w:sz="6" w:space="0" w:color="000000"/>
              <w:left w:val="outset" w:sz="6" w:space="0" w:color="000000"/>
              <w:bottom w:val="outset" w:sz="6" w:space="0" w:color="000000"/>
              <w:right w:val="outset" w:sz="6" w:space="0" w:color="000000"/>
            </w:tcBorders>
            <w:shd w:val="clear" w:color="auto" w:fill="FFFF99"/>
          </w:tcPr>
          <w:p w:rsidR="00D30CE6" w:rsidRPr="00C84EA9" w:rsidRDefault="00D30CE6" w:rsidP="00D30CE6">
            <w:pPr>
              <w:pStyle w:val="western"/>
              <w:spacing w:before="0" w:beforeAutospacing="0" w:after="0"/>
              <w:rPr>
                <w:lang w:val="en-GB"/>
                <w:rPrChange w:id="2275" w:author="Michael Monkenbusch" w:date="2016-11-18T10:51:00Z">
                  <w:rPr>
                    <w:lang w:val="en-GB"/>
                  </w:rPr>
                </w:rPrChange>
              </w:rPr>
            </w:pPr>
            <w:r w:rsidRPr="00C84EA9">
              <w:rPr>
                <w:rFonts w:ascii="Helvetica" w:hAnsi="Helvetica" w:cs="Helvetica"/>
                <w:b/>
                <w:bCs/>
                <w:lang w:val="en-GB"/>
                <w:rPrChange w:id="2276" w:author="Michael Monkenbusch" w:date="2016-11-18T10:51:00Z">
                  <w:rPr>
                    <w:rFonts w:ascii="Helvetica" w:hAnsi="Helvetica" w:cs="Helvetica"/>
                    <w:b/>
                    <w:bCs/>
                    <w:lang w:val="en-GB"/>
                  </w:rPr>
                </w:rPrChange>
              </w:rPr>
              <w:t>uni_ft</w:t>
            </w:r>
          </w:p>
        </w:tc>
        <w:tc>
          <w:tcPr>
            <w:tcW w:w="8153" w:type="dxa"/>
            <w:tcBorders>
              <w:top w:val="outset" w:sz="6" w:space="0" w:color="000000"/>
              <w:left w:val="outset" w:sz="6" w:space="0" w:color="000000"/>
              <w:bottom w:val="outset" w:sz="6" w:space="0" w:color="000000"/>
              <w:right w:val="outset" w:sz="6" w:space="0" w:color="000000"/>
            </w:tcBorders>
            <w:shd w:val="clear" w:color="auto" w:fill="FFFF99"/>
          </w:tcPr>
          <w:p w:rsidR="00D30CE6" w:rsidRPr="00C84EA9" w:rsidRDefault="00D30CE6" w:rsidP="00D30CE6">
            <w:pPr>
              <w:pStyle w:val="western"/>
              <w:spacing w:before="0" w:beforeAutospacing="0" w:after="0"/>
              <w:rPr>
                <w:lang w:val="en-GB"/>
                <w:rPrChange w:id="2277" w:author="Michael Monkenbusch" w:date="2016-11-18T10:51:00Z">
                  <w:rPr>
                    <w:lang w:val="en-GB"/>
                  </w:rPr>
                </w:rPrChange>
              </w:rPr>
            </w:pPr>
          </w:p>
        </w:tc>
      </w:tr>
      <w:tr w:rsidR="00D30CE6" w:rsidRPr="00C84EA9" w:rsidTr="00D30CE6">
        <w:trPr>
          <w:divId w:val="526019186"/>
          <w:tblCellSpacing w:w="0" w:type="dxa"/>
        </w:trPr>
        <w:tc>
          <w:tcPr>
            <w:tcW w:w="1102" w:type="dxa"/>
            <w:tcBorders>
              <w:top w:val="outset" w:sz="6" w:space="0" w:color="000000"/>
              <w:left w:val="outset" w:sz="6" w:space="0" w:color="000000"/>
              <w:bottom w:val="outset" w:sz="6" w:space="0" w:color="000000"/>
              <w:right w:val="outset" w:sz="6" w:space="0" w:color="000000"/>
            </w:tcBorders>
          </w:tcPr>
          <w:p w:rsidR="00D30CE6" w:rsidRPr="00C84EA9" w:rsidRDefault="00D30CE6" w:rsidP="00D30CE6">
            <w:pPr>
              <w:pStyle w:val="western"/>
              <w:spacing w:before="0" w:beforeAutospacing="0" w:after="0"/>
              <w:rPr>
                <w:lang w:val="en-GB"/>
                <w:rPrChange w:id="2278" w:author="Michael Monkenbusch" w:date="2016-11-18T10:51:00Z">
                  <w:rPr>
                    <w:lang w:val="en-GB"/>
                  </w:rPr>
                </w:rPrChange>
              </w:rPr>
            </w:pPr>
          </w:p>
        </w:tc>
        <w:tc>
          <w:tcPr>
            <w:tcW w:w="8153" w:type="dxa"/>
            <w:tcBorders>
              <w:top w:val="outset" w:sz="6" w:space="0" w:color="000000"/>
              <w:left w:val="outset" w:sz="6" w:space="0" w:color="000000"/>
              <w:bottom w:val="outset" w:sz="6" w:space="0" w:color="000000"/>
              <w:right w:val="outset" w:sz="6" w:space="0" w:color="000000"/>
            </w:tcBorders>
          </w:tcPr>
          <w:p w:rsidR="00D30CE6" w:rsidRPr="00C84EA9" w:rsidRDefault="00D30CE6" w:rsidP="00D30CE6">
            <w:pPr>
              <w:pStyle w:val="western"/>
              <w:spacing w:before="0" w:beforeAutospacing="0" w:after="0"/>
              <w:rPr>
                <w:sz w:val="18"/>
                <w:szCs w:val="18"/>
                <w:lang w:val="en-GB"/>
                <w:rPrChange w:id="2279" w:author="Michael Monkenbusch" w:date="2016-11-18T10:51:00Z">
                  <w:rPr>
                    <w:sz w:val="18"/>
                    <w:szCs w:val="18"/>
                    <w:lang w:val="en-GB"/>
                  </w:rPr>
                </w:rPrChange>
              </w:rPr>
            </w:pPr>
            <w:r w:rsidRPr="00C84EA9">
              <w:rPr>
                <w:sz w:val="18"/>
                <w:szCs w:val="18"/>
                <w:lang w:val="en-GB"/>
                <w:rPrChange w:id="2280" w:author="Michael Monkenbusch" w:date="2016-11-18T10:51:00Z">
                  <w:rPr>
                    <w:sz w:val="18"/>
                    <w:szCs w:val="18"/>
                    <w:lang w:val="en-GB"/>
                  </w:rPr>
                </w:rPrChange>
              </w:rPr>
              <w:t>Fourier trans for of selected spectrum. If spectrum and resolution are selected (observe sequence of selection!) then also the ‘deconvoluted’ time function is produced.</w:t>
            </w:r>
          </w:p>
          <w:p w:rsidR="00272B79" w:rsidRPr="00C84EA9" w:rsidRDefault="00D30CE6" w:rsidP="00D30CE6">
            <w:pPr>
              <w:pStyle w:val="western"/>
              <w:spacing w:before="0" w:beforeAutospacing="0" w:after="0"/>
              <w:rPr>
                <w:sz w:val="18"/>
                <w:szCs w:val="18"/>
                <w:lang w:val="en-GB"/>
                <w:rPrChange w:id="2281" w:author="Michael Monkenbusch" w:date="2016-11-18T10:51:00Z">
                  <w:rPr>
                    <w:sz w:val="18"/>
                    <w:szCs w:val="18"/>
                    <w:lang w:val="en-GB"/>
                  </w:rPr>
                </w:rPrChange>
              </w:rPr>
            </w:pPr>
            <w:r w:rsidRPr="00C84EA9">
              <w:rPr>
                <w:sz w:val="18"/>
                <w:szCs w:val="18"/>
                <w:lang w:val="en-GB"/>
                <w:rPrChange w:id="2282" w:author="Michael Monkenbusch" w:date="2016-11-18T10:51:00Z">
                  <w:rPr>
                    <w:sz w:val="18"/>
                    <w:szCs w:val="18"/>
                    <w:lang w:val="en-GB"/>
                  </w:rPr>
                </w:rPrChange>
              </w:rPr>
              <w:t>The results (forurier transforms of data and resolution as well as the ‘deconvoluted’ time function is found in newly created records at the end of the list.</w:t>
            </w:r>
          </w:p>
          <w:p w:rsidR="00D30CE6" w:rsidRPr="00C84EA9" w:rsidRDefault="00272B79" w:rsidP="00D30CE6">
            <w:pPr>
              <w:pStyle w:val="western"/>
              <w:spacing w:before="0" w:beforeAutospacing="0" w:after="0"/>
              <w:rPr>
                <w:sz w:val="18"/>
                <w:szCs w:val="18"/>
                <w:lang w:val="en-GB"/>
                <w:rPrChange w:id="2283" w:author="Michael Monkenbusch" w:date="2016-11-18T10:51:00Z">
                  <w:rPr>
                    <w:sz w:val="18"/>
                    <w:szCs w:val="18"/>
                    <w:lang w:val="en-GB"/>
                  </w:rPr>
                </w:rPrChange>
              </w:rPr>
            </w:pPr>
            <w:r w:rsidRPr="00C84EA9">
              <w:rPr>
                <w:sz w:val="18"/>
                <w:szCs w:val="18"/>
                <w:lang w:val="en-GB"/>
                <w:rPrChange w:id="2284" w:author="Michael Monkenbusch" w:date="2016-11-18T10:51:00Z">
                  <w:rPr>
                    <w:sz w:val="18"/>
                    <w:szCs w:val="18"/>
                    <w:lang w:val="en-GB"/>
                  </w:rPr>
                </w:rPrChange>
              </w:rPr>
              <w:t>The algorithm is that from Reiner Zorn’s uni_ft program.</w:t>
            </w:r>
            <w:r w:rsidR="00D30CE6" w:rsidRPr="00C84EA9">
              <w:rPr>
                <w:sz w:val="18"/>
                <w:szCs w:val="18"/>
                <w:lang w:val="en-GB"/>
                <w:rPrChange w:id="2285" w:author="Michael Monkenbusch" w:date="2016-11-18T10:51:00Z">
                  <w:rPr>
                    <w:sz w:val="18"/>
                    <w:szCs w:val="18"/>
                    <w:lang w:val="en-GB"/>
                  </w:rPr>
                </w:rPrChange>
              </w:rPr>
              <w:t xml:space="preserve"> </w:t>
            </w:r>
          </w:p>
          <w:p w:rsidR="00243C6E" w:rsidRPr="00C84EA9" w:rsidRDefault="00243C6E" w:rsidP="00D30CE6">
            <w:pPr>
              <w:pStyle w:val="western"/>
              <w:spacing w:before="0" w:beforeAutospacing="0" w:after="0"/>
              <w:rPr>
                <w:ins w:id="2286" w:author="Michael Monkenbusch" w:date="2016-04-20T10:40:00Z"/>
                <w:sz w:val="18"/>
                <w:szCs w:val="18"/>
                <w:lang w:val="en-GB"/>
                <w:rPrChange w:id="2287" w:author="Michael Monkenbusch" w:date="2016-11-18T10:51:00Z">
                  <w:rPr>
                    <w:ins w:id="2288" w:author="Michael Monkenbusch" w:date="2016-04-20T10:40:00Z"/>
                    <w:sz w:val="18"/>
                    <w:szCs w:val="18"/>
                    <w:lang w:val="en-GB"/>
                  </w:rPr>
                </w:rPrChange>
              </w:rPr>
            </w:pPr>
            <w:r w:rsidRPr="00C84EA9">
              <w:rPr>
                <w:sz w:val="18"/>
                <w:szCs w:val="18"/>
                <w:lang w:val="en-GB"/>
                <w:rPrChange w:id="2289" w:author="Michael Monkenbusch" w:date="2016-11-18T10:51:00Z">
                  <w:rPr>
                    <w:sz w:val="18"/>
                    <w:szCs w:val="18"/>
                    <w:lang w:val="en-GB"/>
                  </w:rPr>
                </w:rPrChange>
              </w:rPr>
              <w:t>The energy units given as x-axis are opserved: micro-eV, meV, GHz</w:t>
            </w:r>
            <w:ins w:id="2290" w:author="Michael Monkenbusch" w:date="2016-04-20T10:40:00Z">
              <w:r w:rsidR="00CB0149" w:rsidRPr="00C84EA9">
                <w:rPr>
                  <w:sz w:val="18"/>
                  <w:szCs w:val="18"/>
                  <w:lang w:val="en-GB"/>
                  <w:rPrChange w:id="2291" w:author="Michael Monkenbusch" w:date="2016-11-18T10:51:00Z">
                    <w:rPr>
                      <w:sz w:val="18"/>
                      <w:szCs w:val="18"/>
                      <w:lang w:val="en-GB"/>
                    </w:rPr>
                  </w:rPrChange>
                </w:rPr>
                <w:t>, omega (</w:t>
              </w:r>
              <w:r w:rsidR="00CB0149" w:rsidRPr="00C84EA9">
                <w:rPr>
                  <w:sz w:val="18"/>
                  <w:szCs w:val="18"/>
                  <w:lang w:val="en-GB"/>
                  <w:rPrChange w:id="2292" w:author="Michael Monkenbusch" w:date="2016-11-18T10:51:00Z">
                    <w:rPr>
                      <w:sz w:val="18"/>
                      <w:szCs w:val="18"/>
                      <w:lang w:val="en-GB"/>
                    </w:rPr>
                  </w:rPrChange>
                </w:rPr>
                <w:sym w:font="Wingdings" w:char="F0E0"/>
              </w:r>
              <w:r w:rsidR="00CB0149" w:rsidRPr="00C84EA9">
                <w:rPr>
                  <w:sz w:val="18"/>
                  <w:szCs w:val="18"/>
                  <w:lang w:val="en-GB"/>
                  <w:rPrChange w:id="2293" w:author="Michael Monkenbusch" w:date="2016-11-18T10:51:00Z">
                    <w:rPr>
                      <w:sz w:val="18"/>
                      <w:szCs w:val="18"/>
                      <w:lang w:val="en-GB"/>
                    </w:rPr>
                  </w:rPrChange>
                </w:rPr>
                <w:t xml:space="preserve"> GHz)</w:t>
              </w:r>
            </w:ins>
          </w:p>
          <w:p w:rsidR="00CB0149" w:rsidRPr="00C84EA9" w:rsidRDefault="00CB0149" w:rsidP="00D30CE6">
            <w:pPr>
              <w:pStyle w:val="western"/>
              <w:spacing w:before="0" w:beforeAutospacing="0" w:after="0"/>
              <w:rPr>
                <w:sz w:val="18"/>
                <w:szCs w:val="18"/>
                <w:lang w:val="en-GB"/>
                <w:rPrChange w:id="2294" w:author="Michael Monkenbusch" w:date="2016-11-18T10:51:00Z">
                  <w:rPr>
                    <w:sz w:val="18"/>
                    <w:szCs w:val="18"/>
                    <w:lang w:val="en-GB"/>
                  </w:rPr>
                </w:rPrChange>
              </w:rPr>
            </w:pPr>
            <w:ins w:id="2295" w:author="Michael Monkenbusch" w:date="2016-04-20T10:40:00Z">
              <w:r w:rsidRPr="00C84EA9">
                <w:rPr>
                  <w:sz w:val="18"/>
                  <w:szCs w:val="18"/>
                  <w:lang w:val="en-GB"/>
                  <w:rPrChange w:id="2296" w:author="Michael Monkenbusch" w:date="2016-11-18T10:51:00Z">
                    <w:rPr>
                      <w:sz w:val="18"/>
                      <w:szCs w:val="18"/>
                      <w:lang w:val="en-GB"/>
                    </w:rPr>
                  </w:rPrChange>
                </w:rPr>
                <w:t>(GHz means giga rad/s)</w:t>
              </w:r>
            </w:ins>
          </w:p>
        </w:tc>
      </w:tr>
    </w:tbl>
    <w:p w:rsidR="00D30CE6" w:rsidRPr="00C84EA9" w:rsidRDefault="00D30CE6" w:rsidP="00D30CE6">
      <w:pPr>
        <w:pStyle w:val="western"/>
        <w:spacing w:before="0" w:beforeAutospacing="0" w:after="0"/>
        <w:divId w:val="526019186"/>
        <w:rPr>
          <w:lang w:val="en-GB"/>
          <w:rPrChange w:id="2297" w:author="Michael Monkenbusch" w:date="2016-11-18T10:51:00Z">
            <w:rPr>
              <w:lang w:val="en-GB"/>
            </w:rPr>
          </w:rPrChange>
        </w:rPr>
      </w:pPr>
    </w:p>
    <w:p w:rsidR="00D30CE6" w:rsidRPr="00C84EA9" w:rsidRDefault="00D30CE6" w:rsidP="00D30CE6">
      <w:pPr>
        <w:pStyle w:val="western"/>
        <w:spacing w:before="0" w:beforeAutospacing="0" w:after="0"/>
        <w:divId w:val="526019186"/>
        <w:rPr>
          <w:lang w:val="en-GB"/>
          <w:rPrChange w:id="2298" w:author="Michael Monkenbusch" w:date="2016-11-18T10:51:00Z">
            <w:rPr>
              <w:lang w:val="en-GB"/>
            </w:rPr>
          </w:rPrChange>
        </w:rPr>
      </w:pPr>
    </w:p>
    <w:p w:rsidR="000C424B" w:rsidRPr="00C84EA9" w:rsidRDefault="000C424B" w:rsidP="00215AF7">
      <w:pPr>
        <w:pStyle w:val="western"/>
        <w:spacing w:before="0" w:beforeAutospacing="0" w:after="0"/>
        <w:divId w:val="526019186"/>
        <w:rPr>
          <w:lang w:val="en-GB"/>
          <w:rPrChange w:id="2299" w:author="Michael Monkenbusch" w:date="2016-11-18T10:51:00Z">
            <w:rPr>
              <w:lang w:val="en-GB"/>
            </w:rPr>
          </w:rPrChange>
        </w:rPr>
      </w:pPr>
    </w:p>
    <w:p w:rsidR="000C424B" w:rsidRPr="00C84EA9" w:rsidRDefault="000C424B" w:rsidP="00215AF7">
      <w:pPr>
        <w:pStyle w:val="berschrift2"/>
        <w:spacing w:before="0" w:beforeAutospacing="0" w:after="0"/>
        <w:divId w:val="526019186"/>
        <w:rPr>
          <w:rFonts w:ascii="Arial" w:hAnsi="Arial" w:cs="Arial"/>
          <w:i/>
          <w:iCs/>
          <w:sz w:val="30"/>
          <w:szCs w:val="30"/>
          <w:lang w:val="en-GB"/>
          <w:rPrChange w:id="2300" w:author="Michael Monkenbusch" w:date="2016-11-18T10:51:00Z">
            <w:rPr>
              <w:rFonts w:ascii="Arial" w:hAnsi="Arial" w:cs="Arial"/>
              <w:i/>
              <w:iCs/>
              <w:sz w:val="30"/>
              <w:szCs w:val="30"/>
              <w:lang w:val="en-GB"/>
            </w:rPr>
          </w:rPrChange>
        </w:rPr>
      </w:pPr>
      <w:r w:rsidRPr="00C84EA9">
        <w:rPr>
          <w:rFonts w:ascii="Arial" w:hAnsi="Arial" w:cs="Arial"/>
          <w:i/>
          <w:iCs/>
          <w:sz w:val="30"/>
          <w:szCs w:val="30"/>
          <w:lang w:val="en-GB"/>
          <w:rPrChange w:id="2301" w:author="Michael Monkenbusch" w:date="2016-11-18T10:51:00Z">
            <w:rPr>
              <w:rFonts w:ascii="Arial" w:hAnsi="Arial" w:cs="Arial"/>
              <w:i/>
              <w:iCs/>
              <w:sz w:val="30"/>
              <w:szCs w:val="30"/>
              <w:lang w:val="en-GB"/>
            </w:rPr>
          </w:rPrChange>
        </w:rPr>
        <w:t>Obsoletes</w:t>
      </w:r>
    </w:p>
    <w:p w:rsidR="000C424B" w:rsidRPr="00C84EA9" w:rsidRDefault="000C424B" w:rsidP="00215AF7">
      <w:pPr>
        <w:pStyle w:val="western"/>
        <w:spacing w:before="0" w:beforeAutospacing="0" w:after="0"/>
        <w:divId w:val="526019186"/>
        <w:rPr>
          <w:lang w:val="en-GB"/>
          <w:rPrChange w:id="2302" w:author="Michael Monkenbusch" w:date="2016-11-18T10:51:00Z">
            <w:rPr>
              <w:lang w:val="en-GB"/>
            </w:rPr>
          </w:rPrChange>
        </w:rPr>
      </w:pPr>
    </w:p>
    <w:tbl>
      <w:tblPr>
        <w:tblW w:w="9255" w:type="dxa"/>
        <w:tblCellSpacing w:w="0"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1088"/>
        <w:gridCol w:w="8167"/>
      </w:tblGrid>
      <w:tr w:rsidR="000C424B" w:rsidRPr="00C84EA9">
        <w:trPr>
          <w:divId w:val="526019186"/>
          <w:tblCellSpacing w:w="0" w:type="dxa"/>
        </w:trPr>
        <w:tc>
          <w:tcPr>
            <w:tcW w:w="1035" w:type="dxa"/>
            <w:tcBorders>
              <w:top w:val="outset" w:sz="6" w:space="0" w:color="000000"/>
              <w:left w:val="outset" w:sz="6" w:space="0" w:color="000000"/>
              <w:bottom w:val="outset" w:sz="6" w:space="0" w:color="000000"/>
              <w:right w:val="outset" w:sz="6" w:space="0" w:color="000000"/>
            </w:tcBorders>
            <w:shd w:val="clear" w:color="auto" w:fill="FFFF99"/>
          </w:tcPr>
          <w:p w:rsidR="000C424B" w:rsidRPr="00C84EA9" w:rsidRDefault="000C424B" w:rsidP="00215AF7">
            <w:pPr>
              <w:pStyle w:val="western"/>
              <w:spacing w:before="0" w:beforeAutospacing="0" w:after="0"/>
              <w:rPr>
                <w:lang w:val="en-GB"/>
                <w:rPrChange w:id="2303" w:author="Michael Monkenbusch" w:date="2016-11-18T10:51:00Z">
                  <w:rPr>
                    <w:lang w:val="en-GB"/>
                  </w:rPr>
                </w:rPrChange>
              </w:rPr>
            </w:pPr>
            <w:r w:rsidRPr="00C84EA9">
              <w:rPr>
                <w:rFonts w:ascii="Helvetica" w:hAnsi="Helvetica" w:cs="Helvetica"/>
                <w:b/>
                <w:bCs/>
                <w:lang w:val="en-GB"/>
                <w:rPrChange w:id="2304" w:author="Michael Monkenbusch" w:date="2016-11-18T10:51:00Z">
                  <w:rPr>
                    <w:rFonts w:ascii="Helvetica" w:hAnsi="Helvetica" w:cs="Helvetica"/>
                    <w:b/>
                    <w:bCs/>
                    <w:lang w:val="en-GB"/>
                  </w:rPr>
                </w:rPrChange>
              </w:rPr>
              <w:t>out-gli</w:t>
            </w:r>
          </w:p>
        </w:tc>
        <w:tc>
          <w:tcPr>
            <w:tcW w:w="7770" w:type="dxa"/>
            <w:tcBorders>
              <w:top w:val="outset" w:sz="6" w:space="0" w:color="000000"/>
              <w:left w:val="outset" w:sz="6" w:space="0" w:color="000000"/>
              <w:bottom w:val="outset" w:sz="6" w:space="0" w:color="000000"/>
              <w:right w:val="outset" w:sz="6" w:space="0" w:color="000000"/>
            </w:tcBorders>
            <w:shd w:val="clear" w:color="auto" w:fill="FFFF99"/>
          </w:tcPr>
          <w:p w:rsidR="000C424B" w:rsidRPr="00C84EA9" w:rsidRDefault="000C424B" w:rsidP="00215AF7">
            <w:pPr>
              <w:pStyle w:val="western"/>
              <w:spacing w:before="0" w:beforeAutospacing="0" w:after="0"/>
              <w:rPr>
                <w:lang w:val="en-GB"/>
                <w:rPrChange w:id="2305" w:author="Michael Monkenbusch" w:date="2016-11-18T10:51:00Z">
                  <w:rPr>
                    <w:lang w:val="en-GB"/>
                  </w:rPr>
                </w:rPrChange>
              </w:rPr>
            </w:pPr>
            <w:r w:rsidRPr="00C84EA9">
              <w:rPr>
                <w:rFonts w:ascii="Helvetica" w:hAnsi="Helvetica" w:cs="Helvetica"/>
                <w:lang w:val="en-GB"/>
                <w:rPrChange w:id="2306" w:author="Michael Monkenbusch" w:date="2016-11-18T10:51:00Z">
                  <w:rPr>
                    <w:rFonts w:ascii="Helvetica" w:hAnsi="Helvetica" w:cs="Helvetica"/>
                    <w:lang w:val="en-GB"/>
                  </w:rPr>
                </w:rPrChange>
              </w:rPr>
              <w:t>&lt;filename&gt;</w:t>
            </w:r>
          </w:p>
        </w:tc>
      </w:tr>
      <w:tr w:rsidR="000C424B" w:rsidRPr="00C84EA9">
        <w:trPr>
          <w:divId w:val="526019186"/>
          <w:tblCellSpacing w:w="0" w:type="dxa"/>
        </w:trPr>
        <w:tc>
          <w:tcPr>
            <w:tcW w:w="1035"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rPr>
                <w:lang w:val="en-GB"/>
                <w:rPrChange w:id="2307" w:author="Michael Monkenbusch" w:date="2016-11-18T10:51:00Z">
                  <w:rPr>
                    <w:lang w:val="en-GB"/>
                  </w:rPr>
                </w:rPrChange>
              </w:rPr>
            </w:pPr>
          </w:p>
        </w:tc>
        <w:tc>
          <w:tcPr>
            <w:tcW w:w="7770"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rPr>
                <w:lang w:val="en-GB"/>
                <w:rPrChange w:id="2308" w:author="Michael Monkenbusch" w:date="2016-11-18T10:51:00Z">
                  <w:rPr>
                    <w:lang w:val="en-GB"/>
                  </w:rPr>
                </w:rPrChange>
              </w:rPr>
            </w:pPr>
            <w:r w:rsidRPr="00C84EA9">
              <w:rPr>
                <w:sz w:val="18"/>
                <w:szCs w:val="18"/>
                <w:lang w:val="en-GB"/>
                <w:rPrChange w:id="2309" w:author="Michael Monkenbusch" w:date="2016-11-18T10:51:00Z">
                  <w:rPr>
                    <w:sz w:val="18"/>
                    <w:szCs w:val="18"/>
                    <w:lang w:val="en-GB"/>
                  </w:rPr>
                </w:rPrChange>
              </w:rPr>
              <w:t>writes data in simple x y column form.</w:t>
            </w:r>
          </w:p>
        </w:tc>
      </w:tr>
      <w:tr w:rsidR="000C424B" w:rsidRPr="00C84EA9">
        <w:trPr>
          <w:divId w:val="526019186"/>
          <w:tblCellSpacing w:w="0" w:type="dxa"/>
        </w:trPr>
        <w:tc>
          <w:tcPr>
            <w:tcW w:w="1035" w:type="dxa"/>
            <w:tcBorders>
              <w:top w:val="outset" w:sz="6" w:space="0" w:color="000000"/>
              <w:left w:val="outset" w:sz="6" w:space="0" w:color="000000"/>
              <w:bottom w:val="outset" w:sz="6" w:space="0" w:color="000000"/>
              <w:right w:val="outset" w:sz="6" w:space="0" w:color="000000"/>
            </w:tcBorders>
            <w:shd w:val="clear" w:color="auto" w:fill="FFFF99"/>
          </w:tcPr>
          <w:p w:rsidR="000C424B" w:rsidRPr="00C84EA9" w:rsidRDefault="000C424B" w:rsidP="00215AF7">
            <w:pPr>
              <w:pStyle w:val="western"/>
              <w:spacing w:before="0" w:beforeAutospacing="0" w:after="0"/>
              <w:rPr>
                <w:lang w:val="en-GB"/>
                <w:rPrChange w:id="2310" w:author="Michael Monkenbusch" w:date="2016-11-18T10:51:00Z">
                  <w:rPr>
                    <w:lang w:val="en-GB"/>
                  </w:rPr>
                </w:rPrChange>
              </w:rPr>
            </w:pPr>
            <w:r w:rsidRPr="00C84EA9">
              <w:rPr>
                <w:rFonts w:ascii="Helvetica" w:hAnsi="Helvetica" w:cs="Helvetica"/>
                <w:b/>
                <w:bCs/>
                <w:lang w:val="en-GB"/>
                <w:rPrChange w:id="2311" w:author="Michael Monkenbusch" w:date="2016-11-18T10:51:00Z">
                  <w:rPr>
                    <w:rFonts w:ascii="Helvetica" w:hAnsi="Helvetica" w:cs="Helvetica"/>
                    <w:b/>
                    <w:bCs/>
                    <w:lang w:val="en-GB"/>
                  </w:rPr>
                </w:rPrChange>
              </w:rPr>
              <w:t>inscn</w:t>
            </w:r>
          </w:p>
        </w:tc>
        <w:tc>
          <w:tcPr>
            <w:tcW w:w="7770" w:type="dxa"/>
            <w:tcBorders>
              <w:top w:val="outset" w:sz="6" w:space="0" w:color="000000"/>
              <w:left w:val="outset" w:sz="6" w:space="0" w:color="000000"/>
              <w:bottom w:val="outset" w:sz="6" w:space="0" w:color="000000"/>
              <w:right w:val="outset" w:sz="6" w:space="0" w:color="000000"/>
            </w:tcBorders>
            <w:shd w:val="clear" w:color="auto" w:fill="FFFF99"/>
          </w:tcPr>
          <w:p w:rsidR="000C424B" w:rsidRPr="00C84EA9" w:rsidRDefault="000C424B" w:rsidP="00215AF7">
            <w:pPr>
              <w:pStyle w:val="western"/>
              <w:spacing w:before="0" w:beforeAutospacing="0" w:after="0"/>
              <w:rPr>
                <w:lang w:val="en-GB"/>
                <w:rPrChange w:id="2312" w:author="Michael Monkenbusch" w:date="2016-11-18T10:51:00Z">
                  <w:rPr>
                    <w:lang w:val="en-GB"/>
                  </w:rPr>
                </w:rPrChange>
              </w:rPr>
            </w:pPr>
            <w:r w:rsidRPr="00C84EA9">
              <w:rPr>
                <w:rFonts w:ascii="Helvetica" w:hAnsi="Helvetica" w:cs="Helvetica"/>
                <w:lang w:val="en-GB"/>
                <w:rPrChange w:id="2313" w:author="Michael Monkenbusch" w:date="2016-11-18T10:51:00Z">
                  <w:rPr>
                    <w:rFonts w:ascii="Helvetica" w:hAnsi="Helvetica" w:cs="Helvetica"/>
                    <w:lang w:val="en-GB"/>
                  </w:rPr>
                </w:rPrChange>
              </w:rPr>
              <w:t>&lt;filename&gt;</w:t>
            </w:r>
          </w:p>
        </w:tc>
      </w:tr>
      <w:tr w:rsidR="000C424B" w:rsidRPr="00C84EA9">
        <w:trPr>
          <w:divId w:val="526019186"/>
          <w:tblCellSpacing w:w="0" w:type="dxa"/>
        </w:trPr>
        <w:tc>
          <w:tcPr>
            <w:tcW w:w="1035"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rPr>
                <w:lang w:val="en-GB"/>
                <w:rPrChange w:id="2314" w:author="Michael Monkenbusch" w:date="2016-11-18T10:51:00Z">
                  <w:rPr>
                    <w:lang w:val="en-GB"/>
                  </w:rPr>
                </w:rPrChange>
              </w:rPr>
            </w:pPr>
          </w:p>
        </w:tc>
        <w:tc>
          <w:tcPr>
            <w:tcW w:w="7770"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StandardWeb"/>
              <w:spacing w:before="0" w:beforeAutospacing="0" w:after="0"/>
              <w:rPr>
                <w:lang w:val="en-GB"/>
                <w:rPrChange w:id="2315" w:author="Michael Monkenbusch" w:date="2016-11-18T10:51:00Z">
                  <w:rPr>
                    <w:lang w:val="en-GB"/>
                  </w:rPr>
                </w:rPrChange>
              </w:rPr>
            </w:pPr>
          </w:p>
        </w:tc>
      </w:tr>
    </w:tbl>
    <w:p w:rsidR="000C424B" w:rsidRPr="00C84EA9" w:rsidRDefault="000C424B" w:rsidP="00215AF7">
      <w:pPr>
        <w:pStyle w:val="western"/>
        <w:spacing w:before="0" w:beforeAutospacing="0" w:after="0"/>
        <w:divId w:val="526019186"/>
        <w:rPr>
          <w:lang w:val="en-GB"/>
          <w:rPrChange w:id="2316" w:author="Michael Monkenbusch" w:date="2016-11-18T10:51:00Z">
            <w:rPr>
              <w:lang w:val="en-GB"/>
            </w:rPr>
          </w:rPrChange>
        </w:rPr>
      </w:pPr>
    </w:p>
    <w:p w:rsidR="000C424B" w:rsidRPr="00C84EA9" w:rsidRDefault="000C424B" w:rsidP="00215AF7">
      <w:pPr>
        <w:pStyle w:val="berschrift1"/>
        <w:keepNext/>
        <w:spacing w:before="0" w:beforeAutospacing="0" w:after="0"/>
        <w:divId w:val="526019186"/>
        <w:rPr>
          <w:rFonts w:ascii="Arial" w:hAnsi="Arial" w:cs="Arial"/>
          <w:sz w:val="32"/>
          <w:szCs w:val="32"/>
          <w:rPrChange w:id="2317" w:author="Michael Monkenbusch" w:date="2016-11-18T10:51:00Z">
            <w:rPr>
              <w:rFonts w:ascii="Arial" w:hAnsi="Arial" w:cs="Arial"/>
              <w:sz w:val="32"/>
              <w:szCs w:val="32"/>
            </w:rPr>
          </w:rPrChange>
        </w:rPr>
      </w:pPr>
      <w:r w:rsidRPr="00C84EA9">
        <w:rPr>
          <w:rFonts w:ascii="Arial" w:hAnsi="Arial" w:cs="Arial"/>
          <w:sz w:val="32"/>
          <w:szCs w:val="32"/>
          <w:lang w:val="en-GB"/>
          <w:rPrChange w:id="2318" w:author="Michael Monkenbusch" w:date="2016-11-18T10:51:00Z">
            <w:rPr>
              <w:rFonts w:ascii="Arial" w:hAnsi="Arial" w:cs="Arial"/>
              <w:sz w:val="32"/>
              <w:szCs w:val="32"/>
              <w:lang w:val="en-GB"/>
            </w:rPr>
          </w:rPrChange>
        </w:rPr>
        <w:t>makro Languag</w:t>
      </w:r>
      <w:r w:rsidRPr="00C84EA9">
        <w:rPr>
          <w:rFonts w:ascii="Arial" w:hAnsi="Arial" w:cs="Arial"/>
          <w:sz w:val="32"/>
          <w:szCs w:val="32"/>
          <w:rPrChange w:id="2319" w:author="Michael Monkenbusch" w:date="2016-11-18T10:51:00Z">
            <w:rPr>
              <w:rFonts w:ascii="Arial" w:hAnsi="Arial" w:cs="Arial"/>
              <w:sz w:val="32"/>
              <w:szCs w:val="32"/>
            </w:rPr>
          </w:rPrChange>
        </w:rPr>
        <w:t>e</w:t>
      </w:r>
    </w:p>
    <w:p w:rsidR="000C424B" w:rsidRPr="00C84EA9" w:rsidRDefault="000C424B" w:rsidP="00215AF7">
      <w:pPr>
        <w:pStyle w:val="berschrift3"/>
        <w:keepNext/>
        <w:spacing w:before="0" w:beforeAutospacing="0" w:after="0"/>
        <w:divId w:val="526019186"/>
        <w:rPr>
          <w:rFonts w:ascii="Arial" w:hAnsi="Arial" w:cs="Arial"/>
          <w:sz w:val="24"/>
          <w:szCs w:val="24"/>
          <w:rPrChange w:id="2320" w:author="Michael Monkenbusch" w:date="2016-11-18T10:51:00Z">
            <w:rPr>
              <w:rFonts w:ascii="Arial" w:hAnsi="Arial" w:cs="Arial"/>
              <w:sz w:val="24"/>
              <w:szCs w:val="24"/>
            </w:rPr>
          </w:rPrChange>
        </w:rPr>
      </w:pPr>
      <w:r w:rsidRPr="00C84EA9">
        <w:rPr>
          <w:rFonts w:ascii="Arial" w:hAnsi="Arial" w:cs="Arial"/>
          <w:sz w:val="24"/>
          <w:szCs w:val="24"/>
          <w:rPrChange w:id="2321" w:author="Michael Monkenbusch" w:date="2016-11-18T10:51:00Z">
            <w:rPr>
              <w:rFonts w:ascii="Arial" w:hAnsi="Arial" w:cs="Arial"/>
              <w:sz w:val="24"/>
              <w:szCs w:val="24"/>
            </w:rPr>
          </w:rPrChange>
        </w:rPr>
        <w:t>Call</w:t>
      </w:r>
    </w:p>
    <w:p w:rsidR="000C424B" w:rsidRPr="00C84EA9" w:rsidRDefault="000C424B" w:rsidP="00215AF7">
      <w:pPr>
        <w:pStyle w:val="western"/>
        <w:spacing w:before="0" w:beforeAutospacing="0" w:after="0"/>
        <w:divId w:val="526019186"/>
        <w:rPr>
          <w:lang w:val="en-GB"/>
          <w:rPrChange w:id="2322" w:author="Michael Monkenbusch" w:date="2016-11-18T10:51:00Z">
            <w:rPr>
              <w:lang w:val="en-GB"/>
            </w:rPr>
          </w:rPrChange>
        </w:rPr>
      </w:pPr>
      <w:r w:rsidRPr="00C84EA9">
        <w:rPr>
          <w:lang w:val="en-GB"/>
          <w:rPrChange w:id="2323" w:author="Michael Monkenbusch" w:date="2016-11-18T10:51:00Z">
            <w:rPr>
              <w:lang w:val="en-GB"/>
            </w:rPr>
          </w:rPrChange>
        </w:rPr>
        <w:t>A makro is a file (name max. 8 characters) which contains a header line and a collection of command lines.</w:t>
      </w:r>
    </w:p>
    <w:p w:rsidR="000C424B" w:rsidRPr="00C84EA9" w:rsidRDefault="000C424B" w:rsidP="00215AF7">
      <w:pPr>
        <w:pStyle w:val="western"/>
        <w:spacing w:before="0" w:beforeAutospacing="0" w:after="0"/>
        <w:divId w:val="526019186"/>
        <w:rPr>
          <w:lang w:val="en-GB"/>
          <w:rPrChange w:id="2324" w:author="Michael Monkenbusch" w:date="2016-11-18T10:51:00Z">
            <w:rPr>
              <w:lang w:val="en-GB"/>
            </w:rPr>
          </w:rPrChange>
        </w:rPr>
      </w:pPr>
      <w:r w:rsidRPr="00C84EA9">
        <w:rPr>
          <w:lang w:val="en-GB"/>
          <w:rPrChange w:id="2325" w:author="Michael Monkenbusch" w:date="2016-11-18T10:51:00Z">
            <w:rPr>
              <w:lang w:val="en-GB"/>
            </w:rPr>
          </w:rPrChange>
        </w:rPr>
        <w:t>The filename must be different from the names of genuine commands.</w:t>
      </w:r>
    </w:p>
    <w:p w:rsidR="000C424B" w:rsidRPr="00C84EA9" w:rsidRDefault="000C424B" w:rsidP="00215AF7">
      <w:pPr>
        <w:pStyle w:val="western"/>
        <w:spacing w:before="0" w:beforeAutospacing="0" w:after="0"/>
        <w:divId w:val="526019186"/>
        <w:rPr>
          <w:lang w:val="en-GB"/>
          <w:rPrChange w:id="2326" w:author="Michael Monkenbusch" w:date="2016-11-18T10:51:00Z">
            <w:rPr>
              <w:lang w:val="en-GB"/>
            </w:rPr>
          </w:rPrChange>
        </w:rPr>
      </w:pPr>
      <w:r w:rsidRPr="00C84EA9">
        <w:rPr>
          <w:lang w:val="en-GB"/>
          <w:rPrChange w:id="2327" w:author="Michael Monkenbusch" w:date="2016-11-18T10:51:00Z">
            <w:rPr>
              <w:lang w:val="en-GB"/>
            </w:rPr>
          </w:rPrChange>
        </w:rPr>
        <w:t>At call a number of values may be given after the name that replace the parameter-variables in the makro.</w:t>
      </w:r>
    </w:p>
    <w:p w:rsidR="000C424B" w:rsidRPr="00C84EA9" w:rsidRDefault="000C424B" w:rsidP="00215AF7">
      <w:pPr>
        <w:pStyle w:val="western"/>
        <w:spacing w:before="0" w:beforeAutospacing="0" w:after="0"/>
        <w:divId w:val="526019186"/>
        <w:rPr>
          <w:lang w:val="en-GB"/>
          <w:rPrChange w:id="2328" w:author="Michael Monkenbusch" w:date="2016-11-18T10:51:00Z">
            <w:rPr>
              <w:lang w:val="en-GB"/>
            </w:rPr>
          </w:rPrChange>
        </w:rPr>
      </w:pPr>
      <w:r w:rsidRPr="00C84EA9">
        <w:rPr>
          <w:lang w:val="en-GB"/>
          <w:rPrChange w:id="2329" w:author="Michael Monkenbusch" w:date="2016-11-18T10:51:00Z">
            <w:rPr>
              <w:lang w:val="en-GB"/>
            </w:rPr>
          </w:rPrChange>
        </w:rPr>
        <w:t>I.e. call:</w:t>
      </w:r>
    </w:p>
    <w:p w:rsidR="000C424B" w:rsidRPr="00C84EA9" w:rsidRDefault="000C424B" w:rsidP="00215AF7">
      <w:pPr>
        <w:pStyle w:val="western"/>
        <w:spacing w:before="0" w:beforeAutospacing="0" w:after="0"/>
        <w:divId w:val="526019186"/>
        <w:rPr>
          <w:lang w:val="en-GB"/>
          <w:rPrChange w:id="2330" w:author="Michael Monkenbusch" w:date="2016-11-18T10:51:00Z">
            <w:rPr>
              <w:lang w:val="en-GB"/>
            </w:rPr>
          </w:rPrChange>
        </w:rPr>
      </w:pPr>
      <w:r w:rsidRPr="00C84EA9">
        <w:rPr>
          <w:rFonts w:ascii="Helvetica" w:hAnsi="Helvetica" w:cs="Helvetica"/>
          <w:b/>
          <w:bCs/>
          <w:shd w:val="clear" w:color="auto" w:fill="FFFF00"/>
          <w:lang w:val="en-GB"/>
          <w:rPrChange w:id="2331" w:author="Michael Monkenbusch" w:date="2016-11-18T10:51:00Z">
            <w:rPr>
              <w:rFonts w:ascii="Helvetica" w:hAnsi="Helvetica" w:cs="Helvetica"/>
              <w:b/>
              <w:bCs/>
              <w:shd w:val="clear" w:color="auto" w:fill="FFFF00"/>
              <w:lang w:val="en-GB"/>
            </w:rPr>
          </w:rPrChange>
        </w:rPr>
        <w:t>makname 1.23 op3 (expression1) .xx.</w:t>
      </w:r>
    </w:p>
    <w:p w:rsidR="000C424B" w:rsidRPr="00C84EA9" w:rsidRDefault="000C424B" w:rsidP="00215AF7">
      <w:pPr>
        <w:pStyle w:val="western"/>
        <w:spacing w:before="0" w:beforeAutospacing="0" w:after="0"/>
        <w:divId w:val="526019186"/>
        <w:rPr>
          <w:lang w:val="en-GB"/>
          <w:rPrChange w:id="2332" w:author="Michael Monkenbusch" w:date="2016-11-18T10:51:00Z">
            <w:rPr>
              <w:lang w:val="en-GB"/>
            </w:rPr>
          </w:rPrChange>
        </w:rPr>
      </w:pPr>
      <w:r w:rsidRPr="00C84EA9">
        <w:rPr>
          <w:lang w:val="en-GB"/>
          <w:rPrChange w:id="2333" w:author="Michael Monkenbusch" w:date="2016-11-18T10:51:00Z">
            <w:rPr>
              <w:lang w:val="en-GB"/>
            </w:rPr>
          </w:rPrChange>
        </w:rPr>
        <w:t xml:space="preserve">invokes a makro with name maknam the first parameter evaluates to </w:t>
      </w:r>
      <w:r w:rsidRPr="00C84EA9">
        <w:rPr>
          <w:rFonts w:ascii="Helvetica" w:hAnsi="Helvetica" w:cs="Helvetica"/>
          <w:lang w:val="en-GB"/>
          <w:rPrChange w:id="2334" w:author="Michael Monkenbusch" w:date="2016-11-18T10:51:00Z">
            <w:rPr>
              <w:rFonts w:ascii="Helvetica" w:hAnsi="Helvetica" w:cs="Helvetica"/>
              <w:lang w:val="en-GB"/>
            </w:rPr>
          </w:rPrChange>
        </w:rPr>
        <w:t>0.123000e+00</w:t>
      </w:r>
      <w:r w:rsidRPr="00C84EA9">
        <w:rPr>
          <w:lang w:val="en-GB"/>
          <w:rPrChange w:id="2335" w:author="Michael Monkenbusch" w:date="2016-11-18T10:51:00Z">
            <w:rPr>
              <w:lang w:val="en-GB"/>
            </w:rPr>
          </w:rPrChange>
        </w:rPr>
        <w:t xml:space="preserve"> the second is a string </w:t>
      </w:r>
      <w:r w:rsidRPr="00C84EA9">
        <w:rPr>
          <w:rFonts w:ascii="Helvetica" w:hAnsi="Helvetica" w:cs="Helvetica"/>
          <w:lang w:val="en-GB"/>
          <w:rPrChange w:id="2336" w:author="Michael Monkenbusch" w:date="2016-11-18T10:51:00Z">
            <w:rPr>
              <w:rFonts w:ascii="Helvetica" w:hAnsi="Helvetica" w:cs="Helvetica"/>
              <w:lang w:val="en-GB"/>
            </w:rPr>
          </w:rPrChange>
        </w:rPr>
        <w:t xml:space="preserve">op3 </w:t>
      </w:r>
      <w:r w:rsidRPr="00C84EA9">
        <w:rPr>
          <w:lang w:val="en-GB"/>
          <w:rPrChange w:id="2337" w:author="Michael Monkenbusch" w:date="2016-11-18T10:51:00Z">
            <w:rPr>
              <w:lang w:val="en-GB"/>
            </w:rPr>
          </w:rPrChange>
        </w:rPr>
        <w:t xml:space="preserve">the third gets the value of </w:t>
      </w:r>
      <w:r w:rsidRPr="00C84EA9">
        <w:rPr>
          <w:rFonts w:ascii="Helvetica" w:hAnsi="Helvetica" w:cs="Helvetica"/>
          <w:lang w:val="en-GB"/>
          <w:rPrChange w:id="2338" w:author="Michael Monkenbusch" w:date="2016-11-18T10:51:00Z">
            <w:rPr>
              <w:rFonts w:ascii="Helvetica" w:hAnsi="Helvetica" w:cs="Helvetica"/>
              <w:lang w:val="en-GB"/>
            </w:rPr>
          </w:rPrChange>
        </w:rPr>
        <w:t>(expression1)</w:t>
      </w:r>
      <w:r w:rsidRPr="00C84EA9">
        <w:rPr>
          <w:lang w:val="en-GB"/>
          <w:rPrChange w:id="2339" w:author="Michael Monkenbusch" w:date="2016-11-18T10:51:00Z">
            <w:rPr>
              <w:lang w:val="en-GB"/>
            </w:rPr>
          </w:rPrChange>
        </w:rPr>
        <w:t xml:space="preserve"> and the last one is again a string </w:t>
      </w:r>
      <w:r w:rsidRPr="00C84EA9">
        <w:rPr>
          <w:rFonts w:ascii="Helvetica" w:hAnsi="Helvetica" w:cs="Helvetica"/>
          <w:lang w:val="en-GB"/>
          <w:rPrChange w:id="2340" w:author="Michael Monkenbusch" w:date="2016-11-18T10:51:00Z">
            <w:rPr>
              <w:rFonts w:ascii="Helvetica" w:hAnsi="Helvetica" w:cs="Helvetica"/>
              <w:lang w:val="en-GB"/>
            </w:rPr>
          </w:rPrChange>
        </w:rPr>
        <w:t>xx</w:t>
      </w:r>
      <w:r w:rsidRPr="00C84EA9">
        <w:rPr>
          <w:lang w:val="en-GB"/>
          <w:rPrChange w:id="2341" w:author="Michael Monkenbusch" w:date="2016-11-18T10:51:00Z">
            <w:rPr>
              <w:lang w:val="en-GB"/>
            </w:rPr>
          </w:rPrChange>
        </w:rPr>
        <w:t>. Also shell commands are involved, so you can also change file names etc.</w:t>
      </w:r>
    </w:p>
    <w:p w:rsidR="000C424B" w:rsidRPr="00C84EA9" w:rsidRDefault="000C424B" w:rsidP="00215AF7">
      <w:pPr>
        <w:pStyle w:val="western"/>
        <w:spacing w:before="0" w:beforeAutospacing="0" w:after="0"/>
        <w:divId w:val="526019186"/>
        <w:rPr>
          <w:lang w:val="en-GB"/>
          <w:rPrChange w:id="2342" w:author="Michael Monkenbusch" w:date="2016-11-18T10:51:00Z">
            <w:rPr>
              <w:lang w:val="en-GB"/>
            </w:rPr>
          </w:rPrChange>
        </w:rPr>
      </w:pPr>
    </w:p>
    <w:p w:rsidR="000C424B" w:rsidRPr="00C84EA9" w:rsidRDefault="000C424B" w:rsidP="00215AF7">
      <w:pPr>
        <w:pStyle w:val="western"/>
        <w:spacing w:before="0" w:beforeAutospacing="0" w:after="0"/>
        <w:divId w:val="526019186"/>
        <w:rPr>
          <w:lang w:val="en-GB"/>
          <w:rPrChange w:id="2343" w:author="Michael Monkenbusch" w:date="2016-11-18T10:51:00Z">
            <w:rPr>
              <w:lang w:val="en-GB"/>
            </w:rPr>
          </w:rPrChange>
        </w:rPr>
      </w:pPr>
      <w:r w:rsidRPr="00C84EA9">
        <w:rPr>
          <w:lang w:val="en-GB"/>
          <w:rPrChange w:id="2344" w:author="Michael Monkenbusch" w:date="2016-11-18T10:51:00Z">
            <w:rPr>
              <w:lang w:val="en-GB"/>
            </w:rPr>
          </w:rPrChange>
        </w:rPr>
        <w:t>Nested calls up to a nesting level of 10 are supported. However, all variables have global scope!</w:t>
      </w:r>
    </w:p>
    <w:p w:rsidR="000C424B" w:rsidRPr="00C84EA9" w:rsidRDefault="000C424B" w:rsidP="00215AF7">
      <w:pPr>
        <w:pStyle w:val="western"/>
        <w:spacing w:before="0" w:beforeAutospacing="0" w:after="0"/>
        <w:divId w:val="526019186"/>
        <w:rPr>
          <w:lang w:val="en-GB"/>
          <w:rPrChange w:id="2345" w:author="Michael Monkenbusch" w:date="2016-11-18T10:51:00Z">
            <w:rPr>
              <w:lang w:val="en-GB"/>
            </w:rPr>
          </w:rPrChange>
        </w:rPr>
      </w:pPr>
    </w:p>
    <w:p w:rsidR="000C424B" w:rsidRPr="00C84EA9" w:rsidRDefault="000C424B" w:rsidP="00215AF7">
      <w:pPr>
        <w:pStyle w:val="western"/>
        <w:spacing w:before="0" w:beforeAutospacing="0" w:after="0"/>
        <w:divId w:val="526019186"/>
        <w:rPr>
          <w:lang w:val="en-GB"/>
          <w:rPrChange w:id="2346" w:author="Michael Monkenbusch" w:date="2016-11-18T10:51:00Z">
            <w:rPr>
              <w:lang w:val="en-GB"/>
            </w:rPr>
          </w:rPrChange>
        </w:rPr>
      </w:pPr>
      <w:r w:rsidRPr="00C84EA9">
        <w:rPr>
          <w:lang w:val="en-GB"/>
          <w:rPrChange w:id="2347" w:author="Michael Monkenbusch" w:date="2016-11-18T10:51:00Z">
            <w:rPr>
              <w:lang w:val="en-GB"/>
            </w:rPr>
          </w:rPrChange>
        </w:rPr>
        <w:t>It is possible to use normal shell commands in a makro eg to copy a fit result or rename a file.</w:t>
      </w:r>
    </w:p>
    <w:p w:rsidR="000C424B" w:rsidRPr="00C84EA9" w:rsidRDefault="000C424B" w:rsidP="00215AF7">
      <w:pPr>
        <w:pStyle w:val="western"/>
        <w:spacing w:before="0" w:beforeAutospacing="0" w:after="0"/>
        <w:divId w:val="526019186"/>
        <w:rPr>
          <w:lang w:val="en-GB"/>
          <w:rPrChange w:id="2348" w:author="Michael Monkenbusch" w:date="2016-11-18T10:51:00Z">
            <w:rPr>
              <w:lang w:val="en-GB"/>
            </w:rPr>
          </w:rPrChange>
        </w:rPr>
      </w:pPr>
      <w:r w:rsidRPr="00C84EA9">
        <w:rPr>
          <w:sz w:val="20"/>
          <w:szCs w:val="20"/>
          <w:lang w:val="en-GB"/>
          <w:rPrChange w:id="2349" w:author="Michael Monkenbusch" w:date="2016-11-18T10:51:00Z">
            <w:rPr>
              <w:sz w:val="20"/>
              <w:szCs w:val="20"/>
              <w:lang w:val="en-GB"/>
            </w:rPr>
          </w:rPrChange>
        </w:rPr>
        <w:t>To load a list of files with unknown filenames (perhaps in a makro to load all b___???? files inside a directory ( with a line “q 0.05” use grep ))</w:t>
      </w:r>
    </w:p>
    <w:p w:rsidR="000C424B" w:rsidRPr="00C84EA9" w:rsidRDefault="000C424B" w:rsidP="00215AF7">
      <w:pPr>
        <w:pStyle w:val="western"/>
        <w:spacing w:before="0" w:beforeAutospacing="0" w:after="0"/>
        <w:divId w:val="526019186"/>
        <w:rPr>
          <w:lang w:val="en-GB"/>
          <w:rPrChange w:id="2350" w:author="Michael Monkenbusch" w:date="2016-11-18T10:51:00Z">
            <w:rPr>
              <w:lang w:val="en-GB"/>
            </w:rPr>
          </w:rPrChange>
        </w:rPr>
      </w:pPr>
      <w:r w:rsidRPr="00C84EA9">
        <w:rPr>
          <w:sz w:val="20"/>
          <w:szCs w:val="20"/>
          <w:lang w:val="en-GB"/>
          <w:rPrChange w:id="2351" w:author="Michael Monkenbusch" w:date="2016-11-18T10:51:00Z">
            <w:rPr>
              <w:sz w:val="20"/>
              <w:szCs w:val="20"/>
              <w:lang w:val="en-GB"/>
            </w:rPr>
          </w:rPrChange>
        </w:rPr>
        <w:t>Some commands to generate this makro (do it inside of datreat):</w:t>
      </w:r>
    </w:p>
    <w:p w:rsidR="000C424B" w:rsidRPr="00C84EA9" w:rsidRDefault="000C424B" w:rsidP="00215AF7">
      <w:pPr>
        <w:pStyle w:val="western"/>
        <w:spacing w:before="0" w:beforeAutospacing="0" w:after="0"/>
        <w:divId w:val="526019186"/>
        <w:rPr>
          <w:lang w:val="en-GB"/>
          <w:rPrChange w:id="2352" w:author="Michael Monkenbusch" w:date="2016-11-18T10:51:00Z">
            <w:rPr>
              <w:lang w:val="en-GB"/>
            </w:rPr>
          </w:rPrChange>
        </w:rPr>
      </w:pPr>
      <w:r w:rsidRPr="00C84EA9">
        <w:rPr>
          <w:sz w:val="20"/>
          <w:szCs w:val="20"/>
          <w:lang w:val="en-GB"/>
          <w:rPrChange w:id="2353" w:author="Michael Monkenbusch" w:date="2016-11-18T10:51:00Z">
            <w:rPr>
              <w:sz w:val="20"/>
              <w:szCs w:val="20"/>
              <w:lang w:val="en-GB"/>
            </w:rPr>
          </w:rPrChange>
        </w:rPr>
        <w:t>echo makro &gt; newmakro :writes newmakro with line “makro”</w:t>
      </w:r>
    </w:p>
    <w:p w:rsidR="000C424B" w:rsidRPr="00C84EA9" w:rsidRDefault="000C424B" w:rsidP="00215AF7">
      <w:pPr>
        <w:pStyle w:val="western"/>
        <w:spacing w:before="0" w:beforeAutospacing="0" w:after="0"/>
        <w:divId w:val="526019186"/>
        <w:rPr>
          <w:lang w:val="en-GB"/>
          <w:rPrChange w:id="2354" w:author="Michael Monkenbusch" w:date="2016-11-18T10:51:00Z">
            <w:rPr>
              <w:lang w:val="en-GB"/>
            </w:rPr>
          </w:rPrChange>
        </w:rPr>
      </w:pPr>
      <w:r w:rsidRPr="00C84EA9">
        <w:rPr>
          <w:sz w:val="20"/>
          <w:szCs w:val="20"/>
          <w:lang w:val="en-GB"/>
          <w:rPrChange w:id="2355" w:author="Michael Monkenbusch" w:date="2016-11-18T10:51:00Z">
            <w:rPr>
              <w:sz w:val="20"/>
              <w:szCs w:val="20"/>
              <w:lang w:val="en-GB"/>
            </w:rPr>
          </w:rPrChange>
        </w:rPr>
        <w:t>ls b___41* | sed 's#^#in #' &gt;&gt; newmakro :sed appends „in „ in front of filenames</w:t>
      </w:r>
    </w:p>
    <w:p w:rsidR="000C424B" w:rsidRPr="00C84EA9" w:rsidRDefault="000C424B" w:rsidP="00215AF7">
      <w:pPr>
        <w:pStyle w:val="western"/>
        <w:spacing w:before="0" w:beforeAutospacing="0" w:after="0"/>
        <w:divId w:val="526019186"/>
        <w:rPr>
          <w:lang w:val="en-GB"/>
          <w:rPrChange w:id="2356" w:author="Michael Monkenbusch" w:date="2016-11-18T10:51:00Z">
            <w:rPr>
              <w:lang w:val="en-GB"/>
            </w:rPr>
          </w:rPrChange>
        </w:rPr>
      </w:pPr>
      <w:r w:rsidRPr="00C84EA9">
        <w:rPr>
          <w:sz w:val="20"/>
          <w:szCs w:val="20"/>
          <w:lang w:val="en-GB"/>
          <w:rPrChange w:id="2357" w:author="Michael Monkenbusch" w:date="2016-11-18T10:51:00Z">
            <w:rPr>
              <w:sz w:val="20"/>
              <w:szCs w:val="20"/>
              <w:lang w:val="en-GB"/>
            </w:rPr>
          </w:rPrChange>
        </w:rPr>
        <w:t>echo sel 1 2 3 4 select some data</w:t>
      </w:r>
    </w:p>
    <w:p w:rsidR="000C424B" w:rsidRPr="00C84EA9" w:rsidRDefault="000C424B" w:rsidP="00215AF7">
      <w:pPr>
        <w:pStyle w:val="western"/>
        <w:spacing w:before="0" w:beforeAutospacing="0" w:after="0"/>
        <w:divId w:val="526019186"/>
        <w:rPr>
          <w:lang w:val="en-GB"/>
          <w:rPrChange w:id="2358" w:author="Michael Monkenbusch" w:date="2016-11-18T10:51:00Z">
            <w:rPr>
              <w:lang w:val="en-GB"/>
            </w:rPr>
          </w:rPrChange>
        </w:rPr>
      </w:pPr>
      <w:r w:rsidRPr="00C84EA9">
        <w:rPr>
          <w:sz w:val="20"/>
          <w:szCs w:val="20"/>
          <w:lang w:val="en-GB"/>
          <w:rPrChange w:id="2359" w:author="Michael Monkenbusch" w:date="2016-11-18T10:51:00Z">
            <w:rPr>
              <w:sz w:val="20"/>
              <w:szCs w:val="20"/>
              <w:lang w:val="en-GB"/>
            </w:rPr>
          </w:rPrChange>
        </w:rPr>
        <w:t xml:space="preserve">echo gp &gt; newmakro : gp will plot selected data </w:t>
      </w:r>
    </w:p>
    <w:p w:rsidR="000C424B" w:rsidRPr="00C84EA9" w:rsidRDefault="000C424B" w:rsidP="00215AF7">
      <w:pPr>
        <w:pStyle w:val="western"/>
        <w:spacing w:before="0" w:beforeAutospacing="0" w:after="0"/>
        <w:divId w:val="526019186"/>
        <w:rPr>
          <w:lang w:val="en-GB"/>
          <w:rPrChange w:id="2360" w:author="Michael Monkenbusch" w:date="2016-11-18T10:51:00Z">
            <w:rPr>
              <w:lang w:val="en-GB"/>
            </w:rPr>
          </w:rPrChange>
        </w:rPr>
      </w:pPr>
    </w:p>
    <w:p w:rsidR="000C424B" w:rsidRPr="00C84EA9" w:rsidRDefault="000C424B" w:rsidP="00215AF7">
      <w:pPr>
        <w:pStyle w:val="western"/>
        <w:spacing w:before="0" w:beforeAutospacing="0" w:after="0"/>
        <w:divId w:val="526019186"/>
        <w:rPr>
          <w:lang w:val="en-GB"/>
          <w:rPrChange w:id="2361" w:author="Michael Monkenbusch" w:date="2016-11-18T10:51:00Z">
            <w:rPr>
              <w:lang w:val="en-GB"/>
            </w:rPr>
          </w:rPrChange>
        </w:rPr>
      </w:pPr>
      <w:r w:rsidRPr="00C84EA9">
        <w:rPr>
          <w:sz w:val="20"/>
          <w:szCs w:val="20"/>
          <w:lang w:val="en-GB"/>
          <w:rPrChange w:id="2362" w:author="Michael Monkenbusch" w:date="2016-11-18T10:51:00Z">
            <w:rPr>
              <w:sz w:val="20"/>
              <w:szCs w:val="20"/>
              <w:lang w:val="en-GB"/>
            </w:rPr>
          </w:rPrChange>
        </w:rPr>
        <w:t>start it with newmakro</w:t>
      </w:r>
    </w:p>
    <w:p w:rsidR="000C424B" w:rsidRPr="00C84EA9" w:rsidRDefault="000C424B" w:rsidP="00215AF7">
      <w:pPr>
        <w:pStyle w:val="western"/>
        <w:spacing w:before="0" w:beforeAutospacing="0" w:after="0"/>
        <w:divId w:val="526019186"/>
        <w:rPr>
          <w:lang w:val="en-GB"/>
          <w:rPrChange w:id="2363" w:author="Michael Monkenbusch" w:date="2016-11-18T10:51:00Z">
            <w:rPr>
              <w:lang w:val="en-GB"/>
            </w:rPr>
          </w:rPrChange>
        </w:rPr>
      </w:pPr>
      <w:r w:rsidRPr="00C84EA9">
        <w:rPr>
          <w:sz w:val="20"/>
          <w:szCs w:val="20"/>
          <w:lang w:val="en-GB"/>
          <w:rPrChange w:id="2364" w:author="Michael Monkenbusch" w:date="2016-11-18T10:51:00Z">
            <w:rPr>
              <w:sz w:val="20"/>
              <w:szCs w:val="20"/>
              <w:lang w:val="en-GB"/>
            </w:rPr>
          </w:rPrChange>
        </w:rPr>
        <w:t xml:space="preserve">think about the possibilities </w:t>
      </w:r>
    </w:p>
    <w:p w:rsidR="000C424B" w:rsidRPr="00C84EA9" w:rsidRDefault="000C424B" w:rsidP="00215AF7">
      <w:pPr>
        <w:pStyle w:val="western"/>
        <w:spacing w:before="0" w:beforeAutospacing="0" w:after="0"/>
        <w:divId w:val="526019186"/>
        <w:rPr>
          <w:lang w:val="en-GB"/>
          <w:rPrChange w:id="2365" w:author="Michael Monkenbusch" w:date="2016-11-18T10:51:00Z">
            <w:rPr>
              <w:lang w:val="en-GB"/>
            </w:rPr>
          </w:rPrChange>
        </w:rPr>
      </w:pPr>
    </w:p>
    <w:p w:rsidR="000C424B" w:rsidRPr="00C84EA9" w:rsidRDefault="000C424B" w:rsidP="00215AF7">
      <w:pPr>
        <w:pStyle w:val="berschrift3"/>
        <w:keepNext/>
        <w:spacing w:before="0" w:beforeAutospacing="0" w:after="0"/>
        <w:divId w:val="526019186"/>
        <w:rPr>
          <w:rFonts w:ascii="Arial" w:hAnsi="Arial" w:cs="Arial"/>
          <w:sz w:val="24"/>
          <w:szCs w:val="24"/>
          <w:lang w:val="en-GB"/>
          <w:rPrChange w:id="2366" w:author="Michael Monkenbusch" w:date="2016-11-18T10:51:00Z">
            <w:rPr>
              <w:rFonts w:ascii="Arial" w:hAnsi="Arial" w:cs="Arial"/>
              <w:sz w:val="24"/>
              <w:szCs w:val="24"/>
              <w:lang w:val="en-GB"/>
            </w:rPr>
          </w:rPrChange>
        </w:rPr>
      </w:pPr>
      <w:r w:rsidRPr="00C84EA9">
        <w:rPr>
          <w:rFonts w:ascii="Arial" w:hAnsi="Arial" w:cs="Arial"/>
          <w:sz w:val="24"/>
          <w:szCs w:val="24"/>
          <w:lang w:val="en-GB"/>
          <w:rPrChange w:id="2367" w:author="Michael Monkenbusch" w:date="2016-11-18T10:51:00Z">
            <w:rPr>
              <w:rFonts w:ascii="Arial" w:hAnsi="Arial" w:cs="Arial"/>
              <w:sz w:val="24"/>
              <w:szCs w:val="24"/>
              <w:lang w:val="en-GB"/>
            </w:rPr>
          </w:rPrChange>
        </w:rPr>
        <w:lastRenderedPageBreak/>
        <w:t>Header and Parameters</w:t>
      </w:r>
    </w:p>
    <w:p w:rsidR="000C424B" w:rsidRPr="00C84EA9" w:rsidRDefault="000C424B" w:rsidP="00215AF7">
      <w:pPr>
        <w:pStyle w:val="western"/>
        <w:spacing w:before="0" w:beforeAutospacing="0" w:after="0"/>
        <w:divId w:val="526019186"/>
        <w:rPr>
          <w:lang w:val="en-GB"/>
          <w:rPrChange w:id="2368" w:author="Michael Monkenbusch" w:date="2016-11-18T10:51:00Z">
            <w:rPr>
              <w:lang w:val="en-GB"/>
            </w:rPr>
          </w:rPrChange>
        </w:rPr>
      </w:pPr>
      <w:r w:rsidRPr="00C84EA9">
        <w:rPr>
          <w:lang w:val="en-GB"/>
          <w:rPrChange w:id="2369" w:author="Michael Monkenbusch" w:date="2016-11-18T10:51:00Z">
            <w:rPr>
              <w:lang w:val="en-GB"/>
            </w:rPr>
          </w:rPrChange>
        </w:rPr>
        <w:t xml:space="preserve">The first line of a makro must start with the keyword: </w:t>
      </w:r>
      <w:r w:rsidRPr="00C84EA9">
        <w:rPr>
          <w:rFonts w:ascii="Helvetica" w:hAnsi="Helvetica" w:cs="Helvetica"/>
          <w:b/>
          <w:bCs/>
          <w:shd w:val="clear" w:color="auto" w:fill="FFFF00"/>
          <w:lang w:val="en-GB"/>
          <w:rPrChange w:id="2370" w:author="Michael Monkenbusch" w:date="2016-11-18T10:51:00Z">
            <w:rPr>
              <w:rFonts w:ascii="Helvetica" w:hAnsi="Helvetica" w:cs="Helvetica"/>
              <w:b/>
              <w:bCs/>
              <w:shd w:val="clear" w:color="auto" w:fill="FFFF00"/>
              <w:lang w:val="en-GB"/>
            </w:rPr>
          </w:rPrChange>
        </w:rPr>
        <w:t>makro</w:t>
      </w:r>
      <w:r w:rsidRPr="00C84EA9">
        <w:rPr>
          <w:rFonts w:ascii="Helvetica" w:hAnsi="Helvetica" w:cs="Helvetica"/>
          <w:b/>
          <w:bCs/>
          <w:lang w:val="en-GB"/>
          <w:rPrChange w:id="2371" w:author="Michael Monkenbusch" w:date="2016-11-18T10:51:00Z">
            <w:rPr>
              <w:rFonts w:ascii="Helvetica" w:hAnsi="Helvetica" w:cs="Helvetica"/>
              <w:b/>
              <w:bCs/>
              <w:lang w:val="en-GB"/>
            </w:rPr>
          </w:rPrChange>
        </w:rPr>
        <w:t xml:space="preserve"> .</w:t>
      </w:r>
    </w:p>
    <w:p w:rsidR="000C424B" w:rsidRPr="00C84EA9" w:rsidRDefault="000C424B" w:rsidP="00215AF7">
      <w:pPr>
        <w:pStyle w:val="western"/>
        <w:spacing w:before="0" w:beforeAutospacing="0" w:after="0"/>
        <w:divId w:val="526019186"/>
        <w:rPr>
          <w:lang w:val="en-GB"/>
          <w:rPrChange w:id="2372" w:author="Michael Monkenbusch" w:date="2016-11-18T10:51:00Z">
            <w:rPr>
              <w:lang w:val="en-GB"/>
            </w:rPr>
          </w:rPrChange>
        </w:rPr>
      </w:pPr>
      <w:r w:rsidRPr="00C84EA9">
        <w:rPr>
          <w:lang w:val="en-GB"/>
          <w:rPrChange w:id="2373" w:author="Michael Monkenbusch" w:date="2016-11-18T10:51:00Z">
            <w:rPr>
              <w:lang w:val="en-GB"/>
            </w:rPr>
          </w:rPrChange>
        </w:rPr>
        <w:t xml:space="preserve">Then a number of arguments </w:t>
      </w:r>
      <w:r w:rsidRPr="00C84EA9">
        <w:rPr>
          <w:rFonts w:ascii="Helvetica" w:hAnsi="Helvetica" w:cs="Helvetica"/>
          <w:b/>
          <w:bCs/>
          <w:shd w:val="clear" w:color="auto" w:fill="FFFF00"/>
          <w:lang w:val="en-GB"/>
          <w:rPrChange w:id="2374" w:author="Michael Monkenbusch" w:date="2016-11-18T10:51:00Z">
            <w:rPr>
              <w:rFonts w:ascii="Helvetica" w:hAnsi="Helvetica" w:cs="Helvetica"/>
              <w:b/>
              <w:bCs/>
              <w:shd w:val="clear" w:color="auto" w:fill="FFFF00"/>
              <w:lang w:val="en-GB"/>
            </w:rPr>
          </w:rPrChange>
        </w:rPr>
        <w:t>_arg1_</w:t>
      </w:r>
      <w:r w:rsidRPr="00C84EA9">
        <w:rPr>
          <w:lang w:val="en-GB"/>
          <w:rPrChange w:id="2375" w:author="Michael Monkenbusch" w:date="2016-11-18T10:51:00Z">
            <w:rPr>
              <w:lang w:val="en-GB"/>
            </w:rPr>
          </w:rPrChange>
        </w:rPr>
        <w:t xml:space="preserve"> …may follow which generally give the heading line the following structure:</w:t>
      </w:r>
    </w:p>
    <w:p w:rsidR="000C424B" w:rsidRPr="00C84EA9" w:rsidRDefault="000C424B" w:rsidP="00215AF7">
      <w:pPr>
        <w:pStyle w:val="western"/>
        <w:spacing w:before="0" w:beforeAutospacing="0" w:after="0"/>
        <w:divId w:val="526019186"/>
        <w:rPr>
          <w:lang w:val="en-GB"/>
          <w:rPrChange w:id="2376" w:author="Michael Monkenbusch" w:date="2016-11-18T10:51:00Z">
            <w:rPr>
              <w:lang w:val="en-GB"/>
            </w:rPr>
          </w:rPrChange>
        </w:rPr>
      </w:pPr>
    </w:p>
    <w:p w:rsidR="000C424B" w:rsidRPr="00C84EA9" w:rsidRDefault="000C424B" w:rsidP="00215AF7">
      <w:pPr>
        <w:pStyle w:val="western"/>
        <w:spacing w:before="0" w:beforeAutospacing="0" w:after="0"/>
        <w:divId w:val="526019186"/>
        <w:rPr>
          <w:lang w:val="en-GB"/>
          <w:rPrChange w:id="2377" w:author="Michael Monkenbusch" w:date="2016-11-18T10:51:00Z">
            <w:rPr>
              <w:lang w:val="en-GB"/>
            </w:rPr>
          </w:rPrChange>
        </w:rPr>
      </w:pPr>
      <w:r w:rsidRPr="00C84EA9">
        <w:rPr>
          <w:rFonts w:ascii="Helvetica" w:hAnsi="Helvetica" w:cs="Helvetica"/>
          <w:b/>
          <w:bCs/>
          <w:shd w:val="clear" w:color="auto" w:fill="FFFF00"/>
          <w:lang w:val="en-GB"/>
          <w:rPrChange w:id="2378" w:author="Michael Monkenbusch" w:date="2016-11-18T10:51:00Z">
            <w:rPr>
              <w:rFonts w:ascii="Helvetica" w:hAnsi="Helvetica" w:cs="Helvetica"/>
              <w:b/>
              <w:bCs/>
              <w:shd w:val="clear" w:color="auto" w:fill="FFFF00"/>
              <w:lang w:val="en-GB"/>
            </w:rPr>
          </w:rPrChange>
        </w:rPr>
        <w:t>makro _a1_ _a2_ _this_ _another_</w:t>
      </w:r>
    </w:p>
    <w:p w:rsidR="000C424B" w:rsidRPr="00C84EA9" w:rsidRDefault="000C424B" w:rsidP="00215AF7">
      <w:pPr>
        <w:pStyle w:val="western"/>
        <w:spacing w:before="0" w:beforeAutospacing="0" w:after="0"/>
        <w:divId w:val="526019186"/>
        <w:rPr>
          <w:lang w:val="en-GB"/>
          <w:rPrChange w:id="2379" w:author="Michael Monkenbusch" w:date="2016-11-18T10:51:00Z">
            <w:rPr>
              <w:lang w:val="en-GB"/>
            </w:rPr>
          </w:rPrChange>
        </w:rPr>
      </w:pPr>
    </w:p>
    <w:p w:rsidR="000C424B" w:rsidRPr="00C84EA9" w:rsidRDefault="000C424B" w:rsidP="00215AF7">
      <w:pPr>
        <w:pStyle w:val="western"/>
        <w:spacing w:before="0" w:beforeAutospacing="0" w:after="0"/>
        <w:divId w:val="526019186"/>
        <w:rPr>
          <w:lang w:val="en-GB"/>
          <w:rPrChange w:id="2380" w:author="Michael Monkenbusch" w:date="2016-11-18T10:51:00Z">
            <w:rPr>
              <w:lang w:val="en-GB"/>
            </w:rPr>
          </w:rPrChange>
        </w:rPr>
      </w:pPr>
      <w:r w:rsidRPr="00C84EA9">
        <w:rPr>
          <w:lang w:val="en-GB"/>
          <w:rPrChange w:id="2381" w:author="Michael Monkenbusch" w:date="2016-11-18T10:51:00Z">
            <w:rPr>
              <w:lang w:val="en-GB"/>
            </w:rPr>
          </w:rPrChange>
        </w:rPr>
        <w:t xml:space="preserve">in the makro body the arguments are </w:t>
      </w:r>
      <w:r w:rsidRPr="00C84EA9">
        <w:rPr>
          <w:b/>
          <w:bCs/>
          <w:i/>
          <w:iCs/>
          <w:lang w:val="en-GB"/>
          <w:rPrChange w:id="2382" w:author="Michael Monkenbusch" w:date="2016-11-18T10:51:00Z">
            <w:rPr>
              <w:b/>
              <w:bCs/>
              <w:i/>
              <w:iCs/>
              <w:lang w:val="en-GB"/>
            </w:rPr>
          </w:rPrChange>
        </w:rPr>
        <w:t>string replaced</w:t>
      </w:r>
      <w:r w:rsidRPr="00C84EA9">
        <w:rPr>
          <w:lang w:val="en-GB"/>
          <w:rPrChange w:id="2383" w:author="Michael Monkenbusch" w:date="2016-11-18T10:51:00Z">
            <w:rPr>
              <w:lang w:val="en-GB"/>
            </w:rPr>
          </w:rPrChange>
        </w:rPr>
        <w:t xml:space="preserve"> at any place where they occur by the values given when the makro is called. Expressions are first evaluated.</w:t>
      </w:r>
    </w:p>
    <w:p w:rsidR="000C424B" w:rsidRPr="00C84EA9" w:rsidRDefault="000C424B" w:rsidP="00215AF7">
      <w:pPr>
        <w:pStyle w:val="berschrift3"/>
        <w:spacing w:before="0" w:beforeAutospacing="0" w:after="0"/>
        <w:divId w:val="526019186"/>
        <w:rPr>
          <w:rFonts w:ascii="Arial" w:hAnsi="Arial" w:cs="Arial"/>
          <w:sz w:val="24"/>
          <w:szCs w:val="24"/>
          <w:lang w:val="en-GB"/>
          <w:rPrChange w:id="2384" w:author="Michael Monkenbusch" w:date="2016-11-18T10:51:00Z">
            <w:rPr>
              <w:rFonts w:ascii="Arial" w:hAnsi="Arial" w:cs="Arial"/>
              <w:sz w:val="24"/>
              <w:szCs w:val="24"/>
              <w:lang w:val="en-GB"/>
            </w:rPr>
          </w:rPrChange>
        </w:rPr>
      </w:pPr>
      <w:r w:rsidRPr="00C84EA9">
        <w:rPr>
          <w:rFonts w:ascii="Arial" w:hAnsi="Arial" w:cs="Arial"/>
          <w:sz w:val="24"/>
          <w:szCs w:val="24"/>
          <w:lang w:val="en-GB"/>
          <w:rPrChange w:id="2385" w:author="Michael Monkenbusch" w:date="2016-11-18T10:51:00Z">
            <w:rPr>
              <w:rFonts w:ascii="Arial" w:hAnsi="Arial" w:cs="Arial"/>
              <w:sz w:val="24"/>
              <w:szCs w:val="24"/>
              <w:lang w:val="en-GB"/>
            </w:rPr>
          </w:rPrChange>
        </w:rPr>
        <w:t>Expressions</w:t>
      </w:r>
    </w:p>
    <w:p w:rsidR="000C424B" w:rsidRPr="00C84EA9" w:rsidRDefault="000C424B" w:rsidP="00215AF7">
      <w:pPr>
        <w:pStyle w:val="western"/>
        <w:spacing w:before="0" w:beforeAutospacing="0" w:after="0"/>
        <w:divId w:val="526019186"/>
        <w:rPr>
          <w:lang w:val="en-GB"/>
          <w:rPrChange w:id="2386" w:author="Michael Monkenbusch" w:date="2016-11-18T10:51:00Z">
            <w:rPr>
              <w:lang w:val="en-GB"/>
            </w:rPr>
          </w:rPrChange>
        </w:rPr>
      </w:pPr>
      <w:r w:rsidRPr="00C84EA9">
        <w:rPr>
          <w:lang w:val="en-GB"/>
          <w:rPrChange w:id="2387" w:author="Michael Monkenbusch" w:date="2016-11-18T10:51:00Z">
            <w:rPr>
              <w:lang w:val="en-GB"/>
            </w:rPr>
          </w:rPrChange>
        </w:rPr>
        <w:t xml:space="preserve">Expressions evaluate to a (real) number and may be used throughout </w:t>
      </w:r>
      <w:r w:rsidRPr="00C84EA9">
        <w:rPr>
          <w:b/>
          <w:bCs/>
          <w:i/>
          <w:iCs/>
          <w:shd w:val="clear" w:color="auto" w:fill="FFFF00"/>
          <w:lang w:val="en-GB"/>
          <w:rPrChange w:id="2388" w:author="Michael Monkenbusch" w:date="2016-11-18T10:51:00Z">
            <w:rPr>
              <w:b/>
              <w:bCs/>
              <w:i/>
              <w:iCs/>
              <w:shd w:val="clear" w:color="auto" w:fill="FFFF00"/>
              <w:lang w:val="en-GB"/>
            </w:rPr>
          </w:rPrChange>
        </w:rPr>
        <w:t>in commands and input files</w:t>
      </w:r>
      <w:r w:rsidRPr="00C84EA9">
        <w:rPr>
          <w:lang w:val="en-GB"/>
          <w:rPrChange w:id="2389" w:author="Michael Monkenbusch" w:date="2016-11-18T10:51:00Z">
            <w:rPr>
              <w:lang w:val="en-GB"/>
            </w:rPr>
          </w:rPrChange>
        </w:rPr>
        <w:t xml:space="preserve"> wherever a number is expected. The system identifies an expression by the occurrence of one of the following characters at the beginning of a blank-separated item:</w:t>
      </w:r>
    </w:p>
    <w:p w:rsidR="000C424B" w:rsidRPr="00C84EA9" w:rsidRDefault="000C424B" w:rsidP="00215AF7">
      <w:pPr>
        <w:pStyle w:val="western"/>
        <w:spacing w:before="0" w:beforeAutospacing="0" w:after="0"/>
        <w:divId w:val="526019186"/>
        <w:rPr>
          <w:lang w:val="en-GB"/>
          <w:rPrChange w:id="2390" w:author="Michael Monkenbusch" w:date="2016-11-18T10:51:00Z">
            <w:rPr>
              <w:lang w:val="en-GB"/>
            </w:rPr>
          </w:rPrChange>
        </w:rPr>
      </w:pPr>
      <w:r w:rsidRPr="00C84EA9">
        <w:rPr>
          <w:rFonts w:ascii="Helvetica" w:hAnsi="Helvetica" w:cs="Helvetica"/>
          <w:b/>
          <w:bCs/>
          <w:lang w:val="en-GB"/>
          <w:rPrChange w:id="2391" w:author="Michael Monkenbusch" w:date="2016-11-18T10:51:00Z">
            <w:rPr>
              <w:rFonts w:ascii="Helvetica" w:hAnsi="Helvetica" w:cs="Helvetica"/>
              <w:b/>
              <w:bCs/>
              <w:lang w:val="en-GB"/>
            </w:rPr>
          </w:rPrChange>
        </w:rPr>
        <w:t>+-.0123456789(</w:t>
      </w:r>
    </w:p>
    <w:p w:rsidR="000C424B" w:rsidRPr="00C84EA9" w:rsidRDefault="000C424B" w:rsidP="00215AF7">
      <w:pPr>
        <w:pStyle w:val="western"/>
        <w:spacing w:before="0" w:beforeAutospacing="0" w:after="0"/>
        <w:divId w:val="526019186"/>
        <w:rPr>
          <w:lang w:val="en-GB"/>
          <w:rPrChange w:id="2392" w:author="Michael Monkenbusch" w:date="2016-11-18T10:51:00Z">
            <w:rPr>
              <w:lang w:val="en-GB"/>
            </w:rPr>
          </w:rPrChange>
        </w:rPr>
      </w:pPr>
      <w:r w:rsidRPr="00C84EA9">
        <w:rPr>
          <w:lang w:val="en-GB"/>
          <w:rPrChange w:id="2393" w:author="Michael Monkenbusch" w:date="2016-11-18T10:51:00Z">
            <w:rPr>
              <w:lang w:val="en-GB"/>
            </w:rPr>
          </w:rPrChange>
        </w:rPr>
        <w:t>they may contain the following binary operators:</w:t>
      </w:r>
    </w:p>
    <w:p w:rsidR="000C424B" w:rsidRPr="00C84EA9" w:rsidRDefault="000C424B" w:rsidP="00215AF7">
      <w:pPr>
        <w:pStyle w:val="western"/>
        <w:spacing w:before="0" w:beforeAutospacing="0" w:after="0"/>
        <w:divId w:val="526019186"/>
        <w:rPr>
          <w:lang w:val="en-GB"/>
          <w:rPrChange w:id="2394" w:author="Michael Monkenbusch" w:date="2016-11-18T10:51:00Z">
            <w:rPr>
              <w:lang w:val="en-GB"/>
            </w:rPr>
          </w:rPrChange>
        </w:rPr>
      </w:pPr>
      <w:r w:rsidRPr="00C84EA9">
        <w:rPr>
          <w:rFonts w:ascii="Helvetica" w:hAnsi="Helvetica" w:cs="Helvetica"/>
          <w:b/>
          <w:bCs/>
          <w:shd w:val="clear" w:color="auto" w:fill="FFFF00"/>
          <w:lang w:val="en-GB"/>
          <w:rPrChange w:id="2395" w:author="Michael Monkenbusch" w:date="2016-11-18T10:51:00Z">
            <w:rPr>
              <w:rFonts w:ascii="Helvetica" w:hAnsi="Helvetica" w:cs="Helvetica"/>
              <w:b/>
              <w:bCs/>
              <w:shd w:val="clear" w:color="auto" w:fill="FFFF00"/>
              <w:lang w:val="en-GB"/>
            </w:rPr>
          </w:rPrChange>
        </w:rPr>
        <w:t>+</w:t>
      </w:r>
      <w:r w:rsidRPr="00C84EA9">
        <w:rPr>
          <w:rFonts w:ascii="Helvetica" w:hAnsi="Helvetica" w:cs="Helvetica"/>
          <w:b/>
          <w:bCs/>
          <w:lang w:val="en-GB"/>
          <w:rPrChange w:id="2396" w:author="Michael Monkenbusch" w:date="2016-11-18T10:51:00Z">
            <w:rPr>
              <w:rFonts w:ascii="Helvetica" w:hAnsi="Helvetica" w:cs="Helvetica"/>
              <w:b/>
              <w:bCs/>
              <w:lang w:val="en-GB"/>
            </w:rPr>
          </w:rPrChange>
        </w:rPr>
        <w:t xml:space="preserve"> </w:t>
      </w:r>
      <w:r w:rsidRPr="00C84EA9">
        <w:rPr>
          <w:rFonts w:ascii="Helvetica" w:hAnsi="Helvetica" w:cs="Helvetica"/>
          <w:b/>
          <w:bCs/>
          <w:shd w:val="clear" w:color="auto" w:fill="FFFF00"/>
          <w:lang w:val="en-GB"/>
          <w:rPrChange w:id="2397" w:author="Michael Monkenbusch" w:date="2016-11-18T10:51:00Z">
            <w:rPr>
              <w:rFonts w:ascii="Helvetica" w:hAnsi="Helvetica" w:cs="Helvetica"/>
              <w:b/>
              <w:bCs/>
              <w:shd w:val="clear" w:color="auto" w:fill="FFFF00"/>
              <w:lang w:val="en-GB"/>
            </w:rPr>
          </w:rPrChange>
        </w:rPr>
        <w:t>-</w:t>
      </w:r>
      <w:r w:rsidRPr="00C84EA9">
        <w:rPr>
          <w:rFonts w:ascii="Helvetica" w:hAnsi="Helvetica" w:cs="Helvetica"/>
          <w:b/>
          <w:bCs/>
          <w:lang w:val="en-GB"/>
          <w:rPrChange w:id="2398" w:author="Michael Monkenbusch" w:date="2016-11-18T10:51:00Z">
            <w:rPr>
              <w:rFonts w:ascii="Helvetica" w:hAnsi="Helvetica" w:cs="Helvetica"/>
              <w:b/>
              <w:bCs/>
              <w:lang w:val="en-GB"/>
            </w:rPr>
          </w:rPrChange>
        </w:rPr>
        <w:t xml:space="preserve"> </w:t>
      </w:r>
      <w:r w:rsidRPr="00C84EA9">
        <w:rPr>
          <w:rFonts w:ascii="Helvetica" w:hAnsi="Helvetica" w:cs="Helvetica"/>
          <w:b/>
          <w:bCs/>
          <w:shd w:val="clear" w:color="auto" w:fill="FFFF00"/>
          <w:lang w:val="en-GB"/>
          <w:rPrChange w:id="2399" w:author="Michael Monkenbusch" w:date="2016-11-18T10:51:00Z">
            <w:rPr>
              <w:rFonts w:ascii="Helvetica" w:hAnsi="Helvetica" w:cs="Helvetica"/>
              <w:b/>
              <w:bCs/>
              <w:shd w:val="clear" w:color="auto" w:fill="FFFF00"/>
              <w:lang w:val="en-GB"/>
            </w:rPr>
          </w:rPrChange>
        </w:rPr>
        <w:t>*</w:t>
      </w:r>
      <w:r w:rsidRPr="00C84EA9">
        <w:rPr>
          <w:rFonts w:ascii="Helvetica" w:hAnsi="Helvetica" w:cs="Helvetica"/>
          <w:b/>
          <w:bCs/>
          <w:lang w:val="en-GB"/>
          <w:rPrChange w:id="2400" w:author="Michael Monkenbusch" w:date="2016-11-18T10:51:00Z">
            <w:rPr>
              <w:rFonts w:ascii="Helvetica" w:hAnsi="Helvetica" w:cs="Helvetica"/>
              <w:b/>
              <w:bCs/>
              <w:lang w:val="en-GB"/>
            </w:rPr>
          </w:rPrChange>
        </w:rPr>
        <w:t xml:space="preserve"> </w:t>
      </w:r>
      <w:r w:rsidRPr="00C84EA9">
        <w:rPr>
          <w:rFonts w:ascii="Helvetica" w:hAnsi="Helvetica" w:cs="Helvetica"/>
          <w:b/>
          <w:bCs/>
          <w:shd w:val="clear" w:color="auto" w:fill="FFFF00"/>
          <w:lang w:val="en-GB"/>
          <w:rPrChange w:id="2401" w:author="Michael Monkenbusch" w:date="2016-11-18T10:51:00Z">
            <w:rPr>
              <w:rFonts w:ascii="Helvetica" w:hAnsi="Helvetica" w:cs="Helvetica"/>
              <w:b/>
              <w:bCs/>
              <w:shd w:val="clear" w:color="auto" w:fill="FFFF00"/>
              <w:lang w:val="en-GB"/>
            </w:rPr>
          </w:rPrChange>
        </w:rPr>
        <w:t>/</w:t>
      </w:r>
      <w:r w:rsidRPr="00C84EA9">
        <w:rPr>
          <w:rFonts w:ascii="Helvetica" w:hAnsi="Helvetica" w:cs="Helvetica"/>
          <w:b/>
          <w:bCs/>
          <w:lang w:val="en-GB"/>
          <w:rPrChange w:id="2402" w:author="Michael Monkenbusch" w:date="2016-11-18T10:51:00Z">
            <w:rPr>
              <w:rFonts w:ascii="Helvetica" w:hAnsi="Helvetica" w:cs="Helvetica"/>
              <w:b/>
              <w:bCs/>
              <w:lang w:val="en-GB"/>
            </w:rPr>
          </w:rPrChange>
        </w:rPr>
        <w:t xml:space="preserve"> </w:t>
      </w:r>
      <w:r w:rsidRPr="00C84EA9">
        <w:rPr>
          <w:rFonts w:ascii="Helvetica" w:hAnsi="Helvetica" w:cs="Helvetica"/>
          <w:b/>
          <w:bCs/>
          <w:shd w:val="clear" w:color="auto" w:fill="FFFF00"/>
          <w:lang w:val="en-GB"/>
          <w:rPrChange w:id="2403" w:author="Michael Monkenbusch" w:date="2016-11-18T10:51:00Z">
            <w:rPr>
              <w:rFonts w:ascii="Helvetica" w:hAnsi="Helvetica" w:cs="Helvetica"/>
              <w:b/>
              <w:bCs/>
              <w:shd w:val="clear" w:color="auto" w:fill="FFFF00"/>
              <w:lang w:val="en-GB"/>
            </w:rPr>
          </w:rPrChange>
        </w:rPr>
        <w:t>^</w:t>
      </w:r>
      <w:r w:rsidRPr="00C84EA9">
        <w:rPr>
          <w:rFonts w:ascii="Helvetica" w:hAnsi="Helvetica" w:cs="Helvetica"/>
          <w:b/>
          <w:bCs/>
          <w:lang w:val="en-GB"/>
          <w:rPrChange w:id="2404" w:author="Michael Monkenbusch" w:date="2016-11-18T10:51:00Z">
            <w:rPr>
              <w:rFonts w:ascii="Helvetica" w:hAnsi="Helvetica" w:cs="Helvetica"/>
              <w:b/>
              <w:bCs/>
              <w:lang w:val="en-GB"/>
            </w:rPr>
          </w:rPrChange>
        </w:rPr>
        <w:t xml:space="preserve"> </w:t>
      </w:r>
    </w:p>
    <w:p w:rsidR="000C424B" w:rsidRPr="00C84EA9" w:rsidRDefault="000C424B" w:rsidP="00215AF7">
      <w:pPr>
        <w:pStyle w:val="western"/>
        <w:spacing w:before="0" w:beforeAutospacing="0" w:after="0"/>
        <w:divId w:val="526019186"/>
        <w:rPr>
          <w:lang w:val="en-GB"/>
          <w:rPrChange w:id="2405" w:author="Michael Monkenbusch" w:date="2016-11-18T10:51:00Z">
            <w:rPr>
              <w:lang w:val="en-GB"/>
            </w:rPr>
          </w:rPrChange>
        </w:rPr>
      </w:pPr>
      <w:r w:rsidRPr="00C84EA9">
        <w:rPr>
          <w:lang w:val="en-GB"/>
          <w:rPrChange w:id="2406" w:author="Michael Monkenbusch" w:date="2016-11-18T10:51:00Z">
            <w:rPr>
              <w:lang w:val="en-GB"/>
            </w:rPr>
          </w:rPrChange>
        </w:rPr>
        <w:t xml:space="preserve">they may use the </w:t>
      </w:r>
      <w:r w:rsidRPr="00C84EA9">
        <w:rPr>
          <w:b/>
          <w:bCs/>
          <w:i/>
          <w:iCs/>
          <w:shd w:val="clear" w:color="auto" w:fill="FFFF00"/>
          <w:lang w:val="en-GB"/>
          <w:rPrChange w:id="2407" w:author="Michael Monkenbusch" w:date="2016-11-18T10:51:00Z">
            <w:rPr>
              <w:b/>
              <w:bCs/>
              <w:i/>
              <w:iCs/>
              <w:shd w:val="clear" w:color="auto" w:fill="FFFF00"/>
              <w:lang w:val="en-GB"/>
            </w:rPr>
          </w:rPrChange>
        </w:rPr>
        <w:t>system specific, user-defined or automatically defined variables and functions</w:t>
      </w:r>
      <w:r w:rsidRPr="00C84EA9">
        <w:rPr>
          <w:lang w:val="en-GB"/>
          <w:rPrChange w:id="2408" w:author="Michael Monkenbusch" w:date="2016-11-18T10:51:00Z">
            <w:rPr>
              <w:lang w:val="en-GB"/>
            </w:rPr>
          </w:rPrChange>
        </w:rPr>
        <w:t xml:space="preserve"> as well as the following standard mathematical functions:</w:t>
      </w:r>
    </w:p>
    <w:p w:rsidR="000C424B" w:rsidRPr="00C84EA9" w:rsidRDefault="000C424B" w:rsidP="00215AF7">
      <w:pPr>
        <w:pStyle w:val="western"/>
        <w:spacing w:before="0" w:beforeAutospacing="0" w:after="0"/>
        <w:divId w:val="526019186"/>
        <w:rPr>
          <w:lang w:val="es-ES_tradnl"/>
          <w:rPrChange w:id="2409" w:author="Michael Monkenbusch" w:date="2016-11-18T10:51:00Z">
            <w:rPr>
              <w:lang w:val="es-ES_tradnl"/>
            </w:rPr>
          </w:rPrChange>
        </w:rPr>
      </w:pPr>
      <w:r w:rsidRPr="00C84EA9">
        <w:rPr>
          <w:rFonts w:ascii="Helvetica" w:hAnsi="Helvetica" w:cs="Helvetica"/>
          <w:b/>
          <w:bCs/>
          <w:lang w:val="es-ES_tradnl"/>
          <w:rPrChange w:id="2410" w:author="Michael Monkenbusch" w:date="2016-11-18T10:51:00Z">
            <w:rPr>
              <w:rFonts w:ascii="Helvetica" w:hAnsi="Helvetica" w:cs="Helvetica"/>
              <w:b/>
              <w:bCs/>
              <w:lang w:val="es-ES_tradnl"/>
            </w:rPr>
          </w:rPrChange>
        </w:rPr>
        <w:t>sqrt(x),sin(x),cos(x),tan(x),asin(x),acos(x),atan(x),ln(x),exp(x),abs(x),int(x)</w:t>
      </w:r>
    </w:p>
    <w:p w:rsidR="000C424B" w:rsidRPr="00C84EA9" w:rsidRDefault="000C424B" w:rsidP="00215AF7">
      <w:pPr>
        <w:pStyle w:val="western"/>
        <w:spacing w:before="0" w:beforeAutospacing="0" w:after="0"/>
        <w:divId w:val="526019186"/>
        <w:rPr>
          <w:lang w:val="es-ES_tradnl"/>
          <w:rPrChange w:id="2411" w:author="Michael Monkenbusch" w:date="2016-11-18T10:51:00Z">
            <w:rPr>
              <w:lang w:val="es-ES_tradnl"/>
            </w:rPr>
          </w:rPrChange>
        </w:rPr>
      </w:pPr>
    </w:p>
    <w:p w:rsidR="000C424B" w:rsidRPr="00C84EA9" w:rsidRDefault="000C424B" w:rsidP="00215AF7">
      <w:pPr>
        <w:pStyle w:val="western"/>
        <w:spacing w:before="0" w:beforeAutospacing="0" w:after="0"/>
        <w:divId w:val="526019186"/>
        <w:rPr>
          <w:lang w:val="en-GB"/>
          <w:rPrChange w:id="2412" w:author="Michael Monkenbusch" w:date="2016-11-18T10:51:00Z">
            <w:rPr>
              <w:lang w:val="en-GB"/>
            </w:rPr>
          </w:rPrChange>
        </w:rPr>
      </w:pPr>
      <w:r w:rsidRPr="00C84EA9">
        <w:rPr>
          <w:lang w:val="en-GB"/>
          <w:rPrChange w:id="2413" w:author="Michael Monkenbusch" w:date="2016-11-18T10:51:00Z">
            <w:rPr>
              <w:lang w:val="en-GB"/>
            </w:rPr>
          </w:rPrChange>
        </w:rPr>
        <w:t xml:space="preserve">Expression may </w:t>
      </w:r>
      <w:r w:rsidRPr="00C84EA9">
        <w:rPr>
          <w:b/>
          <w:bCs/>
          <w:i/>
          <w:iCs/>
          <w:shd w:val="clear" w:color="auto" w:fill="FFFF00"/>
          <w:lang w:val="en-GB"/>
          <w:rPrChange w:id="2414" w:author="Michael Monkenbusch" w:date="2016-11-18T10:51:00Z">
            <w:rPr>
              <w:b/>
              <w:bCs/>
              <w:i/>
              <w:iCs/>
              <w:shd w:val="clear" w:color="auto" w:fill="FFFF00"/>
              <w:lang w:val="en-GB"/>
            </w:rPr>
          </w:rPrChange>
        </w:rPr>
        <w:t>not contain any blanks</w:t>
      </w:r>
      <w:r w:rsidRPr="00C84EA9">
        <w:rPr>
          <w:lang w:val="en-GB"/>
          <w:rPrChange w:id="2415" w:author="Michael Monkenbusch" w:date="2016-11-18T10:51:00Z">
            <w:rPr>
              <w:lang w:val="en-GB"/>
            </w:rPr>
          </w:rPrChange>
        </w:rPr>
        <w:t>, since these are considered as item separators throughout the system.</w:t>
      </w:r>
    </w:p>
    <w:p w:rsidR="000C424B" w:rsidRPr="00C84EA9" w:rsidRDefault="000C424B" w:rsidP="00215AF7">
      <w:pPr>
        <w:pStyle w:val="western"/>
        <w:spacing w:before="0" w:beforeAutospacing="0" w:after="0"/>
        <w:divId w:val="526019186"/>
        <w:rPr>
          <w:lang w:val="en-GB"/>
          <w:rPrChange w:id="2416" w:author="Michael Monkenbusch" w:date="2016-11-18T10:51:00Z">
            <w:rPr>
              <w:lang w:val="en-GB"/>
            </w:rPr>
          </w:rPrChange>
        </w:rPr>
      </w:pPr>
    </w:p>
    <w:p w:rsidR="000C424B" w:rsidRPr="00C84EA9" w:rsidRDefault="000C424B" w:rsidP="00215AF7">
      <w:pPr>
        <w:pStyle w:val="berschrift3"/>
        <w:spacing w:before="0" w:beforeAutospacing="0" w:after="0"/>
        <w:divId w:val="526019186"/>
        <w:rPr>
          <w:rFonts w:ascii="Arial" w:hAnsi="Arial" w:cs="Arial"/>
          <w:sz w:val="24"/>
          <w:szCs w:val="24"/>
          <w:lang w:val="en-GB"/>
          <w:rPrChange w:id="2417" w:author="Michael Monkenbusch" w:date="2016-11-18T10:51:00Z">
            <w:rPr>
              <w:rFonts w:ascii="Arial" w:hAnsi="Arial" w:cs="Arial"/>
              <w:sz w:val="24"/>
              <w:szCs w:val="24"/>
              <w:lang w:val="en-GB"/>
            </w:rPr>
          </w:rPrChange>
        </w:rPr>
      </w:pPr>
      <w:r w:rsidRPr="00C84EA9">
        <w:rPr>
          <w:rFonts w:ascii="Arial" w:hAnsi="Arial" w:cs="Arial"/>
          <w:sz w:val="24"/>
          <w:szCs w:val="24"/>
          <w:lang w:val="en-GB"/>
          <w:rPrChange w:id="2418" w:author="Michael Monkenbusch" w:date="2016-11-18T10:51:00Z">
            <w:rPr>
              <w:rFonts w:ascii="Arial" w:hAnsi="Arial" w:cs="Arial"/>
              <w:sz w:val="24"/>
              <w:szCs w:val="24"/>
              <w:lang w:val="en-GB"/>
            </w:rPr>
          </w:rPrChange>
        </w:rPr>
        <w:t>Loops</w:t>
      </w:r>
    </w:p>
    <w:p w:rsidR="000C424B" w:rsidRPr="00C84EA9" w:rsidRDefault="000C424B" w:rsidP="00215AF7">
      <w:pPr>
        <w:pStyle w:val="western"/>
        <w:spacing w:before="0" w:beforeAutospacing="0" w:after="0"/>
        <w:divId w:val="526019186"/>
        <w:rPr>
          <w:lang w:val="en-GB"/>
          <w:rPrChange w:id="2419" w:author="Michael Monkenbusch" w:date="2016-11-18T10:51:00Z">
            <w:rPr>
              <w:lang w:val="en-GB"/>
            </w:rPr>
          </w:rPrChange>
        </w:rPr>
      </w:pPr>
      <w:r w:rsidRPr="00C84EA9">
        <w:rPr>
          <w:lang w:val="en-GB"/>
          <w:rPrChange w:id="2420" w:author="Michael Monkenbusch" w:date="2016-11-18T10:51:00Z">
            <w:rPr>
              <w:lang w:val="en-GB"/>
            </w:rPr>
          </w:rPrChange>
        </w:rPr>
        <w:t xml:space="preserve">Loops must be formulated explicitly using </w:t>
      </w:r>
      <w:r w:rsidRPr="00C84EA9">
        <w:rPr>
          <w:rFonts w:ascii="Helvetica" w:hAnsi="Helvetica" w:cs="Helvetica"/>
          <w:b/>
          <w:bCs/>
          <w:lang w:val="en-GB"/>
          <w:rPrChange w:id="2421" w:author="Michael Monkenbusch" w:date="2016-11-18T10:51:00Z">
            <w:rPr>
              <w:rFonts w:ascii="Helvetica" w:hAnsi="Helvetica" w:cs="Helvetica"/>
              <w:b/>
              <w:bCs/>
              <w:lang w:val="en-GB"/>
            </w:rPr>
          </w:rPrChange>
        </w:rPr>
        <w:t>if</w:t>
      </w:r>
      <w:r w:rsidRPr="00C84EA9">
        <w:rPr>
          <w:lang w:val="en-GB"/>
          <w:rPrChange w:id="2422" w:author="Michael Monkenbusch" w:date="2016-11-18T10:51:00Z">
            <w:rPr>
              <w:lang w:val="en-GB"/>
            </w:rPr>
          </w:rPrChange>
        </w:rPr>
        <w:t xml:space="preserve"> and </w:t>
      </w:r>
      <w:r w:rsidRPr="00C84EA9">
        <w:rPr>
          <w:rFonts w:ascii="Helvetica" w:hAnsi="Helvetica" w:cs="Helvetica"/>
          <w:b/>
          <w:bCs/>
          <w:lang w:val="en-GB"/>
          <w:rPrChange w:id="2423" w:author="Michael Monkenbusch" w:date="2016-11-18T10:51:00Z">
            <w:rPr>
              <w:rFonts w:ascii="Helvetica" w:hAnsi="Helvetica" w:cs="Helvetica"/>
              <w:b/>
              <w:bCs/>
              <w:lang w:val="en-GB"/>
            </w:rPr>
          </w:rPrChange>
        </w:rPr>
        <w:t>goto</w:t>
      </w:r>
      <w:r w:rsidRPr="00C84EA9">
        <w:rPr>
          <w:rFonts w:ascii="Helvetica" w:hAnsi="Helvetica" w:cs="Helvetica"/>
          <w:lang w:val="en-GB"/>
          <w:rPrChange w:id="2424" w:author="Michael Monkenbusch" w:date="2016-11-18T10:51:00Z">
            <w:rPr>
              <w:rFonts w:ascii="Helvetica" w:hAnsi="Helvetica" w:cs="Helvetica"/>
              <w:lang w:val="en-GB"/>
            </w:rPr>
          </w:rPrChange>
        </w:rPr>
        <w:t>.</w:t>
      </w:r>
    </w:p>
    <w:p w:rsidR="000C424B" w:rsidRPr="00C84EA9" w:rsidRDefault="000C424B" w:rsidP="00215AF7">
      <w:pPr>
        <w:pStyle w:val="western"/>
        <w:spacing w:before="0" w:beforeAutospacing="0" w:after="0"/>
        <w:divId w:val="526019186"/>
        <w:rPr>
          <w:lang w:val="en-GB"/>
          <w:rPrChange w:id="2425" w:author="Michael Monkenbusch" w:date="2016-11-18T10:51:00Z">
            <w:rPr>
              <w:lang w:val="en-GB"/>
            </w:rPr>
          </w:rPrChange>
        </w:rPr>
      </w:pPr>
    </w:p>
    <w:p w:rsidR="000C424B" w:rsidRPr="00C84EA9" w:rsidRDefault="000C424B" w:rsidP="00215AF7">
      <w:pPr>
        <w:pStyle w:val="berschrift3"/>
        <w:spacing w:before="0" w:beforeAutospacing="0" w:after="0"/>
        <w:divId w:val="526019186"/>
        <w:rPr>
          <w:rFonts w:ascii="Arial" w:hAnsi="Arial" w:cs="Arial"/>
          <w:sz w:val="24"/>
          <w:szCs w:val="24"/>
          <w:lang w:val="en-GB"/>
          <w:rPrChange w:id="2426" w:author="Michael Monkenbusch" w:date="2016-11-18T10:51:00Z">
            <w:rPr>
              <w:rFonts w:ascii="Arial" w:hAnsi="Arial" w:cs="Arial"/>
              <w:sz w:val="24"/>
              <w:szCs w:val="24"/>
              <w:lang w:val="en-GB"/>
            </w:rPr>
          </w:rPrChange>
        </w:rPr>
      </w:pPr>
      <w:r w:rsidRPr="00C84EA9">
        <w:rPr>
          <w:rFonts w:ascii="Arial" w:hAnsi="Arial" w:cs="Arial"/>
          <w:sz w:val="24"/>
          <w:szCs w:val="24"/>
          <w:lang w:val="en-GB"/>
          <w:rPrChange w:id="2427" w:author="Michael Monkenbusch" w:date="2016-11-18T10:51:00Z">
            <w:rPr>
              <w:rFonts w:ascii="Arial" w:hAnsi="Arial" w:cs="Arial"/>
              <w:sz w:val="24"/>
              <w:szCs w:val="24"/>
              <w:lang w:val="en-GB"/>
            </w:rPr>
          </w:rPrChange>
        </w:rPr>
        <w:t>Commands that relate to the makro language</w:t>
      </w:r>
    </w:p>
    <w:tbl>
      <w:tblPr>
        <w:tblW w:w="9255" w:type="dxa"/>
        <w:tblCellSpacing w:w="0"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1088"/>
        <w:gridCol w:w="8167"/>
      </w:tblGrid>
      <w:tr w:rsidR="000C424B" w:rsidRPr="00C84EA9">
        <w:trPr>
          <w:divId w:val="526019186"/>
          <w:tblCellSpacing w:w="0" w:type="dxa"/>
        </w:trPr>
        <w:tc>
          <w:tcPr>
            <w:tcW w:w="1035" w:type="dxa"/>
            <w:tcBorders>
              <w:top w:val="outset" w:sz="6" w:space="0" w:color="000000"/>
              <w:left w:val="outset" w:sz="6" w:space="0" w:color="000000"/>
              <w:bottom w:val="outset" w:sz="6" w:space="0" w:color="000000"/>
              <w:right w:val="outset" w:sz="6" w:space="0" w:color="000000"/>
            </w:tcBorders>
            <w:shd w:val="clear" w:color="auto" w:fill="FFFF99"/>
          </w:tcPr>
          <w:p w:rsidR="000C424B" w:rsidRPr="00C84EA9" w:rsidRDefault="000C424B" w:rsidP="00215AF7">
            <w:pPr>
              <w:pStyle w:val="western"/>
              <w:spacing w:before="0" w:beforeAutospacing="0" w:after="0"/>
              <w:rPr>
                <w:lang w:val="en-GB"/>
                <w:rPrChange w:id="2428" w:author="Michael Monkenbusch" w:date="2016-11-18T10:51:00Z">
                  <w:rPr>
                    <w:lang w:val="en-GB"/>
                  </w:rPr>
                </w:rPrChange>
              </w:rPr>
            </w:pPr>
            <w:r w:rsidRPr="00C84EA9">
              <w:rPr>
                <w:rFonts w:ascii="Helvetica" w:hAnsi="Helvetica" w:cs="Helvetica"/>
                <w:b/>
                <w:bCs/>
                <w:lang w:val="en-GB"/>
                <w:rPrChange w:id="2429" w:author="Michael Monkenbusch" w:date="2016-11-18T10:51:00Z">
                  <w:rPr>
                    <w:rFonts w:ascii="Helvetica" w:hAnsi="Helvetica" w:cs="Helvetica"/>
                    <w:b/>
                    <w:bCs/>
                    <w:lang w:val="en-GB"/>
                  </w:rPr>
                </w:rPrChange>
              </w:rPr>
              <w:t>set</w:t>
            </w:r>
          </w:p>
        </w:tc>
        <w:tc>
          <w:tcPr>
            <w:tcW w:w="7770" w:type="dxa"/>
            <w:tcBorders>
              <w:top w:val="outset" w:sz="6" w:space="0" w:color="000000"/>
              <w:left w:val="outset" w:sz="6" w:space="0" w:color="000000"/>
              <w:bottom w:val="outset" w:sz="6" w:space="0" w:color="000000"/>
              <w:right w:val="outset" w:sz="6" w:space="0" w:color="000000"/>
            </w:tcBorders>
            <w:shd w:val="clear" w:color="auto" w:fill="FFFF99"/>
          </w:tcPr>
          <w:p w:rsidR="000C424B" w:rsidRPr="00C84EA9" w:rsidRDefault="000C424B" w:rsidP="00215AF7">
            <w:pPr>
              <w:pStyle w:val="western"/>
              <w:spacing w:before="0" w:beforeAutospacing="0" w:after="0"/>
              <w:rPr>
                <w:lang w:val="en-GB"/>
                <w:rPrChange w:id="2430" w:author="Michael Monkenbusch" w:date="2016-11-18T10:51:00Z">
                  <w:rPr>
                    <w:lang w:val="en-GB"/>
                  </w:rPr>
                </w:rPrChange>
              </w:rPr>
            </w:pPr>
            <w:r w:rsidRPr="00C84EA9">
              <w:rPr>
                <w:rFonts w:ascii="Helvetica" w:hAnsi="Helvetica" w:cs="Helvetica"/>
                <w:lang w:val="en-GB"/>
                <w:rPrChange w:id="2431" w:author="Michael Monkenbusch" w:date="2016-11-18T10:51:00Z">
                  <w:rPr>
                    <w:rFonts w:ascii="Helvetica" w:hAnsi="Helvetica" w:cs="Helvetica"/>
                    <w:lang w:val="en-GB"/>
                  </w:rPr>
                </w:rPrChange>
              </w:rPr>
              <w:t>v_name &lt;(value|expression)&gt;</w:t>
            </w:r>
          </w:p>
        </w:tc>
      </w:tr>
      <w:tr w:rsidR="000C424B" w:rsidRPr="00C84EA9">
        <w:trPr>
          <w:divId w:val="526019186"/>
          <w:tblCellSpacing w:w="0" w:type="dxa"/>
        </w:trPr>
        <w:tc>
          <w:tcPr>
            <w:tcW w:w="1035"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rPr>
                <w:lang w:val="en-GB"/>
                <w:rPrChange w:id="2432" w:author="Michael Monkenbusch" w:date="2016-11-18T10:51:00Z">
                  <w:rPr>
                    <w:lang w:val="en-GB"/>
                  </w:rPr>
                </w:rPrChange>
              </w:rPr>
            </w:pPr>
          </w:p>
        </w:tc>
        <w:tc>
          <w:tcPr>
            <w:tcW w:w="7770"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rPr>
                <w:lang w:val="en-GB"/>
                <w:rPrChange w:id="2433" w:author="Michael Monkenbusch" w:date="2016-11-18T10:51:00Z">
                  <w:rPr>
                    <w:lang w:val="en-GB"/>
                  </w:rPr>
                </w:rPrChange>
              </w:rPr>
            </w:pPr>
            <w:r w:rsidRPr="00C84EA9">
              <w:rPr>
                <w:sz w:val="18"/>
                <w:szCs w:val="18"/>
                <w:lang w:val="en-GB"/>
                <w:rPrChange w:id="2434" w:author="Michael Monkenbusch" w:date="2016-11-18T10:51:00Z">
                  <w:rPr>
                    <w:sz w:val="18"/>
                    <w:szCs w:val="18"/>
                    <w:lang w:val="en-GB"/>
                  </w:rPr>
                </w:rPrChange>
              </w:rPr>
              <w:t>creates uservariable v_name with value or value of expression</w:t>
            </w:r>
          </w:p>
        </w:tc>
      </w:tr>
      <w:tr w:rsidR="000C424B" w:rsidRPr="00C84EA9">
        <w:trPr>
          <w:divId w:val="526019186"/>
          <w:tblCellSpacing w:w="0" w:type="dxa"/>
        </w:trPr>
        <w:tc>
          <w:tcPr>
            <w:tcW w:w="1035" w:type="dxa"/>
            <w:tcBorders>
              <w:top w:val="outset" w:sz="6" w:space="0" w:color="000000"/>
              <w:left w:val="outset" w:sz="6" w:space="0" w:color="000000"/>
              <w:bottom w:val="outset" w:sz="6" w:space="0" w:color="000000"/>
              <w:right w:val="outset" w:sz="6" w:space="0" w:color="000000"/>
            </w:tcBorders>
            <w:shd w:val="clear" w:color="auto" w:fill="FFFF99"/>
          </w:tcPr>
          <w:p w:rsidR="000C424B" w:rsidRPr="00C84EA9" w:rsidRDefault="000C424B" w:rsidP="00215AF7">
            <w:pPr>
              <w:pStyle w:val="western"/>
              <w:spacing w:before="0" w:beforeAutospacing="0" w:after="0"/>
              <w:rPr>
                <w:lang w:val="en-GB"/>
                <w:rPrChange w:id="2435" w:author="Michael Monkenbusch" w:date="2016-11-18T10:51:00Z">
                  <w:rPr>
                    <w:lang w:val="en-GB"/>
                  </w:rPr>
                </w:rPrChange>
              </w:rPr>
            </w:pPr>
            <w:r w:rsidRPr="00C84EA9">
              <w:rPr>
                <w:rFonts w:ascii="Helvetica" w:hAnsi="Helvetica" w:cs="Helvetica"/>
                <w:b/>
                <w:bCs/>
                <w:lang w:val="en-GB"/>
                <w:rPrChange w:id="2436" w:author="Michael Monkenbusch" w:date="2016-11-18T10:51:00Z">
                  <w:rPr>
                    <w:rFonts w:ascii="Helvetica" w:hAnsi="Helvetica" w:cs="Helvetica"/>
                    <w:b/>
                    <w:bCs/>
                    <w:lang w:val="en-GB"/>
                  </w:rPr>
                </w:rPrChange>
              </w:rPr>
              <w:t>vars?</w:t>
            </w:r>
          </w:p>
        </w:tc>
        <w:tc>
          <w:tcPr>
            <w:tcW w:w="7770" w:type="dxa"/>
            <w:tcBorders>
              <w:top w:val="outset" w:sz="6" w:space="0" w:color="000000"/>
              <w:left w:val="outset" w:sz="6" w:space="0" w:color="000000"/>
              <w:bottom w:val="outset" w:sz="6" w:space="0" w:color="000000"/>
              <w:right w:val="outset" w:sz="6" w:space="0" w:color="000000"/>
            </w:tcBorders>
            <w:shd w:val="clear" w:color="auto" w:fill="FFFF99"/>
          </w:tcPr>
          <w:p w:rsidR="000C424B" w:rsidRPr="00C84EA9" w:rsidRDefault="000C424B" w:rsidP="00215AF7">
            <w:pPr>
              <w:pStyle w:val="western"/>
              <w:spacing w:before="0" w:beforeAutospacing="0" w:after="0"/>
              <w:rPr>
                <w:lang w:val="en-GB"/>
                <w:rPrChange w:id="2437" w:author="Michael Monkenbusch" w:date="2016-11-18T10:51:00Z">
                  <w:rPr>
                    <w:lang w:val="en-GB"/>
                  </w:rPr>
                </w:rPrChange>
              </w:rPr>
            </w:pPr>
          </w:p>
        </w:tc>
      </w:tr>
      <w:tr w:rsidR="000C424B" w:rsidRPr="00C84EA9">
        <w:trPr>
          <w:divId w:val="526019186"/>
          <w:tblCellSpacing w:w="0" w:type="dxa"/>
        </w:trPr>
        <w:tc>
          <w:tcPr>
            <w:tcW w:w="1035"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rPr>
                <w:lang w:val="en-GB"/>
                <w:rPrChange w:id="2438" w:author="Michael Monkenbusch" w:date="2016-11-18T10:51:00Z">
                  <w:rPr>
                    <w:lang w:val="en-GB"/>
                  </w:rPr>
                </w:rPrChange>
              </w:rPr>
            </w:pPr>
          </w:p>
        </w:tc>
        <w:tc>
          <w:tcPr>
            <w:tcW w:w="7770"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StandardWeb"/>
              <w:spacing w:before="0" w:beforeAutospacing="0" w:after="0"/>
              <w:rPr>
                <w:lang w:val="en-GB"/>
                <w:rPrChange w:id="2439" w:author="Michael Monkenbusch" w:date="2016-11-18T10:51:00Z">
                  <w:rPr>
                    <w:lang w:val="en-GB"/>
                  </w:rPr>
                </w:rPrChange>
              </w:rPr>
            </w:pPr>
            <w:r w:rsidRPr="00C84EA9">
              <w:rPr>
                <w:sz w:val="18"/>
                <w:szCs w:val="18"/>
                <w:lang w:val="en-GB"/>
                <w:rPrChange w:id="2440" w:author="Michael Monkenbusch" w:date="2016-11-18T10:51:00Z">
                  <w:rPr>
                    <w:sz w:val="18"/>
                    <w:szCs w:val="18"/>
                    <w:lang w:val="en-GB"/>
                  </w:rPr>
                </w:rPrChange>
              </w:rPr>
              <w:t>lists all defined variables and values</w:t>
            </w:r>
          </w:p>
        </w:tc>
      </w:tr>
      <w:tr w:rsidR="000C424B" w:rsidRPr="00C84EA9">
        <w:trPr>
          <w:divId w:val="526019186"/>
          <w:tblCellSpacing w:w="0" w:type="dxa"/>
        </w:trPr>
        <w:tc>
          <w:tcPr>
            <w:tcW w:w="1035" w:type="dxa"/>
            <w:tcBorders>
              <w:top w:val="outset" w:sz="6" w:space="0" w:color="000000"/>
              <w:left w:val="outset" w:sz="6" w:space="0" w:color="000000"/>
              <w:bottom w:val="outset" w:sz="6" w:space="0" w:color="000000"/>
              <w:right w:val="outset" w:sz="6" w:space="0" w:color="000000"/>
            </w:tcBorders>
            <w:shd w:val="clear" w:color="auto" w:fill="FFFF99"/>
          </w:tcPr>
          <w:p w:rsidR="000C424B" w:rsidRPr="00C84EA9" w:rsidRDefault="000C424B" w:rsidP="00215AF7">
            <w:pPr>
              <w:pStyle w:val="western"/>
              <w:spacing w:before="0" w:beforeAutospacing="0" w:after="0"/>
              <w:rPr>
                <w:lang w:val="en-GB"/>
                <w:rPrChange w:id="2441" w:author="Michael Monkenbusch" w:date="2016-11-18T10:51:00Z">
                  <w:rPr>
                    <w:lang w:val="en-GB"/>
                  </w:rPr>
                </w:rPrChange>
              </w:rPr>
            </w:pPr>
            <w:r w:rsidRPr="00C84EA9">
              <w:rPr>
                <w:rFonts w:ascii="Helvetica" w:hAnsi="Helvetica" w:cs="Helvetica"/>
                <w:b/>
                <w:bCs/>
                <w:lang w:val="en-GB"/>
                <w:rPrChange w:id="2442" w:author="Michael Monkenbusch" w:date="2016-11-18T10:51:00Z">
                  <w:rPr>
                    <w:rFonts w:ascii="Helvetica" w:hAnsi="Helvetica" w:cs="Helvetica"/>
                    <w:b/>
                    <w:bCs/>
                    <w:lang w:val="en-GB"/>
                  </w:rPr>
                </w:rPrChange>
              </w:rPr>
              <w:t>??</w:t>
            </w:r>
          </w:p>
        </w:tc>
        <w:tc>
          <w:tcPr>
            <w:tcW w:w="7770" w:type="dxa"/>
            <w:tcBorders>
              <w:top w:val="outset" w:sz="6" w:space="0" w:color="000000"/>
              <w:left w:val="outset" w:sz="6" w:space="0" w:color="000000"/>
              <w:bottom w:val="outset" w:sz="6" w:space="0" w:color="000000"/>
              <w:right w:val="outset" w:sz="6" w:space="0" w:color="000000"/>
            </w:tcBorders>
            <w:shd w:val="clear" w:color="auto" w:fill="FFFF99"/>
          </w:tcPr>
          <w:p w:rsidR="000C424B" w:rsidRPr="00C84EA9" w:rsidRDefault="000C424B" w:rsidP="00215AF7">
            <w:pPr>
              <w:pStyle w:val="western"/>
              <w:spacing w:before="0" w:beforeAutospacing="0" w:after="0"/>
              <w:rPr>
                <w:lang w:val="en-GB"/>
                <w:rPrChange w:id="2443" w:author="Michael Monkenbusch" w:date="2016-11-18T10:51:00Z">
                  <w:rPr>
                    <w:lang w:val="en-GB"/>
                  </w:rPr>
                </w:rPrChange>
              </w:rPr>
            </w:pPr>
            <w:r w:rsidRPr="00C84EA9">
              <w:rPr>
                <w:rFonts w:ascii="Helvetica" w:hAnsi="Helvetica" w:cs="Helvetica"/>
                <w:lang w:val="en-GB"/>
                <w:rPrChange w:id="2444" w:author="Michael Monkenbusch" w:date="2016-11-18T10:51:00Z">
                  <w:rPr>
                    <w:rFonts w:ascii="Helvetica" w:hAnsi="Helvetica" w:cs="Helvetica"/>
                    <w:lang w:val="en-GB"/>
                  </w:rPr>
                </w:rPrChange>
              </w:rPr>
              <w:t>(expression)</w:t>
            </w:r>
          </w:p>
        </w:tc>
      </w:tr>
      <w:tr w:rsidR="000C424B" w:rsidRPr="00C84EA9">
        <w:trPr>
          <w:divId w:val="526019186"/>
          <w:tblCellSpacing w:w="0" w:type="dxa"/>
        </w:trPr>
        <w:tc>
          <w:tcPr>
            <w:tcW w:w="1035"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rPr>
                <w:lang w:val="en-GB"/>
                <w:rPrChange w:id="2445" w:author="Michael Monkenbusch" w:date="2016-11-18T10:51:00Z">
                  <w:rPr>
                    <w:lang w:val="en-GB"/>
                  </w:rPr>
                </w:rPrChange>
              </w:rPr>
            </w:pPr>
          </w:p>
        </w:tc>
        <w:tc>
          <w:tcPr>
            <w:tcW w:w="7770"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StandardWeb"/>
              <w:spacing w:before="0" w:beforeAutospacing="0" w:after="0"/>
              <w:rPr>
                <w:lang w:val="en-GB"/>
                <w:rPrChange w:id="2446" w:author="Michael Monkenbusch" w:date="2016-11-18T10:51:00Z">
                  <w:rPr>
                    <w:lang w:val="en-GB"/>
                  </w:rPr>
                </w:rPrChange>
              </w:rPr>
            </w:pPr>
            <w:r w:rsidRPr="00C84EA9">
              <w:rPr>
                <w:sz w:val="18"/>
                <w:szCs w:val="18"/>
                <w:lang w:val="en-GB"/>
                <w:rPrChange w:id="2447" w:author="Michael Monkenbusch" w:date="2016-11-18T10:51:00Z">
                  <w:rPr>
                    <w:sz w:val="18"/>
                    <w:szCs w:val="18"/>
                    <w:lang w:val="en-GB"/>
                  </w:rPr>
                </w:rPrChange>
              </w:rPr>
              <w:t xml:space="preserve">displays the value of an expression, internal parnames from datasets can be used </w:t>
            </w:r>
          </w:p>
          <w:p w:rsidR="000C424B" w:rsidRPr="00C84EA9" w:rsidRDefault="000C424B" w:rsidP="00215AF7">
            <w:pPr>
              <w:pStyle w:val="StandardWeb"/>
              <w:spacing w:before="0" w:beforeAutospacing="0" w:after="0"/>
              <w:rPr>
                <w:lang w:val="en-GB"/>
                <w:rPrChange w:id="2448" w:author="Michael Monkenbusch" w:date="2016-11-18T10:51:00Z">
                  <w:rPr>
                    <w:lang w:val="en-GB"/>
                  </w:rPr>
                </w:rPrChange>
              </w:rPr>
            </w:pPr>
            <w:r w:rsidRPr="00C84EA9">
              <w:rPr>
                <w:sz w:val="18"/>
                <w:szCs w:val="18"/>
                <w:lang w:val="en-GB"/>
                <w:rPrChange w:id="2449" w:author="Michael Monkenbusch" w:date="2016-11-18T10:51:00Z">
                  <w:rPr>
                    <w:sz w:val="18"/>
                    <w:szCs w:val="18"/>
                    <w:lang w:val="en-GB"/>
                  </w:rPr>
                </w:rPrChange>
              </w:rPr>
              <w:t>(value from first of multiple selected sets used)</w:t>
            </w:r>
          </w:p>
          <w:p w:rsidR="000C424B" w:rsidRPr="00C84EA9" w:rsidRDefault="000C424B" w:rsidP="00215AF7">
            <w:pPr>
              <w:pStyle w:val="StandardWeb"/>
              <w:spacing w:before="0" w:beforeAutospacing="0" w:after="0"/>
              <w:rPr>
                <w:lang w:val="en-GB"/>
                <w:rPrChange w:id="2450" w:author="Michael Monkenbusch" w:date="2016-11-18T10:51:00Z">
                  <w:rPr>
                    <w:lang w:val="en-GB"/>
                  </w:rPr>
                </w:rPrChange>
              </w:rPr>
            </w:pPr>
            <w:r w:rsidRPr="00C84EA9">
              <w:rPr>
                <w:rFonts w:ascii="Times" w:hAnsi="Times" w:cs="Times"/>
                <w:sz w:val="18"/>
                <w:szCs w:val="18"/>
                <w:lang w:val="en-GB"/>
                <w:rPrChange w:id="2451" w:author="Michael Monkenbusch" w:date="2016-11-18T10:51:00Z">
                  <w:rPr>
                    <w:rFonts w:ascii="Times" w:hAnsi="Times" w:cs="Times"/>
                    <w:sz w:val="18"/>
                    <w:szCs w:val="18"/>
                    <w:lang w:val="en-GB"/>
                  </w:rPr>
                </w:rPrChange>
              </w:rPr>
              <w:t>?? +q evaluates the internal data variable q to its value</w:t>
            </w:r>
          </w:p>
          <w:p w:rsidR="000C424B" w:rsidRPr="00C84EA9" w:rsidRDefault="000C424B" w:rsidP="00215AF7">
            <w:pPr>
              <w:pStyle w:val="StandardWeb"/>
              <w:spacing w:before="0" w:beforeAutospacing="0" w:after="0"/>
              <w:rPr>
                <w:lang w:val="en-GB"/>
                <w:rPrChange w:id="2452" w:author="Michael Monkenbusch" w:date="2016-11-18T10:51:00Z">
                  <w:rPr>
                    <w:lang w:val="en-GB"/>
                  </w:rPr>
                </w:rPrChange>
              </w:rPr>
            </w:pPr>
            <w:r w:rsidRPr="00C84EA9">
              <w:rPr>
                <w:rFonts w:ascii="Times" w:hAnsi="Times" w:cs="Times"/>
                <w:sz w:val="18"/>
                <w:szCs w:val="18"/>
                <w:lang w:val="en-GB"/>
                <w:rPrChange w:id="2453" w:author="Michael Monkenbusch" w:date="2016-11-18T10:51:00Z">
                  <w:rPr>
                    <w:rFonts w:ascii="Times" w:hAnsi="Times" w:cs="Times"/>
                    <w:sz w:val="18"/>
                    <w:szCs w:val="18"/>
                    <w:lang w:val="en-GB"/>
                  </w:rPr>
                </w:rPrChange>
              </w:rPr>
              <w:t>expression to be evaluated are indicated by brackets () or +- or contain +*/- like a+b*q</w:t>
            </w:r>
          </w:p>
          <w:p w:rsidR="000C424B" w:rsidRPr="00C84EA9" w:rsidRDefault="000C424B" w:rsidP="00215AF7">
            <w:pPr>
              <w:pStyle w:val="StandardWeb"/>
              <w:spacing w:before="0" w:beforeAutospacing="0" w:after="0"/>
              <w:rPr>
                <w:lang w:val="en-GB"/>
                <w:rPrChange w:id="2454" w:author="Michael Monkenbusch" w:date="2016-11-18T10:51:00Z">
                  <w:rPr>
                    <w:lang w:val="en-GB"/>
                  </w:rPr>
                </w:rPrChange>
              </w:rPr>
            </w:pPr>
            <w:r w:rsidRPr="00C84EA9">
              <w:rPr>
                <w:rFonts w:ascii="Times" w:hAnsi="Times" w:cs="Times"/>
                <w:sz w:val="18"/>
                <w:szCs w:val="18"/>
                <w:lang w:val="en-GB"/>
                <w:rPrChange w:id="2455" w:author="Michael Monkenbusch" w:date="2016-11-18T10:51:00Z">
                  <w:rPr>
                    <w:rFonts w:ascii="Times" w:hAnsi="Times" w:cs="Times"/>
                    <w:sz w:val="18"/>
                    <w:szCs w:val="18"/>
                    <w:lang w:val="en-GB"/>
                  </w:rPr>
                </w:rPrChange>
              </w:rPr>
              <w:t>set q2 q^2 to calculate the square of q and access it latter as uservariable q2</w:t>
            </w:r>
          </w:p>
          <w:p w:rsidR="000C424B" w:rsidRPr="00C84EA9" w:rsidRDefault="000C424B" w:rsidP="00215AF7">
            <w:pPr>
              <w:pStyle w:val="StandardWeb"/>
              <w:spacing w:before="0" w:beforeAutospacing="0" w:after="0"/>
              <w:rPr>
                <w:lang w:val="en-GB"/>
                <w:rPrChange w:id="2456" w:author="Michael Monkenbusch" w:date="2016-11-18T10:51:00Z">
                  <w:rPr>
                    <w:lang w:val="en-GB"/>
                  </w:rPr>
                </w:rPrChange>
              </w:rPr>
            </w:pPr>
          </w:p>
        </w:tc>
      </w:tr>
      <w:tr w:rsidR="000C424B" w:rsidRPr="00C84EA9">
        <w:trPr>
          <w:divId w:val="526019186"/>
          <w:tblCellSpacing w:w="0" w:type="dxa"/>
        </w:trPr>
        <w:tc>
          <w:tcPr>
            <w:tcW w:w="1035" w:type="dxa"/>
            <w:tcBorders>
              <w:top w:val="outset" w:sz="6" w:space="0" w:color="000000"/>
              <w:left w:val="outset" w:sz="6" w:space="0" w:color="000000"/>
              <w:bottom w:val="outset" w:sz="6" w:space="0" w:color="000000"/>
              <w:right w:val="outset" w:sz="6" w:space="0" w:color="000000"/>
            </w:tcBorders>
            <w:shd w:val="clear" w:color="auto" w:fill="FFFF99"/>
          </w:tcPr>
          <w:p w:rsidR="000C424B" w:rsidRPr="00C84EA9" w:rsidRDefault="000C424B" w:rsidP="00215AF7">
            <w:pPr>
              <w:pStyle w:val="western"/>
              <w:spacing w:before="0" w:beforeAutospacing="0" w:after="0"/>
              <w:rPr>
                <w:lang w:val="en-GB"/>
                <w:rPrChange w:id="2457" w:author="Michael Monkenbusch" w:date="2016-11-18T10:51:00Z">
                  <w:rPr>
                    <w:lang w:val="en-GB"/>
                  </w:rPr>
                </w:rPrChange>
              </w:rPr>
            </w:pPr>
            <w:r w:rsidRPr="00C84EA9">
              <w:rPr>
                <w:rFonts w:ascii="Helvetica" w:hAnsi="Helvetica" w:cs="Helvetica"/>
                <w:b/>
                <w:bCs/>
                <w:lang w:val="en-GB"/>
                <w:rPrChange w:id="2458" w:author="Michael Monkenbusch" w:date="2016-11-18T10:51:00Z">
                  <w:rPr>
                    <w:rFonts w:ascii="Helvetica" w:hAnsi="Helvetica" w:cs="Helvetica"/>
                    <w:b/>
                    <w:bCs/>
                    <w:lang w:val="en-GB"/>
                  </w:rPr>
                </w:rPrChange>
              </w:rPr>
              <w:t>clr</w:t>
            </w:r>
          </w:p>
        </w:tc>
        <w:tc>
          <w:tcPr>
            <w:tcW w:w="7770" w:type="dxa"/>
            <w:tcBorders>
              <w:top w:val="outset" w:sz="6" w:space="0" w:color="000000"/>
              <w:left w:val="outset" w:sz="6" w:space="0" w:color="000000"/>
              <w:bottom w:val="outset" w:sz="6" w:space="0" w:color="000000"/>
              <w:right w:val="outset" w:sz="6" w:space="0" w:color="000000"/>
            </w:tcBorders>
            <w:shd w:val="clear" w:color="auto" w:fill="FFFF99"/>
          </w:tcPr>
          <w:p w:rsidR="000C424B" w:rsidRPr="00C84EA9" w:rsidRDefault="000C424B" w:rsidP="00215AF7">
            <w:pPr>
              <w:pStyle w:val="western"/>
              <w:spacing w:before="0" w:beforeAutospacing="0" w:after="0"/>
              <w:rPr>
                <w:lang w:val="en-GB"/>
                <w:rPrChange w:id="2459" w:author="Michael Monkenbusch" w:date="2016-11-18T10:51:00Z">
                  <w:rPr>
                    <w:lang w:val="en-GB"/>
                  </w:rPr>
                </w:rPrChange>
              </w:rPr>
            </w:pPr>
            <w:r w:rsidRPr="00C84EA9">
              <w:rPr>
                <w:rFonts w:ascii="Helvetica" w:hAnsi="Helvetica" w:cs="Helvetica"/>
                <w:lang w:val="en-GB"/>
                <w:rPrChange w:id="2460" w:author="Michael Monkenbusch" w:date="2016-11-18T10:51:00Z">
                  <w:rPr>
                    <w:rFonts w:ascii="Helvetica" w:hAnsi="Helvetica" w:cs="Helvetica"/>
                    <w:lang w:val="en-GB"/>
                  </w:rPr>
                </w:rPrChange>
              </w:rPr>
              <w:t>v_name</w:t>
            </w:r>
          </w:p>
        </w:tc>
      </w:tr>
      <w:tr w:rsidR="000C424B" w:rsidRPr="00C84EA9">
        <w:trPr>
          <w:divId w:val="526019186"/>
          <w:tblCellSpacing w:w="0" w:type="dxa"/>
        </w:trPr>
        <w:tc>
          <w:tcPr>
            <w:tcW w:w="1035"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rPr>
                <w:lang w:val="en-GB"/>
                <w:rPrChange w:id="2461" w:author="Michael Monkenbusch" w:date="2016-11-18T10:51:00Z">
                  <w:rPr>
                    <w:lang w:val="en-GB"/>
                  </w:rPr>
                </w:rPrChange>
              </w:rPr>
            </w:pPr>
          </w:p>
        </w:tc>
        <w:tc>
          <w:tcPr>
            <w:tcW w:w="7770"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StandardWeb"/>
              <w:spacing w:before="0" w:beforeAutospacing="0" w:after="0"/>
              <w:rPr>
                <w:lang w:val="en-GB"/>
                <w:rPrChange w:id="2462" w:author="Michael Monkenbusch" w:date="2016-11-18T10:51:00Z">
                  <w:rPr>
                    <w:lang w:val="en-GB"/>
                  </w:rPr>
                </w:rPrChange>
              </w:rPr>
            </w:pPr>
            <w:r w:rsidRPr="00C84EA9">
              <w:rPr>
                <w:sz w:val="18"/>
                <w:szCs w:val="18"/>
                <w:lang w:val="en-GB"/>
                <w:rPrChange w:id="2463" w:author="Michael Monkenbusch" w:date="2016-11-18T10:51:00Z">
                  <w:rPr>
                    <w:sz w:val="18"/>
                    <w:szCs w:val="18"/>
                    <w:lang w:val="en-GB"/>
                  </w:rPr>
                </w:rPrChange>
              </w:rPr>
              <w:t>removes a variable.</w:t>
            </w:r>
          </w:p>
          <w:p w:rsidR="000C424B" w:rsidRPr="00C84EA9" w:rsidRDefault="000C424B" w:rsidP="00215AF7">
            <w:pPr>
              <w:pStyle w:val="StandardWeb"/>
              <w:spacing w:before="0" w:beforeAutospacing="0" w:after="0"/>
              <w:rPr>
                <w:lang w:val="en-GB"/>
                <w:rPrChange w:id="2464" w:author="Michael Monkenbusch" w:date="2016-11-18T10:51:00Z">
                  <w:rPr>
                    <w:lang w:val="en-GB"/>
                  </w:rPr>
                </w:rPrChange>
              </w:rPr>
            </w:pPr>
            <w:r w:rsidRPr="00C84EA9">
              <w:rPr>
                <w:b/>
                <w:bCs/>
                <w:sz w:val="18"/>
                <w:szCs w:val="18"/>
                <w:lang w:val="en-GB"/>
                <w:rPrChange w:id="2465" w:author="Michael Monkenbusch" w:date="2016-11-18T10:51:00Z">
                  <w:rPr>
                    <w:b/>
                    <w:bCs/>
                    <w:sz w:val="18"/>
                    <w:szCs w:val="18"/>
                    <w:lang w:val="en-GB"/>
                  </w:rPr>
                </w:rPrChange>
              </w:rPr>
              <w:t xml:space="preserve">Hint: </w:t>
            </w:r>
            <w:r w:rsidRPr="00C84EA9">
              <w:rPr>
                <w:sz w:val="18"/>
                <w:szCs w:val="18"/>
                <w:lang w:val="en-GB"/>
                <w:rPrChange w:id="2466" w:author="Michael Monkenbusch" w:date="2016-11-18T10:51:00Z">
                  <w:rPr>
                    <w:sz w:val="18"/>
                    <w:szCs w:val="18"/>
                    <w:lang w:val="en-GB"/>
                  </w:rPr>
                </w:rPrChange>
              </w:rPr>
              <w:t>a variable of the same name will mask the visibility of am f_parameter. To access the f_parameter the variable must be cleared. Vice versa creation of a corresponding variable may deliberately be used to perform this making.</w:t>
            </w:r>
          </w:p>
        </w:tc>
      </w:tr>
      <w:tr w:rsidR="000C424B" w:rsidRPr="00C84EA9">
        <w:trPr>
          <w:divId w:val="526019186"/>
          <w:tblCellSpacing w:w="0" w:type="dxa"/>
        </w:trPr>
        <w:tc>
          <w:tcPr>
            <w:tcW w:w="1035" w:type="dxa"/>
            <w:tcBorders>
              <w:top w:val="outset" w:sz="6" w:space="0" w:color="000000"/>
              <w:left w:val="outset" w:sz="6" w:space="0" w:color="000000"/>
              <w:bottom w:val="outset" w:sz="6" w:space="0" w:color="000000"/>
              <w:right w:val="outset" w:sz="6" w:space="0" w:color="000000"/>
            </w:tcBorders>
            <w:shd w:val="clear" w:color="auto" w:fill="FFFF99"/>
          </w:tcPr>
          <w:p w:rsidR="000C424B" w:rsidRPr="00C84EA9" w:rsidRDefault="000C424B" w:rsidP="00215AF7">
            <w:pPr>
              <w:pStyle w:val="western"/>
              <w:spacing w:before="0" w:beforeAutospacing="0" w:after="0"/>
              <w:rPr>
                <w:lang w:val="en-GB"/>
                <w:rPrChange w:id="2467" w:author="Michael Monkenbusch" w:date="2016-11-18T10:51:00Z">
                  <w:rPr>
                    <w:lang w:val="en-GB"/>
                  </w:rPr>
                </w:rPrChange>
              </w:rPr>
            </w:pPr>
            <w:r w:rsidRPr="00C84EA9">
              <w:rPr>
                <w:rFonts w:ascii="Helvetica" w:hAnsi="Helvetica" w:cs="Helvetica"/>
                <w:b/>
                <w:bCs/>
                <w:lang w:val="en-GB"/>
                <w:rPrChange w:id="2468" w:author="Michael Monkenbusch" w:date="2016-11-18T10:51:00Z">
                  <w:rPr>
                    <w:rFonts w:ascii="Helvetica" w:hAnsi="Helvetica" w:cs="Helvetica"/>
                    <w:b/>
                    <w:bCs/>
                    <w:lang w:val="en-GB"/>
                  </w:rPr>
                </w:rPrChange>
              </w:rPr>
              <w:t>if</w:t>
            </w:r>
          </w:p>
        </w:tc>
        <w:tc>
          <w:tcPr>
            <w:tcW w:w="7770" w:type="dxa"/>
            <w:tcBorders>
              <w:top w:val="outset" w:sz="6" w:space="0" w:color="000000"/>
              <w:left w:val="outset" w:sz="6" w:space="0" w:color="000000"/>
              <w:bottom w:val="outset" w:sz="6" w:space="0" w:color="000000"/>
              <w:right w:val="outset" w:sz="6" w:space="0" w:color="000000"/>
            </w:tcBorders>
            <w:shd w:val="clear" w:color="auto" w:fill="FFFF99"/>
          </w:tcPr>
          <w:p w:rsidR="000C424B" w:rsidRPr="00C84EA9" w:rsidRDefault="000C424B" w:rsidP="00215AF7">
            <w:pPr>
              <w:pStyle w:val="western"/>
              <w:spacing w:before="0" w:beforeAutospacing="0" w:after="0"/>
              <w:rPr>
                <w:lang w:val="en-GB"/>
                <w:rPrChange w:id="2469" w:author="Michael Monkenbusch" w:date="2016-11-18T10:51:00Z">
                  <w:rPr>
                    <w:lang w:val="en-GB"/>
                  </w:rPr>
                </w:rPrChange>
              </w:rPr>
            </w:pPr>
            <w:r w:rsidRPr="00C84EA9">
              <w:rPr>
                <w:rFonts w:ascii="Helvetica" w:hAnsi="Helvetica" w:cs="Helvetica"/>
                <w:lang w:val="en-GB"/>
                <w:rPrChange w:id="2470" w:author="Michael Monkenbusch" w:date="2016-11-18T10:51:00Z">
                  <w:rPr>
                    <w:rFonts w:ascii="Helvetica" w:hAnsi="Helvetica" w:cs="Helvetica"/>
                    <w:lang w:val="en-GB"/>
                  </w:rPr>
                </w:rPrChange>
              </w:rPr>
              <w:t xml:space="preserve">(expression1) </w:t>
            </w:r>
            <w:r w:rsidRPr="00C84EA9">
              <w:rPr>
                <w:rFonts w:ascii="Helvetica" w:hAnsi="Helvetica" w:cs="Helvetica"/>
                <w:b/>
                <w:bCs/>
                <w:lang w:val="en-GB"/>
                <w:rPrChange w:id="2471" w:author="Michael Monkenbusch" w:date="2016-11-18T10:51:00Z">
                  <w:rPr>
                    <w:rFonts w:ascii="Helvetica" w:hAnsi="Helvetica" w:cs="Helvetica"/>
                    <w:b/>
                    <w:bCs/>
                    <w:lang w:val="en-GB"/>
                  </w:rPr>
                </w:rPrChange>
              </w:rPr>
              <w:t>&lt;</w:t>
            </w:r>
            <w:r w:rsidRPr="00C84EA9">
              <w:rPr>
                <w:rFonts w:ascii="Helvetica" w:hAnsi="Helvetica" w:cs="Helvetica"/>
                <w:lang w:val="en-GB"/>
                <w:rPrChange w:id="2472" w:author="Michael Monkenbusch" w:date="2016-11-18T10:51:00Z">
                  <w:rPr>
                    <w:rFonts w:ascii="Helvetica" w:hAnsi="Helvetica" w:cs="Helvetica"/>
                    <w:lang w:val="en-GB"/>
                  </w:rPr>
                </w:rPrChange>
              </w:rPr>
              <w:t>|</w:t>
            </w:r>
            <w:r w:rsidRPr="00C84EA9">
              <w:rPr>
                <w:rFonts w:ascii="Helvetica" w:hAnsi="Helvetica" w:cs="Helvetica"/>
                <w:b/>
                <w:bCs/>
                <w:lang w:val="en-GB"/>
                <w:rPrChange w:id="2473" w:author="Michael Monkenbusch" w:date="2016-11-18T10:51:00Z">
                  <w:rPr>
                    <w:rFonts w:ascii="Helvetica" w:hAnsi="Helvetica" w:cs="Helvetica"/>
                    <w:b/>
                    <w:bCs/>
                    <w:lang w:val="en-GB"/>
                  </w:rPr>
                </w:rPrChange>
              </w:rPr>
              <w:t>&gt;</w:t>
            </w:r>
            <w:r w:rsidRPr="00C84EA9">
              <w:rPr>
                <w:rFonts w:ascii="Helvetica" w:hAnsi="Helvetica" w:cs="Helvetica"/>
                <w:lang w:val="en-GB"/>
                <w:rPrChange w:id="2474" w:author="Michael Monkenbusch" w:date="2016-11-18T10:51:00Z">
                  <w:rPr>
                    <w:rFonts w:ascii="Helvetica" w:hAnsi="Helvetica" w:cs="Helvetica"/>
                    <w:lang w:val="en-GB"/>
                  </w:rPr>
                </w:rPrChange>
              </w:rPr>
              <w:t>|</w:t>
            </w:r>
            <w:r w:rsidRPr="00C84EA9">
              <w:rPr>
                <w:rFonts w:ascii="Helvetica" w:hAnsi="Helvetica" w:cs="Helvetica"/>
                <w:b/>
                <w:bCs/>
                <w:lang w:val="en-GB"/>
                <w:rPrChange w:id="2475" w:author="Michael Monkenbusch" w:date="2016-11-18T10:51:00Z">
                  <w:rPr>
                    <w:rFonts w:ascii="Helvetica" w:hAnsi="Helvetica" w:cs="Helvetica"/>
                    <w:b/>
                    <w:bCs/>
                    <w:lang w:val="en-GB"/>
                  </w:rPr>
                </w:rPrChange>
              </w:rPr>
              <w:t>=</w:t>
            </w:r>
            <w:r w:rsidRPr="00C84EA9">
              <w:rPr>
                <w:rFonts w:ascii="Helvetica" w:hAnsi="Helvetica" w:cs="Helvetica"/>
                <w:lang w:val="en-GB"/>
                <w:rPrChange w:id="2476" w:author="Michael Monkenbusch" w:date="2016-11-18T10:51:00Z">
                  <w:rPr>
                    <w:rFonts w:ascii="Helvetica" w:hAnsi="Helvetica" w:cs="Helvetica"/>
                    <w:lang w:val="en-GB"/>
                  </w:rPr>
                </w:rPrChange>
              </w:rPr>
              <w:t>|</w:t>
            </w:r>
            <w:r w:rsidRPr="00C84EA9">
              <w:rPr>
                <w:rFonts w:ascii="Helvetica" w:hAnsi="Helvetica" w:cs="Helvetica"/>
                <w:b/>
                <w:bCs/>
                <w:lang w:val="en-GB"/>
                <w:rPrChange w:id="2477" w:author="Michael Monkenbusch" w:date="2016-11-18T10:51:00Z">
                  <w:rPr>
                    <w:rFonts w:ascii="Helvetica" w:hAnsi="Helvetica" w:cs="Helvetica"/>
                    <w:b/>
                    <w:bCs/>
                    <w:lang w:val="en-GB"/>
                  </w:rPr>
                </w:rPrChange>
              </w:rPr>
              <w:t>&lt;=</w:t>
            </w:r>
            <w:r w:rsidRPr="00C84EA9">
              <w:rPr>
                <w:rFonts w:ascii="Helvetica" w:hAnsi="Helvetica" w:cs="Helvetica"/>
                <w:lang w:val="en-GB"/>
                <w:rPrChange w:id="2478" w:author="Michael Monkenbusch" w:date="2016-11-18T10:51:00Z">
                  <w:rPr>
                    <w:rFonts w:ascii="Helvetica" w:hAnsi="Helvetica" w:cs="Helvetica"/>
                    <w:lang w:val="en-GB"/>
                  </w:rPr>
                </w:rPrChange>
              </w:rPr>
              <w:t>|</w:t>
            </w:r>
            <w:r w:rsidRPr="00C84EA9">
              <w:rPr>
                <w:rFonts w:ascii="Helvetica" w:hAnsi="Helvetica" w:cs="Helvetica"/>
                <w:b/>
                <w:bCs/>
                <w:lang w:val="en-GB"/>
                <w:rPrChange w:id="2479" w:author="Michael Monkenbusch" w:date="2016-11-18T10:51:00Z">
                  <w:rPr>
                    <w:rFonts w:ascii="Helvetica" w:hAnsi="Helvetica" w:cs="Helvetica"/>
                    <w:b/>
                    <w:bCs/>
                    <w:lang w:val="en-GB"/>
                  </w:rPr>
                </w:rPrChange>
              </w:rPr>
              <w:t>&gt;=</w:t>
            </w:r>
            <w:r w:rsidRPr="00C84EA9">
              <w:rPr>
                <w:rFonts w:ascii="Helvetica" w:hAnsi="Helvetica" w:cs="Helvetica"/>
                <w:lang w:val="en-GB"/>
                <w:rPrChange w:id="2480" w:author="Michael Monkenbusch" w:date="2016-11-18T10:51:00Z">
                  <w:rPr>
                    <w:rFonts w:ascii="Helvetica" w:hAnsi="Helvetica" w:cs="Helvetica"/>
                    <w:lang w:val="en-GB"/>
                  </w:rPr>
                </w:rPrChange>
              </w:rPr>
              <w:t xml:space="preserve"> (expression2) </w:t>
            </w:r>
            <w:r w:rsidRPr="00C84EA9">
              <w:rPr>
                <w:rFonts w:ascii="Helvetica" w:hAnsi="Helvetica" w:cs="Helvetica"/>
                <w:b/>
                <w:bCs/>
                <w:lang w:val="en-GB"/>
                <w:rPrChange w:id="2481" w:author="Michael Monkenbusch" w:date="2016-11-18T10:51:00Z">
                  <w:rPr>
                    <w:rFonts w:ascii="Helvetica" w:hAnsi="Helvetica" w:cs="Helvetica"/>
                    <w:b/>
                    <w:bCs/>
                    <w:lang w:val="en-GB"/>
                  </w:rPr>
                </w:rPrChange>
              </w:rPr>
              <w:t>then</w:t>
            </w:r>
            <w:r w:rsidRPr="00C84EA9">
              <w:rPr>
                <w:rFonts w:ascii="Helvetica" w:hAnsi="Helvetica" w:cs="Helvetica"/>
                <w:lang w:val="en-GB"/>
                <w:rPrChange w:id="2482" w:author="Michael Monkenbusch" w:date="2016-11-18T10:51:00Z">
                  <w:rPr>
                    <w:rFonts w:ascii="Helvetica" w:hAnsi="Helvetica" w:cs="Helvetica"/>
                    <w:lang w:val="en-GB"/>
                  </w:rPr>
                </w:rPrChange>
              </w:rPr>
              <w:t xml:space="preserve"> cmd|</w:t>
            </w:r>
            <w:r w:rsidRPr="00C84EA9">
              <w:rPr>
                <w:rFonts w:ascii="Helvetica" w:hAnsi="Helvetica" w:cs="Helvetica"/>
                <w:b/>
                <w:bCs/>
                <w:lang w:val="en-GB"/>
                <w:rPrChange w:id="2483" w:author="Michael Monkenbusch" w:date="2016-11-18T10:51:00Z">
                  <w:rPr>
                    <w:rFonts w:ascii="Helvetica" w:hAnsi="Helvetica" w:cs="Helvetica"/>
                    <w:b/>
                    <w:bCs/>
                    <w:lang w:val="en-GB"/>
                  </w:rPr>
                </w:rPrChange>
              </w:rPr>
              <w:t>goto</w:t>
            </w:r>
            <w:r w:rsidRPr="00C84EA9">
              <w:rPr>
                <w:rFonts w:ascii="Helvetica" w:hAnsi="Helvetica" w:cs="Helvetica"/>
                <w:lang w:val="en-GB"/>
                <w:rPrChange w:id="2484" w:author="Michael Monkenbusch" w:date="2016-11-18T10:51:00Z">
                  <w:rPr>
                    <w:rFonts w:ascii="Helvetica" w:hAnsi="Helvetica" w:cs="Helvetica"/>
                    <w:lang w:val="en-GB"/>
                  </w:rPr>
                </w:rPrChange>
              </w:rPr>
              <w:t xml:space="preserve"> :l</w:t>
            </w:r>
          </w:p>
        </w:tc>
      </w:tr>
      <w:tr w:rsidR="000C424B" w:rsidRPr="00C84EA9">
        <w:trPr>
          <w:divId w:val="526019186"/>
          <w:tblCellSpacing w:w="0" w:type="dxa"/>
        </w:trPr>
        <w:tc>
          <w:tcPr>
            <w:tcW w:w="1035"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rPr>
                <w:lang w:val="en-GB"/>
                <w:rPrChange w:id="2485" w:author="Michael Monkenbusch" w:date="2016-11-18T10:51:00Z">
                  <w:rPr>
                    <w:lang w:val="en-GB"/>
                  </w:rPr>
                </w:rPrChange>
              </w:rPr>
            </w:pPr>
          </w:p>
        </w:tc>
        <w:tc>
          <w:tcPr>
            <w:tcW w:w="7770"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StandardWeb"/>
              <w:spacing w:before="0" w:beforeAutospacing="0" w:after="0"/>
              <w:rPr>
                <w:lang w:val="en-GB"/>
                <w:rPrChange w:id="2486" w:author="Michael Monkenbusch" w:date="2016-11-18T10:51:00Z">
                  <w:rPr>
                    <w:lang w:val="en-GB"/>
                  </w:rPr>
                </w:rPrChange>
              </w:rPr>
            </w:pPr>
            <w:r w:rsidRPr="00C84EA9">
              <w:rPr>
                <w:sz w:val="18"/>
                <w:szCs w:val="18"/>
                <w:lang w:val="en-GB"/>
                <w:rPrChange w:id="2487" w:author="Michael Monkenbusch" w:date="2016-11-18T10:51:00Z">
                  <w:rPr>
                    <w:sz w:val="18"/>
                    <w:szCs w:val="18"/>
                    <w:lang w:val="en-GB"/>
                  </w:rPr>
                </w:rPrChange>
              </w:rPr>
              <w:t xml:space="preserve">realizes an if condition by comparing the values of two expressions. </w:t>
            </w:r>
          </w:p>
        </w:tc>
      </w:tr>
      <w:tr w:rsidR="000C424B" w:rsidRPr="00C84EA9">
        <w:trPr>
          <w:divId w:val="526019186"/>
          <w:tblCellSpacing w:w="0" w:type="dxa"/>
        </w:trPr>
        <w:tc>
          <w:tcPr>
            <w:tcW w:w="1035" w:type="dxa"/>
            <w:tcBorders>
              <w:top w:val="outset" w:sz="6" w:space="0" w:color="000000"/>
              <w:left w:val="outset" w:sz="6" w:space="0" w:color="000000"/>
              <w:bottom w:val="outset" w:sz="6" w:space="0" w:color="000000"/>
              <w:right w:val="outset" w:sz="6" w:space="0" w:color="000000"/>
            </w:tcBorders>
            <w:shd w:val="clear" w:color="auto" w:fill="FFFF99"/>
          </w:tcPr>
          <w:p w:rsidR="000C424B" w:rsidRPr="00C84EA9" w:rsidRDefault="000C424B" w:rsidP="00215AF7">
            <w:pPr>
              <w:pStyle w:val="western"/>
              <w:spacing w:before="0" w:beforeAutospacing="0" w:after="0"/>
              <w:rPr>
                <w:lang w:val="en-GB"/>
                <w:rPrChange w:id="2488" w:author="Michael Monkenbusch" w:date="2016-11-18T10:51:00Z">
                  <w:rPr>
                    <w:lang w:val="en-GB"/>
                  </w:rPr>
                </w:rPrChange>
              </w:rPr>
            </w:pPr>
            <w:r w:rsidRPr="00C84EA9">
              <w:rPr>
                <w:rFonts w:ascii="Helvetica" w:hAnsi="Helvetica" w:cs="Helvetica"/>
                <w:b/>
                <w:bCs/>
                <w:lang w:val="en-GB"/>
                <w:rPrChange w:id="2489" w:author="Michael Monkenbusch" w:date="2016-11-18T10:51:00Z">
                  <w:rPr>
                    <w:rFonts w:ascii="Helvetica" w:hAnsi="Helvetica" w:cs="Helvetica"/>
                    <w:b/>
                    <w:bCs/>
                    <w:lang w:val="en-GB"/>
                  </w:rPr>
                </w:rPrChange>
              </w:rPr>
              <w:t>goto</w:t>
            </w:r>
          </w:p>
        </w:tc>
        <w:tc>
          <w:tcPr>
            <w:tcW w:w="7770" w:type="dxa"/>
            <w:tcBorders>
              <w:top w:val="outset" w:sz="6" w:space="0" w:color="000000"/>
              <w:left w:val="outset" w:sz="6" w:space="0" w:color="000000"/>
              <w:bottom w:val="outset" w:sz="6" w:space="0" w:color="000000"/>
              <w:right w:val="outset" w:sz="6" w:space="0" w:color="000000"/>
            </w:tcBorders>
            <w:shd w:val="clear" w:color="auto" w:fill="FFFF99"/>
          </w:tcPr>
          <w:p w:rsidR="000C424B" w:rsidRPr="00C84EA9" w:rsidRDefault="000C424B" w:rsidP="00215AF7">
            <w:pPr>
              <w:pStyle w:val="StandardWeb"/>
              <w:spacing w:before="0" w:beforeAutospacing="0" w:after="0"/>
              <w:rPr>
                <w:lang w:val="en-GB"/>
                <w:rPrChange w:id="2490" w:author="Michael Monkenbusch" w:date="2016-11-18T10:51:00Z">
                  <w:rPr>
                    <w:lang w:val="en-GB"/>
                  </w:rPr>
                </w:rPrChange>
              </w:rPr>
            </w:pPr>
            <w:r w:rsidRPr="00C84EA9">
              <w:rPr>
                <w:rFonts w:ascii="Helvetica" w:hAnsi="Helvetica" w:cs="Helvetica"/>
                <w:lang w:val="en-GB"/>
                <w:rPrChange w:id="2491" w:author="Michael Monkenbusch" w:date="2016-11-18T10:51:00Z">
                  <w:rPr>
                    <w:rFonts w:ascii="Helvetica" w:hAnsi="Helvetica" w:cs="Helvetica"/>
                    <w:lang w:val="en-GB"/>
                  </w:rPr>
                </w:rPrChange>
              </w:rPr>
              <w:t>:label</w:t>
            </w:r>
          </w:p>
        </w:tc>
      </w:tr>
      <w:tr w:rsidR="000C424B" w:rsidRPr="00C84EA9">
        <w:trPr>
          <w:divId w:val="526019186"/>
          <w:tblCellSpacing w:w="0" w:type="dxa"/>
        </w:trPr>
        <w:tc>
          <w:tcPr>
            <w:tcW w:w="1035"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rPr>
                <w:lang w:val="en-GB"/>
                <w:rPrChange w:id="2492" w:author="Michael Monkenbusch" w:date="2016-11-18T10:51:00Z">
                  <w:rPr>
                    <w:lang w:val="en-GB"/>
                  </w:rPr>
                </w:rPrChange>
              </w:rPr>
            </w:pPr>
          </w:p>
        </w:tc>
        <w:tc>
          <w:tcPr>
            <w:tcW w:w="7770"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StandardWeb"/>
              <w:spacing w:before="0" w:beforeAutospacing="0" w:after="0"/>
              <w:rPr>
                <w:lang w:val="en-GB"/>
                <w:rPrChange w:id="2493" w:author="Michael Monkenbusch" w:date="2016-11-18T10:51:00Z">
                  <w:rPr>
                    <w:lang w:val="en-GB"/>
                  </w:rPr>
                </w:rPrChange>
              </w:rPr>
            </w:pPr>
            <w:r w:rsidRPr="00C84EA9">
              <w:rPr>
                <w:sz w:val="18"/>
                <w:szCs w:val="18"/>
                <w:lang w:val="en-GB"/>
                <w:rPrChange w:id="2494" w:author="Michael Monkenbusch" w:date="2016-11-18T10:51:00Z">
                  <w:rPr>
                    <w:sz w:val="18"/>
                    <w:szCs w:val="18"/>
                    <w:lang w:val="en-GB"/>
                  </w:rPr>
                </w:rPrChange>
              </w:rPr>
              <w:t>jumps to label. The label has to start with a colon ‘</w:t>
            </w:r>
            <w:r w:rsidRPr="00C84EA9">
              <w:rPr>
                <w:b/>
                <w:bCs/>
                <w:sz w:val="18"/>
                <w:szCs w:val="18"/>
                <w:lang w:val="en-GB"/>
                <w:rPrChange w:id="2495" w:author="Michael Monkenbusch" w:date="2016-11-18T10:51:00Z">
                  <w:rPr>
                    <w:b/>
                    <w:bCs/>
                    <w:sz w:val="18"/>
                    <w:szCs w:val="18"/>
                    <w:lang w:val="en-GB"/>
                  </w:rPr>
                </w:rPrChange>
              </w:rPr>
              <w:t>:</w:t>
            </w:r>
            <w:r w:rsidRPr="00C84EA9">
              <w:rPr>
                <w:sz w:val="18"/>
                <w:szCs w:val="18"/>
                <w:lang w:val="en-GB"/>
                <w:rPrChange w:id="2496" w:author="Michael Monkenbusch" w:date="2016-11-18T10:51:00Z">
                  <w:rPr>
                    <w:sz w:val="18"/>
                    <w:szCs w:val="18"/>
                    <w:lang w:val="en-GB"/>
                  </w:rPr>
                </w:rPrChange>
              </w:rPr>
              <w:t>’ and must be the only item of a line.</w:t>
            </w:r>
          </w:p>
        </w:tc>
      </w:tr>
      <w:tr w:rsidR="000C424B" w:rsidRPr="00C84EA9">
        <w:trPr>
          <w:divId w:val="526019186"/>
          <w:tblCellSpacing w:w="0" w:type="dxa"/>
        </w:trPr>
        <w:tc>
          <w:tcPr>
            <w:tcW w:w="1035" w:type="dxa"/>
            <w:tcBorders>
              <w:top w:val="outset" w:sz="6" w:space="0" w:color="000000"/>
              <w:left w:val="outset" w:sz="6" w:space="0" w:color="000000"/>
              <w:bottom w:val="outset" w:sz="6" w:space="0" w:color="000000"/>
              <w:right w:val="outset" w:sz="6" w:space="0" w:color="000000"/>
            </w:tcBorders>
            <w:shd w:val="clear" w:color="auto" w:fill="FFFF99"/>
          </w:tcPr>
          <w:p w:rsidR="000C424B" w:rsidRPr="00C84EA9" w:rsidRDefault="000C424B" w:rsidP="00215AF7">
            <w:pPr>
              <w:pStyle w:val="western"/>
              <w:spacing w:before="0" w:beforeAutospacing="0" w:after="0"/>
              <w:rPr>
                <w:lang w:val="en-GB"/>
                <w:rPrChange w:id="2497" w:author="Michael Monkenbusch" w:date="2016-11-18T10:51:00Z">
                  <w:rPr>
                    <w:lang w:val="en-GB"/>
                  </w:rPr>
                </w:rPrChange>
              </w:rPr>
            </w:pPr>
            <w:r w:rsidRPr="00C84EA9">
              <w:rPr>
                <w:rFonts w:ascii="Helvetica" w:hAnsi="Helvetica" w:cs="Helvetica"/>
                <w:sz w:val="20"/>
                <w:szCs w:val="20"/>
                <w:lang w:val="en-GB"/>
                <w:rPrChange w:id="2498" w:author="Michael Monkenbusch" w:date="2016-11-18T10:51:00Z">
                  <w:rPr>
                    <w:rFonts w:ascii="Helvetica" w:hAnsi="Helvetica" w:cs="Helvetica"/>
                    <w:sz w:val="20"/>
                    <w:szCs w:val="20"/>
                    <w:lang w:val="en-GB"/>
                  </w:rPr>
                </w:rPrChange>
              </w:rPr>
              <w:t>cms</w:t>
            </w:r>
          </w:p>
        </w:tc>
        <w:tc>
          <w:tcPr>
            <w:tcW w:w="7770" w:type="dxa"/>
            <w:tcBorders>
              <w:top w:val="outset" w:sz="6" w:space="0" w:color="000000"/>
              <w:left w:val="outset" w:sz="6" w:space="0" w:color="000000"/>
              <w:bottom w:val="outset" w:sz="6" w:space="0" w:color="000000"/>
              <w:right w:val="outset" w:sz="6" w:space="0" w:color="000000"/>
            </w:tcBorders>
            <w:shd w:val="clear" w:color="auto" w:fill="FFFF99"/>
          </w:tcPr>
          <w:p w:rsidR="000C424B" w:rsidRPr="00C84EA9" w:rsidRDefault="000C424B" w:rsidP="00215AF7">
            <w:pPr>
              <w:pStyle w:val="StandardWeb"/>
              <w:spacing w:before="0" w:beforeAutospacing="0" w:after="0"/>
              <w:rPr>
                <w:lang w:val="en-GB"/>
                <w:rPrChange w:id="2499" w:author="Michael Monkenbusch" w:date="2016-11-18T10:51:00Z">
                  <w:rPr>
                    <w:lang w:val="en-GB"/>
                  </w:rPr>
                </w:rPrChange>
              </w:rPr>
            </w:pPr>
            <w:r w:rsidRPr="00C84EA9">
              <w:rPr>
                <w:rFonts w:ascii="Helvetica" w:hAnsi="Helvetica" w:cs="Helvetica"/>
                <w:sz w:val="20"/>
                <w:szCs w:val="20"/>
                <w:lang w:val="en-GB"/>
                <w:rPrChange w:id="2500" w:author="Michael Monkenbusch" w:date="2016-11-18T10:51:00Z">
                  <w:rPr>
                    <w:rFonts w:ascii="Helvetica" w:hAnsi="Helvetica" w:cs="Helvetica"/>
                    <w:sz w:val="20"/>
                    <w:szCs w:val="20"/>
                    <w:lang w:val="en-GB"/>
                  </w:rPr>
                </w:rPrChange>
              </w:rPr>
              <w:t>&lt;system~command&gt;</w:t>
            </w:r>
            <w:r w:rsidRPr="00C84EA9">
              <w:rPr>
                <w:rFonts w:ascii="Helvetica" w:hAnsi="Helvetica" w:cs="Helvetica"/>
                <w:lang w:val="en-GB"/>
                <w:rPrChange w:id="2501" w:author="Michael Monkenbusch" w:date="2016-11-18T10:51:00Z">
                  <w:rPr>
                    <w:rFonts w:ascii="Helvetica" w:hAnsi="Helvetica" w:cs="Helvetica"/>
                    <w:lang w:val="en-GB"/>
                  </w:rPr>
                </w:rPrChange>
              </w:rPr>
              <w:t xml:space="preserve"> </w:t>
            </w:r>
            <w:r w:rsidRPr="00C84EA9">
              <w:rPr>
                <w:rFonts w:ascii="Helvetica" w:hAnsi="Helvetica" w:cs="Helvetica"/>
                <w:b/>
                <w:bCs/>
                <w:lang w:val="en-GB"/>
                <w:rPrChange w:id="2502" w:author="Michael Monkenbusch" w:date="2016-11-18T10:51:00Z">
                  <w:rPr>
                    <w:rFonts w:ascii="Helvetica" w:hAnsi="Helvetica" w:cs="Helvetica"/>
                    <w:b/>
                    <w:bCs/>
                    <w:lang w:val="en-GB"/>
                  </w:rPr>
                </w:rPrChange>
              </w:rPr>
              <w:t>obsolete</w:t>
            </w:r>
            <w:r w:rsidRPr="00C84EA9">
              <w:rPr>
                <w:rFonts w:ascii="Helvetica" w:hAnsi="Helvetica" w:cs="Helvetica"/>
                <w:lang w:val="en-GB"/>
                <w:rPrChange w:id="2503" w:author="Michael Monkenbusch" w:date="2016-11-18T10:51:00Z">
                  <w:rPr>
                    <w:rFonts w:ascii="Helvetica" w:hAnsi="Helvetica" w:cs="Helvetica"/>
                    <w:lang w:val="en-GB"/>
                  </w:rPr>
                </w:rPrChange>
              </w:rPr>
              <w:t xml:space="preserve"> non commands or makros used as shell commands</w:t>
            </w:r>
          </w:p>
        </w:tc>
      </w:tr>
      <w:tr w:rsidR="000C424B" w:rsidRPr="00C84EA9">
        <w:trPr>
          <w:divId w:val="526019186"/>
          <w:tblCellSpacing w:w="0" w:type="dxa"/>
        </w:trPr>
        <w:tc>
          <w:tcPr>
            <w:tcW w:w="1035"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rPr>
                <w:lang w:val="en-GB"/>
                <w:rPrChange w:id="2504" w:author="Michael Monkenbusch" w:date="2016-11-18T10:51:00Z">
                  <w:rPr>
                    <w:lang w:val="en-GB"/>
                  </w:rPr>
                </w:rPrChange>
              </w:rPr>
            </w:pPr>
          </w:p>
        </w:tc>
        <w:tc>
          <w:tcPr>
            <w:tcW w:w="7770"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StandardWeb"/>
              <w:spacing w:before="0" w:beforeAutospacing="0" w:after="0"/>
              <w:rPr>
                <w:lang w:val="en-GB"/>
                <w:rPrChange w:id="2505" w:author="Michael Monkenbusch" w:date="2016-11-18T10:51:00Z">
                  <w:rPr>
                    <w:lang w:val="en-GB"/>
                  </w:rPr>
                </w:rPrChange>
              </w:rPr>
            </w:pPr>
            <w:r w:rsidRPr="00C84EA9">
              <w:rPr>
                <w:sz w:val="18"/>
                <w:szCs w:val="18"/>
                <w:lang w:val="en-GB"/>
                <w:rPrChange w:id="2506" w:author="Michael Monkenbusch" w:date="2016-11-18T10:51:00Z">
                  <w:rPr>
                    <w:sz w:val="18"/>
                    <w:szCs w:val="18"/>
                    <w:lang w:val="en-GB"/>
                  </w:rPr>
                </w:rPrChange>
              </w:rPr>
              <w:t>transmits the given system command to the shell. All blanks within the system command may be replaced by ‘</w:t>
            </w:r>
            <w:r w:rsidRPr="00C84EA9">
              <w:rPr>
                <w:b/>
                <w:bCs/>
                <w:sz w:val="18"/>
                <w:szCs w:val="18"/>
                <w:shd w:val="clear" w:color="auto" w:fill="FFFF00"/>
                <w:lang w:val="en-GB"/>
                <w:rPrChange w:id="2507" w:author="Michael Monkenbusch" w:date="2016-11-18T10:51:00Z">
                  <w:rPr>
                    <w:b/>
                    <w:bCs/>
                    <w:sz w:val="18"/>
                    <w:szCs w:val="18"/>
                    <w:shd w:val="clear" w:color="auto" w:fill="FFFF00"/>
                    <w:lang w:val="en-GB"/>
                  </w:rPr>
                </w:rPrChange>
              </w:rPr>
              <w:t>~</w:t>
            </w:r>
            <w:r w:rsidRPr="00C84EA9">
              <w:rPr>
                <w:sz w:val="18"/>
                <w:szCs w:val="18"/>
                <w:lang w:val="en-GB"/>
                <w:rPrChange w:id="2508" w:author="Michael Monkenbusch" w:date="2016-11-18T10:51:00Z">
                  <w:rPr>
                    <w:sz w:val="18"/>
                    <w:szCs w:val="18"/>
                    <w:lang w:val="en-GB"/>
                  </w:rPr>
                </w:rPrChange>
              </w:rPr>
              <w:t>’. By using this mechanism errors may be avoided that would occur if the command contains items beginning with ‘+’,’-‘ or ‘.’ which normally would be considered as expressions to be evaluated by the datreat input-communication module.</w:t>
            </w:r>
          </w:p>
        </w:tc>
      </w:tr>
    </w:tbl>
    <w:p w:rsidR="000C424B" w:rsidRPr="00C84EA9" w:rsidRDefault="000C424B" w:rsidP="00215AF7">
      <w:pPr>
        <w:pStyle w:val="western"/>
        <w:spacing w:before="0" w:beforeAutospacing="0" w:after="0"/>
        <w:divId w:val="526019186"/>
        <w:rPr>
          <w:lang w:val="en-GB"/>
          <w:rPrChange w:id="2509" w:author="Michael Monkenbusch" w:date="2016-11-18T10:51:00Z">
            <w:rPr>
              <w:lang w:val="en-GB"/>
            </w:rPr>
          </w:rPrChange>
        </w:rPr>
      </w:pPr>
    </w:p>
    <w:p w:rsidR="000C424B" w:rsidRPr="00C84EA9" w:rsidRDefault="000C424B" w:rsidP="00215AF7">
      <w:pPr>
        <w:pStyle w:val="western"/>
        <w:spacing w:before="0" w:beforeAutospacing="0" w:after="0"/>
        <w:divId w:val="526019186"/>
        <w:rPr>
          <w:lang w:val="en-GB"/>
          <w:rPrChange w:id="2510" w:author="Michael Monkenbusch" w:date="2016-11-18T10:51:00Z">
            <w:rPr>
              <w:lang w:val="en-GB"/>
            </w:rPr>
          </w:rPrChange>
        </w:rPr>
      </w:pPr>
    </w:p>
    <w:p w:rsidR="000C424B" w:rsidRPr="00C84EA9" w:rsidRDefault="000C424B" w:rsidP="00215AF7">
      <w:pPr>
        <w:pStyle w:val="berschrift3"/>
        <w:keepNext/>
        <w:spacing w:before="0" w:beforeAutospacing="0" w:after="0"/>
        <w:divId w:val="526019186"/>
        <w:rPr>
          <w:rFonts w:ascii="Arial" w:hAnsi="Arial" w:cs="Arial"/>
          <w:sz w:val="24"/>
          <w:szCs w:val="24"/>
          <w:rPrChange w:id="2511" w:author="Michael Monkenbusch" w:date="2016-11-18T10:51:00Z">
            <w:rPr>
              <w:rFonts w:ascii="Arial" w:hAnsi="Arial" w:cs="Arial"/>
              <w:sz w:val="24"/>
              <w:szCs w:val="24"/>
            </w:rPr>
          </w:rPrChange>
        </w:rPr>
      </w:pPr>
      <w:r w:rsidRPr="00C84EA9">
        <w:rPr>
          <w:rFonts w:ascii="Arial" w:hAnsi="Arial" w:cs="Arial"/>
          <w:sz w:val="24"/>
          <w:szCs w:val="24"/>
          <w:rPrChange w:id="2512" w:author="Michael Monkenbusch" w:date="2016-11-18T10:51:00Z">
            <w:rPr>
              <w:rFonts w:ascii="Arial" w:hAnsi="Arial" w:cs="Arial"/>
              <w:sz w:val="24"/>
              <w:szCs w:val="24"/>
            </w:rPr>
          </w:rPrChange>
        </w:rPr>
        <w:t>Predefined Variables/Function</w:t>
      </w:r>
    </w:p>
    <w:tbl>
      <w:tblPr>
        <w:tblW w:w="9240" w:type="dxa"/>
        <w:tblCellSpacing w:w="0"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1691"/>
        <w:gridCol w:w="7549"/>
      </w:tblGrid>
      <w:tr w:rsidR="000C424B" w:rsidRPr="00C84EA9">
        <w:trPr>
          <w:divId w:val="526019186"/>
          <w:tblCellSpacing w:w="0" w:type="dxa"/>
        </w:trPr>
        <w:tc>
          <w:tcPr>
            <w:tcW w:w="1380" w:type="dxa"/>
            <w:tcBorders>
              <w:top w:val="outset" w:sz="6" w:space="0" w:color="000000"/>
              <w:left w:val="outset" w:sz="6" w:space="0" w:color="000000"/>
              <w:bottom w:val="outset" w:sz="6" w:space="0" w:color="000000"/>
              <w:right w:val="outset" w:sz="6" w:space="0" w:color="000000"/>
            </w:tcBorders>
            <w:shd w:val="clear" w:color="auto" w:fill="CCFFFF"/>
          </w:tcPr>
          <w:p w:rsidR="000C424B" w:rsidRPr="00C84EA9" w:rsidRDefault="000C424B" w:rsidP="00215AF7">
            <w:pPr>
              <w:pStyle w:val="western"/>
              <w:spacing w:before="0" w:beforeAutospacing="0" w:after="0"/>
              <w:rPr>
                <w:lang w:val="en-GB"/>
                <w:rPrChange w:id="2513" w:author="Michael Monkenbusch" w:date="2016-11-18T10:51:00Z">
                  <w:rPr>
                    <w:lang w:val="en-GB"/>
                  </w:rPr>
                </w:rPrChange>
              </w:rPr>
            </w:pPr>
            <w:r w:rsidRPr="00C84EA9">
              <w:rPr>
                <w:b/>
                <w:bCs/>
                <w:lang w:val="en-GB"/>
                <w:rPrChange w:id="2514" w:author="Michael Monkenbusch" w:date="2016-11-18T10:51:00Z">
                  <w:rPr>
                    <w:b/>
                    <w:bCs/>
                    <w:lang w:val="en-GB"/>
                  </w:rPr>
                </w:rPrChange>
              </w:rPr>
              <w:t>nbuf</w:t>
            </w:r>
          </w:p>
        </w:tc>
        <w:tc>
          <w:tcPr>
            <w:tcW w:w="7410"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rPr>
                <w:lang w:val="en-GB"/>
                <w:rPrChange w:id="2515" w:author="Michael Monkenbusch" w:date="2016-11-18T10:51:00Z">
                  <w:rPr>
                    <w:lang w:val="en-GB"/>
                  </w:rPr>
                </w:rPrChange>
              </w:rPr>
            </w:pPr>
            <w:r w:rsidRPr="00C84EA9">
              <w:rPr>
                <w:sz w:val="18"/>
                <w:szCs w:val="18"/>
                <w:lang w:val="en-GB"/>
                <w:rPrChange w:id="2516" w:author="Michael Monkenbusch" w:date="2016-11-18T10:51:00Z">
                  <w:rPr>
                    <w:sz w:val="18"/>
                    <w:szCs w:val="18"/>
                    <w:lang w:val="en-GB"/>
                  </w:rPr>
                </w:rPrChange>
              </w:rPr>
              <w:t>evaluates to the number of loaded items, i.e. points to the end of the dir-list.</w:t>
            </w:r>
          </w:p>
        </w:tc>
      </w:tr>
      <w:tr w:rsidR="000C424B" w:rsidRPr="00C84EA9">
        <w:trPr>
          <w:divId w:val="526019186"/>
          <w:tblCellSpacing w:w="0" w:type="dxa"/>
        </w:trPr>
        <w:tc>
          <w:tcPr>
            <w:tcW w:w="1380" w:type="dxa"/>
            <w:tcBorders>
              <w:top w:val="outset" w:sz="6" w:space="0" w:color="000000"/>
              <w:left w:val="outset" w:sz="6" w:space="0" w:color="000000"/>
              <w:bottom w:val="outset" w:sz="6" w:space="0" w:color="000000"/>
              <w:right w:val="outset" w:sz="6" w:space="0" w:color="000000"/>
            </w:tcBorders>
            <w:shd w:val="clear" w:color="auto" w:fill="CCFFFF"/>
          </w:tcPr>
          <w:p w:rsidR="000C424B" w:rsidRPr="00C84EA9" w:rsidRDefault="000C424B" w:rsidP="00215AF7">
            <w:pPr>
              <w:pStyle w:val="western"/>
              <w:spacing w:before="0" w:beforeAutospacing="0" w:after="0"/>
              <w:rPr>
                <w:lang w:val="en-GB"/>
                <w:rPrChange w:id="2517" w:author="Michael Monkenbusch" w:date="2016-11-18T10:51:00Z">
                  <w:rPr>
                    <w:lang w:val="en-GB"/>
                  </w:rPr>
                </w:rPrChange>
              </w:rPr>
            </w:pPr>
            <w:r w:rsidRPr="00C84EA9">
              <w:rPr>
                <w:b/>
                <w:bCs/>
                <w:lang w:val="en-GB"/>
                <w:rPrChange w:id="2518" w:author="Michael Monkenbusch" w:date="2016-11-18T10:51:00Z">
                  <w:rPr>
                    <w:b/>
                    <w:bCs/>
                    <w:lang w:val="en-GB"/>
                  </w:rPr>
                </w:rPrChange>
              </w:rPr>
              <w:t>num(j)</w:t>
            </w:r>
          </w:p>
        </w:tc>
        <w:tc>
          <w:tcPr>
            <w:tcW w:w="7410"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rPr>
                <w:lang w:val="en-GB"/>
                <w:rPrChange w:id="2519" w:author="Michael Monkenbusch" w:date="2016-11-18T10:51:00Z">
                  <w:rPr>
                    <w:lang w:val="en-GB"/>
                  </w:rPr>
                </w:rPrChange>
              </w:rPr>
            </w:pPr>
            <w:r w:rsidRPr="00C84EA9">
              <w:rPr>
                <w:sz w:val="18"/>
                <w:szCs w:val="18"/>
                <w:lang w:val="en-GB"/>
                <w:rPrChange w:id="2520" w:author="Michael Monkenbusch" w:date="2016-11-18T10:51:00Z">
                  <w:rPr>
                    <w:sz w:val="18"/>
                    <w:szCs w:val="18"/>
                    <w:lang w:val="en-GB"/>
                  </w:rPr>
                </w:rPrChange>
              </w:rPr>
              <w:t>evaluates to the “numor” of the j-th loaded data record.</w:t>
            </w:r>
          </w:p>
        </w:tc>
      </w:tr>
      <w:tr w:rsidR="000C424B" w:rsidRPr="00C84EA9">
        <w:trPr>
          <w:divId w:val="526019186"/>
          <w:tblCellSpacing w:w="0" w:type="dxa"/>
        </w:trPr>
        <w:tc>
          <w:tcPr>
            <w:tcW w:w="1380" w:type="dxa"/>
            <w:tcBorders>
              <w:top w:val="outset" w:sz="6" w:space="0" w:color="000000"/>
              <w:left w:val="outset" w:sz="6" w:space="0" w:color="000000"/>
              <w:bottom w:val="outset" w:sz="6" w:space="0" w:color="000000"/>
              <w:right w:val="outset" w:sz="6" w:space="0" w:color="000000"/>
            </w:tcBorders>
            <w:shd w:val="clear" w:color="auto" w:fill="CCFFFF"/>
          </w:tcPr>
          <w:p w:rsidR="000C424B" w:rsidRPr="00C84EA9" w:rsidRDefault="000C424B" w:rsidP="00215AF7">
            <w:pPr>
              <w:pStyle w:val="western"/>
              <w:spacing w:before="0" w:beforeAutospacing="0" w:after="0"/>
              <w:rPr>
                <w:lang w:val="en-GB"/>
                <w:rPrChange w:id="2521" w:author="Michael Monkenbusch" w:date="2016-11-18T10:51:00Z">
                  <w:rPr>
                    <w:lang w:val="en-GB"/>
                  </w:rPr>
                </w:rPrChange>
              </w:rPr>
            </w:pPr>
            <w:r w:rsidRPr="00C84EA9">
              <w:rPr>
                <w:b/>
                <w:bCs/>
                <w:lang w:val="en-GB"/>
                <w:rPrChange w:id="2522" w:author="Michael Monkenbusch" w:date="2016-11-18T10:51:00Z">
                  <w:rPr>
                    <w:b/>
                    <w:bCs/>
                    <w:lang w:val="en-GB"/>
                  </w:rPr>
                </w:rPrChange>
              </w:rPr>
              <w:t>nv(j)</w:t>
            </w:r>
          </w:p>
        </w:tc>
        <w:tc>
          <w:tcPr>
            <w:tcW w:w="7410"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rPr>
                <w:lang w:val="en-GB"/>
                <w:rPrChange w:id="2523" w:author="Michael Monkenbusch" w:date="2016-11-18T10:51:00Z">
                  <w:rPr>
                    <w:lang w:val="en-GB"/>
                  </w:rPr>
                </w:rPrChange>
              </w:rPr>
            </w:pPr>
            <w:r w:rsidRPr="00C84EA9">
              <w:rPr>
                <w:sz w:val="18"/>
                <w:szCs w:val="18"/>
                <w:lang w:val="en-GB"/>
                <w:rPrChange w:id="2524" w:author="Michael Monkenbusch" w:date="2016-11-18T10:51:00Z">
                  <w:rPr>
                    <w:sz w:val="18"/>
                    <w:szCs w:val="18"/>
                    <w:lang w:val="en-GB"/>
                  </w:rPr>
                </w:rPrChange>
              </w:rPr>
              <w:t>evaluates to the length (number of points) of the j-th loaded data record.</w:t>
            </w:r>
          </w:p>
        </w:tc>
      </w:tr>
      <w:tr w:rsidR="000C424B" w:rsidRPr="00C84EA9">
        <w:trPr>
          <w:divId w:val="526019186"/>
          <w:tblCellSpacing w:w="0" w:type="dxa"/>
        </w:trPr>
        <w:tc>
          <w:tcPr>
            <w:tcW w:w="1380" w:type="dxa"/>
            <w:tcBorders>
              <w:top w:val="outset" w:sz="6" w:space="0" w:color="000000"/>
              <w:left w:val="outset" w:sz="6" w:space="0" w:color="000000"/>
              <w:bottom w:val="outset" w:sz="6" w:space="0" w:color="000000"/>
              <w:right w:val="outset" w:sz="6" w:space="0" w:color="000000"/>
            </w:tcBorders>
            <w:shd w:val="clear" w:color="auto" w:fill="CCFFFF"/>
          </w:tcPr>
          <w:p w:rsidR="000C424B" w:rsidRPr="00C84EA9" w:rsidRDefault="000C424B" w:rsidP="00215AF7">
            <w:pPr>
              <w:pStyle w:val="western"/>
              <w:spacing w:before="0" w:beforeAutospacing="0" w:after="0"/>
              <w:rPr>
                <w:lang w:val="en-GB"/>
                <w:rPrChange w:id="2525" w:author="Michael Monkenbusch" w:date="2016-11-18T10:51:00Z">
                  <w:rPr>
                    <w:lang w:val="en-GB"/>
                  </w:rPr>
                </w:rPrChange>
              </w:rPr>
            </w:pPr>
            <w:r w:rsidRPr="00C84EA9">
              <w:rPr>
                <w:b/>
                <w:bCs/>
                <w:lang w:val="en-GB"/>
                <w:rPrChange w:id="2526" w:author="Michael Monkenbusch" w:date="2016-11-18T10:51:00Z">
                  <w:rPr>
                    <w:b/>
                    <w:bCs/>
                    <w:lang w:val="en-GB"/>
                  </w:rPr>
                </w:rPrChange>
              </w:rPr>
              <w:t>xv(i,j)</w:t>
            </w:r>
          </w:p>
        </w:tc>
        <w:tc>
          <w:tcPr>
            <w:tcW w:w="7410"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rPr>
                <w:lang w:val="en-GB"/>
                <w:rPrChange w:id="2527" w:author="Michael Monkenbusch" w:date="2016-11-18T10:51:00Z">
                  <w:rPr>
                    <w:lang w:val="en-GB"/>
                  </w:rPr>
                </w:rPrChange>
              </w:rPr>
            </w:pPr>
            <w:r w:rsidRPr="00C84EA9">
              <w:rPr>
                <w:sz w:val="18"/>
                <w:szCs w:val="18"/>
                <w:lang w:val="en-GB"/>
                <w:rPrChange w:id="2528" w:author="Michael Monkenbusch" w:date="2016-11-18T10:51:00Z">
                  <w:rPr>
                    <w:sz w:val="18"/>
                    <w:szCs w:val="18"/>
                    <w:lang w:val="en-GB"/>
                  </w:rPr>
                </w:rPrChange>
              </w:rPr>
              <w:t>evaluates to the x-value of the i-th point of the j-th loaded data record.</w:t>
            </w:r>
          </w:p>
        </w:tc>
      </w:tr>
      <w:tr w:rsidR="000C424B" w:rsidRPr="00C84EA9">
        <w:trPr>
          <w:divId w:val="526019186"/>
          <w:tblCellSpacing w:w="0" w:type="dxa"/>
        </w:trPr>
        <w:tc>
          <w:tcPr>
            <w:tcW w:w="1380" w:type="dxa"/>
            <w:tcBorders>
              <w:top w:val="outset" w:sz="6" w:space="0" w:color="000000"/>
              <w:left w:val="outset" w:sz="6" w:space="0" w:color="000000"/>
              <w:bottom w:val="outset" w:sz="6" w:space="0" w:color="000000"/>
              <w:right w:val="outset" w:sz="6" w:space="0" w:color="000000"/>
            </w:tcBorders>
            <w:shd w:val="clear" w:color="auto" w:fill="CCFFFF"/>
          </w:tcPr>
          <w:p w:rsidR="000C424B" w:rsidRPr="00C84EA9" w:rsidRDefault="000C424B" w:rsidP="00215AF7">
            <w:pPr>
              <w:pStyle w:val="western"/>
              <w:spacing w:before="0" w:beforeAutospacing="0" w:after="0"/>
              <w:rPr>
                <w:lang w:val="en-GB"/>
                <w:rPrChange w:id="2529" w:author="Michael Monkenbusch" w:date="2016-11-18T10:51:00Z">
                  <w:rPr>
                    <w:lang w:val="en-GB"/>
                  </w:rPr>
                </w:rPrChange>
              </w:rPr>
            </w:pPr>
            <w:r w:rsidRPr="00C84EA9">
              <w:rPr>
                <w:b/>
                <w:bCs/>
                <w:lang w:val="en-GB"/>
                <w:rPrChange w:id="2530" w:author="Michael Monkenbusch" w:date="2016-11-18T10:51:00Z">
                  <w:rPr>
                    <w:b/>
                    <w:bCs/>
                    <w:lang w:val="en-GB"/>
                  </w:rPr>
                </w:rPrChange>
              </w:rPr>
              <w:t>yv(i,j)</w:t>
            </w:r>
          </w:p>
        </w:tc>
        <w:tc>
          <w:tcPr>
            <w:tcW w:w="7410"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rPr>
                <w:lang w:val="en-GB"/>
                <w:rPrChange w:id="2531" w:author="Michael Monkenbusch" w:date="2016-11-18T10:51:00Z">
                  <w:rPr>
                    <w:lang w:val="en-GB"/>
                  </w:rPr>
                </w:rPrChange>
              </w:rPr>
            </w:pPr>
            <w:r w:rsidRPr="00C84EA9">
              <w:rPr>
                <w:sz w:val="18"/>
                <w:szCs w:val="18"/>
                <w:lang w:val="en-GB"/>
                <w:rPrChange w:id="2532" w:author="Michael Monkenbusch" w:date="2016-11-18T10:51:00Z">
                  <w:rPr>
                    <w:sz w:val="18"/>
                    <w:szCs w:val="18"/>
                    <w:lang w:val="en-GB"/>
                  </w:rPr>
                </w:rPrChange>
              </w:rPr>
              <w:t>evaluates to the y-value of the i-th point of the j-th loaded data record.</w:t>
            </w:r>
          </w:p>
        </w:tc>
      </w:tr>
      <w:tr w:rsidR="000C424B" w:rsidRPr="00C84EA9">
        <w:trPr>
          <w:divId w:val="526019186"/>
          <w:tblCellSpacing w:w="0" w:type="dxa"/>
        </w:trPr>
        <w:tc>
          <w:tcPr>
            <w:tcW w:w="1380" w:type="dxa"/>
            <w:tcBorders>
              <w:top w:val="outset" w:sz="6" w:space="0" w:color="000000"/>
              <w:left w:val="outset" w:sz="6" w:space="0" w:color="000000"/>
              <w:bottom w:val="outset" w:sz="6" w:space="0" w:color="000000"/>
              <w:right w:val="outset" w:sz="6" w:space="0" w:color="000000"/>
            </w:tcBorders>
            <w:shd w:val="clear" w:color="auto" w:fill="CCFFFF"/>
          </w:tcPr>
          <w:p w:rsidR="000C424B" w:rsidRPr="00C84EA9" w:rsidRDefault="000C424B" w:rsidP="00215AF7">
            <w:pPr>
              <w:pStyle w:val="western"/>
              <w:spacing w:before="0" w:beforeAutospacing="0" w:after="0"/>
              <w:rPr>
                <w:lang w:val="en-GB"/>
                <w:rPrChange w:id="2533" w:author="Michael Monkenbusch" w:date="2016-11-18T10:51:00Z">
                  <w:rPr>
                    <w:lang w:val="en-GB"/>
                  </w:rPr>
                </w:rPrChange>
              </w:rPr>
            </w:pPr>
            <w:r w:rsidRPr="00C84EA9">
              <w:rPr>
                <w:b/>
                <w:bCs/>
                <w:lang w:val="en-GB"/>
                <w:rPrChange w:id="2534" w:author="Michael Monkenbusch" w:date="2016-11-18T10:51:00Z">
                  <w:rPr>
                    <w:b/>
                    <w:bCs/>
                    <w:lang w:val="en-GB"/>
                  </w:rPr>
                </w:rPrChange>
              </w:rPr>
              <w:t>ye(i,j)</w:t>
            </w:r>
          </w:p>
        </w:tc>
        <w:tc>
          <w:tcPr>
            <w:tcW w:w="7410"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rPr>
                <w:lang w:val="en-GB"/>
                <w:rPrChange w:id="2535" w:author="Michael Monkenbusch" w:date="2016-11-18T10:51:00Z">
                  <w:rPr>
                    <w:lang w:val="en-GB"/>
                  </w:rPr>
                </w:rPrChange>
              </w:rPr>
            </w:pPr>
            <w:r w:rsidRPr="00C84EA9">
              <w:rPr>
                <w:sz w:val="18"/>
                <w:szCs w:val="18"/>
                <w:lang w:val="en-GB"/>
                <w:rPrChange w:id="2536" w:author="Michael Monkenbusch" w:date="2016-11-18T10:51:00Z">
                  <w:rPr>
                    <w:sz w:val="18"/>
                    <w:szCs w:val="18"/>
                    <w:lang w:val="en-GB"/>
                  </w:rPr>
                </w:rPrChange>
              </w:rPr>
              <w:t>evaluates to the y-value error of the i-th point of the j-th loaded data record.</w:t>
            </w:r>
          </w:p>
        </w:tc>
      </w:tr>
      <w:tr w:rsidR="000C424B" w:rsidRPr="00C84EA9">
        <w:trPr>
          <w:divId w:val="526019186"/>
          <w:tblCellSpacing w:w="0" w:type="dxa"/>
        </w:trPr>
        <w:tc>
          <w:tcPr>
            <w:tcW w:w="1380" w:type="dxa"/>
            <w:tcBorders>
              <w:top w:val="outset" w:sz="6" w:space="0" w:color="000000"/>
              <w:left w:val="outset" w:sz="6" w:space="0" w:color="000000"/>
              <w:bottom w:val="outset" w:sz="6" w:space="0" w:color="000000"/>
              <w:right w:val="outset" w:sz="6" w:space="0" w:color="000000"/>
            </w:tcBorders>
            <w:shd w:val="clear" w:color="auto" w:fill="CC99FF"/>
          </w:tcPr>
          <w:p w:rsidR="000C424B" w:rsidRPr="00C84EA9" w:rsidRDefault="000C424B" w:rsidP="00215AF7">
            <w:pPr>
              <w:pStyle w:val="western"/>
              <w:spacing w:before="0" w:beforeAutospacing="0" w:after="0"/>
              <w:rPr>
                <w:lang w:val="en-GB"/>
                <w:rPrChange w:id="2537" w:author="Michael Monkenbusch" w:date="2016-11-18T10:51:00Z">
                  <w:rPr>
                    <w:lang w:val="en-GB"/>
                  </w:rPr>
                </w:rPrChange>
              </w:rPr>
            </w:pPr>
            <w:r w:rsidRPr="00C84EA9">
              <w:rPr>
                <w:b/>
                <w:bCs/>
                <w:lang w:val="en-GB"/>
                <w:rPrChange w:id="2538" w:author="Michael Monkenbusch" w:date="2016-11-18T10:51:00Z">
                  <w:rPr>
                    <w:b/>
                    <w:bCs/>
                    <w:lang w:val="en-GB"/>
                  </w:rPr>
                </w:rPrChange>
              </w:rPr>
              <w:t>xx</w:t>
            </w:r>
          </w:p>
        </w:tc>
        <w:tc>
          <w:tcPr>
            <w:tcW w:w="7410"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rPr>
                <w:lang w:val="en-GB"/>
                <w:rPrChange w:id="2539" w:author="Michael Monkenbusch" w:date="2016-11-18T10:51:00Z">
                  <w:rPr>
                    <w:lang w:val="en-GB"/>
                  </w:rPr>
                </w:rPrChange>
              </w:rPr>
            </w:pPr>
            <w:r w:rsidRPr="00C84EA9">
              <w:rPr>
                <w:sz w:val="18"/>
                <w:szCs w:val="18"/>
                <w:lang w:val="en-GB"/>
                <w:rPrChange w:id="2540" w:author="Michael Monkenbusch" w:date="2016-11-18T10:51:00Z">
                  <w:rPr>
                    <w:sz w:val="18"/>
                    <w:szCs w:val="18"/>
                    <w:lang w:val="en-GB"/>
                  </w:rPr>
                </w:rPrChange>
              </w:rPr>
              <w:t>evaluates to the currently appropriate x(i,j)-value (in xyformel expressions).</w:t>
            </w:r>
          </w:p>
        </w:tc>
      </w:tr>
      <w:tr w:rsidR="000C424B" w:rsidRPr="00C84EA9">
        <w:trPr>
          <w:divId w:val="526019186"/>
          <w:tblCellSpacing w:w="0" w:type="dxa"/>
        </w:trPr>
        <w:tc>
          <w:tcPr>
            <w:tcW w:w="1380" w:type="dxa"/>
            <w:tcBorders>
              <w:top w:val="outset" w:sz="6" w:space="0" w:color="000000"/>
              <w:left w:val="outset" w:sz="6" w:space="0" w:color="000000"/>
              <w:bottom w:val="outset" w:sz="6" w:space="0" w:color="000000"/>
              <w:right w:val="outset" w:sz="6" w:space="0" w:color="000000"/>
            </w:tcBorders>
            <w:shd w:val="clear" w:color="auto" w:fill="CC99FF"/>
          </w:tcPr>
          <w:p w:rsidR="000C424B" w:rsidRPr="00C84EA9" w:rsidRDefault="000C424B" w:rsidP="00215AF7">
            <w:pPr>
              <w:pStyle w:val="western"/>
              <w:spacing w:before="0" w:beforeAutospacing="0" w:after="0"/>
              <w:rPr>
                <w:lang w:val="en-GB"/>
                <w:rPrChange w:id="2541" w:author="Michael Monkenbusch" w:date="2016-11-18T10:51:00Z">
                  <w:rPr>
                    <w:lang w:val="en-GB"/>
                  </w:rPr>
                </w:rPrChange>
              </w:rPr>
            </w:pPr>
            <w:r w:rsidRPr="00C84EA9">
              <w:rPr>
                <w:b/>
                <w:bCs/>
                <w:lang w:val="en-GB"/>
                <w:rPrChange w:id="2542" w:author="Michael Monkenbusch" w:date="2016-11-18T10:51:00Z">
                  <w:rPr>
                    <w:b/>
                    <w:bCs/>
                    <w:lang w:val="en-GB"/>
                  </w:rPr>
                </w:rPrChange>
              </w:rPr>
              <w:t>yy</w:t>
            </w:r>
          </w:p>
        </w:tc>
        <w:tc>
          <w:tcPr>
            <w:tcW w:w="7410"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rPr>
                <w:lang w:val="en-GB"/>
                <w:rPrChange w:id="2543" w:author="Michael Monkenbusch" w:date="2016-11-18T10:51:00Z">
                  <w:rPr>
                    <w:lang w:val="en-GB"/>
                  </w:rPr>
                </w:rPrChange>
              </w:rPr>
            </w:pPr>
            <w:r w:rsidRPr="00C84EA9">
              <w:rPr>
                <w:sz w:val="18"/>
                <w:szCs w:val="18"/>
                <w:lang w:val="en-GB"/>
                <w:rPrChange w:id="2544" w:author="Michael Monkenbusch" w:date="2016-11-18T10:51:00Z">
                  <w:rPr>
                    <w:sz w:val="18"/>
                    <w:szCs w:val="18"/>
                    <w:lang w:val="en-GB"/>
                  </w:rPr>
                </w:rPrChange>
              </w:rPr>
              <w:t>evaluates to the currently appropriate y(i,j)-value (in xyformel expressions).</w:t>
            </w:r>
          </w:p>
        </w:tc>
      </w:tr>
      <w:tr w:rsidR="000C424B" w:rsidRPr="00C84EA9">
        <w:trPr>
          <w:divId w:val="526019186"/>
          <w:tblCellSpacing w:w="0" w:type="dxa"/>
        </w:trPr>
        <w:tc>
          <w:tcPr>
            <w:tcW w:w="1380" w:type="dxa"/>
            <w:tcBorders>
              <w:top w:val="outset" w:sz="6" w:space="0" w:color="000000"/>
              <w:left w:val="outset" w:sz="6" w:space="0" w:color="000000"/>
              <w:bottom w:val="outset" w:sz="6" w:space="0" w:color="000000"/>
              <w:right w:val="outset" w:sz="6" w:space="0" w:color="000000"/>
            </w:tcBorders>
            <w:shd w:val="clear" w:color="auto" w:fill="CC99FF"/>
          </w:tcPr>
          <w:p w:rsidR="000C424B" w:rsidRPr="00C84EA9" w:rsidRDefault="000C424B" w:rsidP="00215AF7">
            <w:pPr>
              <w:pStyle w:val="western"/>
              <w:spacing w:before="0" w:beforeAutospacing="0" w:after="0"/>
              <w:rPr>
                <w:lang w:val="en-GB"/>
                <w:rPrChange w:id="2545" w:author="Michael Monkenbusch" w:date="2016-11-18T10:51:00Z">
                  <w:rPr>
                    <w:lang w:val="en-GB"/>
                  </w:rPr>
                </w:rPrChange>
              </w:rPr>
            </w:pPr>
            <w:r w:rsidRPr="00C84EA9">
              <w:rPr>
                <w:b/>
                <w:bCs/>
                <w:lang w:val="en-GB"/>
                <w:rPrChange w:id="2546" w:author="Michael Monkenbusch" w:date="2016-11-18T10:51:00Z">
                  <w:rPr>
                    <w:b/>
                    <w:bCs/>
                    <w:lang w:val="en-GB"/>
                  </w:rPr>
                </w:rPrChange>
              </w:rPr>
              <w:t>ye</w:t>
            </w:r>
          </w:p>
        </w:tc>
        <w:tc>
          <w:tcPr>
            <w:tcW w:w="7410"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rPr>
                <w:lang w:val="en-GB"/>
                <w:rPrChange w:id="2547" w:author="Michael Monkenbusch" w:date="2016-11-18T10:51:00Z">
                  <w:rPr>
                    <w:lang w:val="en-GB"/>
                  </w:rPr>
                </w:rPrChange>
              </w:rPr>
            </w:pPr>
            <w:r w:rsidRPr="00C84EA9">
              <w:rPr>
                <w:sz w:val="18"/>
                <w:szCs w:val="18"/>
                <w:lang w:val="en-GB"/>
                <w:rPrChange w:id="2548" w:author="Michael Monkenbusch" w:date="2016-11-18T10:51:00Z">
                  <w:rPr>
                    <w:sz w:val="18"/>
                    <w:szCs w:val="18"/>
                    <w:lang w:val="en-GB"/>
                  </w:rPr>
                </w:rPrChange>
              </w:rPr>
              <w:t>evaluates to the currently appropriate y(i,j)-error (in xyformel expressions).</w:t>
            </w:r>
          </w:p>
        </w:tc>
      </w:tr>
      <w:tr w:rsidR="000C424B" w:rsidRPr="00C84EA9">
        <w:trPr>
          <w:divId w:val="526019186"/>
          <w:tblCellSpacing w:w="0" w:type="dxa"/>
        </w:trPr>
        <w:tc>
          <w:tcPr>
            <w:tcW w:w="1380" w:type="dxa"/>
            <w:tcBorders>
              <w:top w:val="outset" w:sz="6" w:space="0" w:color="000000"/>
              <w:left w:val="outset" w:sz="6" w:space="0" w:color="000000"/>
              <w:bottom w:val="outset" w:sz="6" w:space="0" w:color="000000"/>
              <w:right w:val="outset" w:sz="6" w:space="0" w:color="000000"/>
            </w:tcBorders>
            <w:shd w:val="clear" w:color="auto" w:fill="CC99FF"/>
          </w:tcPr>
          <w:p w:rsidR="000C424B" w:rsidRPr="00C84EA9" w:rsidRDefault="000C424B" w:rsidP="00215AF7">
            <w:pPr>
              <w:pStyle w:val="western"/>
              <w:spacing w:before="0" w:beforeAutospacing="0" w:after="0"/>
              <w:rPr>
                <w:lang w:val="en-GB"/>
                <w:rPrChange w:id="2549" w:author="Michael Monkenbusch" w:date="2016-11-18T10:51:00Z">
                  <w:rPr>
                    <w:lang w:val="en-GB"/>
                  </w:rPr>
                </w:rPrChange>
              </w:rPr>
            </w:pPr>
            <w:r w:rsidRPr="00C84EA9">
              <w:rPr>
                <w:b/>
                <w:bCs/>
                <w:lang w:val="en-GB"/>
                <w:rPrChange w:id="2550" w:author="Michael Monkenbusch" w:date="2016-11-18T10:51:00Z">
                  <w:rPr>
                    <w:b/>
                    <w:bCs/>
                    <w:lang w:val="en-GB"/>
                  </w:rPr>
                </w:rPrChange>
              </w:rPr>
              <w:t>maxx / minx</w:t>
            </w:r>
          </w:p>
        </w:tc>
        <w:tc>
          <w:tcPr>
            <w:tcW w:w="7410"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rPr>
                <w:lang w:val="en-GB"/>
                <w:rPrChange w:id="2551" w:author="Michael Monkenbusch" w:date="2016-11-18T10:51:00Z">
                  <w:rPr>
                    <w:lang w:val="en-GB"/>
                  </w:rPr>
                </w:rPrChange>
              </w:rPr>
            </w:pPr>
            <w:r w:rsidRPr="00C84EA9">
              <w:rPr>
                <w:sz w:val="18"/>
                <w:szCs w:val="18"/>
                <w:lang w:val="en-GB"/>
                <w:rPrChange w:id="2552" w:author="Michael Monkenbusch" w:date="2016-11-18T10:51:00Z">
                  <w:rPr>
                    <w:sz w:val="18"/>
                    <w:szCs w:val="18"/>
                    <w:lang w:val="en-GB"/>
                  </w:rPr>
                </w:rPrChange>
              </w:rPr>
              <w:t>evaluates to the maximum/minimum (x) of the current data-record.</w:t>
            </w:r>
          </w:p>
        </w:tc>
      </w:tr>
      <w:tr w:rsidR="000C424B" w:rsidRPr="00C84EA9">
        <w:trPr>
          <w:divId w:val="526019186"/>
          <w:tblCellSpacing w:w="0" w:type="dxa"/>
        </w:trPr>
        <w:tc>
          <w:tcPr>
            <w:tcW w:w="1380" w:type="dxa"/>
            <w:tcBorders>
              <w:top w:val="outset" w:sz="6" w:space="0" w:color="000000"/>
              <w:left w:val="outset" w:sz="6" w:space="0" w:color="000000"/>
              <w:bottom w:val="outset" w:sz="6" w:space="0" w:color="000000"/>
              <w:right w:val="outset" w:sz="6" w:space="0" w:color="000000"/>
            </w:tcBorders>
            <w:shd w:val="clear" w:color="auto" w:fill="CC99FF"/>
          </w:tcPr>
          <w:p w:rsidR="000C424B" w:rsidRPr="00C84EA9" w:rsidRDefault="000C424B" w:rsidP="00215AF7">
            <w:pPr>
              <w:pStyle w:val="western"/>
              <w:spacing w:before="0" w:beforeAutospacing="0" w:after="0"/>
              <w:rPr>
                <w:lang w:val="en-GB"/>
                <w:rPrChange w:id="2553" w:author="Michael Monkenbusch" w:date="2016-11-18T10:51:00Z">
                  <w:rPr>
                    <w:lang w:val="en-GB"/>
                  </w:rPr>
                </w:rPrChange>
              </w:rPr>
            </w:pPr>
            <w:r w:rsidRPr="00C84EA9">
              <w:rPr>
                <w:b/>
                <w:bCs/>
                <w:lang w:val="en-GB"/>
                <w:rPrChange w:id="2554" w:author="Michael Monkenbusch" w:date="2016-11-18T10:51:00Z">
                  <w:rPr>
                    <w:b/>
                    <w:bCs/>
                    <w:lang w:val="en-GB"/>
                  </w:rPr>
                </w:rPrChange>
              </w:rPr>
              <w:t>maxy / miny</w:t>
            </w:r>
          </w:p>
        </w:tc>
        <w:tc>
          <w:tcPr>
            <w:tcW w:w="7410"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rPr>
                <w:lang w:val="en-GB"/>
                <w:rPrChange w:id="2555" w:author="Michael Monkenbusch" w:date="2016-11-18T10:51:00Z">
                  <w:rPr>
                    <w:lang w:val="en-GB"/>
                  </w:rPr>
                </w:rPrChange>
              </w:rPr>
            </w:pPr>
            <w:r w:rsidRPr="00C84EA9">
              <w:rPr>
                <w:sz w:val="18"/>
                <w:szCs w:val="18"/>
                <w:lang w:val="en-GB"/>
                <w:rPrChange w:id="2556" w:author="Michael Monkenbusch" w:date="2016-11-18T10:51:00Z">
                  <w:rPr>
                    <w:sz w:val="18"/>
                    <w:szCs w:val="18"/>
                    <w:lang w:val="en-GB"/>
                  </w:rPr>
                </w:rPrChange>
              </w:rPr>
              <w:t>evaluates to the maximum/minimum (y) of the current data-record.</w:t>
            </w:r>
          </w:p>
        </w:tc>
      </w:tr>
      <w:tr w:rsidR="000C424B" w:rsidRPr="00C84EA9">
        <w:trPr>
          <w:divId w:val="526019186"/>
          <w:tblCellSpacing w:w="0" w:type="dxa"/>
        </w:trPr>
        <w:tc>
          <w:tcPr>
            <w:tcW w:w="1380" w:type="dxa"/>
            <w:tcBorders>
              <w:top w:val="outset" w:sz="6" w:space="0" w:color="000000"/>
              <w:left w:val="outset" w:sz="6" w:space="0" w:color="000000"/>
              <w:bottom w:val="outset" w:sz="6" w:space="0" w:color="000000"/>
              <w:right w:val="outset" w:sz="6" w:space="0" w:color="000000"/>
            </w:tcBorders>
            <w:shd w:val="clear" w:color="auto" w:fill="CC99FF"/>
          </w:tcPr>
          <w:p w:rsidR="000C424B" w:rsidRPr="00C84EA9" w:rsidRDefault="000C424B" w:rsidP="00215AF7">
            <w:pPr>
              <w:pStyle w:val="western"/>
              <w:spacing w:before="0" w:beforeAutospacing="0" w:after="0"/>
              <w:rPr>
                <w:b/>
                <w:bCs/>
                <w:lang w:val="en-GB"/>
                <w:rPrChange w:id="2557" w:author="Michael Monkenbusch" w:date="2016-11-18T10:51:00Z">
                  <w:rPr>
                    <w:b/>
                    <w:bCs/>
                    <w:lang w:val="en-GB"/>
                  </w:rPr>
                </w:rPrChange>
              </w:rPr>
            </w:pPr>
            <w:r w:rsidRPr="00C84EA9">
              <w:rPr>
                <w:b/>
                <w:bCs/>
                <w:lang w:val="en-GB"/>
                <w:rPrChange w:id="2558" w:author="Michael Monkenbusch" w:date="2016-11-18T10:51:00Z">
                  <w:rPr>
                    <w:b/>
                    <w:bCs/>
                    <w:lang w:val="en-GB"/>
                  </w:rPr>
                </w:rPrChange>
              </w:rPr>
              <w:t>centerx</w:t>
            </w:r>
          </w:p>
        </w:tc>
        <w:tc>
          <w:tcPr>
            <w:tcW w:w="7410"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rPr>
                <w:sz w:val="18"/>
                <w:szCs w:val="18"/>
                <w:lang w:val="en-GB"/>
                <w:rPrChange w:id="2559" w:author="Michael Monkenbusch" w:date="2016-11-18T10:51:00Z">
                  <w:rPr>
                    <w:sz w:val="18"/>
                    <w:szCs w:val="18"/>
                    <w:lang w:val="en-GB"/>
                  </w:rPr>
                </w:rPrChange>
              </w:rPr>
            </w:pPr>
            <w:r w:rsidRPr="00C84EA9">
              <w:rPr>
                <w:sz w:val="18"/>
                <w:szCs w:val="18"/>
                <w:lang w:val="en-GB"/>
                <w:rPrChange w:id="2560" w:author="Michael Monkenbusch" w:date="2016-11-18T10:51:00Z">
                  <w:rPr>
                    <w:sz w:val="18"/>
                    <w:szCs w:val="18"/>
                    <w:lang w:val="en-GB"/>
                  </w:rPr>
                </w:rPrChange>
              </w:rPr>
              <w:t>evaluates the “center-of-mass” of the selected data record using the data in the fit-range [x1,x2]</w:t>
            </w:r>
          </w:p>
        </w:tc>
      </w:tr>
      <w:tr w:rsidR="000C424B" w:rsidRPr="00C84EA9">
        <w:trPr>
          <w:divId w:val="526019186"/>
          <w:tblCellSpacing w:w="0" w:type="dxa"/>
        </w:trPr>
        <w:tc>
          <w:tcPr>
            <w:tcW w:w="1380" w:type="dxa"/>
            <w:tcBorders>
              <w:top w:val="outset" w:sz="6" w:space="0" w:color="000000"/>
              <w:left w:val="outset" w:sz="6" w:space="0" w:color="000000"/>
              <w:bottom w:val="outset" w:sz="6" w:space="0" w:color="000000"/>
              <w:right w:val="outset" w:sz="6" w:space="0" w:color="000000"/>
            </w:tcBorders>
            <w:shd w:val="clear" w:color="auto" w:fill="CC99FF"/>
          </w:tcPr>
          <w:p w:rsidR="000C424B" w:rsidRPr="00C84EA9" w:rsidRDefault="000C424B" w:rsidP="00215AF7">
            <w:pPr>
              <w:pStyle w:val="western"/>
              <w:spacing w:before="0" w:beforeAutospacing="0" w:after="0"/>
              <w:rPr>
                <w:b/>
                <w:bCs/>
                <w:lang w:val="en-GB"/>
                <w:rPrChange w:id="2561" w:author="Michael Monkenbusch" w:date="2016-11-18T10:51:00Z">
                  <w:rPr>
                    <w:b/>
                    <w:bCs/>
                    <w:lang w:val="en-GB"/>
                  </w:rPr>
                </w:rPrChange>
              </w:rPr>
            </w:pPr>
            <w:r w:rsidRPr="00C84EA9">
              <w:rPr>
                <w:b/>
                <w:bCs/>
                <w:lang w:val="en-GB"/>
                <w:rPrChange w:id="2562" w:author="Michael Monkenbusch" w:date="2016-11-18T10:51:00Z">
                  <w:rPr>
                    <w:b/>
                    <w:bCs/>
                    <w:lang w:val="en-GB"/>
                  </w:rPr>
                </w:rPrChange>
              </w:rPr>
              <w:t>widthx</w:t>
            </w:r>
          </w:p>
        </w:tc>
        <w:tc>
          <w:tcPr>
            <w:tcW w:w="7410"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rPr>
                <w:sz w:val="18"/>
                <w:szCs w:val="18"/>
                <w:lang w:val="en-GB"/>
                <w:rPrChange w:id="2563" w:author="Michael Monkenbusch" w:date="2016-11-18T10:51:00Z">
                  <w:rPr>
                    <w:sz w:val="18"/>
                    <w:szCs w:val="18"/>
                    <w:lang w:val="en-GB"/>
                  </w:rPr>
                </w:rPrChange>
              </w:rPr>
            </w:pPr>
            <w:r w:rsidRPr="00C84EA9">
              <w:rPr>
                <w:sz w:val="18"/>
                <w:szCs w:val="18"/>
                <w:lang w:val="en-GB"/>
                <w:rPrChange w:id="2564" w:author="Michael Monkenbusch" w:date="2016-11-18T10:51:00Z">
                  <w:rPr>
                    <w:sz w:val="18"/>
                    <w:szCs w:val="18"/>
                    <w:lang w:val="en-GB"/>
                  </w:rPr>
                </w:rPrChange>
              </w:rPr>
              <w:t>evaluates the distribution rms-width of the selected data record using the data in the fit-range [x1,x2]</w:t>
            </w:r>
          </w:p>
        </w:tc>
      </w:tr>
      <w:tr w:rsidR="000C424B" w:rsidRPr="00C84EA9">
        <w:trPr>
          <w:divId w:val="526019186"/>
          <w:tblCellSpacing w:w="0" w:type="dxa"/>
        </w:trPr>
        <w:tc>
          <w:tcPr>
            <w:tcW w:w="1380" w:type="dxa"/>
            <w:tcBorders>
              <w:top w:val="outset" w:sz="6" w:space="0" w:color="000000"/>
              <w:left w:val="outset" w:sz="6" w:space="0" w:color="000000"/>
              <w:bottom w:val="outset" w:sz="6" w:space="0" w:color="000000"/>
              <w:right w:val="outset" w:sz="6" w:space="0" w:color="000000"/>
            </w:tcBorders>
            <w:shd w:val="clear" w:color="auto" w:fill="CCFFFF"/>
          </w:tcPr>
          <w:p w:rsidR="000C424B" w:rsidRPr="00C84EA9" w:rsidRDefault="000C424B" w:rsidP="00215AF7">
            <w:pPr>
              <w:pStyle w:val="western"/>
              <w:spacing w:before="0" w:beforeAutospacing="0" w:after="0"/>
              <w:rPr>
                <w:rPrChange w:id="2565" w:author="Michael Monkenbusch" w:date="2016-11-18T10:51:00Z">
                  <w:rPr/>
                </w:rPrChange>
              </w:rPr>
            </w:pPr>
            <w:r w:rsidRPr="00C84EA9">
              <w:rPr>
                <w:b/>
                <w:bCs/>
                <w:lang w:val="en-GB"/>
                <w:rPrChange w:id="2566" w:author="Michael Monkenbusch" w:date="2016-11-18T10:51:00Z">
                  <w:rPr>
                    <w:b/>
                    <w:bCs/>
                    <w:lang w:val="en-GB"/>
                  </w:rPr>
                </w:rPrChange>
              </w:rPr>
              <w:t>sumx</w:t>
            </w:r>
            <w:r w:rsidRPr="00C84EA9">
              <w:rPr>
                <w:b/>
                <w:bCs/>
                <w:lang w:val="en-US"/>
                <w:rPrChange w:id="2567" w:author="Michael Monkenbusch" w:date="2016-11-18T10:51:00Z">
                  <w:rPr>
                    <w:b/>
                    <w:bCs/>
                    <w:lang w:val="en-US"/>
                  </w:rPr>
                </w:rPrChange>
              </w:rPr>
              <w:t>(</w:t>
            </w:r>
            <w:ins w:id="2568" w:author="Michael Monkenbusch" w:date="2016-10-18T11:05:00Z">
              <w:r w:rsidR="00EE082B" w:rsidRPr="00C84EA9">
                <w:rPr>
                  <w:b/>
                  <w:bCs/>
                  <w:lang w:val="en-US"/>
                  <w:rPrChange w:id="2569" w:author="Michael Monkenbusch" w:date="2016-11-18T10:51:00Z">
                    <w:rPr>
                      <w:b/>
                      <w:bCs/>
                      <w:lang w:val="en-US"/>
                    </w:rPr>
                  </w:rPrChange>
                </w:rPr>
                <w:t>j,</w:t>
              </w:r>
            </w:ins>
            <w:r w:rsidRPr="00C84EA9">
              <w:rPr>
                <w:b/>
                <w:bCs/>
                <w:lang w:val="en-US"/>
                <w:rPrChange w:id="2570" w:author="Michael Monkenbusch" w:date="2016-11-18T10:51:00Z">
                  <w:rPr>
                    <w:b/>
                    <w:bCs/>
                    <w:lang w:val="en-US"/>
                  </w:rPr>
                </w:rPrChange>
              </w:rPr>
              <w:t>i1,i2</w:t>
            </w:r>
            <w:del w:id="2571" w:author="Michael Monkenbusch" w:date="2016-10-18T11:05:00Z">
              <w:r w:rsidRPr="00C84EA9" w:rsidDel="00EE082B">
                <w:rPr>
                  <w:b/>
                  <w:bCs/>
                  <w:lang w:val="en-US"/>
                  <w:rPrChange w:id="2572" w:author="Michael Monkenbusch" w:date="2016-11-18T10:51:00Z">
                    <w:rPr>
                      <w:b/>
                      <w:bCs/>
                      <w:lang w:val="en-US"/>
                    </w:rPr>
                  </w:rPrChange>
                </w:rPr>
                <w:delText>,j</w:delText>
              </w:r>
            </w:del>
            <w:r w:rsidRPr="00C84EA9">
              <w:rPr>
                <w:b/>
                <w:bCs/>
                <w:lang w:val="en-US"/>
                <w:rPrChange w:id="2573" w:author="Michael Monkenbusch" w:date="2016-11-18T10:51:00Z">
                  <w:rPr>
                    <w:b/>
                    <w:bCs/>
                    <w:lang w:val="en-US"/>
                  </w:rPr>
                </w:rPrChange>
              </w:rPr>
              <w:t>)</w:t>
            </w:r>
          </w:p>
        </w:tc>
        <w:tc>
          <w:tcPr>
            <w:tcW w:w="7410"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rPr>
                <w:lang w:val="en-GB"/>
                <w:rPrChange w:id="2574" w:author="Michael Monkenbusch" w:date="2016-11-18T10:51:00Z">
                  <w:rPr>
                    <w:lang w:val="en-GB"/>
                  </w:rPr>
                </w:rPrChange>
              </w:rPr>
            </w:pPr>
            <w:r w:rsidRPr="00C84EA9">
              <w:rPr>
                <w:sz w:val="18"/>
                <w:szCs w:val="18"/>
                <w:lang w:val="en-GB"/>
                <w:rPrChange w:id="2575" w:author="Michael Monkenbusch" w:date="2016-11-18T10:51:00Z">
                  <w:rPr>
                    <w:sz w:val="18"/>
                    <w:szCs w:val="18"/>
                    <w:lang w:val="en-GB"/>
                  </w:rPr>
                </w:rPrChange>
              </w:rPr>
              <w:t>evaluates to the sum of x-values from the i1-th point to the i2-th point of the j-th loaded data record.</w:t>
            </w:r>
          </w:p>
        </w:tc>
      </w:tr>
      <w:tr w:rsidR="000C424B" w:rsidRPr="00C84EA9">
        <w:trPr>
          <w:divId w:val="526019186"/>
          <w:tblCellSpacing w:w="0" w:type="dxa"/>
        </w:trPr>
        <w:tc>
          <w:tcPr>
            <w:tcW w:w="1380" w:type="dxa"/>
            <w:tcBorders>
              <w:top w:val="outset" w:sz="6" w:space="0" w:color="000000"/>
              <w:left w:val="outset" w:sz="6" w:space="0" w:color="000000"/>
              <w:bottom w:val="outset" w:sz="6" w:space="0" w:color="000000"/>
              <w:right w:val="outset" w:sz="6" w:space="0" w:color="000000"/>
            </w:tcBorders>
            <w:shd w:val="clear" w:color="auto" w:fill="CCFFFF"/>
          </w:tcPr>
          <w:p w:rsidR="000C424B" w:rsidRPr="00C84EA9" w:rsidRDefault="000C424B" w:rsidP="00215AF7">
            <w:pPr>
              <w:pStyle w:val="western"/>
              <w:spacing w:before="0" w:beforeAutospacing="0" w:after="0"/>
              <w:rPr>
                <w:rPrChange w:id="2576" w:author="Michael Monkenbusch" w:date="2016-11-18T10:51:00Z">
                  <w:rPr/>
                </w:rPrChange>
              </w:rPr>
            </w:pPr>
            <w:r w:rsidRPr="00C84EA9">
              <w:rPr>
                <w:b/>
                <w:bCs/>
                <w:lang w:val="en-GB"/>
                <w:rPrChange w:id="2577" w:author="Michael Monkenbusch" w:date="2016-11-18T10:51:00Z">
                  <w:rPr>
                    <w:b/>
                    <w:bCs/>
                    <w:lang w:val="en-GB"/>
                  </w:rPr>
                </w:rPrChange>
              </w:rPr>
              <w:t>sumy</w:t>
            </w:r>
            <w:r w:rsidRPr="00C84EA9">
              <w:rPr>
                <w:b/>
                <w:bCs/>
                <w:lang w:val="en-US"/>
                <w:rPrChange w:id="2578" w:author="Michael Monkenbusch" w:date="2016-11-18T10:51:00Z">
                  <w:rPr>
                    <w:b/>
                    <w:bCs/>
                    <w:lang w:val="en-US"/>
                  </w:rPr>
                </w:rPrChange>
              </w:rPr>
              <w:t>(</w:t>
            </w:r>
            <w:ins w:id="2579" w:author="Michael Monkenbusch" w:date="2016-10-18T11:05:00Z">
              <w:r w:rsidR="00EE082B" w:rsidRPr="00C84EA9">
                <w:rPr>
                  <w:b/>
                  <w:bCs/>
                  <w:lang w:val="en-US"/>
                  <w:rPrChange w:id="2580" w:author="Michael Monkenbusch" w:date="2016-11-18T10:51:00Z">
                    <w:rPr>
                      <w:b/>
                      <w:bCs/>
                      <w:lang w:val="en-US"/>
                    </w:rPr>
                  </w:rPrChange>
                </w:rPr>
                <w:t>j,</w:t>
              </w:r>
            </w:ins>
            <w:r w:rsidRPr="00C84EA9">
              <w:rPr>
                <w:b/>
                <w:bCs/>
                <w:lang w:val="en-US"/>
                <w:rPrChange w:id="2581" w:author="Michael Monkenbusch" w:date="2016-11-18T10:51:00Z">
                  <w:rPr>
                    <w:b/>
                    <w:bCs/>
                    <w:lang w:val="en-US"/>
                  </w:rPr>
                </w:rPrChange>
              </w:rPr>
              <w:t>i1,i2</w:t>
            </w:r>
            <w:del w:id="2582" w:author="Michael Monkenbusch" w:date="2016-10-18T11:05:00Z">
              <w:r w:rsidRPr="00C84EA9" w:rsidDel="00EE082B">
                <w:rPr>
                  <w:b/>
                  <w:bCs/>
                  <w:lang w:val="en-US"/>
                  <w:rPrChange w:id="2583" w:author="Michael Monkenbusch" w:date="2016-11-18T10:51:00Z">
                    <w:rPr>
                      <w:b/>
                      <w:bCs/>
                      <w:lang w:val="en-US"/>
                    </w:rPr>
                  </w:rPrChange>
                </w:rPr>
                <w:delText>,j</w:delText>
              </w:r>
            </w:del>
            <w:r w:rsidRPr="00C84EA9">
              <w:rPr>
                <w:b/>
                <w:bCs/>
                <w:lang w:val="en-US"/>
                <w:rPrChange w:id="2584" w:author="Michael Monkenbusch" w:date="2016-11-18T10:51:00Z">
                  <w:rPr>
                    <w:b/>
                    <w:bCs/>
                    <w:lang w:val="en-US"/>
                  </w:rPr>
                </w:rPrChange>
              </w:rPr>
              <w:t>)</w:t>
            </w:r>
          </w:p>
        </w:tc>
        <w:tc>
          <w:tcPr>
            <w:tcW w:w="7410"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rPr>
                <w:lang w:val="en-GB"/>
                <w:rPrChange w:id="2585" w:author="Michael Monkenbusch" w:date="2016-11-18T10:51:00Z">
                  <w:rPr>
                    <w:lang w:val="en-GB"/>
                  </w:rPr>
                </w:rPrChange>
              </w:rPr>
            </w:pPr>
            <w:r w:rsidRPr="00C84EA9">
              <w:rPr>
                <w:sz w:val="18"/>
                <w:szCs w:val="18"/>
                <w:lang w:val="en-GB"/>
                <w:rPrChange w:id="2586" w:author="Michael Monkenbusch" w:date="2016-11-18T10:51:00Z">
                  <w:rPr>
                    <w:sz w:val="18"/>
                    <w:szCs w:val="18"/>
                    <w:lang w:val="en-GB"/>
                  </w:rPr>
                </w:rPrChange>
              </w:rPr>
              <w:t>evaluates to the sum of y-values from the i1-th point to the i2-th point of the j-th loaded data record.</w:t>
            </w:r>
          </w:p>
        </w:tc>
      </w:tr>
      <w:tr w:rsidR="000C424B" w:rsidRPr="00C84EA9">
        <w:trPr>
          <w:divId w:val="526019186"/>
          <w:tblCellSpacing w:w="0" w:type="dxa"/>
        </w:trPr>
        <w:tc>
          <w:tcPr>
            <w:tcW w:w="1380" w:type="dxa"/>
            <w:tcBorders>
              <w:top w:val="outset" w:sz="6" w:space="0" w:color="000000"/>
              <w:left w:val="outset" w:sz="6" w:space="0" w:color="000000"/>
              <w:bottom w:val="outset" w:sz="6" w:space="0" w:color="000000"/>
              <w:right w:val="outset" w:sz="6" w:space="0" w:color="000000"/>
            </w:tcBorders>
            <w:shd w:val="clear" w:color="auto" w:fill="CCFFFF"/>
          </w:tcPr>
          <w:p w:rsidR="000C424B" w:rsidRPr="00C84EA9" w:rsidRDefault="000C424B" w:rsidP="00215AF7">
            <w:pPr>
              <w:pStyle w:val="western"/>
              <w:spacing w:before="0" w:beforeAutospacing="0" w:after="0"/>
              <w:rPr>
                <w:lang w:val="en-GB"/>
                <w:rPrChange w:id="2587" w:author="Michael Monkenbusch" w:date="2016-11-18T10:51:00Z">
                  <w:rPr>
                    <w:lang w:val="en-GB"/>
                  </w:rPr>
                </w:rPrChange>
              </w:rPr>
            </w:pPr>
            <w:r w:rsidRPr="00C84EA9">
              <w:rPr>
                <w:b/>
                <w:bCs/>
                <w:lang w:val="en-GB"/>
                <w:rPrChange w:id="2588" w:author="Michael Monkenbusch" w:date="2016-11-18T10:51:00Z">
                  <w:rPr>
                    <w:b/>
                    <w:bCs/>
                    <w:lang w:val="en-GB"/>
                  </w:rPr>
                </w:rPrChange>
              </w:rPr>
              <w:t>sel</w:t>
            </w:r>
          </w:p>
        </w:tc>
        <w:tc>
          <w:tcPr>
            <w:tcW w:w="7410"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rPr>
                <w:lang w:val="en-GB"/>
                <w:rPrChange w:id="2589" w:author="Michael Monkenbusch" w:date="2016-11-18T10:51:00Z">
                  <w:rPr>
                    <w:lang w:val="en-GB"/>
                  </w:rPr>
                </w:rPrChange>
              </w:rPr>
            </w:pPr>
            <w:r w:rsidRPr="00C84EA9">
              <w:rPr>
                <w:sz w:val="18"/>
                <w:szCs w:val="18"/>
                <w:lang w:val="en-GB"/>
                <w:rPrChange w:id="2590" w:author="Michael Monkenbusch" w:date="2016-11-18T10:51:00Z">
                  <w:rPr>
                    <w:sz w:val="18"/>
                    <w:szCs w:val="18"/>
                    <w:lang w:val="en-GB"/>
                  </w:rPr>
                </w:rPrChange>
              </w:rPr>
              <w:t>evaluates to the last selected data record number.</w:t>
            </w:r>
          </w:p>
        </w:tc>
      </w:tr>
      <w:tr w:rsidR="000C424B" w:rsidRPr="00C84EA9">
        <w:trPr>
          <w:divId w:val="526019186"/>
          <w:tblCellSpacing w:w="0" w:type="dxa"/>
        </w:trPr>
        <w:tc>
          <w:tcPr>
            <w:tcW w:w="1380" w:type="dxa"/>
            <w:tcBorders>
              <w:top w:val="outset" w:sz="6" w:space="0" w:color="000000"/>
              <w:left w:val="outset" w:sz="6" w:space="0" w:color="000000"/>
              <w:bottom w:val="outset" w:sz="6" w:space="0" w:color="000000"/>
              <w:right w:val="outset" w:sz="6" w:space="0" w:color="000000"/>
            </w:tcBorders>
            <w:shd w:val="clear" w:color="auto" w:fill="CCFFFF"/>
          </w:tcPr>
          <w:p w:rsidR="000C424B" w:rsidRPr="00C84EA9" w:rsidRDefault="000C424B" w:rsidP="00215AF7">
            <w:pPr>
              <w:pStyle w:val="western"/>
              <w:spacing w:before="0" w:beforeAutospacing="0" w:after="0"/>
              <w:rPr>
                <w:lang w:val="en-GB"/>
                <w:rPrChange w:id="2591" w:author="Michael Monkenbusch" w:date="2016-11-18T10:51:00Z">
                  <w:rPr>
                    <w:lang w:val="en-GB"/>
                  </w:rPr>
                </w:rPrChange>
              </w:rPr>
            </w:pPr>
            <w:r w:rsidRPr="00C84EA9">
              <w:rPr>
                <w:b/>
                <w:bCs/>
                <w:lang w:val="en-GB"/>
                <w:rPrChange w:id="2592" w:author="Michael Monkenbusch" w:date="2016-11-18T10:51:00Z">
                  <w:rPr>
                    <w:b/>
                    <w:bCs/>
                    <w:lang w:val="en-GB"/>
                  </w:rPr>
                </w:rPrChange>
              </w:rPr>
              <w:t>nsel</w:t>
            </w:r>
          </w:p>
        </w:tc>
        <w:tc>
          <w:tcPr>
            <w:tcW w:w="7410"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rPr>
                <w:lang w:val="en-GB"/>
                <w:rPrChange w:id="2593" w:author="Michael Monkenbusch" w:date="2016-11-18T10:51:00Z">
                  <w:rPr>
                    <w:lang w:val="en-GB"/>
                  </w:rPr>
                </w:rPrChange>
              </w:rPr>
            </w:pPr>
            <w:r w:rsidRPr="00C84EA9">
              <w:rPr>
                <w:sz w:val="18"/>
                <w:szCs w:val="18"/>
                <w:lang w:val="en-GB"/>
                <w:rPrChange w:id="2594" w:author="Michael Monkenbusch" w:date="2016-11-18T10:51:00Z">
                  <w:rPr>
                    <w:sz w:val="18"/>
                    <w:szCs w:val="18"/>
                    <w:lang w:val="en-GB"/>
                  </w:rPr>
                </w:rPrChange>
              </w:rPr>
              <w:t>evaluates to the number of selected data records (length of selected list).</w:t>
            </w:r>
          </w:p>
        </w:tc>
      </w:tr>
      <w:tr w:rsidR="000C424B" w:rsidRPr="00C84EA9">
        <w:trPr>
          <w:divId w:val="526019186"/>
          <w:tblCellSpacing w:w="0" w:type="dxa"/>
        </w:trPr>
        <w:tc>
          <w:tcPr>
            <w:tcW w:w="1380" w:type="dxa"/>
            <w:tcBorders>
              <w:top w:val="outset" w:sz="6" w:space="0" w:color="000000"/>
              <w:left w:val="outset" w:sz="6" w:space="0" w:color="000000"/>
              <w:bottom w:val="outset" w:sz="6" w:space="0" w:color="000000"/>
              <w:right w:val="outset" w:sz="6" w:space="0" w:color="000000"/>
            </w:tcBorders>
            <w:shd w:val="clear" w:color="auto" w:fill="CCFFFF"/>
          </w:tcPr>
          <w:p w:rsidR="000C424B" w:rsidRPr="00C84EA9" w:rsidRDefault="000C424B" w:rsidP="00215AF7">
            <w:pPr>
              <w:pStyle w:val="western"/>
              <w:spacing w:before="0" w:beforeAutospacing="0" w:after="0"/>
              <w:rPr>
                <w:lang w:val="en-GB"/>
                <w:rPrChange w:id="2595" w:author="Michael Monkenbusch" w:date="2016-11-18T10:51:00Z">
                  <w:rPr>
                    <w:lang w:val="en-GB"/>
                  </w:rPr>
                </w:rPrChange>
              </w:rPr>
            </w:pPr>
            <w:r w:rsidRPr="00C84EA9">
              <w:rPr>
                <w:b/>
                <w:bCs/>
                <w:lang w:val="en-GB"/>
                <w:rPrChange w:id="2596" w:author="Michael Monkenbusch" w:date="2016-11-18T10:51:00Z">
                  <w:rPr>
                    <w:b/>
                    <w:bCs/>
                    <w:lang w:val="en-GB"/>
                  </w:rPr>
                </w:rPrChange>
              </w:rPr>
              <w:t>isel(i)</w:t>
            </w:r>
          </w:p>
        </w:tc>
        <w:tc>
          <w:tcPr>
            <w:tcW w:w="7410"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rPr>
                <w:lang w:val="en-GB"/>
                <w:rPrChange w:id="2597" w:author="Michael Monkenbusch" w:date="2016-11-18T10:51:00Z">
                  <w:rPr>
                    <w:lang w:val="en-GB"/>
                  </w:rPr>
                </w:rPrChange>
              </w:rPr>
            </w:pPr>
            <w:r w:rsidRPr="00C84EA9">
              <w:rPr>
                <w:sz w:val="18"/>
                <w:szCs w:val="18"/>
                <w:lang w:val="en-GB"/>
                <w:rPrChange w:id="2598" w:author="Michael Monkenbusch" w:date="2016-11-18T10:51:00Z">
                  <w:rPr>
                    <w:sz w:val="18"/>
                    <w:szCs w:val="18"/>
                    <w:lang w:val="en-GB"/>
                  </w:rPr>
                </w:rPrChange>
              </w:rPr>
              <w:t>evaluates to the data record number of the i-th selected list item.</w:t>
            </w:r>
          </w:p>
        </w:tc>
      </w:tr>
      <w:tr w:rsidR="000C424B" w:rsidRPr="00C84EA9">
        <w:trPr>
          <w:divId w:val="526019186"/>
          <w:tblCellSpacing w:w="0" w:type="dxa"/>
        </w:trPr>
        <w:tc>
          <w:tcPr>
            <w:tcW w:w="1380" w:type="dxa"/>
            <w:tcBorders>
              <w:top w:val="outset" w:sz="6" w:space="0" w:color="000000"/>
              <w:left w:val="outset" w:sz="6" w:space="0" w:color="000000"/>
              <w:bottom w:val="outset" w:sz="6" w:space="0" w:color="000000"/>
              <w:right w:val="outset" w:sz="6" w:space="0" w:color="000000"/>
            </w:tcBorders>
            <w:shd w:val="clear" w:color="auto" w:fill="CCFFFF"/>
          </w:tcPr>
          <w:p w:rsidR="000C424B" w:rsidRPr="00C84EA9" w:rsidRDefault="000C424B" w:rsidP="00215AF7">
            <w:pPr>
              <w:pStyle w:val="western"/>
              <w:spacing w:before="0" w:beforeAutospacing="0" w:after="0"/>
              <w:rPr>
                <w:rPrChange w:id="2599" w:author="Michael Monkenbusch" w:date="2016-11-18T10:51:00Z">
                  <w:rPr/>
                </w:rPrChange>
              </w:rPr>
            </w:pPr>
            <w:r w:rsidRPr="00C84EA9">
              <w:rPr>
                <w:b/>
                <w:bCs/>
                <w:lang w:val="en-GB"/>
                <w:rPrChange w:id="2600" w:author="Michael Monkenbusch" w:date="2016-11-18T10:51:00Z">
                  <w:rPr>
                    <w:b/>
                    <w:bCs/>
                    <w:lang w:val="en-GB"/>
                  </w:rPr>
                </w:rPrChange>
              </w:rPr>
              <w:t>sc</w:t>
            </w:r>
            <w:r w:rsidRPr="00C84EA9">
              <w:rPr>
                <w:b/>
                <w:bCs/>
                <w:lang w:val="en-US"/>
                <w:rPrChange w:id="2601" w:author="Michael Monkenbusch" w:date="2016-11-18T10:51:00Z">
                  <w:rPr>
                    <w:b/>
                    <w:bCs/>
                    <w:lang w:val="en-US"/>
                  </w:rPr>
                </w:rPrChange>
              </w:rPr>
              <w:t>(i)</w:t>
            </w:r>
          </w:p>
        </w:tc>
        <w:tc>
          <w:tcPr>
            <w:tcW w:w="7410"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rPr>
                <w:lang w:val="en-GB"/>
                <w:rPrChange w:id="2602" w:author="Michael Monkenbusch" w:date="2016-11-18T10:51:00Z">
                  <w:rPr>
                    <w:lang w:val="en-GB"/>
                  </w:rPr>
                </w:rPrChange>
              </w:rPr>
            </w:pPr>
            <w:r w:rsidRPr="00C84EA9">
              <w:rPr>
                <w:sz w:val="18"/>
                <w:szCs w:val="18"/>
                <w:lang w:val="en-GB"/>
                <w:rPrChange w:id="2603" w:author="Michael Monkenbusch" w:date="2016-11-18T10:51:00Z">
                  <w:rPr>
                    <w:sz w:val="18"/>
                    <w:szCs w:val="18"/>
                    <w:lang w:val="en-GB"/>
                  </w:rPr>
                </w:rPrChange>
              </w:rPr>
              <w:t>evaluates to the data-record address (number in list) for data with numor=i. (inverse of num(j))</w:t>
            </w:r>
          </w:p>
        </w:tc>
      </w:tr>
      <w:tr w:rsidR="000C424B" w:rsidRPr="00C84EA9">
        <w:trPr>
          <w:divId w:val="526019186"/>
          <w:tblCellSpacing w:w="0" w:type="dxa"/>
        </w:trPr>
        <w:tc>
          <w:tcPr>
            <w:tcW w:w="1380" w:type="dxa"/>
            <w:tcBorders>
              <w:top w:val="outset" w:sz="6" w:space="0" w:color="000000"/>
              <w:left w:val="outset" w:sz="6" w:space="0" w:color="000000"/>
              <w:bottom w:val="outset" w:sz="6" w:space="0" w:color="000000"/>
              <w:right w:val="outset" w:sz="6" w:space="0" w:color="000000"/>
            </w:tcBorders>
            <w:shd w:val="clear" w:color="auto" w:fill="CCFFFF"/>
          </w:tcPr>
          <w:p w:rsidR="000C424B" w:rsidRPr="00C84EA9" w:rsidRDefault="000C424B" w:rsidP="00215AF7">
            <w:pPr>
              <w:pStyle w:val="western"/>
              <w:spacing w:before="0" w:beforeAutospacing="0" w:after="0"/>
              <w:rPr>
                <w:lang w:val="en-GB"/>
                <w:rPrChange w:id="2604" w:author="Michael Monkenbusch" w:date="2016-11-18T10:51:00Z">
                  <w:rPr>
                    <w:lang w:val="en-GB"/>
                  </w:rPr>
                </w:rPrChange>
              </w:rPr>
            </w:pPr>
            <w:r w:rsidRPr="00C84EA9">
              <w:rPr>
                <w:b/>
                <w:bCs/>
                <w:lang w:val="en-GB"/>
                <w:rPrChange w:id="2605" w:author="Michael Monkenbusch" w:date="2016-11-18T10:51:00Z">
                  <w:rPr>
                    <w:b/>
                    <w:bCs/>
                    <w:lang w:val="en-GB"/>
                  </w:rPr>
                </w:rPrChange>
              </w:rPr>
              <w:lastRenderedPageBreak/>
              <w:t>th_par(i,j)</w:t>
            </w:r>
          </w:p>
        </w:tc>
        <w:tc>
          <w:tcPr>
            <w:tcW w:w="7410"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rPr>
                <w:lang w:val="en-GB"/>
                <w:rPrChange w:id="2606" w:author="Michael Monkenbusch" w:date="2016-11-18T10:51:00Z">
                  <w:rPr>
                    <w:lang w:val="en-GB"/>
                  </w:rPr>
                </w:rPrChange>
              </w:rPr>
            </w:pPr>
            <w:r w:rsidRPr="00C84EA9">
              <w:rPr>
                <w:sz w:val="18"/>
                <w:szCs w:val="18"/>
                <w:lang w:val="en-GB"/>
                <w:rPrChange w:id="2607" w:author="Michael Monkenbusch" w:date="2016-11-18T10:51:00Z">
                  <w:rPr>
                    <w:sz w:val="18"/>
                    <w:szCs w:val="18"/>
                    <w:lang w:val="en-GB"/>
                  </w:rPr>
                </w:rPrChange>
              </w:rPr>
              <w:t>evaluates to the value of the i-th parameter of the j-th activated theory instance.</w:t>
            </w:r>
          </w:p>
        </w:tc>
      </w:tr>
      <w:tr w:rsidR="000C424B" w:rsidRPr="00C84EA9">
        <w:trPr>
          <w:divId w:val="526019186"/>
          <w:tblCellSpacing w:w="0" w:type="dxa"/>
        </w:trPr>
        <w:tc>
          <w:tcPr>
            <w:tcW w:w="1380" w:type="dxa"/>
            <w:tcBorders>
              <w:top w:val="outset" w:sz="6" w:space="0" w:color="000000"/>
              <w:left w:val="outset" w:sz="6" w:space="0" w:color="000000"/>
              <w:bottom w:val="outset" w:sz="6" w:space="0" w:color="000000"/>
              <w:right w:val="outset" w:sz="6" w:space="0" w:color="000000"/>
            </w:tcBorders>
            <w:shd w:val="clear" w:color="auto" w:fill="CCFFFF"/>
          </w:tcPr>
          <w:p w:rsidR="000C424B" w:rsidRPr="00C84EA9" w:rsidRDefault="000C424B" w:rsidP="00215AF7">
            <w:pPr>
              <w:pStyle w:val="western"/>
              <w:spacing w:before="0" w:beforeAutospacing="0" w:after="0"/>
              <w:rPr>
                <w:lang w:val="en-GB"/>
                <w:rPrChange w:id="2608" w:author="Michael Monkenbusch" w:date="2016-11-18T10:51:00Z">
                  <w:rPr>
                    <w:lang w:val="en-GB"/>
                  </w:rPr>
                </w:rPrChange>
              </w:rPr>
            </w:pPr>
            <w:r w:rsidRPr="00C84EA9">
              <w:rPr>
                <w:b/>
                <w:bCs/>
                <w:lang w:val="en-GB"/>
                <w:rPrChange w:id="2609" w:author="Michael Monkenbusch" w:date="2016-11-18T10:51:00Z">
                  <w:rPr>
                    <w:b/>
                    <w:bCs/>
                    <w:lang w:val="en-GB"/>
                  </w:rPr>
                </w:rPrChange>
              </w:rPr>
              <w:t>th_err(i,j)</w:t>
            </w:r>
          </w:p>
        </w:tc>
        <w:tc>
          <w:tcPr>
            <w:tcW w:w="7410"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rPr>
                <w:lang w:val="en-GB"/>
                <w:rPrChange w:id="2610" w:author="Michael Monkenbusch" w:date="2016-11-18T10:51:00Z">
                  <w:rPr>
                    <w:lang w:val="en-GB"/>
                  </w:rPr>
                </w:rPrChange>
              </w:rPr>
            </w:pPr>
            <w:r w:rsidRPr="00C84EA9">
              <w:rPr>
                <w:sz w:val="18"/>
                <w:szCs w:val="18"/>
                <w:lang w:val="en-GB"/>
                <w:rPrChange w:id="2611" w:author="Michael Monkenbusch" w:date="2016-11-18T10:51:00Z">
                  <w:rPr>
                    <w:sz w:val="18"/>
                    <w:szCs w:val="18"/>
                    <w:lang w:val="en-GB"/>
                  </w:rPr>
                </w:rPrChange>
              </w:rPr>
              <w:t>evaluates to the error of the i-th parameter of the j-th activated theory instance.</w:t>
            </w:r>
          </w:p>
        </w:tc>
      </w:tr>
      <w:tr w:rsidR="000C424B" w:rsidRPr="00C84EA9">
        <w:trPr>
          <w:divId w:val="526019186"/>
          <w:tblCellSpacing w:w="0" w:type="dxa"/>
        </w:trPr>
        <w:tc>
          <w:tcPr>
            <w:tcW w:w="1380" w:type="dxa"/>
            <w:tcBorders>
              <w:top w:val="outset" w:sz="6" w:space="0" w:color="000000"/>
              <w:left w:val="outset" w:sz="6" w:space="0" w:color="000000"/>
              <w:bottom w:val="outset" w:sz="6" w:space="0" w:color="000000"/>
              <w:right w:val="outset" w:sz="6" w:space="0" w:color="000000"/>
            </w:tcBorders>
            <w:shd w:val="clear" w:color="auto" w:fill="00FF00"/>
          </w:tcPr>
          <w:p w:rsidR="000C424B" w:rsidRPr="00C84EA9" w:rsidRDefault="000C424B" w:rsidP="00215AF7">
            <w:pPr>
              <w:pStyle w:val="western"/>
              <w:spacing w:before="0" w:beforeAutospacing="0" w:after="0"/>
              <w:rPr>
                <w:lang w:val="en-GB"/>
                <w:rPrChange w:id="2612" w:author="Michael Monkenbusch" w:date="2016-11-18T10:51:00Z">
                  <w:rPr>
                    <w:lang w:val="en-GB"/>
                  </w:rPr>
                </w:rPrChange>
              </w:rPr>
            </w:pPr>
            <w:r w:rsidRPr="00C84EA9">
              <w:rPr>
                <w:b/>
                <w:bCs/>
                <w:lang w:val="en-GB"/>
                <w:rPrChange w:id="2613" w:author="Michael Monkenbusch" w:date="2016-11-18T10:51:00Z">
                  <w:rPr>
                    <w:b/>
                    <w:bCs/>
                    <w:lang w:val="en-GB"/>
                  </w:rPr>
                </w:rPrChange>
              </w:rPr>
              <w:t>f_parnam(i)</w:t>
            </w:r>
          </w:p>
        </w:tc>
        <w:tc>
          <w:tcPr>
            <w:tcW w:w="7410"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rPr>
                <w:lang w:val="en-GB"/>
                <w:rPrChange w:id="2614" w:author="Michael Monkenbusch" w:date="2016-11-18T10:51:00Z">
                  <w:rPr>
                    <w:lang w:val="en-GB"/>
                  </w:rPr>
                </w:rPrChange>
              </w:rPr>
            </w:pPr>
            <w:r w:rsidRPr="00C84EA9">
              <w:rPr>
                <w:sz w:val="18"/>
                <w:szCs w:val="18"/>
                <w:lang w:val="en-GB"/>
                <w:rPrChange w:id="2615" w:author="Michael Monkenbusch" w:date="2016-11-18T10:51:00Z">
                  <w:rPr>
                    <w:sz w:val="18"/>
                    <w:szCs w:val="18"/>
                    <w:lang w:val="en-GB"/>
                  </w:rPr>
                </w:rPrChange>
              </w:rPr>
              <w:t>evaluates to the value of parameter f_parnam of the i-th data-record.</w:t>
            </w:r>
          </w:p>
        </w:tc>
      </w:tr>
      <w:tr w:rsidR="000C424B" w:rsidRPr="00C84EA9">
        <w:trPr>
          <w:divId w:val="526019186"/>
          <w:tblCellSpacing w:w="0" w:type="dxa"/>
        </w:trPr>
        <w:tc>
          <w:tcPr>
            <w:tcW w:w="1380" w:type="dxa"/>
            <w:tcBorders>
              <w:top w:val="outset" w:sz="6" w:space="0" w:color="000000"/>
              <w:left w:val="outset" w:sz="6" w:space="0" w:color="000000"/>
              <w:bottom w:val="outset" w:sz="6" w:space="0" w:color="000000"/>
              <w:right w:val="outset" w:sz="6" w:space="0" w:color="000000"/>
            </w:tcBorders>
            <w:shd w:val="clear" w:color="auto" w:fill="CC99FF"/>
          </w:tcPr>
          <w:p w:rsidR="000C424B" w:rsidRPr="00C84EA9" w:rsidRDefault="000C424B" w:rsidP="00215AF7">
            <w:pPr>
              <w:pStyle w:val="western"/>
              <w:spacing w:before="0" w:beforeAutospacing="0" w:after="0"/>
              <w:rPr>
                <w:lang w:val="en-GB"/>
                <w:rPrChange w:id="2616" w:author="Michael Monkenbusch" w:date="2016-11-18T10:51:00Z">
                  <w:rPr>
                    <w:lang w:val="en-GB"/>
                  </w:rPr>
                </w:rPrChange>
              </w:rPr>
            </w:pPr>
            <w:r w:rsidRPr="00C84EA9">
              <w:rPr>
                <w:b/>
                <w:bCs/>
                <w:lang w:val="en-GB"/>
                <w:rPrChange w:id="2617" w:author="Michael Monkenbusch" w:date="2016-11-18T10:51:00Z">
                  <w:rPr>
                    <w:b/>
                    <w:bCs/>
                    <w:lang w:val="en-GB"/>
                  </w:rPr>
                </w:rPrChange>
              </w:rPr>
              <w:t xml:space="preserve">f_parnam </w:t>
            </w:r>
          </w:p>
        </w:tc>
        <w:tc>
          <w:tcPr>
            <w:tcW w:w="7410"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rPr>
                <w:lang w:val="en-GB"/>
                <w:rPrChange w:id="2618" w:author="Michael Monkenbusch" w:date="2016-11-18T10:51:00Z">
                  <w:rPr>
                    <w:lang w:val="en-GB"/>
                  </w:rPr>
                </w:rPrChange>
              </w:rPr>
            </w:pPr>
            <w:r w:rsidRPr="00C84EA9">
              <w:rPr>
                <w:sz w:val="18"/>
                <w:szCs w:val="18"/>
                <w:lang w:val="en-GB"/>
                <w:rPrChange w:id="2619" w:author="Michael Monkenbusch" w:date="2016-11-18T10:51:00Z">
                  <w:rPr>
                    <w:sz w:val="18"/>
                    <w:szCs w:val="18"/>
                    <w:lang w:val="en-GB"/>
                  </w:rPr>
                </w:rPrChange>
              </w:rPr>
              <w:t>evaluates to the parameter of the currently considered data record (e.g. in xyformel expressions)..</w:t>
            </w:r>
          </w:p>
        </w:tc>
      </w:tr>
    </w:tbl>
    <w:p w:rsidR="000C424B" w:rsidRPr="00C84EA9" w:rsidRDefault="000C424B" w:rsidP="00215AF7">
      <w:pPr>
        <w:pStyle w:val="berschrift3"/>
        <w:spacing w:before="0" w:beforeAutospacing="0" w:after="0"/>
        <w:divId w:val="526019186"/>
        <w:rPr>
          <w:rFonts w:ascii="Arial" w:hAnsi="Arial" w:cs="Arial"/>
          <w:sz w:val="24"/>
          <w:szCs w:val="24"/>
          <w:lang w:val="en-GB"/>
          <w:rPrChange w:id="2620" w:author="Michael Monkenbusch" w:date="2016-11-18T10:51:00Z">
            <w:rPr>
              <w:rFonts w:ascii="Arial" w:hAnsi="Arial" w:cs="Arial"/>
              <w:sz w:val="24"/>
              <w:szCs w:val="24"/>
              <w:lang w:val="en-GB"/>
            </w:rPr>
          </w:rPrChange>
        </w:rPr>
      </w:pPr>
      <w:r w:rsidRPr="00C84EA9">
        <w:rPr>
          <w:rFonts w:ascii="Arial" w:hAnsi="Arial" w:cs="Arial"/>
          <w:sz w:val="24"/>
          <w:szCs w:val="24"/>
          <w:lang w:val="en-GB"/>
          <w:rPrChange w:id="2621" w:author="Michael Monkenbusch" w:date="2016-11-18T10:51:00Z">
            <w:rPr>
              <w:rFonts w:ascii="Arial" w:hAnsi="Arial" w:cs="Arial"/>
              <w:sz w:val="24"/>
              <w:szCs w:val="24"/>
              <w:lang w:val="en-GB"/>
            </w:rPr>
          </w:rPrChange>
        </w:rPr>
        <w:t>Automatically Created Variables</w:t>
      </w:r>
    </w:p>
    <w:p w:rsidR="000C424B" w:rsidRPr="00C84EA9" w:rsidRDefault="000C424B" w:rsidP="00215AF7">
      <w:pPr>
        <w:pStyle w:val="western"/>
        <w:spacing w:before="0" w:beforeAutospacing="0" w:after="0"/>
        <w:divId w:val="526019186"/>
        <w:rPr>
          <w:lang w:val="en-GB"/>
          <w:rPrChange w:id="2622" w:author="Michael Monkenbusch" w:date="2016-11-18T10:51:00Z">
            <w:rPr>
              <w:lang w:val="en-GB"/>
            </w:rPr>
          </w:rPrChange>
        </w:rPr>
      </w:pPr>
      <w:r w:rsidRPr="00C84EA9">
        <w:rPr>
          <w:b/>
          <w:bCs/>
          <w:lang w:val="en-GB"/>
          <w:rPrChange w:id="2623" w:author="Michael Monkenbusch" w:date="2016-11-18T10:51:00Z">
            <w:rPr>
              <w:b/>
              <w:bCs/>
              <w:lang w:val="en-GB"/>
            </w:rPr>
          </w:rPrChange>
        </w:rPr>
        <w:t>Main</w:t>
      </w:r>
    </w:p>
    <w:tbl>
      <w:tblPr>
        <w:tblW w:w="9240" w:type="dxa"/>
        <w:tblCellSpacing w:w="0"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1546"/>
        <w:gridCol w:w="7694"/>
      </w:tblGrid>
      <w:tr w:rsidR="000C424B" w:rsidRPr="00C84EA9">
        <w:trPr>
          <w:divId w:val="526019186"/>
          <w:tblCellSpacing w:w="0" w:type="dxa"/>
        </w:trPr>
        <w:tc>
          <w:tcPr>
            <w:tcW w:w="1380" w:type="dxa"/>
            <w:tcBorders>
              <w:top w:val="outset" w:sz="6" w:space="0" w:color="000000"/>
              <w:left w:val="outset" w:sz="6" w:space="0" w:color="000000"/>
              <w:bottom w:val="outset" w:sz="6" w:space="0" w:color="000000"/>
              <w:right w:val="outset" w:sz="6" w:space="0" w:color="000000"/>
            </w:tcBorders>
            <w:shd w:val="clear" w:color="auto" w:fill="FFCC00"/>
          </w:tcPr>
          <w:p w:rsidR="000C424B" w:rsidRPr="00C84EA9" w:rsidRDefault="000C424B" w:rsidP="00215AF7">
            <w:pPr>
              <w:pStyle w:val="western"/>
              <w:spacing w:before="0" w:beforeAutospacing="0" w:after="0"/>
              <w:rPr>
                <w:lang w:val="en-GB"/>
                <w:rPrChange w:id="2624" w:author="Michael Monkenbusch" w:date="2016-11-18T10:51:00Z">
                  <w:rPr>
                    <w:lang w:val="en-GB"/>
                  </w:rPr>
                </w:rPrChange>
              </w:rPr>
            </w:pPr>
            <w:r w:rsidRPr="00C84EA9">
              <w:rPr>
                <w:b/>
                <w:bCs/>
                <w:lang w:val="en-GB"/>
                <w:rPrChange w:id="2625" w:author="Michael Monkenbusch" w:date="2016-11-18T10:51:00Z">
                  <w:rPr>
                    <w:b/>
                    <w:bCs/>
                    <w:lang w:val="en-GB"/>
                  </w:rPr>
                </w:rPrChange>
              </w:rPr>
              <w:t>ssq0</w:t>
            </w:r>
          </w:p>
        </w:tc>
        <w:tc>
          <w:tcPr>
            <w:tcW w:w="7410"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rPr>
                <w:lang w:val="en-GB"/>
                <w:rPrChange w:id="2626" w:author="Michael Monkenbusch" w:date="2016-11-18T10:51:00Z">
                  <w:rPr>
                    <w:lang w:val="en-GB"/>
                  </w:rPr>
                </w:rPrChange>
              </w:rPr>
            </w:pPr>
            <w:r w:rsidRPr="00C84EA9">
              <w:rPr>
                <w:sz w:val="18"/>
                <w:szCs w:val="18"/>
                <w:lang w:val="en-GB"/>
                <w:rPrChange w:id="2627" w:author="Michael Monkenbusch" w:date="2016-11-18T10:51:00Z">
                  <w:rPr>
                    <w:sz w:val="18"/>
                    <w:szCs w:val="18"/>
                    <w:lang w:val="en-GB"/>
                  </w:rPr>
                </w:rPrChange>
              </w:rPr>
              <w:t>chi-squared from last fit / thc.</w:t>
            </w:r>
          </w:p>
        </w:tc>
      </w:tr>
      <w:tr w:rsidR="000C424B" w:rsidRPr="00C84EA9">
        <w:trPr>
          <w:divId w:val="526019186"/>
          <w:tblCellSpacing w:w="0" w:type="dxa"/>
        </w:trPr>
        <w:tc>
          <w:tcPr>
            <w:tcW w:w="1380" w:type="dxa"/>
            <w:tcBorders>
              <w:top w:val="outset" w:sz="6" w:space="0" w:color="000000"/>
              <w:left w:val="outset" w:sz="6" w:space="0" w:color="000000"/>
              <w:bottom w:val="outset" w:sz="6" w:space="0" w:color="000000"/>
              <w:right w:val="outset" w:sz="6" w:space="0" w:color="000000"/>
            </w:tcBorders>
            <w:shd w:val="clear" w:color="auto" w:fill="FF9900"/>
          </w:tcPr>
          <w:p w:rsidR="000C424B" w:rsidRPr="00C84EA9" w:rsidRDefault="000C424B" w:rsidP="00215AF7">
            <w:pPr>
              <w:pStyle w:val="western"/>
              <w:spacing w:before="0" w:beforeAutospacing="0" w:after="0"/>
              <w:rPr>
                <w:lang w:val="en-GB"/>
                <w:rPrChange w:id="2628" w:author="Michael Monkenbusch" w:date="2016-11-18T10:51:00Z">
                  <w:rPr>
                    <w:lang w:val="en-GB"/>
                  </w:rPr>
                </w:rPrChange>
              </w:rPr>
            </w:pPr>
            <w:r w:rsidRPr="00C84EA9">
              <w:rPr>
                <w:rFonts w:ascii="Helvetica" w:hAnsi="Helvetica" w:cs="Helvetica"/>
                <w:b/>
                <w:bCs/>
                <w:lang w:val="en-GB"/>
                <w:rPrChange w:id="2629" w:author="Michael Monkenbusch" w:date="2016-11-18T10:51:00Z">
                  <w:rPr>
                    <w:rFonts w:ascii="Helvetica" w:hAnsi="Helvetica" w:cs="Helvetica"/>
                    <w:b/>
                    <w:bCs/>
                    <w:lang w:val="en-GB"/>
                  </w:rPr>
                </w:rPrChange>
              </w:rPr>
              <w:t>t_parnam</w:t>
            </w:r>
          </w:p>
        </w:tc>
        <w:tc>
          <w:tcPr>
            <w:tcW w:w="7410"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rPr>
                <w:lang w:val="en-GB"/>
                <w:rPrChange w:id="2630" w:author="Michael Monkenbusch" w:date="2016-11-18T10:51:00Z">
                  <w:rPr>
                    <w:lang w:val="en-GB"/>
                  </w:rPr>
                </w:rPrChange>
              </w:rPr>
            </w:pPr>
            <w:r w:rsidRPr="00C84EA9">
              <w:rPr>
                <w:sz w:val="18"/>
                <w:szCs w:val="18"/>
                <w:lang w:val="en-GB"/>
                <w:rPrChange w:id="2631" w:author="Michael Monkenbusch" w:date="2016-11-18T10:51:00Z">
                  <w:rPr>
                    <w:sz w:val="18"/>
                    <w:szCs w:val="18"/>
                    <w:lang w:val="en-GB"/>
                  </w:rPr>
                </w:rPrChange>
              </w:rPr>
              <w:t xml:space="preserve">(fit) parameter of theory </w:t>
            </w:r>
            <w:r w:rsidRPr="00C84EA9">
              <w:rPr>
                <w:b/>
                <w:bCs/>
                <w:sz w:val="18"/>
                <w:szCs w:val="18"/>
                <w:lang w:val="en-GB"/>
                <w:rPrChange w:id="2632" w:author="Michael Monkenbusch" w:date="2016-11-18T10:51:00Z">
                  <w:rPr>
                    <w:b/>
                    <w:bCs/>
                    <w:sz w:val="18"/>
                    <w:szCs w:val="18"/>
                    <w:lang w:val="en-GB"/>
                  </w:rPr>
                </w:rPrChange>
              </w:rPr>
              <w:t>only unique if there is just one theory instance</w:t>
            </w:r>
            <w:r w:rsidRPr="00C84EA9">
              <w:rPr>
                <w:sz w:val="18"/>
                <w:szCs w:val="18"/>
                <w:lang w:val="en-GB"/>
                <w:rPrChange w:id="2633" w:author="Michael Monkenbusch" w:date="2016-11-18T10:51:00Z">
                  <w:rPr>
                    <w:sz w:val="18"/>
                    <w:szCs w:val="18"/>
                    <w:lang w:val="en-GB"/>
                  </w:rPr>
                </w:rPrChange>
              </w:rPr>
              <w:t xml:space="preserve"> with this parameter name.</w:t>
            </w:r>
          </w:p>
        </w:tc>
      </w:tr>
      <w:tr w:rsidR="000C424B" w:rsidRPr="00C84EA9">
        <w:trPr>
          <w:divId w:val="526019186"/>
          <w:tblCellSpacing w:w="0" w:type="dxa"/>
        </w:trPr>
        <w:tc>
          <w:tcPr>
            <w:tcW w:w="1380" w:type="dxa"/>
            <w:tcBorders>
              <w:top w:val="outset" w:sz="6" w:space="0" w:color="000000"/>
              <w:left w:val="outset" w:sz="6" w:space="0" w:color="000000"/>
              <w:bottom w:val="outset" w:sz="6" w:space="0" w:color="000000"/>
              <w:right w:val="outset" w:sz="6" w:space="0" w:color="000000"/>
            </w:tcBorders>
            <w:shd w:val="clear" w:color="auto" w:fill="FF9900"/>
          </w:tcPr>
          <w:p w:rsidR="000C424B" w:rsidRPr="00C84EA9" w:rsidRDefault="000C424B" w:rsidP="00215AF7">
            <w:pPr>
              <w:pStyle w:val="western"/>
              <w:spacing w:before="0" w:beforeAutospacing="0" w:after="0"/>
              <w:rPr>
                <w:rPrChange w:id="2634" w:author="Michael Monkenbusch" w:date="2016-11-18T10:51:00Z">
                  <w:rPr/>
                </w:rPrChange>
              </w:rPr>
            </w:pPr>
            <w:r w:rsidRPr="00C84EA9">
              <w:rPr>
                <w:b/>
                <w:bCs/>
                <w:lang w:val="en-GB"/>
                <w:rPrChange w:id="2635" w:author="Michael Monkenbusch" w:date="2016-11-18T10:51:00Z">
                  <w:rPr>
                    <w:b/>
                    <w:bCs/>
                    <w:lang w:val="en-GB"/>
                  </w:rPr>
                </w:rPrChange>
              </w:rPr>
              <w:t>e.</w:t>
            </w:r>
            <w:r w:rsidRPr="00C84EA9">
              <w:rPr>
                <w:rFonts w:ascii="Helvetica" w:hAnsi="Helvetica" w:cs="Helvetica"/>
                <w:b/>
                <w:bCs/>
                <w:lang w:val="en-GB"/>
                <w:rPrChange w:id="2636" w:author="Michael Monkenbusch" w:date="2016-11-18T10:51:00Z">
                  <w:rPr>
                    <w:rFonts w:ascii="Helvetica" w:hAnsi="Helvetica" w:cs="Helvetica"/>
                    <w:b/>
                    <w:bCs/>
                    <w:lang w:val="en-GB"/>
                  </w:rPr>
                </w:rPrChange>
              </w:rPr>
              <w:t>t_parnam</w:t>
            </w:r>
          </w:p>
        </w:tc>
        <w:tc>
          <w:tcPr>
            <w:tcW w:w="7410"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rPr>
                <w:lang w:val="en-GB"/>
                <w:rPrChange w:id="2637" w:author="Michael Monkenbusch" w:date="2016-11-18T10:51:00Z">
                  <w:rPr>
                    <w:lang w:val="en-GB"/>
                  </w:rPr>
                </w:rPrChange>
              </w:rPr>
            </w:pPr>
            <w:r w:rsidRPr="00C84EA9">
              <w:rPr>
                <w:sz w:val="18"/>
                <w:szCs w:val="18"/>
                <w:lang w:val="en-GB"/>
                <w:rPrChange w:id="2638" w:author="Michael Monkenbusch" w:date="2016-11-18T10:51:00Z">
                  <w:rPr>
                    <w:sz w:val="18"/>
                    <w:szCs w:val="18"/>
                    <w:lang w:val="en-GB"/>
                  </w:rPr>
                </w:rPrChange>
              </w:rPr>
              <w:t>evaluates to the error of t_parnam.</w:t>
            </w:r>
          </w:p>
        </w:tc>
      </w:tr>
    </w:tbl>
    <w:p w:rsidR="000C424B" w:rsidRPr="00C84EA9" w:rsidRDefault="000C424B" w:rsidP="00215AF7">
      <w:pPr>
        <w:pStyle w:val="western"/>
        <w:spacing w:before="0" w:beforeAutospacing="0" w:after="0"/>
        <w:divId w:val="526019186"/>
        <w:rPr>
          <w:lang w:val="en-GB"/>
          <w:rPrChange w:id="2639" w:author="Michael Monkenbusch" w:date="2016-11-18T10:51:00Z">
            <w:rPr>
              <w:lang w:val="en-GB"/>
            </w:rPr>
          </w:rPrChange>
        </w:rPr>
      </w:pPr>
      <w:r w:rsidRPr="00C84EA9">
        <w:rPr>
          <w:b/>
          <w:bCs/>
          <w:lang w:val="en-GB"/>
          <w:rPrChange w:id="2640" w:author="Michael Monkenbusch" w:date="2016-11-18T10:51:00Z">
            <w:rPr>
              <w:b/>
              <w:bCs/>
              <w:lang w:val="en-GB"/>
            </w:rPr>
          </w:rPrChange>
        </w:rPr>
        <w:t xml:space="preserve">Theories </w:t>
      </w:r>
      <w:r w:rsidRPr="00C84EA9">
        <w:rPr>
          <w:lang w:val="en-GB"/>
          <w:rPrChange w:id="2641" w:author="Michael Monkenbusch" w:date="2016-11-18T10:51:00Z">
            <w:rPr>
              <w:lang w:val="en-GB"/>
            </w:rPr>
          </w:rPrChange>
        </w:rPr>
        <w:t>create a number of user-variables and/or f_parameters, see there to get the corresponding descriptions.</w:t>
      </w:r>
    </w:p>
    <w:p w:rsidR="000C424B" w:rsidRPr="00C84EA9" w:rsidRDefault="000C424B" w:rsidP="00215AF7">
      <w:pPr>
        <w:pStyle w:val="berschrift2"/>
        <w:spacing w:before="0" w:beforeAutospacing="0" w:after="0"/>
        <w:divId w:val="526019186"/>
        <w:rPr>
          <w:rFonts w:ascii="Arial" w:hAnsi="Arial" w:cs="Arial"/>
          <w:i/>
          <w:iCs/>
          <w:sz w:val="30"/>
          <w:szCs w:val="30"/>
          <w:lang w:val="en-GB"/>
          <w:rPrChange w:id="2642" w:author="Michael Monkenbusch" w:date="2016-11-18T10:51:00Z">
            <w:rPr>
              <w:rFonts w:ascii="Arial" w:hAnsi="Arial" w:cs="Arial"/>
              <w:i/>
              <w:iCs/>
              <w:sz w:val="30"/>
              <w:szCs w:val="30"/>
              <w:lang w:val="en-GB"/>
            </w:rPr>
          </w:rPrChange>
        </w:rPr>
      </w:pPr>
      <w:r w:rsidRPr="00C84EA9">
        <w:rPr>
          <w:rFonts w:ascii="Arial" w:hAnsi="Arial" w:cs="Arial"/>
          <w:i/>
          <w:iCs/>
          <w:sz w:val="30"/>
          <w:szCs w:val="30"/>
          <w:lang w:val="en-GB"/>
          <w:rPrChange w:id="2643" w:author="Michael Monkenbusch" w:date="2016-11-18T10:51:00Z">
            <w:rPr>
              <w:rFonts w:ascii="Arial" w:hAnsi="Arial" w:cs="Arial"/>
              <w:i/>
              <w:iCs/>
              <w:sz w:val="30"/>
              <w:szCs w:val="30"/>
              <w:lang w:val="en-GB"/>
            </w:rPr>
          </w:rPrChange>
        </w:rPr>
        <w:t xml:space="preserve">Interaction with the system </w:t>
      </w:r>
    </w:p>
    <w:p w:rsidR="000C424B" w:rsidRPr="00C84EA9" w:rsidRDefault="000C424B" w:rsidP="00215AF7">
      <w:pPr>
        <w:pStyle w:val="berschrift3"/>
        <w:keepNext/>
        <w:spacing w:before="0" w:beforeAutospacing="0" w:after="0"/>
        <w:divId w:val="526019186"/>
        <w:rPr>
          <w:rFonts w:ascii="Arial" w:hAnsi="Arial" w:cs="Arial"/>
          <w:sz w:val="24"/>
          <w:szCs w:val="24"/>
          <w:rPrChange w:id="2644" w:author="Michael Monkenbusch" w:date="2016-11-18T10:51:00Z">
            <w:rPr>
              <w:rFonts w:ascii="Arial" w:hAnsi="Arial" w:cs="Arial"/>
              <w:sz w:val="24"/>
              <w:szCs w:val="24"/>
            </w:rPr>
          </w:rPrChange>
        </w:rPr>
      </w:pPr>
      <w:r w:rsidRPr="00C84EA9">
        <w:rPr>
          <w:rFonts w:ascii="Arial" w:hAnsi="Arial" w:cs="Arial"/>
          <w:sz w:val="24"/>
          <w:szCs w:val="24"/>
          <w:rPrChange w:id="2645" w:author="Michael Monkenbusch" w:date="2016-11-18T10:51:00Z">
            <w:rPr>
              <w:rFonts w:ascii="Arial" w:hAnsi="Arial" w:cs="Arial"/>
              <w:sz w:val="24"/>
              <w:szCs w:val="24"/>
            </w:rPr>
          </w:rPrChange>
        </w:rPr>
        <w:t>History</w:t>
      </w:r>
    </w:p>
    <w:tbl>
      <w:tblPr>
        <w:tblW w:w="9255" w:type="dxa"/>
        <w:tblCellSpacing w:w="0"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1340"/>
        <w:gridCol w:w="7915"/>
      </w:tblGrid>
      <w:tr w:rsidR="000C424B" w:rsidRPr="00C84EA9">
        <w:trPr>
          <w:divId w:val="526019186"/>
          <w:tblCellSpacing w:w="0" w:type="dxa"/>
        </w:trPr>
        <w:tc>
          <w:tcPr>
            <w:tcW w:w="1170" w:type="dxa"/>
            <w:tcBorders>
              <w:top w:val="outset" w:sz="6" w:space="0" w:color="000000"/>
              <w:left w:val="outset" w:sz="6" w:space="0" w:color="000000"/>
              <w:bottom w:val="outset" w:sz="6" w:space="0" w:color="000000"/>
              <w:right w:val="outset" w:sz="6" w:space="0" w:color="000000"/>
            </w:tcBorders>
            <w:shd w:val="clear" w:color="auto" w:fill="FFFF99"/>
          </w:tcPr>
          <w:p w:rsidR="000C424B" w:rsidRPr="00C84EA9" w:rsidRDefault="000C424B" w:rsidP="00215AF7">
            <w:pPr>
              <w:pStyle w:val="western"/>
              <w:spacing w:before="0" w:beforeAutospacing="0" w:after="0"/>
              <w:rPr>
                <w:lang w:val="en-GB"/>
                <w:rPrChange w:id="2646" w:author="Michael Monkenbusch" w:date="2016-11-18T10:51:00Z">
                  <w:rPr>
                    <w:lang w:val="en-GB"/>
                  </w:rPr>
                </w:rPrChange>
              </w:rPr>
            </w:pPr>
            <w:r w:rsidRPr="00C84EA9">
              <w:rPr>
                <w:rFonts w:ascii="Helvetica" w:hAnsi="Helvetica" w:cs="Helvetica"/>
                <w:b/>
                <w:bCs/>
                <w:lang w:val="en-GB"/>
                <w:rPrChange w:id="2647" w:author="Michael Monkenbusch" w:date="2016-11-18T10:51:00Z">
                  <w:rPr>
                    <w:rFonts w:ascii="Helvetica" w:hAnsi="Helvetica" w:cs="Helvetica"/>
                    <w:b/>
                    <w:bCs/>
                    <w:lang w:val="en-GB"/>
                  </w:rPr>
                </w:rPrChange>
              </w:rPr>
              <w:t>history</w:t>
            </w:r>
          </w:p>
          <w:p w:rsidR="000C424B" w:rsidRPr="00C84EA9" w:rsidRDefault="000C424B" w:rsidP="00215AF7">
            <w:pPr>
              <w:pStyle w:val="western"/>
              <w:spacing w:before="0" w:beforeAutospacing="0" w:after="0"/>
              <w:rPr>
                <w:lang w:val="en-GB"/>
                <w:rPrChange w:id="2648" w:author="Michael Monkenbusch" w:date="2016-11-18T10:51:00Z">
                  <w:rPr>
                    <w:lang w:val="en-GB"/>
                  </w:rPr>
                </w:rPrChange>
              </w:rPr>
            </w:pPr>
            <w:r w:rsidRPr="00C84EA9">
              <w:rPr>
                <w:rFonts w:ascii="Helvetica" w:hAnsi="Helvetica" w:cs="Helvetica"/>
                <w:b/>
                <w:bCs/>
                <w:lang w:val="en-GB"/>
                <w:rPrChange w:id="2649" w:author="Michael Monkenbusch" w:date="2016-11-18T10:51:00Z">
                  <w:rPr>
                    <w:rFonts w:ascii="Helvetica" w:hAnsi="Helvetica" w:cs="Helvetica"/>
                    <w:b/>
                    <w:bCs/>
                    <w:lang w:val="en-GB"/>
                  </w:rPr>
                </w:rPrChange>
              </w:rPr>
              <w:t xml:space="preserve">hist </w:t>
            </w:r>
          </w:p>
        </w:tc>
        <w:tc>
          <w:tcPr>
            <w:tcW w:w="7635" w:type="dxa"/>
            <w:tcBorders>
              <w:top w:val="outset" w:sz="6" w:space="0" w:color="000000"/>
              <w:left w:val="outset" w:sz="6" w:space="0" w:color="000000"/>
              <w:bottom w:val="outset" w:sz="6" w:space="0" w:color="000000"/>
              <w:right w:val="outset" w:sz="6" w:space="0" w:color="000000"/>
            </w:tcBorders>
            <w:shd w:val="clear" w:color="auto" w:fill="FFFF99"/>
          </w:tcPr>
          <w:p w:rsidR="000C424B" w:rsidRPr="00C84EA9" w:rsidRDefault="000C424B" w:rsidP="00215AF7">
            <w:pPr>
              <w:pStyle w:val="western"/>
              <w:spacing w:before="0" w:beforeAutospacing="0" w:after="0"/>
              <w:rPr>
                <w:lang w:val="en-GB"/>
                <w:rPrChange w:id="2650" w:author="Michael Monkenbusch" w:date="2016-11-18T10:51:00Z">
                  <w:rPr>
                    <w:lang w:val="en-GB"/>
                  </w:rPr>
                </w:rPrChange>
              </w:rPr>
            </w:pPr>
            <w:r w:rsidRPr="00C84EA9">
              <w:rPr>
                <w:rFonts w:ascii="Helvetica" w:hAnsi="Helvetica" w:cs="Helvetica"/>
                <w:lang w:val="en-GB"/>
                <w:rPrChange w:id="2651" w:author="Michael Monkenbusch" w:date="2016-11-18T10:51:00Z">
                  <w:rPr>
                    <w:rFonts w:ascii="Helvetica" w:hAnsi="Helvetica" w:cs="Helvetica"/>
                    <w:lang w:val="en-GB"/>
                  </w:rPr>
                </w:rPrChange>
              </w:rPr>
              <w:t>shows history of last 20 commands</w:t>
            </w:r>
          </w:p>
          <w:p w:rsidR="000C424B" w:rsidRPr="00C84EA9" w:rsidRDefault="000C424B" w:rsidP="00215AF7">
            <w:pPr>
              <w:pStyle w:val="western"/>
              <w:spacing w:before="0" w:beforeAutospacing="0" w:after="0"/>
              <w:rPr>
                <w:lang w:val="en-GB"/>
                <w:rPrChange w:id="2652" w:author="Michael Monkenbusch" w:date="2016-11-18T10:51:00Z">
                  <w:rPr>
                    <w:lang w:val="en-GB"/>
                  </w:rPr>
                </w:rPrChange>
              </w:rPr>
            </w:pPr>
            <w:r w:rsidRPr="00C84EA9">
              <w:rPr>
                <w:rFonts w:ascii="Helvetica" w:hAnsi="Helvetica" w:cs="Helvetica"/>
                <w:lang w:val="en-GB"/>
                <w:rPrChange w:id="2653" w:author="Michael Monkenbusch" w:date="2016-11-18T10:51:00Z">
                  <w:rPr>
                    <w:rFonts w:ascii="Helvetica" w:hAnsi="Helvetica" w:cs="Helvetica"/>
                    <w:lang w:val="en-GB"/>
                  </w:rPr>
                </w:rPrChange>
              </w:rPr>
              <w:t>writes them to file history</w:t>
            </w:r>
          </w:p>
        </w:tc>
      </w:tr>
      <w:tr w:rsidR="000C424B" w:rsidRPr="00C84EA9">
        <w:trPr>
          <w:divId w:val="526019186"/>
          <w:tblCellSpacing w:w="0" w:type="dxa"/>
        </w:trPr>
        <w:tc>
          <w:tcPr>
            <w:tcW w:w="1170"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rPr>
                <w:lang w:val="en-GB"/>
                <w:rPrChange w:id="2654" w:author="Michael Monkenbusch" w:date="2016-11-18T10:51:00Z">
                  <w:rPr>
                    <w:lang w:val="en-GB"/>
                  </w:rPr>
                </w:rPrChange>
              </w:rPr>
            </w:pPr>
            <w:r w:rsidRPr="00C84EA9">
              <w:rPr>
                <w:lang w:val="en-GB"/>
                <w:rPrChange w:id="2655" w:author="Michael Monkenbusch" w:date="2016-11-18T10:51:00Z">
                  <w:rPr>
                    <w:lang w:val="en-GB"/>
                  </w:rPr>
                </w:rPrChange>
              </w:rPr>
              <w:t>“_???” underscore</w:t>
            </w:r>
          </w:p>
        </w:tc>
        <w:tc>
          <w:tcPr>
            <w:tcW w:w="7635"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rPr>
                <w:lang w:val="en-GB"/>
                <w:rPrChange w:id="2656" w:author="Michael Monkenbusch" w:date="2016-11-18T10:51:00Z">
                  <w:rPr>
                    <w:lang w:val="en-GB"/>
                  </w:rPr>
                </w:rPrChange>
              </w:rPr>
            </w:pPr>
            <w:r w:rsidRPr="00C84EA9">
              <w:rPr>
                <w:sz w:val="18"/>
                <w:szCs w:val="18"/>
                <w:lang w:val="en-GB"/>
                <w:rPrChange w:id="2657" w:author="Michael Monkenbusch" w:date="2016-11-18T10:51:00Z">
                  <w:rPr>
                    <w:sz w:val="18"/>
                    <w:szCs w:val="18"/>
                    <w:lang w:val="en-GB"/>
                  </w:rPr>
                </w:rPrChange>
              </w:rPr>
              <w:t xml:space="preserve">if the command has an underscore as first character the last command starting with the same characters is redone immediately. </w:t>
            </w:r>
          </w:p>
        </w:tc>
      </w:tr>
      <w:tr w:rsidR="000C424B" w:rsidRPr="00C84EA9">
        <w:trPr>
          <w:divId w:val="526019186"/>
          <w:tblCellSpacing w:w="0" w:type="dxa"/>
        </w:trPr>
        <w:tc>
          <w:tcPr>
            <w:tcW w:w="1170"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rPr>
                <w:rPrChange w:id="2658" w:author="Michael Monkenbusch" w:date="2016-11-18T10:51:00Z">
                  <w:rPr/>
                </w:rPrChange>
              </w:rPr>
            </w:pPr>
            <w:r w:rsidRPr="00C84EA9">
              <w:rPr>
                <w:rFonts w:ascii="Helvetica" w:hAnsi="Helvetica" w:cs="Helvetica"/>
                <w:sz w:val="20"/>
                <w:szCs w:val="20"/>
                <w:lang w:val="en-GB"/>
                <w:rPrChange w:id="2659" w:author="Michael Monkenbusch" w:date="2016-11-18T10:51:00Z">
                  <w:rPr>
                    <w:rFonts w:ascii="Helvetica" w:hAnsi="Helvetica" w:cs="Helvetica"/>
                    <w:sz w:val="20"/>
                    <w:szCs w:val="20"/>
                    <w:lang w:val="en-GB"/>
                  </w:rPr>
                </w:rPrChange>
              </w:rPr>
              <w:t>hist clear</w:t>
            </w:r>
            <w:r w:rsidRPr="00C84EA9">
              <w:rPr>
                <w:rFonts w:ascii="Helvetica" w:hAnsi="Helvetica" w:cs="Helvetica"/>
                <w:b/>
                <w:bCs/>
                <w:sz w:val="20"/>
                <w:szCs w:val="20"/>
                <w:lang w:val="en-GB"/>
                <w:rPrChange w:id="2660" w:author="Michael Monkenbusch" w:date="2016-11-18T10:51:00Z">
                  <w:rPr>
                    <w:rFonts w:ascii="Helvetica" w:hAnsi="Helvetica" w:cs="Helvetica"/>
                    <w:b/>
                    <w:bCs/>
                    <w:sz w:val="20"/>
                    <w:szCs w:val="20"/>
                    <w:lang w:val="en-GB"/>
                  </w:rPr>
                </w:rPrChange>
              </w:rPr>
              <w:t xml:space="preserve"> </w:t>
            </w:r>
          </w:p>
        </w:tc>
        <w:tc>
          <w:tcPr>
            <w:tcW w:w="7635"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rPr>
                <w:lang w:val="en-GB"/>
                <w:rPrChange w:id="2661" w:author="Michael Monkenbusch" w:date="2016-11-18T10:51:00Z">
                  <w:rPr>
                    <w:lang w:val="en-GB"/>
                  </w:rPr>
                </w:rPrChange>
              </w:rPr>
            </w:pPr>
            <w:r w:rsidRPr="00C84EA9">
              <w:rPr>
                <w:rFonts w:ascii="Helvetica" w:hAnsi="Helvetica" w:cs="Helvetica"/>
                <w:sz w:val="20"/>
                <w:szCs w:val="20"/>
                <w:lang w:val="en-GB"/>
                <w:rPrChange w:id="2662" w:author="Michael Monkenbusch" w:date="2016-11-18T10:51:00Z">
                  <w:rPr>
                    <w:rFonts w:ascii="Helvetica" w:hAnsi="Helvetica" w:cs="Helvetica"/>
                    <w:sz w:val="20"/>
                    <w:szCs w:val="20"/>
                    <w:lang w:val="en-GB"/>
                  </w:rPr>
                </w:rPrChange>
              </w:rPr>
              <w:t>clears internal history list</w:t>
            </w:r>
          </w:p>
        </w:tc>
      </w:tr>
      <w:tr w:rsidR="000C424B" w:rsidRPr="00C84EA9">
        <w:trPr>
          <w:divId w:val="526019186"/>
          <w:tblCellSpacing w:w="0" w:type="dxa"/>
        </w:trPr>
        <w:tc>
          <w:tcPr>
            <w:tcW w:w="1170"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rPr>
                <w:lang w:val="en-GB"/>
                <w:rPrChange w:id="2663" w:author="Michael Monkenbusch" w:date="2016-11-18T10:51:00Z">
                  <w:rPr>
                    <w:lang w:val="en-GB"/>
                  </w:rPr>
                </w:rPrChange>
              </w:rPr>
            </w:pPr>
          </w:p>
        </w:tc>
        <w:tc>
          <w:tcPr>
            <w:tcW w:w="7635"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StandardWeb"/>
              <w:spacing w:before="0" w:beforeAutospacing="0" w:after="0"/>
              <w:rPr>
                <w:lang w:val="en-GB"/>
                <w:rPrChange w:id="2664" w:author="Michael Monkenbusch" w:date="2016-11-18T10:51:00Z">
                  <w:rPr>
                    <w:lang w:val="en-GB"/>
                  </w:rPr>
                </w:rPrChange>
              </w:rPr>
            </w:pPr>
            <w:r w:rsidRPr="00C84EA9">
              <w:rPr>
                <w:sz w:val="18"/>
                <w:szCs w:val="18"/>
                <w:lang w:val="en-GB"/>
                <w:rPrChange w:id="2665" w:author="Michael Monkenbusch" w:date="2016-11-18T10:51:00Z">
                  <w:rPr>
                    <w:sz w:val="18"/>
                    <w:szCs w:val="18"/>
                    <w:lang w:val="en-GB"/>
                  </w:rPr>
                </w:rPrChange>
              </w:rPr>
              <w:t>to create a makro from history:</w:t>
            </w:r>
          </w:p>
          <w:p w:rsidR="000C424B" w:rsidRPr="00C84EA9" w:rsidRDefault="000C424B" w:rsidP="00215AF7">
            <w:pPr>
              <w:pStyle w:val="StandardWeb"/>
              <w:spacing w:before="0" w:beforeAutospacing="0" w:after="0"/>
              <w:rPr>
                <w:lang w:val="en-GB"/>
                <w:rPrChange w:id="2666" w:author="Michael Monkenbusch" w:date="2016-11-18T10:51:00Z">
                  <w:rPr>
                    <w:lang w:val="en-GB"/>
                  </w:rPr>
                </w:rPrChange>
              </w:rPr>
            </w:pPr>
            <w:r w:rsidRPr="00C84EA9">
              <w:rPr>
                <w:sz w:val="18"/>
                <w:szCs w:val="18"/>
                <w:lang w:val="en-GB"/>
                <w:rPrChange w:id="2667" w:author="Michael Monkenbusch" w:date="2016-11-18T10:51:00Z">
                  <w:rPr>
                    <w:sz w:val="18"/>
                    <w:szCs w:val="18"/>
                    <w:lang w:val="en-GB"/>
                  </w:rPr>
                </w:rPrChange>
              </w:rPr>
              <w:t>echo makro &gt; newmakro : creates a file newmakro with</w:t>
            </w:r>
            <w:r w:rsidRPr="00C84EA9">
              <w:rPr>
                <w:rFonts w:ascii="Courier New" w:hAnsi="Courier New" w:cs="Courier New"/>
                <w:sz w:val="20"/>
                <w:szCs w:val="20"/>
                <w:lang w:val="en-GB"/>
                <w:rPrChange w:id="2668" w:author="Michael Monkenbusch" w:date="2016-11-18T10:51:00Z">
                  <w:rPr>
                    <w:rFonts w:ascii="Courier New" w:hAnsi="Courier New" w:cs="Courier New"/>
                    <w:sz w:val="20"/>
                    <w:szCs w:val="20"/>
                    <w:lang w:val="en-GB"/>
                  </w:rPr>
                </w:rPrChange>
              </w:rPr>
              <w:t xml:space="preserve"> first line „makro“</w:t>
            </w:r>
          </w:p>
          <w:p w:rsidR="000C424B" w:rsidRPr="00C84EA9" w:rsidRDefault="000C424B" w:rsidP="00215AF7">
            <w:pPr>
              <w:pStyle w:val="StandardWeb"/>
              <w:spacing w:before="0" w:beforeAutospacing="0" w:after="0"/>
              <w:rPr>
                <w:lang w:val="en-GB"/>
                <w:rPrChange w:id="2669" w:author="Michael Monkenbusch" w:date="2016-11-18T10:51:00Z">
                  <w:rPr>
                    <w:lang w:val="en-GB"/>
                  </w:rPr>
                </w:rPrChange>
              </w:rPr>
            </w:pPr>
            <w:r w:rsidRPr="00C84EA9">
              <w:rPr>
                <w:sz w:val="18"/>
                <w:szCs w:val="18"/>
                <w:lang w:val="en-GB"/>
                <w:rPrChange w:id="2670" w:author="Michael Monkenbusch" w:date="2016-11-18T10:51:00Z">
                  <w:rPr>
                    <w:sz w:val="18"/>
                    <w:szCs w:val="18"/>
                    <w:lang w:val="en-GB"/>
                  </w:rPr>
                </w:rPrChange>
              </w:rPr>
              <w:t>histo clear :clear history</w:t>
            </w:r>
          </w:p>
          <w:p w:rsidR="000C424B" w:rsidRPr="00C84EA9" w:rsidRDefault="000C424B" w:rsidP="00215AF7">
            <w:pPr>
              <w:pStyle w:val="StandardWeb"/>
              <w:spacing w:before="0" w:beforeAutospacing="0" w:after="0"/>
              <w:rPr>
                <w:lang w:val="en-GB"/>
                <w:rPrChange w:id="2671" w:author="Michael Monkenbusch" w:date="2016-11-18T10:51:00Z">
                  <w:rPr>
                    <w:lang w:val="en-GB"/>
                  </w:rPr>
                </w:rPrChange>
              </w:rPr>
            </w:pPr>
            <w:r w:rsidRPr="00C84EA9">
              <w:rPr>
                <w:sz w:val="18"/>
                <w:szCs w:val="18"/>
                <w:lang w:val="en-GB"/>
                <w:rPrChange w:id="2672" w:author="Michael Monkenbusch" w:date="2016-11-18T10:51:00Z">
                  <w:rPr>
                    <w:sz w:val="18"/>
                    <w:szCs w:val="18"/>
                    <w:lang w:val="en-GB"/>
                  </w:rPr>
                </w:rPrChange>
              </w:rPr>
              <w:t>.... : do something</w:t>
            </w:r>
          </w:p>
          <w:p w:rsidR="000C424B" w:rsidRPr="00C84EA9" w:rsidRDefault="000C424B" w:rsidP="00215AF7">
            <w:pPr>
              <w:pStyle w:val="StandardWeb"/>
              <w:spacing w:before="0" w:beforeAutospacing="0" w:after="0"/>
              <w:rPr>
                <w:lang w:val="en-GB"/>
                <w:rPrChange w:id="2673" w:author="Michael Monkenbusch" w:date="2016-11-18T10:51:00Z">
                  <w:rPr>
                    <w:lang w:val="en-GB"/>
                  </w:rPr>
                </w:rPrChange>
              </w:rPr>
            </w:pPr>
            <w:r w:rsidRPr="00C84EA9">
              <w:rPr>
                <w:sz w:val="18"/>
                <w:szCs w:val="18"/>
                <w:lang w:val="en-GB"/>
                <w:rPrChange w:id="2674" w:author="Michael Monkenbusch" w:date="2016-11-18T10:51:00Z">
                  <w:rPr>
                    <w:sz w:val="18"/>
                    <w:szCs w:val="18"/>
                    <w:lang w:val="en-GB"/>
                  </w:rPr>
                </w:rPrChange>
              </w:rPr>
              <w:t>histo : shows history and writes it without line numbers to file history</w:t>
            </w:r>
          </w:p>
          <w:p w:rsidR="000C424B" w:rsidRPr="00C84EA9" w:rsidRDefault="000C424B" w:rsidP="00215AF7">
            <w:pPr>
              <w:pStyle w:val="StandardWeb"/>
              <w:spacing w:before="0" w:beforeAutospacing="0" w:after="0"/>
              <w:rPr>
                <w:lang w:val="en-GB"/>
                <w:rPrChange w:id="2675" w:author="Michael Monkenbusch" w:date="2016-11-18T10:51:00Z">
                  <w:rPr>
                    <w:lang w:val="en-GB"/>
                  </w:rPr>
                </w:rPrChange>
              </w:rPr>
            </w:pPr>
            <w:r w:rsidRPr="00C84EA9">
              <w:rPr>
                <w:sz w:val="18"/>
                <w:szCs w:val="18"/>
                <w:lang w:val="en-GB"/>
                <w:rPrChange w:id="2676" w:author="Michael Monkenbusch" w:date="2016-11-18T10:51:00Z">
                  <w:rPr>
                    <w:sz w:val="18"/>
                    <w:szCs w:val="18"/>
                    <w:lang w:val="en-GB"/>
                  </w:rPr>
                </w:rPrChange>
              </w:rPr>
              <w:t>cat history &gt;&gt; newmakro :appends history to newmakro</w:t>
            </w:r>
          </w:p>
          <w:p w:rsidR="000C424B" w:rsidRPr="00C84EA9" w:rsidRDefault="000C424B" w:rsidP="00215AF7">
            <w:pPr>
              <w:pStyle w:val="StandardWeb"/>
              <w:spacing w:before="0" w:beforeAutospacing="0" w:after="0"/>
              <w:rPr>
                <w:lang w:val="en-GB"/>
                <w:rPrChange w:id="2677" w:author="Michael Monkenbusch" w:date="2016-11-18T10:51:00Z">
                  <w:rPr>
                    <w:lang w:val="en-GB"/>
                  </w:rPr>
                </w:rPrChange>
              </w:rPr>
            </w:pPr>
            <w:r w:rsidRPr="00C84EA9">
              <w:rPr>
                <w:sz w:val="18"/>
                <w:szCs w:val="18"/>
                <w:lang w:val="en-GB"/>
                <w:rPrChange w:id="2678" w:author="Michael Monkenbusch" w:date="2016-11-18T10:51:00Z">
                  <w:rPr>
                    <w:sz w:val="18"/>
                    <w:szCs w:val="18"/>
                    <w:lang w:val="en-GB"/>
                  </w:rPr>
                </w:rPrChange>
              </w:rPr>
              <w:t xml:space="preserve">..... </w:t>
            </w:r>
          </w:p>
          <w:p w:rsidR="000C424B" w:rsidRPr="00C84EA9" w:rsidRDefault="000C424B" w:rsidP="00215AF7">
            <w:pPr>
              <w:pStyle w:val="StandardWeb"/>
              <w:spacing w:before="0" w:beforeAutospacing="0" w:after="0"/>
              <w:rPr>
                <w:lang w:val="en-GB"/>
                <w:rPrChange w:id="2679" w:author="Michael Monkenbusch" w:date="2016-11-18T10:51:00Z">
                  <w:rPr>
                    <w:lang w:val="en-GB"/>
                  </w:rPr>
                </w:rPrChange>
              </w:rPr>
            </w:pPr>
            <w:r w:rsidRPr="00C84EA9">
              <w:rPr>
                <w:sz w:val="18"/>
                <w:szCs w:val="18"/>
                <w:lang w:val="en-GB"/>
                <w:rPrChange w:id="2680" w:author="Michael Monkenbusch" w:date="2016-11-18T10:51:00Z">
                  <w:rPr>
                    <w:sz w:val="18"/>
                    <w:szCs w:val="18"/>
                    <w:lang w:val="en-GB"/>
                  </w:rPr>
                </w:rPrChange>
              </w:rPr>
              <w:t xml:space="preserve">newmakro : use newmakro whenever you need </w:t>
            </w:r>
          </w:p>
          <w:p w:rsidR="000C424B" w:rsidRPr="00C84EA9" w:rsidRDefault="000C424B" w:rsidP="00215AF7">
            <w:pPr>
              <w:pStyle w:val="StandardWeb"/>
              <w:spacing w:before="0" w:beforeAutospacing="0" w:after="0"/>
              <w:rPr>
                <w:lang w:val="en-GB"/>
                <w:rPrChange w:id="2681" w:author="Michael Monkenbusch" w:date="2016-11-18T10:51:00Z">
                  <w:rPr>
                    <w:lang w:val="en-GB"/>
                  </w:rPr>
                </w:rPrChange>
              </w:rPr>
            </w:pPr>
          </w:p>
        </w:tc>
      </w:tr>
    </w:tbl>
    <w:p w:rsidR="000C424B" w:rsidRPr="00C84EA9" w:rsidRDefault="000C424B" w:rsidP="00215AF7">
      <w:pPr>
        <w:pStyle w:val="berschrift3"/>
        <w:keepNext/>
        <w:spacing w:before="0" w:beforeAutospacing="0" w:after="0"/>
        <w:divId w:val="526019186"/>
        <w:rPr>
          <w:rFonts w:ascii="Arial" w:hAnsi="Arial" w:cs="Arial"/>
          <w:sz w:val="24"/>
          <w:szCs w:val="24"/>
          <w:lang w:val="en-GB"/>
          <w:rPrChange w:id="2682" w:author="Michael Monkenbusch" w:date="2016-11-18T10:51:00Z">
            <w:rPr>
              <w:rFonts w:ascii="Arial" w:hAnsi="Arial" w:cs="Arial"/>
              <w:sz w:val="24"/>
              <w:szCs w:val="24"/>
              <w:lang w:val="en-GB"/>
            </w:rPr>
          </w:rPrChange>
        </w:rPr>
      </w:pPr>
      <w:r w:rsidRPr="00C84EA9">
        <w:rPr>
          <w:rFonts w:ascii="Arial" w:hAnsi="Arial" w:cs="Arial"/>
          <w:sz w:val="24"/>
          <w:szCs w:val="24"/>
          <w:lang w:val="en-GB"/>
          <w:rPrChange w:id="2683" w:author="Michael Monkenbusch" w:date="2016-11-18T10:51:00Z">
            <w:rPr>
              <w:rFonts w:ascii="Arial" w:hAnsi="Arial" w:cs="Arial"/>
              <w:sz w:val="24"/>
              <w:szCs w:val="24"/>
              <w:lang w:val="en-GB"/>
            </w:rPr>
          </w:rPrChange>
        </w:rPr>
        <w:t>Path</w:t>
      </w:r>
    </w:p>
    <w:p w:rsidR="000C424B" w:rsidRPr="00C84EA9" w:rsidRDefault="000C424B" w:rsidP="00215AF7">
      <w:pPr>
        <w:pStyle w:val="western"/>
        <w:spacing w:before="0" w:beforeAutospacing="0" w:after="0"/>
        <w:divId w:val="526019186"/>
        <w:rPr>
          <w:lang w:val="en-GB"/>
          <w:rPrChange w:id="2684" w:author="Michael Monkenbusch" w:date="2016-11-18T10:51:00Z">
            <w:rPr>
              <w:lang w:val="en-GB"/>
            </w:rPr>
          </w:rPrChange>
        </w:rPr>
      </w:pPr>
      <w:r w:rsidRPr="00C84EA9">
        <w:rPr>
          <w:lang w:val="en-GB"/>
          <w:rPrChange w:id="2685" w:author="Michael Monkenbusch" w:date="2016-11-18T10:51:00Z">
            <w:rPr>
              <w:lang w:val="en-GB"/>
            </w:rPr>
          </w:rPrChange>
        </w:rPr>
        <w:t>You can give presets in the „initdatr“ makro somewhere in your datreat makro path.</w:t>
      </w:r>
    </w:p>
    <w:tbl>
      <w:tblPr>
        <w:tblW w:w="9255" w:type="dxa"/>
        <w:tblCellSpacing w:w="0"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1366"/>
        <w:gridCol w:w="7889"/>
      </w:tblGrid>
      <w:tr w:rsidR="000C424B" w:rsidRPr="00C84EA9">
        <w:trPr>
          <w:divId w:val="526019186"/>
          <w:tblCellSpacing w:w="0" w:type="dxa"/>
        </w:trPr>
        <w:tc>
          <w:tcPr>
            <w:tcW w:w="1170"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rPr>
                <w:lang w:val="en-GB"/>
                <w:rPrChange w:id="2686" w:author="Michael Monkenbusch" w:date="2016-11-18T10:51:00Z">
                  <w:rPr>
                    <w:lang w:val="en-GB"/>
                  </w:rPr>
                </w:rPrChange>
              </w:rPr>
            </w:pPr>
            <w:r w:rsidRPr="00C84EA9">
              <w:rPr>
                <w:rFonts w:ascii="Helvetica" w:hAnsi="Helvetica" w:cs="Helvetica"/>
                <w:b/>
                <w:bCs/>
                <w:lang w:val="en-GB"/>
                <w:rPrChange w:id="2687" w:author="Michael Monkenbusch" w:date="2016-11-18T10:51:00Z">
                  <w:rPr>
                    <w:rFonts w:ascii="Helvetica" w:hAnsi="Helvetica" w:cs="Helvetica"/>
                    <w:b/>
                    <w:bCs/>
                    <w:lang w:val="en-GB"/>
                  </w:rPr>
                </w:rPrChange>
              </w:rPr>
              <w:t>path</w:t>
            </w:r>
          </w:p>
        </w:tc>
        <w:tc>
          <w:tcPr>
            <w:tcW w:w="7635"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StandardWeb"/>
              <w:spacing w:before="0" w:beforeAutospacing="0" w:after="0"/>
              <w:rPr>
                <w:lang w:val="en-GB"/>
                <w:rPrChange w:id="2688" w:author="Michael Monkenbusch" w:date="2016-11-18T10:51:00Z">
                  <w:rPr>
                    <w:lang w:val="en-GB"/>
                  </w:rPr>
                </w:rPrChange>
              </w:rPr>
            </w:pPr>
            <w:r w:rsidRPr="00C84EA9">
              <w:rPr>
                <w:sz w:val="20"/>
                <w:szCs w:val="20"/>
                <w:lang w:val="en-GB"/>
                <w:rPrChange w:id="2689" w:author="Michael Monkenbusch" w:date="2016-11-18T10:51:00Z">
                  <w:rPr>
                    <w:sz w:val="20"/>
                    <w:szCs w:val="20"/>
                    <w:lang w:val="en-GB"/>
                  </w:rPr>
                </w:rPrChange>
              </w:rPr>
              <w:t>shows path definitions</w:t>
            </w:r>
          </w:p>
        </w:tc>
      </w:tr>
      <w:tr w:rsidR="000C424B" w:rsidRPr="00C84EA9">
        <w:trPr>
          <w:divId w:val="526019186"/>
          <w:tblCellSpacing w:w="0" w:type="dxa"/>
        </w:trPr>
        <w:tc>
          <w:tcPr>
            <w:tcW w:w="1170"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rPr>
                <w:lang w:val="en-GB"/>
                <w:rPrChange w:id="2690" w:author="Michael Monkenbusch" w:date="2016-11-18T10:51:00Z">
                  <w:rPr>
                    <w:lang w:val="en-GB"/>
                  </w:rPr>
                </w:rPrChange>
              </w:rPr>
            </w:pPr>
            <w:r w:rsidRPr="00C84EA9">
              <w:rPr>
                <w:rFonts w:ascii="Helvetica" w:hAnsi="Helvetica" w:cs="Helvetica"/>
                <w:b/>
                <w:bCs/>
                <w:lang w:val="en-GB"/>
                <w:rPrChange w:id="2691" w:author="Michael Monkenbusch" w:date="2016-11-18T10:51:00Z">
                  <w:rPr>
                    <w:rFonts w:ascii="Helvetica" w:hAnsi="Helvetica" w:cs="Helvetica"/>
                    <w:b/>
                    <w:bCs/>
                    <w:lang w:val="en-GB"/>
                  </w:rPr>
                </w:rPrChange>
              </w:rPr>
              <w:t>macrpath</w:t>
            </w:r>
          </w:p>
        </w:tc>
        <w:tc>
          <w:tcPr>
            <w:tcW w:w="7635"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StandardWeb"/>
              <w:spacing w:before="0" w:beforeAutospacing="0" w:after="0"/>
              <w:rPr>
                <w:lang w:val="en-GB"/>
                <w:rPrChange w:id="2692" w:author="Michael Monkenbusch" w:date="2016-11-18T10:51:00Z">
                  <w:rPr>
                    <w:lang w:val="en-GB"/>
                  </w:rPr>
                </w:rPrChange>
              </w:rPr>
            </w:pPr>
            <w:r w:rsidRPr="00C84EA9">
              <w:rPr>
                <w:sz w:val="20"/>
                <w:szCs w:val="20"/>
                <w:lang w:val="en-GB"/>
                <w:rPrChange w:id="2693" w:author="Michael Monkenbusch" w:date="2016-11-18T10:51:00Z">
                  <w:rPr>
                    <w:sz w:val="20"/>
                    <w:szCs w:val="20"/>
                    <w:lang w:val="en-GB"/>
                  </w:rPr>
                </w:rPrChange>
              </w:rPr>
              <w:t>&lt;newpath&gt; change to newpath defailt “./” additional path to search fpr makros</w:t>
            </w:r>
            <w:r w:rsidRPr="00C84EA9">
              <w:rPr>
                <w:rFonts w:ascii="Courier New" w:hAnsi="Courier New" w:cs="Courier New"/>
                <w:sz w:val="20"/>
                <w:szCs w:val="20"/>
                <w:lang w:val="en-GB"/>
                <w:rPrChange w:id="2694" w:author="Michael Monkenbusch" w:date="2016-11-18T10:51:00Z">
                  <w:rPr>
                    <w:rFonts w:ascii="Courier New" w:hAnsi="Courier New" w:cs="Courier New"/>
                    <w:sz w:val="20"/>
                    <w:szCs w:val="20"/>
                    <w:lang w:val="en-GB"/>
                  </w:rPr>
                </w:rPrChange>
              </w:rPr>
              <w:t xml:space="preserve"> </w:t>
            </w:r>
          </w:p>
        </w:tc>
      </w:tr>
      <w:tr w:rsidR="000C424B" w:rsidRPr="00C84EA9">
        <w:trPr>
          <w:divId w:val="526019186"/>
          <w:tblCellSpacing w:w="0" w:type="dxa"/>
        </w:trPr>
        <w:tc>
          <w:tcPr>
            <w:tcW w:w="1170"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rPr>
                <w:lang w:val="en-GB"/>
                <w:rPrChange w:id="2695" w:author="Michael Monkenbusch" w:date="2016-11-18T10:51:00Z">
                  <w:rPr>
                    <w:lang w:val="en-GB"/>
                  </w:rPr>
                </w:rPrChange>
              </w:rPr>
            </w:pPr>
            <w:r w:rsidRPr="00C84EA9">
              <w:rPr>
                <w:rFonts w:ascii="Helvetica" w:hAnsi="Helvetica" w:cs="Helvetica"/>
                <w:b/>
                <w:bCs/>
                <w:lang w:val="en-GB"/>
                <w:rPrChange w:id="2696" w:author="Michael Monkenbusch" w:date="2016-11-18T10:51:00Z">
                  <w:rPr>
                    <w:rFonts w:ascii="Helvetica" w:hAnsi="Helvetica" w:cs="Helvetica"/>
                    <w:b/>
                    <w:bCs/>
                    <w:lang w:val="en-GB"/>
                  </w:rPr>
                </w:rPrChange>
              </w:rPr>
              <w:t>datapath</w:t>
            </w:r>
          </w:p>
        </w:tc>
        <w:tc>
          <w:tcPr>
            <w:tcW w:w="7635"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StandardWeb"/>
              <w:spacing w:before="0" w:beforeAutospacing="0" w:after="0"/>
              <w:rPr>
                <w:lang w:val="en-GB"/>
                <w:rPrChange w:id="2697" w:author="Michael Monkenbusch" w:date="2016-11-18T10:51:00Z">
                  <w:rPr>
                    <w:lang w:val="en-GB"/>
                  </w:rPr>
                </w:rPrChange>
              </w:rPr>
            </w:pPr>
            <w:r w:rsidRPr="00C84EA9">
              <w:rPr>
                <w:sz w:val="20"/>
                <w:szCs w:val="20"/>
                <w:lang w:val="en-GB"/>
                <w:rPrChange w:id="2698" w:author="Michael Monkenbusch" w:date="2016-11-18T10:51:00Z">
                  <w:rPr>
                    <w:sz w:val="20"/>
                    <w:szCs w:val="20"/>
                    <w:lang w:val="en-GB"/>
                  </w:rPr>
                </w:rPrChange>
              </w:rPr>
              <w:t>&lt;newpath&gt; change to newpath defailt “./” path to search for input</w:t>
            </w:r>
            <w:r w:rsidRPr="00C84EA9">
              <w:rPr>
                <w:rFonts w:ascii="Courier New" w:hAnsi="Courier New" w:cs="Courier New"/>
                <w:sz w:val="20"/>
                <w:szCs w:val="20"/>
                <w:lang w:val="en-GB"/>
                <w:rPrChange w:id="2699" w:author="Michael Monkenbusch" w:date="2016-11-18T10:51:00Z">
                  <w:rPr>
                    <w:rFonts w:ascii="Courier New" w:hAnsi="Courier New" w:cs="Courier New"/>
                    <w:sz w:val="20"/>
                    <w:szCs w:val="20"/>
                    <w:lang w:val="en-GB"/>
                  </w:rPr>
                </w:rPrChange>
              </w:rPr>
              <w:t xml:space="preserve"> datafiles</w:t>
            </w:r>
          </w:p>
        </w:tc>
      </w:tr>
      <w:tr w:rsidR="000C424B" w:rsidRPr="00C84EA9">
        <w:trPr>
          <w:divId w:val="526019186"/>
          <w:tblCellSpacing w:w="0" w:type="dxa"/>
        </w:trPr>
        <w:tc>
          <w:tcPr>
            <w:tcW w:w="1170"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rPr>
                <w:lang w:val="en-GB"/>
                <w:rPrChange w:id="2700" w:author="Michael Monkenbusch" w:date="2016-11-18T10:51:00Z">
                  <w:rPr>
                    <w:lang w:val="en-GB"/>
                  </w:rPr>
                </w:rPrChange>
              </w:rPr>
            </w:pPr>
            <w:r w:rsidRPr="00C84EA9">
              <w:rPr>
                <w:rFonts w:ascii="Helvetica" w:hAnsi="Helvetica" w:cs="Helvetica"/>
                <w:b/>
                <w:bCs/>
                <w:lang w:val="en-GB"/>
                <w:rPrChange w:id="2701" w:author="Michael Monkenbusch" w:date="2016-11-18T10:51:00Z">
                  <w:rPr>
                    <w:rFonts w:ascii="Helvetica" w:hAnsi="Helvetica" w:cs="Helvetica"/>
                    <w:b/>
                    <w:bCs/>
                    <w:lang w:val="en-GB"/>
                  </w:rPr>
                </w:rPrChange>
              </w:rPr>
              <w:t xml:space="preserve">savepath </w:t>
            </w:r>
          </w:p>
        </w:tc>
        <w:tc>
          <w:tcPr>
            <w:tcW w:w="7635"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StandardWeb"/>
              <w:spacing w:before="0" w:beforeAutospacing="0" w:after="0"/>
              <w:rPr>
                <w:lang w:val="en-GB"/>
                <w:rPrChange w:id="2702" w:author="Michael Monkenbusch" w:date="2016-11-18T10:51:00Z">
                  <w:rPr>
                    <w:lang w:val="en-GB"/>
                  </w:rPr>
                </w:rPrChange>
              </w:rPr>
            </w:pPr>
            <w:r w:rsidRPr="00C84EA9">
              <w:rPr>
                <w:sz w:val="20"/>
                <w:szCs w:val="20"/>
                <w:lang w:val="en-GB"/>
                <w:rPrChange w:id="2703" w:author="Michael Monkenbusch" w:date="2016-11-18T10:51:00Z">
                  <w:rPr>
                    <w:sz w:val="20"/>
                    <w:szCs w:val="20"/>
                    <w:lang w:val="en-GB"/>
                  </w:rPr>
                </w:rPrChange>
              </w:rPr>
              <w:t>&lt;newpath&gt; change to newpath defailt “./” path where something is stored</w:t>
            </w:r>
          </w:p>
        </w:tc>
      </w:tr>
    </w:tbl>
    <w:p w:rsidR="000C424B" w:rsidRPr="00C84EA9" w:rsidRDefault="000C424B" w:rsidP="00215AF7">
      <w:pPr>
        <w:pStyle w:val="berschrift3"/>
        <w:keepNext/>
        <w:spacing w:before="0" w:beforeAutospacing="0" w:after="0"/>
        <w:divId w:val="526019186"/>
        <w:rPr>
          <w:rFonts w:ascii="Arial" w:hAnsi="Arial" w:cs="Arial"/>
          <w:sz w:val="24"/>
          <w:szCs w:val="24"/>
          <w:rPrChange w:id="2704" w:author="Michael Monkenbusch" w:date="2016-11-18T10:51:00Z">
            <w:rPr>
              <w:rFonts w:ascii="Arial" w:hAnsi="Arial" w:cs="Arial"/>
              <w:sz w:val="24"/>
              <w:szCs w:val="24"/>
            </w:rPr>
          </w:rPrChange>
        </w:rPr>
      </w:pPr>
      <w:r w:rsidRPr="00C84EA9">
        <w:rPr>
          <w:rFonts w:ascii="Arial" w:hAnsi="Arial" w:cs="Arial"/>
          <w:sz w:val="24"/>
          <w:szCs w:val="24"/>
          <w:rPrChange w:id="2705" w:author="Michael Monkenbusch" w:date="2016-11-18T10:51:00Z">
            <w:rPr>
              <w:rFonts w:ascii="Arial" w:hAnsi="Arial" w:cs="Arial"/>
              <w:sz w:val="24"/>
              <w:szCs w:val="24"/>
            </w:rPr>
          </w:rPrChange>
        </w:rPr>
        <w:t>Active working directory</w:t>
      </w:r>
    </w:p>
    <w:tbl>
      <w:tblPr>
        <w:tblW w:w="9255" w:type="dxa"/>
        <w:tblCellSpacing w:w="0"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1230"/>
        <w:gridCol w:w="8025"/>
      </w:tblGrid>
      <w:tr w:rsidR="000C424B" w:rsidRPr="00C84EA9">
        <w:trPr>
          <w:divId w:val="526019186"/>
          <w:tblCellSpacing w:w="0" w:type="dxa"/>
        </w:trPr>
        <w:tc>
          <w:tcPr>
            <w:tcW w:w="1170"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western"/>
              <w:spacing w:before="0" w:beforeAutospacing="0" w:after="0"/>
              <w:rPr>
                <w:lang w:val="en-GB"/>
                <w:rPrChange w:id="2706" w:author="Michael Monkenbusch" w:date="2016-11-18T10:51:00Z">
                  <w:rPr>
                    <w:lang w:val="en-GB"/>
                  </w:rPr>
                </w:rPrChange>
              </w:rPr>
            </w:pPr>
            <w:r w:rsidRPr="00C84EA9">
              <w:rPr>
                <w:rFonts w:ascii="Helvetica" w:hAnsi="Helvetica" w:cs="Helvetica"/>
                <w:b/>
                <w:bCs/>
                <w:lang w:val="en-GB"/>
                <w:rPrChange w:id="2707" w:author="Michael Monkenbusch" w:date="2016-11-18T10:51:00Z">
                  <w:rPr>
                    <w:rFonts w:ascii="Helvetica" w:hAnsi="Helvetica" w:cs="Helvetica"/>
                    <w:b/>
                    <w:bCs/>
                    <w:lang w:val="en-GB"/>
                  </w:rPr>
                </w:rPrChange>
              </w:rPr>
              <w:t xml:space="preserve">cd </w:t>
            </w:r>
          </w:p>
        </w:tc>
        <w:tc>
          <w:tcPr>
            <w:tcW w:w="7635" w:type="dxa"/>
            <w:tcBorders>
              <w:top w:val="outset" w:sz="6" w:space="0" w:color="000000"/>
              <w:left w:val="outset" w:sz="6" w:space="0" w:color="000000"/>
              <w:bottom w:val="outset" w:sz="6" w:space="0" w:color="000000"/>
              <w:right w:val="outset" w:sz="6" w:space="0" w:color="000000"/>
            </w:tcBorders>
          </w:tcPr>
          <w:p w:rsidR="000C424B" w:rsidRPr="00C84EA9" w:rsidRDefault="000C424B" w:rsidP="00215AF7">
            <w:pPr>
              <w:pStyle w:val="StandardWeb"/>
              <w:spacing w:before="0" w:beforeAutospacing="0" w:after="0"/>
              <w:rPr>
                <w:lang w:val="en-GB"/>
                <w:rPrChange w:id="2708" w:author="Michael Monkenbusch" w:date="2016-11-18T10:51:00Z">
                  <w:rPr>
                    <w:lang w:val="en-GB"/>
                  </w:rPr>
                </w:rPrChange>
              </w:rPr>
            </w:pPr>
            <w:r w:rsidRPr="00C84EA9">
              <w:rPr>
                <w:sz w:val="20"/>
                <w:szCs w:val="20"/>
                <w:lang w:val="en-GB"/>
                <w:rPrChange w:id="2709" w:author="Michael Monkenbusch" w:date="2016-11-18T10:51:00Z">
                  <w:rPr>
                    <w:sz w:val="20"/>
                    <w:szCs w:val="20"/>
                    <w:lang w:val="en-GB"/>
                  </w:rPr>
                </w:rPrChange>
              </w:rPr>
              <w:t>&lt;path&gt; changes active working directory. “..” is working</w:t>
            </w:r>
          </w:p>
        </w:tc>
      </w:tr>
      <w:tr w:rsidR="000C424B" w:rsidRPr="00C84EA9">
        <w:trPr>
          <w:divId w:val="526019186"/>
          <w:tblCellSpacing w:w="0" w:type="dxa"/>
        </w:trPr>
        <w:tc>
          <w:tcPr>
            <w:tcW w:w="1170" w:type="dxa"/>
            <w:tcBorders>
              <w:top w:val="outset" w:sz="6" w:space="0" w:color="000000"/>
              <w:left w:val="outset" w:sz="6" w:space="0" w:color="000000"/>
              <w:bottom w:val="outset" w:sz="6" w:space="0" w:color="000000"/>
              <w:right w:val="outset" w:sz="6" w:space="0" w:color="000000"/>
            </w:tcBorders>
          </w:tcPr>
          <w:p w:rsidR="000C424B" w:rsidRPr="00C84EA9" w:rsidRDefault="0000494B" w:rsidP="00215AF7">
            <w:pPr>
              <w:pStyle w:val="western"/>
              <w:spacing w:before="0" w:beforeAutospacing="0" w:after="0"/>
              <w:rPr>
                <w:rFonts w:ascii="Arial" w:hAnsi="Arial"/>
                <w:b/>
                <w:lang w:val="en-GB"/>
                <w:rPrChange w:id="2710" w:author="Michael Monkenbusch" w:date="2016-11-18T10:51:00Z">
                  <w:rPr>
                    <w:lang w:val="en-GB"/>
                  </w:rPr>
                </w:rPrChange>
              </w:rPr>
            </w:pPr>
            <w:ins w:id="2711" w:author="Michael Monkenbusch" w:date="2016-11-18T10:35:00Z">
              <w:r w:rsidRPr="00C84EA9">
                <w:rPr>
                  <w:rFonts w:ascii="Arial" w:hAnsi="Arial"/>
                  <w:b/>
                  <w:lang w:val="en-GB"/>
                  <w:rPrChange w:id="2712" w:author="Michael Monkenbusch" w:date="2016-11-18T10:51:00Z">
                    <w:rPr>
                      <w:lang w:val="en-GB"/>
                    </w:rPr>
                  </w:rPrChange>
                </w:rPr>
                <w:t>sys</w:t>
              </w:r>
            </w:ins>
          </w:p>
        </w:tc>
        <w:tc>
          <w:tcPr>
            <w:tcW w:w="7635" w:type="dxa"/>
            <w:tcBorders>
              <w:top w:val="outset" w:sz="6" w:space="0" w:color="000000"/>
              <w:left w:val="outset" w:sz="6" w:space="0" w:color="000000"/>
              <w:bottom w:val="outset" w:sz="6" w:space="0" w:color="000000"/>
              <w:right w:val="outset" w:sz="6" w:space="0" w:color="000000"/>
            </w:tcBorders>
          </w:tcPr>
          <w:p w:rsidR="000C424B" w:rsidRPr="00CA0E71" w:rsidRDefault="0000494B" w:rsidP="00215AF7">
            <w:pPr>
              <w:pStyle w:val="StandardWeb"/>
              <w:spacing w:before="0" w:beforeAutospacing="0" w:after="0"/>
              <w:rPr>
                <w:lang w:val="en-GB"/>
              </w:rPr>
            </w:pPr>
            <w:ins w:id="2713" w:author="Michael Monkenbusch" w:date="2016-11-18T10:36:00Z">
              <w:r w:rsidRPr="00C84EA9">
                <w:rPr>
                  <w:lang w:val="en-GB"/>
                </w:rPr>
                <w:t>a system command</w:t>
              </w:r>
            </w:ins>
          </w:p>
        </w:tc>
      </w:tr>
    </w:tbl>
    <w:p w:rsidR="000C424B" w:rsidRPr="00C84EA9" w:rsidRDefault="000C424B" w:rsidP="00215AF7">
      <w:pPr>
        <w:pStyle w:val="western"/>
        <w:spacing w:before="0" w:beforeAutospacing="0" w:after="0"/>
        <w:divId w:val="526019186"/>
        <w:rPr>
          <w:rPrChange w:id="2714" w:author="Michael Monkenbusch" w:date="2016-11-18T10:51:00Z">
            <w:rPr/>
          </w:rPrChange>
        </w:rPr>
      </w:pPr>
    </w:p>
    <w:p w:rsidR="000C424B" w:rsidRPr="00C84EA9" w:rsidRDefault="000C424B" w:rsidP="00215AF7">
      <w:pPr>
        <w:pStyle w:val="berschrift2"/>
        <w:spacing w:before="0" w:beforeAutospacing="0" w:after="0"/>
        <w:divId w:val="526019186"/>
        <w:rPr>
          <w:rFonts w:ascii="Arial" w:hAnsi="Arial" w:cs="Arial"/>
          <w:i/>
          <w:iCs/>
          <w:sz w:val="30"/>
          <w:szCs w:val="30"/>
          <w:lang w:val="en-GB"/>
          <w:rPrChange w:id="2715" w:author="Michael Monkenbusch" w:date="2016-11-18T10:51:00Z">
            <w:rPr>
              <w:rFonts w:ascii="Arial" w:hAnsi="Arial" w:cs="Arial"/>
              <w:i/>
              <w:iCs/>
              <w:sz w:val="30"/>
              <w:szCs w:val="30"/>
              <w:lang w:val="en-GB"/>
            </w:rPr>
          </w:rPrChange>
        </w:rPr>
      </w:pPr>
      <w:r w:rsidRPr="00C84EA9">
        <w:rPr>
          <w:rFonts w:ascii="Arial" w:hAnsi="Arial" w:cs="Arial"/>
          <w:i/>
          <w:iCs/>
          <w:sz w:val="30"/>
          <w:szCs w:val="30"/>
          <w:lang w:val="en-GB"/>
          <w:rPrChange w:id="2716" w:author="Michael Monkenbusch" w:date="2016-11-18T10:51:00Z">
            <w:rPr>
              <w:rFonts w:ascii="Arial" w:hAnsi="Arial" w:cs="Arial"/>
              <w:i/>
              <w:iCs/>
              <w:sz w:val="30"/>
              <w:szCs w:val="30"/>
              <w:lang w:val="en-GB"/>
            </w:rPr>
          </w:rPrChange>
        </w:rPr>
        <w:lastRenderedPageBreak/>
        <w:t>Collection of Standard and Example makros</w:t>
      </w:r>
    </w:p>
    <w:p w:rsidR="000C424B" w:rsidRPr="00C84EA9" w:rsidRDefault="000C424B" w:rsidP="00215AF7">
      <w:pPr>
        <w:pStyle w:val="berschrift3"/>
        <w:spacing w:before="0" w:beforeAutospacing="0" w:after="0"/>
        <w:divId w:val="526019186"/>
        <w:rPr>
          <w:rFonts w:ascii="Arial" w:hAnsi="Arial" w:cs="Arial"/>
          <w:sz w:val="24"/>
          <w:szCs w:val="24"/>
          <w:lang w:val="en-GB"/>
          <w:rPrChange w:id="2717" w:author="Michael Monkenbusch" w:date="2016-11-18T10:51:00Z">
            <w:rPr>
              <w:rFonts w:ascii="Arial" w:hAnsi="Arial" w:cs="Arial"/>
              <w:sz w:val="24"/>
              <w:szCs w:val="24"/>
              <w:lang w:val="en-GB"/>
            </w:rPr>
          </w:rPrChange>
        </w:rPr>
      </w:pPr>
      <w:r w:rsidRPr="00C84EA9">
        <w:rPr>
          <w:rFonts w:ascii="Arial" w:hAnsi="Arial" w:cs="Arial"/>
          <w:sz w:val="24"/>
          <w:szCs w:val="24"/>
          <w:lang w:val="en-GB"/>
          <w:rPrChange w:id="2718" w:author="Michael Monkenbusch" w:date="2016-11-18T10:51:00Z">
            <w:rPr>
              <w:rFonts w:ascii="Arial" w:hAnsi="Arial" w:cs="Arial"/>
              <w:sz w:val="24"/>
              <w:szCs w:val="24"/>
              <w:lang w:val="en-GB"/>
            </w:rPr>
          </w:rPrChange>
        </w:rPr>
        <w:t xml:space="preserve">cth obsolete but there </w:t>
      </w:r>
    </w:p>
    <w:p w:rsidR="000C424B" w:rsidRPr="00C84EA9" w:rsidRDefault="000C424B" w:rsidP="00215AF7">
      <w:pPr>
        <w:pStyle w:val="western"/>
        <w:spacing w:before="0" w:beforeAutospacing="0" w:after="0"/>
        <w:divId w:val="526019186"/>
        <w:rPr>
          <w:lang w:val="en-GB"/>
          <w:rPrChange w:id="2719" w:author="Michael Monkenbusch" w:date="2016-11-18T10:51:00Z">
            <w:rPr>
              <w:lang w:val="en-GB"/>
            </w:rPr>
          </w:rPrChange>
        </w:rPr>
      </w:pPr>
      <w:r w:rsidRPr="00C84EA9">
        <w:rPr>
          <w:lang w:val="en-GB"/>
          <w:rPrChange w:id="2720" w:author="Michael Monkenbusch" w:date="2016-11-18T10:51:00Z">
            <w:rPr>
              <w:lang w:val="en-GB"/>
            </w:rPr>
          </w:rPrChange>
        </w:rPr>
        <w:t>Editing of theory parameters:</w:t>
      </w:r>
    </w:p>
    <w:p w:rsidR="000C424B" w:rsidRPr="00C84EA9" w:rsidRDefault="000C424B" w:rsidP="00215AF7">
      <w:pPr>
        <w:pStyle w:val="western"/>
        <w:spacing w:before="0" w:beforeAutospacing="0" w:after="0"/>
        <w:ind w:left="1418"/>
        <w:divId w:val="526019186"/>
        <w:rPr>
          <w:lang w:val="en-GB"/>
          <w:rPrChange w:id="2721" w:author="Michael Monkenbusch" w:date="2016-11-18T10:51:00Z">
            <w:rPr>
              <w:lang w:val="en-GB"/>
            </w:rPr>
          </w:rPrChange>
        </w:rPr>
      </w:pPr>
      <w:r w:rsidRPr="00C84EA9">
        <w:rPr>
          <w:rFonts w:ascii="Helvetica" w:hAnsi="Helvetica" w:cs="Helvetica"/>
          <w:b/>
          <w:bCs/>
          <w:sz w:val="18"/>
          <w:szCs w:val="18"/>
          <w:lang w:val="en-GB"/>
          <w:rPrChange w:id="2722" w:author="Michael Monkenbusch" w:date="2016-11-18T10:51:00Z">
            <w:rPr>
              <w:rFonts w:ascii="Helvetica" w:hAnsi="Helvetica" w:cs="Helvetica"/>
              <w:b/>
              <w:bCs/>
              <w:sz w:val="18"/>
              <w:szCs w:val="18"/>
              <w:lang w:val="en-GB"/>
            </w:rPr>
          </w:rPrChange>
        </w:rPr>
        <w:t>makro</w:t>
      </w:r>
    </w:p>
    <w:p w:rsidR="000C424B" w:rsidRPr="00C84EA9" w:rsidRDefault="000C424B" w:rsidP="00215AF7">
      <w:pPr>
        <w:pStyle w:val="western"/>
        <w:spacing w:before="0" w:beforeAutospacing="0" w:after="0"/>
        <w:ind w:left="1418"/>
        <w:divId w:val="526019186"/>
        <w:rPr>
          <w:lang w:val="en-GB"/>
          <w:rPrChange w:id="2723" w:author="Michael Monkenbusch" w:date="2016-11-18T10:51:00Z">
            <w:rPr>
              <w:lang w:val="en-GB"/>
            </w:rPr>
          </w:rPrChange>
        </w:rPr>
      </w:pPr>
      <w:r w:rsidRPr="00C84EA9">
        <w:rPr>
          <w:rFonts w:ascii="Helvetica" w:hAnsi="Helvetica" w:cs="Helvetica"/>
          <w:b/>
          <w:bCs/>
          <w:sz w:val="18"/>
          <w:szCs w:val="18"/>
          <w:lang w:val="en-GB"/>
          <w:rPrChange w:id="2724" w:author="Michael Monkenbusch" w:date="2016-11-18T10:51:00Z">
            <w:rPr>
              <w:rFonts w:ascii="Helvetica" w:hAnsi="Helvetica" w:cs="Helvetica"/>
              <w:b/>
              <w:bCs/>
              <w:sz w:val="18"/>
              <w:szCs w:val="18"/>
              <w:lang w:val="en-GB"/>
            </w:rPr>
          </w:rPrChange>
        </w:rPr>
        <w:t>al</w:t>
      </w:r>
    </w:p>
    <w:p w:rsidR="000C424B" w:rsidRPr="00C84EA9" w:rsidRDefault="000C424B" w:rsidP="00215AF7">
      <w:pPr>
        <w:pStyle w:val="western"/>
        <w:spacing w:before="0" w:beforeAutospacing="0" w:after="0"/>
        <w:ind w:left="1418"/>
        <w:divId w:val="526019186"/>
        <w:rPr>
          <w:lang w:val="en-GB"/>
          <w:rPrChange w:id="2725" w:author="Michael Monkenbusch" w:date="2016-11-18T10:51:00Z">
            <w:rPr>
              <w:lang w:val="en-GB"/>
            </w:rPr>
          </w:rPrChange>
        </w:rPr>
      </w:pPr>
      <w:r w:rsidRPr="00C84EA9">
        <w:rPr>
          <w:rFonts w:ascii="Helvetica" w:hAnsi="Helvetica" w:cs="Helvetica"/>
          <w:b/>
          <w:bCs/>
          <w:sz w:val="18"/>
          <w:szCs w:val="18"/>
          <w:lang w:val="en-GB"/>
          <w:rPrChange w:id="2726" w:author="Michael Monkenbusch" w:date="2016-11-18T10:51:00Z">
            <w:rPr>
              <w:rFonts w:ascii="Helvetica" w:hAnsi="Helvetica" w:cs="Helvetica"/>
              <w:b/>
              <w:bCs/>
              <w:sz w:val="18"/>
              <w:szCs w:val="18"/>
              <w:lang w:val="en-GB"/>
            </w:rPr>
          </w:rPrChange>
        </w:rPr>
        <w:t>cms emacs lastth</w:t>
      </w:r>
    </w:p>
    <w:p w:rsidR="000C424B" w:rsidRPr="00C84EA9" w:rsidRDefault="000C424B" w:rsidP="00215AF7">
      <w:pPr>
        <w:pStyle w:val="western"/>
        <w:spacing w:before="0" w:beforeAutospacing="0" w:after="0"/>
        <w:ind w:left="1418"/>
        <w:divId w:val="526019186"/>
        <w:rPr>
          <w:lang w:val="en-GB"/>
          <w:rPrChange w:id="2727" w:author="Michael Monkenbusch" w:date="2016-11-18T10:51:00Z">
            <w:rPr>
              <w:lang w:val="en-GB"/>
            </w:rPr>
          </w:rPrChange>
        </w:rPr>
      </w:pPr>
      <w:r w:rsidRPr="00C84EA9">
        <w:rPr>
          <w:rFonts w:ascii="Helvetica" w:hAnsi="Helvetica" w:cs="Helvetica"/>
          <w:b/>
          <w:bCs/>
          <w:sz w:val="18"/>
          <w:szCs w:val="18"/>
          <w:lang w:val="en-GB"/>
          <w:rPrChange w:id="2728" w:author="Michael Monkenbusch" w:date="2016-11-18T10:51:00Z">
            <w:rPr>
              <w:rFonts w:ascii="Helvetica" w:hAnsi="Helvetica" w:cs="Helvetica"/>
              <w:b/>
              <w:bCs/>
              <w:sz w:val="18"/>
              <w:szCs w:val="18"/>
              <w:lang w:val="en-GB"/>
            </w:rPr>
          </w:rPrChange>
        </w:rPr>
        <w:t>acl</w:t>
      </w:r>
    </w:p>
    <w:p w:rsidR="000C424B" w:rsidRPr="00C84EA9" w:rsidRDefault="000C424B" w:rsidP="00215AF7">
      <w:pPr>
        <w:pStyle w:val="western"/>
        <w:spacing w:before="0" w:beforeAutospacing="0" w:after="0"/>
        <w:ind w:left="1418"/>
        <w:divId w:val="526019186"/>
        <w:rPr>
          <w:lang w:val="en-GB"/>
          <w:rPrChange w:id="2729" w:author="Michael Monkenbusch" w:date="2016-11-18T10:51:00Z">
            <w:rPr>
              <w:lang w:val="en-GB"/>
            </w:rPr>
          </w:rPrChange>
        </w:rPr>
      </w:pPr>
    </w:p>
    <w:p w:rsidR="000C424B" w:rsidRPr="00C84EA9" w:rsidRDefault="000C424B" w:rsidP="00215AF7">
      <w:pPr>
        <w:pStyle w:val="western"/>
        <w:spacing w:before="0" w:beforeAutospacing="0" w:after="0"/>
        <w:divId w:val="526019186"/>
        <w:rPr>
          <w:lang w:val="en-GB"/>
          <w:rPrChange w:id="2730" w:author="Michael Monkenbusch" w:date="2016-11-18T10:51:00Z">
            <w:rPr>
              <w:lang w:val="en-GB"/>
            </w:rPr>
          </w:rPrChange>
        </w:rPr>
      </w:pPr>
    </w:p>
    <w:p w:rsidR="000C424B" w:rsidRPr="00C84EA9" w:rsidRDefault="000C424B" w:rsidP="00215AF7">
      <w:pPr>
        <w:pStyle w:val="berschrift1"/>
        <w:spacing w:before="0" w:beforeAutospacing="0" w:after="0"/>
        <w:divId w:val="526019186"/>
        <w:rPr>
          <w:rFonts w:ascii="Arial" w:hAnsi="Arial" w:cs="Arial"/>
          <w:sz w:val="32"/>
          <w:szCs w:val="32"/>
          <w:lang w:val="en-GB"/>
          <w:rPrChange w:id="2731" w:author="Michael Monkenbusch" w:date="2016-11-18T10:51:00Z">
            <w:rPr>
              <w:rFonts w:ascii="Arial" w:hAnsi="Arial" w:cs="Arial"/>
              <w:sz w:val="32"/>
              <w:szCs w:val="32"/>
              <w:lang w:val="en-GB"/>
            </w:rPr>
          </w:rPrChange>
        </w:rPr>
      </w:pPr>
      <w:r w:rsidRPr="00C84EA9">
        <w:rPr>
          <w:rFonts w:ascii="Arial" w:hAnsi="Arial" w:cs="Arial"/>
          <w:sz w:val="32"/>
          <w:szCs w:val="32"/>
          <w:lang w:val="en-GB"/>
          <w:rPrChange w:id="2732" w:author="Michael Monkenbusch" w:date="2016-11-18T10:51:00Z">
            <w:rPr>
              <w:rFonts w:ascii="Arial" w:hAnsi="Arial" w:cs="Arial"/>
              <w:sz w:val="32"/>
              <w:szCs w:val="32"/>
              <w:lang w:val="en-GB"/>
            </w:rPr>
          </w:rPrChange>
        </w:rPr>
        <w:t>Programming</w:t>
      </w:r>
    </w:p>
    <w:p w:rsidR="000C424B" w:rsidRPr="00C84EA9" w:rsidRDefault="000C424B" w:rsidP="00215AF7">
      <w:pPr>
        <w:pStyle w:val="berschrift2"/>
        <w:spacing w:before="0" w:beforeAutospacing="0" w:after="0"/>
        <w:divId w:val="526019186"/>
        <w:rPr>
          <w:rFonts w:ascii="Arial" w:hAnsi="Arial" w:cs="Arial"/>
          <w:i/>
          <w:iCs/>
          <w:sz w:val="30"/>
          <w:szCs w:val="30"/>
          <w:lang w:val="en-GB"/>
          <w:rPrChange w:id="2733" w:author="Michael Monkenbusch" w:date="2016-11-18T10:51:00Z">
            <w:rPr>
              <w:rFonts w:ascii="Arial" w:hAnsi="Arial" w:cs="Arial"/>
              <w:i/>
              <w:iCs/>
              <w:sz w:val="30"/>
              <w:szCs w:val="30"/>
              <w:lang w:val="en-GB"/>
            </w:rPr>
          </w:rPrChange>
        </w:rPr>
      </w:pPr>
      <w:r w:rsidRPr="00C84EA9">
        <w:rPr>
          <w:rFonts w:ascii="Arial" w:hAnsi="Arial" w:cs="Arial"/>
          <w:i/>
          <w:iCs/>
          <w:sz w:val="30"/>
          <w:szCs w:val="30"/>
          <w:lang w:val="en-GB"/>
          <w:rPrChange w:id="2734" w:author="Michael Monkenbusch" w:date="2016-11-18T10:51:00Z">
            <w:rPr>
              <w:rFonts w:ascii="Arial" w:hAnsi="Arial" w:cs="Arial"/>
              <w:i/>
              <w:iCs/>
              <w:sz w:val="30"/>
              <w:szCs w:val="30"/>
              <w:lang w:val="en-GB"/>
            </w:rPr>
          </w:rPrChange>
        </w:rPr>
        <w:t>Installation</w:t>
      </w:r>
    </w:p>
    <w:p w:rsidR="000C424B" w:rsidRPr="00C84EA9" w:rsidRDefault="000C424B" w:rsidP="00215AF7">
      <w:pPr>
        <w:pStyle w:val="berschrift3"/>
        <w:spacing w:before="0" w:beforeAutospacing="0" w:after="0"/>
        <w:divId w:val="526019186"/>
        <w:rPr>
          <w:rFonts w:ascii="Arial" w:hAnsi="Arial" w:cs="Arial"/>
          <w:sz w:val="24"/>
          <w:szCs w:val="24"/>
          <w:lang w:val="en-GB"/>
          <w:rPrChange w:id="2735" w:author="Michael Monkenbusch" w:date="2016-11-18T10:51:00Z">
            <w:rPr>
              <w:rFonts w:ascii="Arial" w:hAnsi="Arial" w:cs="Arial"/>
              <w:sz w:val="24"/>
              <w:szCs w:val="24"/>
              <w:lang w:val="en-GB"/>
            </w:rPr>
          </w:rPrChange>
        </w:rPr>
      </w:pPr>
      <w:r w:rsidRPr="00C84EA9">
        <w:rPr>
          <w:rFonts w:ascii="Arial" w:hAnsi="Arial" w:cs="Arial"/>
          <w:sz w:val="24"/>
          <w:szCs w:val="24"/>
          <w:lang w:val="en-GB"/>
          <w:rPrChange w:id="2736" w:author="Michael Monkenbusch" w:date="2016-11-18T10:51:00Z">
            <w:rPr>
              <w:rFonts w:ascii="Arial" w:hAnsi="Arial" w:cs="Arial"/>
              <w:sz w:val="24"/>
              <w:szCs w:val="24"/>
              <w:lang w:val="en-GB"/>
            </w:rPr>
          </w:rPrChange>
        </w:rPr>
        <w:t>Prerequesities</w:t>
      </w:r>
    </w:p>
    <w:p w:rsidR="000C424B" w:rsidRPr="00C84EA9" w:rsidRDefault="000C424B" w:rsidP="00215AF7">
      <w:pPr>
        <w:pStyle w:val="western"/>
        <w:spacing w:before="0" w:beforeAutospacing="0" w:after="0"/>
        <w:divId w:val="526019186"/>
        <w:rPr>
          <w:lang w:val="en-GB"/>
        </w:rPr>
      </w:pPr>
      <w:r w:rsidRPr="00C84EA9">
        <w:rPr>
          <w:lang w:val="en-GB"/>
          <w:rPrChange w:id="2737" w:author="Michael Monkenbusch" w:date="2016-11-18T10:51:00Z">
            <w:rPr>
              <w:u w:val="single"/>
              <w:lang w:val="en-GB"/>
            </w:rPr>
          </w:rPrChange>
        </w:rPr>
        <w:t>Intel Fortran Compiler</w:t>
      </w:r>
      <w:r w:rsidRPr="00C84EA9">
        <w:rPr>
          <w:lang w:val="en-GB"/>
        </w:rPr>
        <w:t xml:space="preserve"> above 8.0 (needed Fortran 90)</w:t>
      </w:r>
    </w:p>
    <w:p w:rsidR="000C424B" w:rsidRPr="00C84EA9" w:rsidRDefault="000C424B" w:rsidP="00215AF7">
      <w:pPr>
        <w:pStyle w:val="western"/>
        <w:spacing w:before="0" w:beforeAutospacing="0" w:after="0"/>
        <w:divId w:val="526019186"/>
        <w:rPr>
          <w:lang w:val="en-GB"/>
        </w:rPr>
      </w:pPr>
      <w:r w:rsidRPr="00C84EA9">
        <w:rPr>
          <w:lang w:val="en-GB"/>
          <w:rPrChange w:id="2738" w:author="Michael Monkenbusch" w:date="2016-11-18T10:51:00Z">
            <w:rPr>
              <w:u w:val="single"/>
              <w:lang w:val="en-GB"/>
            </w:rPr>
          </w:rPrChange>
        </w:rPr>
        <w:t>LAPACK</w:t>
      </w:r>
      <w:r w:rsidRPr="00C84EA9">
        <w:rPr>
          <w:lang w:val="en-GB"/>
        </w:rPr>
        <w:t xml:space="preserve"> -- Linear Algebra PACKage</w:t>
      </w:r>
    </w:p>
    <w:p w:rsidR="000C424B" w:rsidRPr="00A907AF" w:rsidRDefault="000C424B" w:rsidP="00215AF7">
      <w:pPr>
        <w:pStyle w:val="western"/>
        <w:spacing w:before="0" w:beforeAutospacing="0" w:after="0"/>
        <w:divId w:val="526019186"/>
        <w:rPr>
          <w:lang w:val="en-GB"/>
        </w:rPr>
      </w:pPr>
      <w:r w:rsidRPr="00A907AF">
        <w:rPr>
          <w:lang w:val="en-GB"/>
        </w:rPr>
        <w:t>from http://www.netlib.org/lapack/</w:t>
      </w:r>
    </w:p>
    <w:p w:rsidR="000C424B" w:rsidRPr="00C84EA9" w:rsidRDefault="000C424B" w:rsidP="00215AF7">
      <w:pPr>
        <w:pStyle w:val="western"/>
        <w:spacing w:before="0" w:beforeAutospacing="0" w:after="0"/>
        <w:divId w:val="526019186"/>
        <w:rPr>
          <w:lang w:val="en-GB"/>
        </w:rPr>
      </w:pPr>
      <w:r w:rsidRPr="00C84EA9">
        <w:rPr>
          <w:lang w:val="en-GB"/>
          <w:rPrChange w:id="2739" w:author="Michael Monkenbusch" w:date="2016-11-18T10:51:00Z">
            <w:rPr>
              <w:u w:val="single"/>
              <w:lang w:val="en-GB"/>
            </w:rPr>
          </w:rPrChange>
        </w:rPr>
        <w:t xml:space="preserve">BLAS </w:t>
      </w:r>
      <w:r w:rsidRPr="00C84EA9">
        <w:rPr>
          <w:lang w:val="en-GB"/>
        </w:rPr>
        <w:t>(Basic Linear Algebra Subprograms)</w:t>
      </w:r>
    </w:p>
    <w:p w:rsidR="000C424B" w:rsidRPr="00397B93" w:rsidRDefault="000C424B" w:rsidP="00215AF7">
      <w:pPr>
        <w:pStyle w:val="western"/>
        <w:spacing w:before="0" w:beforeAutospacing="0" w:after="0"/>
        <w:divId w:val="526019186"/>
        <w:rPr>
          <w:lang w:val="en-GB"/>
        </w:rPr>
      </w:pPr>
      <w:r w:rsidRPr="00A907AF">
        <w:rPr>
          <w:lang w:val="en-GB"/>
        </w:rPr>
        <w:t>from http://www.netlib.or</w:t>
      </w:r>
      <w:r w:rsidRPr="00397B93">
        <w:rPr>
          <w:lang w:val="en-GB"/>
        </w:rPr>
        <w:t>g/blas/</w:t>
      </w:r>
    </w:p>
    <w:p w:rsidR="000C424B" w:rsidRPr="00C84EA9" w:rsidRDefault="000C424B" w:rsidP="00215AF7">
      <w:pPr>
        <w:pStyle w:val="western"/>
        <w:spacing w:before="0" w:beforeAutospacing="0" w:after="0"/>
        <w:divId w:val="526019186"/>
        <w:rPr>
          <w:lang w:val="en-GB"/>
          <w:rPrChange w:id="2740" w:author="Michael Monkenbusch" w:date="2016-11-18T10:51:00Z">
            <w:rPr>
              <w:lang w:val="en-GB"/>
            </w:rPr>
          </w:rPrChange>
        </w:rPr>
      </w:pPr>
      <w:r w:rsidRPr="00C84EA9">
        <w:rPr>
          <w:lang w:val="en-GB"/>
          <w:rPrChange w:id="2741" w:author="Michael Monkenbusch" w:date="2016-11-18T10:51:00Z">
            <w:rPr>
              <w:lang w:val="en-GB"/>
            </w:rPr>
          </w:rPrChange>
        </w:rPr>
        <w:t>should be installed on your system</w:t>
      </w:r>
    </w:p>
    <w:p w:rsidR="000C424B" w:rsidRPr="00C84EA9" w:rsidRDefault="000C424B" w:rsidP="00215AF7">
      <w:pPr>
        <w:pStyle w:val="western"/>
        <w:spacing w:before="0" w:beforeAutospacing="0" w:after="0"/>
        <w:divId w:val="526019186"/>
        <w:rPr>
          <w:lang w:val="en-GB"/>
          <w:rPrChange w:id="2742" w:author="Michael Monkenbusch" w:date="2016-11-18T10:51:00Z">
            <w:rPr>
              <w:lang w:val="en-GB"/>
            </w:rPr>
          </w:rPrChange>
        </w:rPr>
      </w:pPr>
      <w:r w:rsidRPr="00C84EA9">
        <w:rPr>
          <w:lang w:val="en-GB"/>
          <w:rPrChange w:id="2743" w:author="Michael Monkenbusch" w:date="2016-11-18T10:51:00Z">
            <w:rPr>
              <w:lang w:val="en-GB"/>
            </w:rPr>
          </w:rPrChange>
        </w:rPr>
        <w:t>(if you have problems with blas (missing functions) ask your system administrator to install from the original package.</w:t>
      </w:r>
    </w:p>
    <w:p w:rsidR="000C424B" w:rsidRPr="00C84EA9" w:rsidRDefault="000C424B" w:rsidP="00215AF7">
      <w:pPr>
        <w:pStyle w:val="western"/>
        <w:spacing w:before="0" w:beforeAutospacing="0" w:after="0"/>
        <w:divId w:val="526019186"/>
        <w:rPr>
          <w:lang w:val="en-GB"/>
          <w:rPrChange w:id="2744" w:author="Michael Monkenbusch" w:date="2016-11-18T10:51:00Z">
            <w:rPr>
              <w:lang w:val="en-GB"/>
            </w:rPr>
          </w:rPrChange>
        </w:rPr>
      </w:pPr>
      <w:r w:rsidRPr="00C84EA9">
        <w:rPr>
          <w:lang w:val="en-GB"/>
          <w:rPrChange w:id="2745" w:author="Michael Monkenbusch" w:date="2016-11-18T10:51:00Z">
            <w:rPr>
              <w:lang w:val="en-GB"/>
            </w:rPr>
          </w:rPrChange>
        </w:rPr>
        <w:t>In lapack is a subset of blas included but it is only a subset)</w:t>
      </w:r>
    </w:p>
    <w:p w:rsidR="000C424B" w:rsidRPr="00C84EA9" w:rsidRDefault="000C424B" w:rsidP="00215AF7">
      <w:pPr>
        <w:pStyle w:val="western"/>
        <w:spacing w:before="0" w:beforeAutospacing="0" w:after="0"/>
        <w:divId w:val="526019186"/>
        <w:rPr>
          <w:lang w:val="en-GB"/>
          <w:rPrChange w:id="2746" w:author="Michael Monkenbusch" w:date="2016-11-18T10:51:00Z">
            <w:rPr>
              <w:lang w:val="en-GB"/>
            </w:rPr>
          </w:rPrChange>
        </w:rPr>
      </w:pPr>
      <w:r w:rsidRPr="00C84EA9">
        <w:rPr>
          <w:lang w:val="en-GB"/>
          <w:rPrChange w:id="2747" w:author="Michael Monkenbusch" w:date="2016-11-18T10:51:00Z">
            <w:rPr>
              <w:lang w:val="en-GB"/>
            </w:rPr>
          </w:rPrChange>
        </w:rPr>
        <w:t>Graphical output</w:t>
      </w:r>
    </w:p>
    <w:p w:rsidR="000C424B" w:rsidRPr="00CA0E71" w:rsidRDefault="000C424B" w:rsidP="00215AF7">
      <w:pPr>
        <w:pStyle w:val="western"/>
        <w:spacing w:before="0" w:beforeAutospacing="0" w:after="0"/>
        <w:divId w:val="526019186"/>
        <w:rPr>
          <w:lang w:val="en-GB"/>
        </w:rPr>
      </w:pPr>
      <w:r w:rsidRPr="00C84EA9">
        <w:rPr>
          <w:lang w:val="en-GB"/>
          <w:rPrChange w:id="2748" w:author="Michael Monkenbusch" w:date="2016-11-18T10:51:00Z">
            <w:rPr>
              <w:u w:val="single"/>
              <w:lang w:val="en-GB"/>
            </w:rPr>
          </w:rPrChange>
        </w:rPr>
        <w:t>xmgrace</w:t>
      </w:r>
      <w:r w:rsidRPr="00C84EA9">
        <w:rPr>
          <w:lang w:val="en-GB"/>
        </w:rPr>
        <w:t xml:space="preserve"> shou</w:t>
      </w:r>
      <w:r w:rsidRPr="00CA0E71">
        <w:rPr>
          <w:lang w:val="en-GB"/>
        </w:rPr>
        <w:t>ld be installed</w:t>
      </w:r>
    </w:p>
    <w:p w:rsidR="000C424B" w:rsidRPr="00A907AF" w:rsidRDefault="000C424B" w:rsidP="00215AF7">
      <w:pPr>
        <w:pStyle w:val="western"/>
        <w:spacing w:before="0" w:beforeAutospacing="0" w:after="0"/>
        <w:divId w:val="526019186"/>
        <w:rPr>
          <w:lang w:val="en-GB"/>
        </w:rPr>
      </w:pPr>
      <w:r w:rsidRPr="00A907AF">
        <w:rPr>
          <w:lang w:val="en-GB"/>
        </w:rPr>
        <w:t>http://plasma-gate.weizmann.ac.il/Grace/</w:t>
      </w:r>
    </w:p>
    <w:p w:rsidR="000C424B" w:rsidRPr="00397B93" w:rsidRDefault="000C424B" w:rsidP="00215AF7">
      <w:pPr>
        <w:pStyle w:val="western"/>
        <w:spacing w:before="0" w:beforeAutospacing="0" w:after="0"/>
        <w:divId w:val="526019186"/>
        <w:rPr>
          <w:lang w:val="en-GB"/>
        </w:rPr>
      </w:pPr>
      <w:r w:rsidRPr="00397B93">
        <w:rPr>
          <w:lang w:val="en-GB"/>
        </w:rPr>
        <w:t>other libraries are included in datreat</w:t>
      </w:r>
    </w:p>
    <w:p w:rsidR="000C424B" w:rsidRPr="00C84EA9" w:rsidRDefault="000C424B" w:rsidP="00215AF7">
      <w:pPr>
        <w:pStyle w:val="berschrift3"/>
        <w:spacing w:before="0" w:beforeAutospacing="0" w:after="0"/>
        <w:divId w:val="526019186"/>
        <w:rPr>
          <w:rFonts w:ascii="Arial" w:hAnsi="Arial" w:cs="Arial"/>
          <w:sz w:val="24"/>
          <w:szCs w:val="24"/>
          <w:rPrChange w:id="2749" w:author="Michael Monkenbusch" w:date="2016-11-18T10:51:00Z">
            <w:rPr>
              <w:rFonts w:ascii="Arial" w:hAnsi="Arial" w:cs="Arial"/>
              <w:sz w:val="24"/>
              <w:szCs w:val="24"/>
            </w:rPr>
          </w:rPrChange>
        </w:rPr>
      </w:pPr>
      <w:r w:rsidRPr="00C84EA9">
        <w:rPr>
          <w:rFonts w:ascii="Arial" w:hAnsi="Arial" w:cs="Arial"/>
          <w:sz w:val="24"/>
          <w:szCs w:val="24"/>
          <w:rPrChange w:id="2750" w:author="Michael Monkenbusch" w:date="2016-11-18T10:51:00Z">
            <w:rPr>
              <w:rFonts w:ascii="Arial" w:hAnsi="Arial" w:cs="Arial"/>
              <w:sz w:val="24"/>
              <w:szCs w:val="24"/>
            </w:rPr>
          </w:rPrChange>
        </w:rPr>
        <w:t>Compile:</w:t>
      </w:r>
    </w:p>
    <w:p w:rsidR="000C424B" w:rsidRPr="00C84EA9" w:rsidRDefault="000C424B" w:rsidP="00215AF7">
      <w:pPr>
        <w:pStyle w:val="western"/>
        <w:numPr>
          <w:ilvl w:val="0"/>
          <w:numId w:val="2"/>
        </w:numPr>
        <w:spacing w:before="0" w:beforeAutospacing="0" w:after="0"/>
        <w:divId w:val="526019186"/>
        <w:rPr>
          <w:lang w:val="en-GB"/>
          <w:rPrChange w:id="2751" w:author="Michael Monkenbusch" w:date="2016-11-18T10:51:00Z">
            <w:rPr>
              <w:lang w:val="en-GB"/>
            </w:rPr>
          </w:rPrChange>
        </w:rPr>
      </w:pPr>
      <w:r w:rsidRPr="00C84EA9">
        <w:rPr>
          <w:lang w:val="en-GB"/>
          <w:rPrChange w:id="2752" w:author="Michael Monkenbusch" w:date="2016-11-18T10:51:00Z">
            <w:rPr>
              <w:lang w:val="en-GB"/>
            </w:rPr>
          </w:rPrChange>
        </w:rPr>
        <w:t>Datreat is a local operating program -&gt; userspace you dont need root for datreat itself.</w:t>
      </w:r>
    </w:p>
    <w:p w:rsidR="000C424B" w:rsidRPr="00C84EA9" w:rsidRDefault="000C424B" w:rsidP="00215AF7">
      <w:pPr>
        <w:pStyle w:val="western"/>
        <w:numPr>
          <w:ilvl w:val="0"/>
          <w:numId w:val="2"/>
        </w:numPr>
        <w:spacing w:before="0" w:beforeAutospacing="0" w:after="0"/>
        <w:divId w:val="526019186"/>
        <w:rPr>
          <w:lang w:val="en-GB"/>
          <w:rPrChange w:id="2753" w:author="Michael Monkenbusch" w:date="2016-11-18T10:51:00Z">
            <w:rPr>
              <w:lang w:val="en-GB"/>
            </w:rPr>
          </w:rPrChange>
        </w:rPr>
      </w:pPr>
      <w:r w:rsidRPr="00C84EA9">
        <w:rPr>
          <w:lang w:val="en-GB"/>
          <w:rPrChange w:id="2754" w:author="Michael Monkenbusch" w:date="2016-11-18T10:51:00Z">
            <w:rPr>
              <w:lang w:val="en-GB"/>
            </w:rPr>
          </w:rPrChange>
        </w:rPr>
        <w:t>uncompress the tar.gz or your source file</w:t>
      </w:r>
    </w:p>
    <w:p w:rsidR="000C424B" w:rsidRPr="00C84EA9" w:rsidRDefault="000C424B" w:rsidP="00215AF7">
      <w:pPr>
        <w:pStyle w:val="western"/>
        <w:numPr>
          <w:ilvl w:val="0"/>
          <w:numId w:val="2"/>
        </w:numPr>
        <w:spacing w:before="0" w:beforeAutospacing="0" w:after="0"/>
        <w:divId w:val="526019186"/>
        <w:rPr>
          <w:lang w:val="en-GB"/>
          <w:rPrChange w:id="2755" w:author="Michael Monkenbusch" w:date="2016-11-18T10:51:00Z">
            <w:rPr>
              <w:lang w:val="en-GB"/>
            </w:rPr>
          </w:rPrChange>
        </w:rPr>
      </w:pPr>
      <w:r w:rsidRPr="00C84EA9">
        <w:rPr>
          <w:lang w:val="en-GB"/>
          <w:rPrChange w:id="2756" w:author="Michael Monkenbusch" w:date="2016-11-18T10:51:00Z">
            <w:rPr>
              <w:lang w:val="en-GB"/>
            </w:rPr>
          </w:rPrChange>
        </w:rPr>
        <w:t>In datreat main directory you find the "Makefile", type in a shell</w:t>
      </w:r>
      <w:r w:rsidRPr="00C84EA9">
        <w:rPr>
          <w:lang w:val="en-GB"/>
          <w:rPrChange w:id="2757" w:author="Michael Monkenbusch" w:date="2016-11-18T10:51:00Z">
            <w:rPr>
              <w:lang w:val="en-GB"/>
            </w:rPr>
          </w:rPrChange>
        </w:rPr>
        <w:br/>
        <w:t>&gt;&gt;make</w:t>
      </w:r>
    </w:p>
    <w:p w:rsidR="000C424B" w:rsidRPr="00C84EA9" w:rsidRDefault="000C424B" w:rsidP="00215AF7">
      <w:pPr>
        <w:pStyle w:val="western"/>
        <w:numPr>
          <w:ilvl w:val="0"/>
          <w:numId w:val="2"/>
        </w:numPr>
        <w:spacing w:before="0" w:beforeAutospacing="0" w:after="0"/>
        <w:divId w:val="526019186"/>
        <w:rPr>
          <w:lang w:val="en-GB"/>
          <w:rPrChange w:id="2758" w:author="Michael Monkenbusch" w:date="2016-11-18T10:51:00Z">
            <w:rPr>
              <w:lang w:val="en-GB"/>
            </w:rPr>
          </w:rPrChange>
        </w:rPr>
      </w:pPr>
      <w:r w:rsidRPr="00C84EA9">
        <w:rPr>
          <w:lang w:val="en-GB"/>
          <w:rPrChange w:id="2759" w:author="Michael Monkenbusch" w:date="2016-11-18T10:51:00Z">
            <w:rPr>
              <w:lang w:val="en-GB"/>
            </w:rPr>
          </w:rPrChange>
        </w:rPr>
        <w:t>If you have a $HOME/bin directory a executable script will be placed there, which calls datreat from the correct place, if bin is in your PATH variable you can call it from everywhere..</w:t>
      </w:r>
    </w:p>
    <w:p w:rsidR="000C424B" w:rsidRPr="00C84EA9" w:rsidRDefault="000C424B" w:rsidP="00215AF7">
      <w:pPr>
        <w:pStyle w:val="western"/>
        <w:numPr>
          <w:ilvl w:val="0"/>
          <w:numId w:val="2"/>
        </w:numPr>
        <w:spacing w:before="0" w:beforeAutospacing="0" w:after="0"/>
        <w:divId w:val="526019186"/>
        <w:rPr>
          <w:lang w:val="en-GB"/>
          <w:rPrChange w:id="2760" w:author="Michael Monkenbusch" w:date="2016-11-18T10:51:00Z">
            <w:rPr>
              <w:lang w:val="en-GB"/>
            </w:rPr>
          </w:rPrChange>
        </w:rPr>
      </w:pPr>
      <w:r w:rsidRPr="00C84EA9">
        <w:rPr>
          <w:lang w:val="en-GB"/>
          <w:rPrChange w:id="2761" w:author="Michael Monkenbusch" w:date="2016-11-18T10:51:00Z">
            <w:rPr>
              <w:lang w:val="en-GB"/>
            </w:rPr>
          </w:rPrChange>
        </w:rPr>
        <w:t>Afterwards you can reduce the used space on disc with "make clean".</w:t>
      </w:r>
      <w:r w:rsidRPr="00C84EA9">
        <w:rPr>
          <w:lang w:val="en-GB"/>
          <w:rPrChange w:id="2762" w:author="Michael Monkenbusch" w:date="2016-11-18T10:51:00Z">
            <w:rPr>
              <w:lang w:val="en-GB"/>
            </w:rPr>
          </w:rPrChange>
        </w:rPr>
        <w:br/>
        <w:t xml:space="preserve">To delete all compiled files use "make cleanall" This is necessary after release of a new version or if you have problems with changes of names </w:t>
      </w:r>
    </w:p>
    <w:p w:rsidR="000C424B" w:rsidRPr="00C84EA9" w:rsidRDefault="000C424B" w:rsidP="00215AF7">
      <w:pPr>
        <w:pStyle w:val="western"/>
        <w:numPr>
          <w:ilvl w:val="0"/>
          <w:numId w:val="2"/>
        </w:numPr>
        <w:spacing w:before="0" w:beforeAutospacing="0" w:after="0"/>
        <w:divId w:val="526019186"/>
        <w:rPr>
          <w:lang w:val="en-GB"/>
          <w:rPrChange w:id="2763" w:author="Michael Monkenbusch" w:date="2016-11-18T10:51:00Z">
            <w:rPr>
              <w:lang w:val="en-GB"/>
            </w:rPr>
          </w:rPrChange>
        </w:rPr>
      </w:pPr>
      <w:r w:rsidRPr="00C84EA9">
        <w:rPr>
          <w:b/>
          <w:bCs/>
          <w:lang w:val="en-GB"/>
          <w:rPrChange w:id="2764" w:author="Michael Monkenbusch" w:date="2016-11-18T10:51:00Z">
            <w:rPr>
              <w:b/>
              <w:bCs/>
              <w:lang w:val="en-GB"/>
            </w:rPr>
          </w:rPrChange>
        </w:rPr>
        <w:t xml:space="preserve">Test: </w:t>
      </w:r>
      <w:r w:rsidRPr="00C84EA9">
        <w:rPr>
          <w:lang w:val="en-GB"/>
          <w:rPrChange w:id="2765" w:author="Michael Monkenbusch" w:date="2016-11-18T10:51:00Z">
            <w:rPr>
              <w:lang w:val="en-GB"/>
            </w:rPr>
          </w:rPrChange>
        </w:rPr>
        <w:t>After compile start with datreat</w:t>
      </w:r>
      <w:r w:rsidRPr="00C84EA9">
        <w:rPr>
          <w:lang w:val="en-GB"/>
          <w:rPrChange w:id="2766" w:author="Michael Monkenbusch" w:date="2016-11-18T10:51:00Z">
            <w:rPr>
              <w:lang w:val="en-GB"/>
            </w:rPr>
          </w:rPrChange>
        </w:rPr>
        <w:br/>
        <w:t>change dir with "cd test"</w:t>
      </w:r>
      <w:r w:rsidRPr="00C84EA9">
        <w:rPr>
          <w:lang w:val="en-GB"/>
          <w:rPrChange w:id="2767" w:author="Michael Monkenbusch" w:date="2016-11-18T10:51:00Z">
            <w:rPr>
              <w:lang w:val="en-GB"/>
            </w:rPr>
          </w:rPrChange>
        </w:rPr>
        <w:br/>
        <w:t xml:space="preserve">start macro "testmac" as example macro </w:t>
      </w:r>
    </w:p>
    <w:p w:rsidR="000C424B" w:rsidRPr="00C84EA9" w:rsidRDefault="000C424B" w:rsidP="00215AF7">
      <w:pPr>
        <w:pStyle w:val="western"/>
        <w:spacing w:before="0" w:beforeAutospacing="0" w:after="0"/>
        <w:divId w:val="526019186"/>
        <w:rPr>
          <w:lang w:val="en-GB"/>
          <w:rPrChange w:id="2768" w:author="Michael Monkenbusch" w:date="2016-11-18T10:51:00Z">
            <w:rPr>
              <w:lang w:val="en-GB"/>
            </w:rPr>
          </w:rPrChange>
        </w:rPr>
      </w:pPr>
      <w:r w:rsidRPr="00C84EA9">
        <w:rPr>
          <w:b/>
          <w:bCs/>
          <w:lang w:val="en-GB"/>
          <w:rPrChange w:id="2769" w:author="Michael Monkenbusch" w:date="2016-11-18T10:51:00Z">
            <w:rPr>
              <w:b/>
              <w:bCs/>
              <w:lang w:val="en-GB"/>
            </w:rPr>
          </w:rPrChange>
        </w:rPr>
        <w:t xml:space="preserve">make </w:t>
      </w:r>
      <w:r w:rsidRPr="00C84EA9">
        <w:rPr>
          <w:lang w:val="en-GB"/>
          <w:rPrChange w:id="2770" w:author="Michael Monkenbusch" w:date="2016-11-18T10:51:00Z">
            <w:rPr>
              <w:lang w:val="en-GB"/>
            </w:rPr>
          </w:rPrChange>
        </w:rPr>
        <w:t>&lt;Options&gt;"</w:t>
      </w:r>
    </w:p>
    <w:p w:rsidR="000C424B" w:rsidRPr="00C84EA9" w:rsidRDefault="000C424B" w:rsidP="00215AF7">
      <w:pPr>
        <w:pStyle w:val="western"/>
        <w:spacing w:before="0" w:beforeAutospacing="0" w:after="0"/>
        <w:divId w:val="526019186"/>
        <w:rPr>
          <w:lang w:val="en-GB"/>
          <w:rPrChange w:id="2771" w:author="Michael Monkenbusch" w:date="2016-11-18T10:51:00Z">
            <w:rPr>
              <w:lang w:val="en-GB"/>
            </w:rPr>
          </w:rPrChange>
        </w:rPr>
      </w:pPr>
      <w:r w:rsidRPr="00C84EA9">
        <w:rPr>
          <w:lang w:val="en-GB"/>
          <w:rPrChange w:id="2772" w:author="Michael Monkenbusch" w:date="2016-11-18T10:51:00Z">
            <w:rPr>
              <w:lang w:val="en-GB"/>
            </w:rPr>
          </w:rPrChange>
        </w:rPr>
        <w:t>Options:" builds datreat</w:t>
      </w:r>
    </w:p>
    <w:p w:rsidR="000C424B" w:rsidRPr="00C84EA9" w:rsidRDefault="000C424B" w:rsidP="00215AF7">
      <w:pPr>
        <w:pStyle w:val="western"/>
        <w:spacing w:before="0" w:beforeAutospacing="0" w:after="0"/>
        <w:divId w:val="526019186"/>
        <w:rPr>
          <w:lang w:val="en-GB"/>
          <w:rPrChange w:id="2773" w:author="Michael Monkenbusch" w:date="2016-11-18T10:51:00Z">
            <w:rPr>
              <w:lang w:val="en-GB"/>
            </w:rPr>
          </w:rPrChange>
        </w:rPr>
      </w:pPr>
      <w:r w:rsidRPr="00C84EA9">
        <w:rPr>
          <w:lang w:val="en-GB"/>
          <w:rPrChange w:id="2774" w:author="Michael Monkenbusch" w:date="2016-11-18T10:51:00Z">
            <w:rPr>
              <w:lang w:val="en-GB"/>
            </w:rPr>
          </w:rPrChange>
        </w:rPr>
        <w:t>#update show new/changed files on nse/local/datreat Source</w:t>
      </w:r>
    </w:p>
    <w:p w:rsidR="000C424B" w:rsidRPr="00C84EA9" w:rsidRDefault="000C424B" w:rsidP="00215AF7">
      <w:pPr>
        <w:pStyle w:val="western"/>
        <w:spacing w:before="0" w:beforeAutospacing="0" w:after="0"/>
        <w:divId w:val="526019186"/>
        <w:rPr>
          <w:lang w:val="en-GB"/>
          <w:rPrChange w:id="2775" w:author="Michael Monkenbusch" w:date="2016-11-18T10:51:00Z">
            <w:rPr>
              <w:lang w:val="en-GB"/>
            </w:rPr>
          </w:rPrChange>
        </w:rPr>
      </w:pPr>
      <w:r w:rsidRPr="00C84EA9">
        <w:rPr>
          <w:lang w:val="en-GB"/>
          <w:rPrChange w:id="2776" w:author="Michael Monkenbusch" w:date="2016-11-18T10:51:00Z">
            <w:rPr>
              <w:lang w:val="en-GB"/>
            </w:rPr>
          </w:rPrChange>
        </w:rPr>
        <w:t>#do_update synchronize local files with nse datreat only update of the original files</w:t>
      </w:r>
    </w:p>
    <w:p w:rsidR="000C424B" w:rsidRPr="00C84EA9" w:rsidRDefault="000C424B" w:rsidP="00215AF7">
      <w:pPr>
        <w:pStyle w:val="western"/>
        <w:spacing w:before="0" w:beforeAutospacing="0" w:after="0"/>
        <w:divId w:val="526019186"/>
        <w:rPr>
          <w:lang w:val="en-GB"/>
          <w:rPrChange w:id="2777" w:author="Michael Monkenbusch" w:date="2016-11-18T10:51:00Z">
            <w:rPr>
              <w:lang w:val="en-GB"/>
            </w:rPr>
          </w:rPrChange>
        </w:rPr>
      </w:pPr>
      <w:r w:rsidRPr="00C84EA9">
        <w:rPr>
          <w:lang w:val="en-GB"/>
          <w:rPrChange w:id="2778" w:author="Michael Monkenbusch" w:date="2016-11-18T10:51:00Z">
            <w:rPr>
              <w:lang w:val="en-GB"/>
            </w:rPr>
          </w:rPrChange>
        </w:rPr>
        <w:t>clean deletes object files executables were not touched</w:t>
      </w:r>
    </w:p>
    <w:p w:rsidR="000C424B" w:rsidRPr="00C84EA9" w:rsidRDefault="000C424B" w:rsidP="00215AF7">
      <w:pPr>
        <w:pStyle w:val="western"/>
        <w:spacing w:before="0" w:beforeAutospacing="0" w:after="0"/>
        <w:divId w:val="526019186"/>
        <w:rPr>
          <w:lang w:val="en-GB"/>
          <w:rPrChange w:id="2779" w:author="Michael Monkenbusch" w:date="2016-11-18T10:51:00Z">
            <w:rPr>
              <w:lang w:val="en-GB"/>
            </w:rPr>
          </w:rPrChange>
        </w:rPr>
      </w:pPr>
      <w:r w:rsidRPr="00C84EA9">
        <w:rPr>
          <w:lang w:val="en-GB"/>
          <w:rPrChange w:id="2780" w:author="Michael Monkenbusch" w:date="2016-11-18T10:51:00Z">
            <w:rPr>
              <w:lang w:val="en-GB"/>
            </w:rPr>
          </w:rPrChange>
        </w:rPr>
        <w:t>cleanall deletes everything exept source, for a new start</w:t>
      </w:r>
    </w:p>
    <w:p w:rsidR="000C424B" w:rsidRPr="00C84EA9" w:rsidRDefault="000C424B" w:rsidP="00215AF7">
      <w:pPr>
        <w:pStyle w:val="western"/>
        <w:spacing w:before="0" w:beforeAutospacing="0" w:after="0"/>
        <w:divId w:val="526019186"/>
        <w:rPr>
          <w:lang w:val="en-GB"/>
          <w:rPrChange w:id="2781" w:author="Michael Monkenbusch" w:date="2016-11-18T10:51:00Z">
            <w:rPr>
              <w:lang w:val="en-GB"/>
            </w:rPr>
          </w:rPrChange>
        </w:rPr>
      </w:pPr>
      <w:r w:rsidRPr="00C84EA9">
        <w:rPr>
          <w:lang w:val="en-GB"/>
          <w:rPrChange w:id="2782" w:author="Michael Monkenbusch" w:date="2016-11-18T10:51:00Z">
            <w:rPr>
              <w:lang w:val="en-GB"/>
            </w:rPr>
          </w:rPrChange>
        </w:rPr>
        <w:t>cleanlibs cleans only lib libs (if compiler changed) or new theories were installed/written</w:t>
      </w:r>
    </w:p>
    <w:p w:rsidR="000C424B" w:rsidRPr="00C84EA9" w:rsidRDefault="000C424B" w:rsidP="00215AF7">
      <w:pPr>
        <w:pStyle w:val="western"/>
        <w:spacing w:before="0" w:beforeAutospacing="0" w:after="0"/>
        <w:divId w:val="526019186"/>
        <w:rPr>
          <w:lang w:val="en-GB"/>
          <w:rPrChange w:id="2783" w:author="Michael Monkenbusch" w:date="2016-11-18T10:51:00Z">
            <w:rPr>
              <w:lang w:val="en-GB"/>
            </w:rPr>
          </w:rPrChange>
        </w:rPr>
      </w:pPr>
      <w:r w:rsidRPr="00C84EA9">
        <w:rPr>
          <w:lang w:val="en-GB"/>
          <w:rPrChange w:id="2784" w:author="Michael Monkenbusch" w:date="2016-11-18T10:51:00Z">
            <w:rPr>
              <w:lang w:val="en-GB"/>
            </w:rPr>
          </w:rPrChange>
        </w:rPr>
        <w:t>help shows this "</w:t>
      </w:r>
    </w:p>
    <w:p w:rsidR="000C424B" w:rsidRPr="00C84EA9" w:rsidRDefault="000C424B" w:rsidP="00215AF7">
      <w:pPr>
        <w:pStyle w:val="western"/>
        <w:spacing w:before="0" w:beforeAutospacing="0" w:after="0"/>
        <w:divId w:val="526019186"/>
        <w:rPr>
          <w:lang w:val="en-GB"/>
          <w:rPrChange w:id="2785" w:author="Michael Monkenbusch" w:date="2016-11-18T10:51:00Z">
            <w:rPr>
              <w:lang w:val="en-GB"/>
            </w:rPr>
          </w:rPrChange>
        </w:rPr>
      </w:pPr>
      <w:r w:rsidRPr="00C84EA9">
        <w:rPr>
          <w:lang w:val="en-GB"/>
          <w:rPrChange w:id="2786" w:author="Michael Monkenbusch" w:date="2016-11-18T10:51:00Z">
            <w:rPr>
              <w:lang w:val="en-GB"/>
            </w:rPr>
          </w:rPrChange>
        </w:rPr>
        <w:t>distribution make a tar.gz to distribute to others with pure source files and documentation</w:t>
      </w:r>
    </w:p>
    <w:p w:rsidR="000C424B" w:rsidRPr="00C84EA9" w:rsidRDefault="000C424B" w:rsidP="00215AF7">
      <w:pPr>
        <w:pStyle w:val="berschrift2"/>
        <w:spacing w:before="0" w:beforeAutospacing="0" w:after="0"/>
        <w:divId w:val="526019186"/>
        <w:rPr>
          <w:rFonts w:ascii="Arial" w:hAnsi="Arial" w:cs="Arial"/>
          <w:i/>
          <w:iCs/>
          <w:sz w:val="30"/>
          <w:szCs w:val="30"/>
          <w:lang w:val="en-GB"/>
          <w:rPrChange w:id="2787" w:author="Michael Monkenbusch" w:date="2016-11-18T10:51:00Z">
            <w:rPr>
              <w:rFonts w:ascii="Arial" w:hAnsi="Arial" w:cs="Arial"/>
              <w:i/>
              <w:iCs/>
              <w:sz w:val="30"/>
              <w:szCs w:val="30"/>
              <w:lang w:val="en-GB"/>
            </w:rPr>
          </w:rPrChange>
        </w:rPr>
      </w:pPr>
      <w:r w:rsidRPr="00C84EA9">
        <w:rPr>
          <w:rFonts w:ascii="Arial" w:hAnsi="Arial" w:cs="Arial"/>
          <w:i/>
          <w:iCs/>
          <w:sz w:val="30"/>
          <w:szCs w:val="30"/>
          <w:lang w:val="en-GB"/>
          <w:rPrChange w:id="2788" w:author="Michael Monkenbusch" w:date="2016-11-18T10:51:00Z">
            <w:rPr>
              <w:rFonts w:ascii="Arial" w:hAnsi="Arial" w:cs="Arial"/>
              <w:i/>
              <w:iCs/>
              <w:sz w:val="30"/>
              <w:szCs w:val="30"/>
              <w:lang w:val="en-GB"/>
            </w:rPr>
          </w:rPrChange>
        </w:rPr>
        <w:t>Linking theories</w:t>
      </w:r>
    </w:p>
    <w:p w:rsidR="000C424B" w:rsidRPr="00C84EA9" w:rsidRDefault="000C424B" w:rsidP="00215AF7">
      <w:pPr>
        <w:pStyle w:val="western"/>
        <w:spacing w:before="0" w:beforeAutospacing="0" w:after="0"/>
        <w:divId w:val="526019186"/>
        <w:rPr>
          <w:lang w:val="en-GB"/>
          <w:rPrChange w:id="2789" w:author="Michael Monkenbusch" w:date="2016-11-18T10:51:00Z">
            <w:rPr>
              <w:lang w:val="en-GB"/>
            </w:rPr>
          </w:rPrChange>
        </w:rPr>
      </w:pPr>
      <w:r w:rsidRPr="00C84EA9">
        <w:rPr>
          <w:lang w:val="en-GB"/>
          <w:rPrChange w:id="2790" w:author="Michael Monkenbusch" w:date="2016-11-18T10:51:00Z">
            <w:rPr>
              <w:lang w:val="en-GB"/>
            </w:rPr>
          </w:rPrChange>
        </w:rPr>
        <w:t xml:space="preserve">The theories section is or should be a </w:t>
      </w:r>
      <w:r w:rsidRPr="00C84EA9">
        <w:rPr>
          <w:b/>
          <w:bCs/>
          <w:lang w:val="en-GB"/>
          <w:rPrChange w:id="2791" w:author="Michael Monkenbusch" w:date="2016-11-18T10:51:00Z">
            <w:rPr>
              <w:b/>
              <w:bCs/>
              <w:lang w:val="en-GB"/>
            </w:rPr>
          </w:rPrChange>
        </w:rPr>
        <w:t>standalone library</w:t>
      </w:r>
      <w:r w:rsidRPr="00C84EA9">
        <w:rPr>
          <w:lang w:val="en-GB"/>
          <w:rPrChange w:id="2792" w:author="Michael Monkenbusch" w:date="2016-11-18T10:51:00Z">
            <w:rPr>
              <w:lang w:val="en-GB"/>
            </w:rPr>
          </w:rPrChange>
        </w:rPr>
        <w:t xml:space="preserve"> which can , in near future , be used without datreat. The corresponding theos Makefile is within src/theos . theories are linked </w:t>
      </w:r>
      <w:r w:rsidRPr="00C84EA9">
        <w:rPr>
          <w:lang w:val="en-GB"/>
          <w:rPrChange w:id="2793" w:author="Michael Monkenbusch" w:date="2016-11-18T10:51:00Z">
            <w:rPr>
              <w:lang w:val="en-GB"/>
            </w:rPr>
          </w:rPrChange>
        </w:rPr>
        <w:lastRenderedPageBreak/>
        <w:t xml:space="preserve">automatically with a limitation to </w:t>
      </w:r>
      <w:ins w:id="2794" w:author="Michael Monkenbusch" w:date="2016-10-18T11:06:00Z">
        <w:r w:rsidR="00EE082B" w:rsidRPr="00C84EA9">
          <w:rPr>
            <w:lang w:val="en-GB"/>
            <w:rPrChange w:id="2795" w:author="Michael Monkenbusch" w:date="2016-11-18T10:51:00Z">
              <w:rPr>
                <w:lang w:val="en-GB"/>
              </w:rPr>
            </w:rPrChange>
          </w:rPr>
          <w:t>80</w:t>
        </w:r>
      </w:ins>
      <w:del w:id="2796" w:author="Michael Monkenbusch" w:date="2016-10-18T11:06:00Z">
        <w:r w:rsidRPr="00C84EA9" w:rsidDel="00EE082B">
          <w:rPr>
            <w:lang w:val="en-GB"/>
            <w:rPrChange w:id="2797" w:author="Michael Monkenbusch" w:date="2016-11-18T10:51:00Z">
              <w:rPr>
                <w:lang w:val="en-GB"/>
              </w:rPr>
            </w:rPrChange>
          </w:rPr>
          <w:delText>40</w:delText>
        </w:r>
      </w:del>
      <w:r w:rsidRPr="00C84EA9">
        <w:rPr>
          <w:lang w:val="en-GB"/>
          <w:rPrChange w:id="2798" w:author="Michael Monkenbusch" w:date="2016-11-18T10:51:00Z">
            <w:rPr>
              <w:lang w:val="en-GB"/>
            </w:rPr>
          </w:rPrChange>
        </w:rPr>
        <w:t xml:space="preserve"> theories. Please select your needed theories and move the unneeded theories to another folder. The old version theories in f77 are still working.</w:t>
      </w:r>
    </w:p>
    <w:p w:rsidR="000C424B" w:rsidRPr="00C84EA9" w:rsidRDefault="000C424B" w:rsidP="00215AF7">
      <w:pPr>
        <w:pStyle w:val="western"/>
        <w:spacing w:before="0" w:beforeAutospacing="0" w:after="0"/>
        <w:divId w:val="526019186"/>
        <w:rPr>
          <w:lang w:val="en-GB"/>
          <w:rPrChange w:id="2799" w:author="Michael Monkenbusch" w:date="2016-11-18T10:51:00Z">
            <w:rPr>
              <w:lang w:val="en-GB"/>
            </w:rPr>
          </w:rPrChange>
        </w:rPr>
      </w:pPr>
      <w:r w:rsidRPr="00C84EA9">
        <w:rPr>
          <w:lang w:val="en-GB"/>
          <w:rPrChange w:id="2800" w:author="Michael Monkenbusch" w:date="2016-11-18T10:51:00Z">
            <w:rPr>
              <w:lang w:val="en-GB"/>
            </w:rPr>
          </w:rPrChange>
        </w:rPr>
        <w:t>Please use only free available non-commercial libraries.</w:t>
      </w:r>
    </w:p>
    <w:p w:rsidR="000C424B" w:rsidRPr="00C84EA9" w:rsidRDefault="000C424B" w:rsidP="00215AF7">
      <w:pPr>
        <w:pStyle w:val="western"/>
        <w:spacing w:before="0" w:beforeAutospacing="0" w:after="0"/>
        <w:divId w:val="526019186"/>
        <w:rPr>
          <w:lang w:val="en-GB"/>
          <w:rPrChange w:id="2801" w:author="Michael Monkenbusch" w:date="2016-11-18T10:51:00Z">
            <w:rPr>
              <w:lang w:val="en-GB"/>
            </w:rPr>
          </w:rPrChange>
        </w:rPr>
      </w:pPr>
      <w:r w:rsidRPr="00C84EA9">
        <w:rPr>
          <w:b/>
          <w:bCs/>
          <w:lang w:val="en-GB"/>
          <w:rPrChange w:id="2802" w:author="Michael Monkenbusch" w:date="2016-11-18T10:51:00Z">
            <w:rPr>
              <w:b/>
              <w:bCs/>
              <w:lang w:val="en-GB"/>
            </w:rPr>
          </w:rPrChange>
        </w:rPr>
        <w:t xml:space="preserve">Naming convention </w:t>
      </w:r>
      <w:r w:rsidRPr="00C84EA9">
        <w:rPr>
          <w:lang w:val="en-GB"/>
          <w:rPrChange w:id="2803" w:author="Michael Monkenbusch" w:date="2016-11-18T10:51:00Z">
            <w:rPr>
              <w:lang w:val="en-GB"/>
            </w:rPr>
          </w:rPrChange>
        </w:rPr>
        <w:t>is: th_give_a_usefull_descriptive_name.f90</w:t>
      </w:r>
    </w:p>
    <w:p w:rsidR="000C424B" w:rsidRPr="00C84EA9" w:rsidRDefault="000C424B" w:rsidP="00215AF7">
      <w:pPr>
        <w:pStyle w:val="western"/>
        <w:spacing w:before="0" w:beforeAutospacing="0" w:after="0"/>
        <w:divId w:val="526019186"/>
        <w:rPr>
          <w:lang w:val="en-GB"/>
        </w:rPr>
      </w:pPr>
      <w:r w:rsidRPr="00C84EA9">
        <w:rPr>
          <w:lang w:val="en-GB"/>
          <w:rPrChange w:id="2804" w:author="Michael Monkenbusch" w:date="2016-11-18T10:51:00Z">
            <w:rPr>
              <w:lang w:val="en-GB"/>
            </w:rPr>
          </w:rPrChange>
        </w:rPr>
        <w:t>Additional helper function : without_a_th_in_front_and_a_</w:t>
      </w:r>
      <w:r w:rsidRPr="00C84EA9">
        <w:rPr>
          <w:lang w:val="en-GB"/>
        </w:rPr>
        <w:t>descriptive_name.f90</w:t>
      </w:r>
    </w:p>
    <w:p w:rsidR="000C424B" w:rsidRPr="00A907AF" w:rsidRDefault="000C424B" w:rsidP="00215AF7">
      <w:pPr>
        <w:pStyle w:val="western"/>
        <w:spacing w:before="0" w:beforeAutospacing="0" w:after="0"/>
        <w:divId w:val="526019186"/>
        <w:rPr>
          <w:lang w:val="en-GB"/>
        </w:rPr>
      </w:pPr>
      <w:r w:rsidRPr="00A907AF">
        <w:rPr>
          <w:lang w:val="en-GB"/>
        </w:rPr>
        <w:t>It is planned to make it possible to use also C instead of Fortran90.</w:t>
      </w:r>
    </w:p>
    <w:p w:rsidR="000C424B" w:rsidRPr="00C84EA9" w:rsidRDefault="000C424B" w:rsidP="00215AF7">
      <w:pPr>
        <w:pStyle w:val="western"/>
        <w:spacing w:before="0" w:beforeAutospacing="0" w:after="0"/>
        <w:divId w:val="526019186"/>
        <w:rPr>
          <w:lang w:val="en-GB"/>
          <w:rPrChange w:id="2805" w:author="Michael Monkenbusch" w:date="2016-11-18T10:51:00Z">
            <w:rPr>
              <w:lang w:val="en-GB"/>
            </w:rPr>
          </w:rPrChange>
        </w:rPr>
      </w:pPr>
      <w:r w:rsidRPr="00397B93">
        <w:rPr>
          <w:lang w:val="en-GB"/>
        </w:rPr>
        <w:t>Perhaps at some point we will use Python as command interpreter with the old Fortran theories. But till now this is only my pl</w:t>
      </w:r>
      <w:r w:rsidRPr="00C84EA9">
        <w:rPr>
          <w:lang w:val="en-GB"/>
          <w:rPrChange w:id="2806" w:author="Michael Monkenbusch" w:date="2016-11-18T10:51:00Z">
            <w:rPr>
              <w:lang w:val="en-GB"/>
            </w:rPr>
          </w:rPrChange>
        </w:rPr>
        <w:t>an --Ralf</w:t>
      </w:r>
    </w:p>
    <w:p w:rsidR="000C424B" w:rsidRPr="00C84EA9" w:rsidRDefault="000C424B" w:rsidP="00215AF7">
      <w:pPr>
        <w:pStyle w:val="berschrift2"/>
        <w:spacing w:before="0" w:beforeAutospacing="0" w:after="0"/>
        <w:divId w:val="526019186"/>
        <w:rPr>
          <w:rFonts w:ascii="Arial" w:hAnsi="Arial" w:cs="Arial"/>
          <w:i/>
          <w:iCs/>
          <w:sz w:val="30"/>
          <w:szCs w:val="30"/>
          <w:lang w:val="en-GB"/>
          <w:rPrChange w:id="2807" w:author="Michael Monkenbusch" w:date="2016-11-18T10:51:00Z">
            <w:rPr>
              <w:rFonts w:ascii="Arial" w:hAnsi="Arial" w:cs="Arial"/>
              <w:i/>
              <w:iCs/>
              <w:sz w:val="30"/>
              <w:szCs w:val="30"/>
              <w:lang w:val="en-GB"/>
            </w:rPr>
          </w:rPrChange>
        </w:rPr>
      </w:pPr>
      <w:r w:rsidRPr="00C84EA9">
        <w:rPr>
          <w:rFonts w:ascii="Arial" w:hAnsi="Arial" w:cs="Arial"/>
          <w:i/>
          <w:iCs/>
          <w:sz w:val="30"/>
          <w:szCs w:val="30"/>
          <w:lang w:val="en-GB"/>
          <w:rPrChange w:id="2808" w:author="Michael Monkenbusch" w:date="2016-11-18T10:51:00Z">
            <w:rPr>
              <w:rFonts w:ascii="Arial" w:hAnsi="Arial" w:cs="Arial"/>
              <w:i/>
              <w:iCs/>
              <w:sz w:val="30"/>
              <w:szCs w:val="30"/>
              <w:lang w:val="en-GB"/>
            </w:rPr>
          </w:rPrChange>
        </w:rPr>
        <w:t>Creating New Theories</w:t>
      </w:r>
    </w:p>
    <w:p w:rsidR="0000494B" w:rsidRPr="009D0D2C" w:rsidRDefault="0000494B" w:rsidP="00215AF7">
      <w:pPr>
        <w:pStyle w:val="western"/>
        <w:spacing w:before="0" w:beforeAutospacing="0" w:after="0"/>
        <w:divId w:val="526019186"/>
        <w:rPr>
          <w:ins w:id="2809" w:author="Michael Monkenbusch" w:date="2016-11-18T10:40:00Z"/>
          <w:lang w:val="en-GB"/>
        </w:rPr>
      </w:pPr>
      <w:ins w:id="2810" w:author="Michael Monkenbusch" w:date="2016-11-18T10:39:00Z">
        <w:r w:rsidRPr="00C84EA9">
          <w:rPr>
            <w:lang w:val="en-GB"/>
            <w:rPrChange w:id="2811" w:author="Michael Monkenbusch" w:date="2016-11-18T10:51:00Z">
              <w:rPr>
                <w:lang w:val="en-GB"/>
              </w:rPr>
            </w:rPrChange>
          </w:rPr>
          <w:t xml:space="preserve">In utilities a tiny program: </w:t>
        </w:r>
        <w:r w:rsidRPr="00C84EA9">
          <w:rPr>
            <w:rFonts w:ascii="Arial" w:hAnsi="Arial"/>
            <w:b/>
            <w:lang w:val="en-GB"/>
            <w:rPrChange w:id="2812" w:author="Michael Monkenbusch" w:date="2016-11-18T10:51:00Z">
              <w:rPr>
                <w:lang w:val="en-GB"/>
              </w:rPr>
            </w:rPrChange>
          </w:rPr>
          <w:t>th_template_generator</w:t>
        </w:r>
        <w:r w:rsidRPr="00C84EA9">
          <w:rPr>
            <w:rFonts w:ascii="Arial" w:hAnsi="Arial"/>
            <w:b/>
            <w:lang w:val="en-GB"/>
          </w:rPr>
          <w:t xml:space="preserve"> </w:t>
        </w:r>
      </w:ins>
      <w:ins w:id="2813" w:author="Michael Monkenbusch" w:date="2016-11-18T10:40:00Z">
        <w:r w:rsidRPr="009D0D2C">
          <w:rPr>
            <w:lang w:val="en-GB"/>
          </w:rPr>
          <w:t xml:space="preserve"> is supplied (src/UTILITIES).</w:t>
        </w:r>
      </w:ins>
    </w:p>
    <w:p w:rsidR="0000494B" w:rsidRPr="00C84EA9" w:rsidRDefault="0000494B" w:rsidP="00215AF7">
      <w:pPr>
        <w:pStyle w:val="western"/>
        <w:spacing w:before="0" w:beforeAutospacing="0" w:after="0"/>
        <w:divId w:val="526019186"/>
        <w:rPr>
          <w:ins w:id="2814" w:author="Michael Monkenbusch" w:date="2016-11-18T10:41:00Z"/>
          <w:lang w:val="en-GB"/>
          <w:rPrChange w:id="2815" w:author="Michael Monkenbusch" w:date="2016-11-18T10:51:00Z">
            <w:rPr>
              <w:ins w:id="2816" w:author="Michael Monkenbusch" w:date="2016-11-18T10:41:00Z"/>
              <w:lang w:val="en-GB"/>
            </w:rPr>
          </w:rPrChange>
        </w:rPr>
      </w:pPr>
      <w:ins w:id="2817" w:author="Michael Monkenbusch" w:date="2016-11-18T10:40:00Z">
        <w:r w:rsidRPr="00A907AF">
          <w:rPr>
            <w:lang w:val="en-GB"/>
          </w:rPr>
          <w:t>Using this the salient names parameters and variables can be entered and converted to a fort</w:t>
        </w:r>
        <w:r w:rsidRPr="00397B93">
          <w:rPr>
            <w:lang w:val="en-GB"/>
          </w:rPr>
          <w:t xml:space="preserve">ran template that </w:t>
        </w:r>
      </w:ins>
      <w:ins w:id="2818" w:author="Michael Monkenbusch" w:date="2016-11-18T10:41:00Z">
        <w:r w:rsidR="00C84EA9" w:rsidRPr="00C84EA9">
          <w:rPr>
            <w:lang w:val="en-GB"/>
            <w:rPrChange w:id="2819" w:author="Michael Monkenbusch" w:date="2016-11-18T10:51:00Z">
              <w:rPr>
                <w:lang w:val="en-GB"/>
              </w:rPr>
            </w:rPrChange>
          </w:rPr>
          <w:t>conatins all the theory framework. Subroutines and more compuations can be included by editing.</w:t>
        </w:r>
      </w:ins>
    </w:p>
    <w:p w:rsidR="00C84EA9" w:rsidRPr="00C84EA9" w:rsidRDefault="00C84EA9" w:rsidP="00215AF7">
      <w:pPr>
        <w:pStyle w:val="western"/>
        <w:spacing w:before="0" w:beforeAutospacing="0" w:after="0"/>
        <w:divId w:val="526019186"/>
        <w:rPr>
          <w:ins w:id="2820" w:author="Michael Monkenbusch" w:date="2016-11-18T10:40:00Z"/>
          <w:lang w:val="en-GB"/>
          <w:rPrChange w:id="2821" w:author="Michael Monkenbusch" w:date="2016-11-18T10:51:00Z">
            <w:rPr>
              <w:ins w:id="2822" w:author="Michael Monkenbusch" w:date="2016-11-18T10:40:00Z"/>
              <w:lang w:val="en-GB"/>
            </w:rPr>
          </w:rPrChange>
        </w:rPr>
      </w:pPr>
      <w:ins w:id="2823" w:author="Michael Monkenbusch" w:date="2016-11-18T10:42:00Z">
        <w:r w:rsidRPr="00C84EA9">
          <w:rPr>
            <w:lang w:val="en-GB"/>
            <w:rPrChange w:id="2824" w:author="Michael Monkenbusch" w:date="2016-11-18T10:51:00Z">
              <w:rPr>
                <w:lang w:val="en-GB"/>
              </w:rPr>
            </w:rPrChange>
          </w:rPr>
          <w:t>The final theory shall be copied from out.f90 to src/theos/th_theoryname.f90 and activated by make.</w:t>
        </w:r>
      </w:ins>
    </w:p>
    <w:p w:rsidR="000C424B" w:rsidRPr="00C84EA9" w:rsidRDefault="000C424B" w:rsidP="00215AF7">
      <w:pPr>
        <w:pStyle w:val="western"/>
        <w:spacing w:before="0" w:beforeAutospacing="0" w:after="0"/>
        <w:divId w:val="526019186"/>
        <w:rPr>
          <w:lang w:val="en-GB"/>
          <w:rPrChange w:id="2825" w:author="Michael Monkenbusch" w:date="2016-11-18T10:51:00Z">
            <w:rPr>
              <w:lang w:val="en-GB"/>
            </w:rPr>
          </w:rPrChange>
        </w:rPr>
      </w:pPr>
      <w:r w:rsidRPr="00C84EA9">
        <w:rPr>
          <w:lang w:val="en-GB"/>
          <w:rPrChange w:id="2826" w:author="Michael Monkenbusch" w:date="2016-11-18T10:51:00Z">
            <w:rPr>
              <w:lang w:val="en-GB"/>
            </w:rPr>
          </w:rPrChange>
        </w:rPr>
        <w:t>Example</w:t>
      </w:r>
    </w:p>
    <w:p w:rsidR="000C424B" w:rsidRPr="00C84EA9" w:rsidRDefault="000C424B" w:rsidP="00215AF7">
      <w:pPr>
        <w:pStyle w:val="western"/>
        <w:spacing w:before="0" w:beforeAutospacing="0" w:after="0" w:line="142" w:lineRule="atLeast"/>
        <w:divId w:val="526019186"/>
        <w:rPr>
          <w:lang w:val="en-GB"/>
          <w:rPrChange w:id="2827" w:author="Michael Monkenbusch" w:date="2016-11-18T10:51:00Z">
            <w:rPr>
              <w:lang w:val="en-GB"/>
            </w:rPr>
          </w:rPrChange>
        </w:rPr>
      </w:pPr>
      <w:r w:rsidRPr="00C84EA9">
        <w:rPr>
          <w:sz w:val="18"/>
          <w:szCs w:val="18"/>
          <w:lang w:val="en-GB"/>
          <w:rPrChange w:id="2828" w:author="Michael Monkenbusch" w:date="2016-11-18T10:51:00Z">
            <w:rPr>
              <w:sz w:val="18"/>
              <w:szCs w:val="18"/>
              <w:lang w:val="en-GB"/>
            </w:rPr>
          </w:rPrChange>
        </w:rPr>
        <w:t>##################################################################</w:t>
      </w:r>
    </w:p>
    <w:p w:rsidR="000C424B" w:rsidRPr="00C84EA9" w:rsidRDefault="00C84EA9" w:rsidP="00215AF7">
      <w:pPr>
        <w:pStyle w:val="western"/>
        <w:spacing w:before="0" w:beforeAutospacing="0" w:after="0" w:line="142" w:lineRule="atLeast"/>
        <w:divId w:val="526019186"/>
        <w:rPr>
          <w:ins w:id="2829" w:author="Michael Monkenbusch" w:date="2016-11-18T10:43:00Z"/>
          <w:lang w:val="en-GB"/>
          <w:rPrChange w:id="2830" w:author="Michael Monkenbusch" w:date="2016-11-18T10:51:00Z">
            <w:rPr>
              <w:ins w:id="2831" w:author="Michael Monkenbusch" w:date="2016-11-18T10:43:00Z"/>
              <w:lang w:val="en-GB"/>
            </w:rPr>
          </w:rPrChange>
        </w:rPr>
      </w:pPr>
      <w:ins w:id="2832" w:author="Michael Monkenbusch" w:date="2016-11-18T10:43:00Z">
        <w:r w:rsidRPr="00C84EA9">
          <w:rPr>
            <w:lang w:val="en-GB"/>
            <w:rPrChange w:id="2833" w:author="Michael Monkenbusch" w:date="2016-11-18T10:51:00Z">
              <w:rPr>
                <w:lang w:val="en-GB"/>
              </w:rPr>
            </w:rPrChange>
          </w:rPr>
          <w:t xml:space="preserve">th_template_generator &lt; template1 </w:t>
        </w:r>
      </w:ins>
    </w:p>
    <w:p w:rsidR="00C84EA9" w:rsidRPr="00C84EA9" w:rsidRDefault="00C84EA9" w:rsidP="00215AF7">
      <w:pPr>
        <w:pStyle w:val="western"/>
        <w:spacing w:before="0" w:beforeAutospacing="0" w:after="0" w:line="142" w:lineRule="atLeast"/>
        <w:divId w:val="526019186"/>
        <w:rPr>
          <w:ins w:id="2834" w:author="Michael Monkenbusch" w:date="2016-11-18T10:44:00Z"/>
          <w:lang w:val="en-GB"/>
          <w:rPrChange w:id="2835" w:author="Michael Monkenbusch" w:date="2016-11-18T10:51:00Z">
            <w:rPr>
              <w:ins w:id="2836" w:author="Michael Monkenbusch" w:date="2016-11-18T10:44:00Z"/>
              <w:lang w:val="en-GB"/>
            </w:rPr>
          </w:rPrChange>
        </w:rPr>
      </w:pPr>
      <w:ins w:id="2837" w:author="Michael Monkenbusch" w:date="2016-11-18T10:43:00Z">
        <w:r w:rsidRPr="00C84EA9">
          <w:rPr>
            <w:lang w:val="en-GB"/>
            <w:rPrChange w:id="2838" w:author="Michael Monkenbusch" w:date="2016-11-18T10:51:00Z">
              <w:rPr>
                <w:lang w:val="en-GB"/>
              </w:rPr>
            </w:rPrChange>
          </w:rPr>
          <w:t>will create out.f90 from</w:t>
        </w:r>
      </w:ins>
    </w:p>
    <w:p w:rsidR="00C84EA9" w:rsidRPr="00C84EA9" w:rsidRDefault="00C84EA9" w:rsidP="00215AF7">
      <w:pPr>
        <w:pStyle w:val="western"/>
        <w:spacing w:before="0" w:beforeAutospacing="0" w:after="0" w:line="142" w:lineRule="atLeast"/>
        <w:divId w:val="526019186"/>
        <w:rPr>
          <w:ins w:id="2839" w:author="Michael Monkenbusch" w:date="2016-11-18T10:43:00Z"/>
          <w:lang w:val="en-GB"/>
          <w:rPrChange w:id="2840" w:author="Michael Monkenbusch" w:date="2016-11-18T10:51:00Z">
            <w:rPr>
              <w:ins w:id="2841" w:author="Michael Monkenbusch" w:date="2016-11-18T10:43:00Z"/>
              <w:lang w:val="en-GB"/>
            </w:rPr>
          </w:rPrChange>
        </w:rPr>
      </w:pPr>
      <w:ins w:id="2842" w:author="Michael Monkenbusch" w:date="2016-11-18T10:44:00Z">
        <w:r w:rsidRPr="00C84EA9">
          <w:rPr>
            <w:lang w:val="en-GB"/>
            <w:rPrChange w:id="2843" w:author="Michael Monkenbusch" w:date="2016-11-18T10:51:00Z">
              <w:rPr>
                <w:lang w:val="en-GB"/>
              </w:rPr>
            </w:rPrChange>
          </w:rPr>
          <w:t>-----------------------</w:t>
        </w:r>
      </w:ins>
    </w:p>
    <w:p w:rsidR="00C84EA9" w:rsidRPr="00CA0E71" w:rsidRDefault="00CA0E71" w:rsidP="00CA0E71">
      <w:pPr>
        <w:pStyle w:val="western"/>
        <w:pBdr>
          <w:bottom w:val="single" w:sz="6" w:space="1" w:color="auto"/>
        </w:pBdr>
        <w:shd w:val="clear" w:color="auto" w:fill="E6E6E6"/>
        <w:spacing w:before="0" w:beforeAutospacing="0" w:after="0" w:line="142" w:lineRule="atLeast"/>
        <w:divId w:val="526019186"/>
        <w:rPr>
          <w:ins w:id="2844" w:author="Michael Monkenbusch" w:date="2016-11-18T10:43:00Z"/>
          <w:lang w:val="en-GB"/>
        </w:rPr>
        <w:pPrChange w:id="2845" w:author="Michael Monkenbusch" w:date="2016-11-18T10:56:00Z">
          <w:pPr>
            <w:pStyle w:val="western"/>
            <w:pBdr>
              <w:bottom w:val="single" w:sz="6" w:space="1" w:color="auto"/>
            </w:pBdr>
            <w:spacing w:before="0" w:beforeAutospacing="0" w:after="0" w:line="142" w:lineRule="atLeast"/>
            <w:divId w:val="526019186"/>
          </w:pPr>
        </w:pPrChange>
      </w:pPr>
      <w:ins w:id="2846" w:author="Michael Monkenbusch" w:date="2016-11-18T10:55:00Z">
        <w:r>
          <w:rPr>
            <w:lang w:val="en-GB"/>
          </w:rPr>
          <w:t xml:space="preserve">Input </w:t>
        </w:r>
      </w:ins>
      <w:ins w:id="2847" w:author="Michael Monkenbusch" w:date="2016-11-18T10:43:00Z">
        <w:r w:rsidR="00C84EA9" w:rsidRPr="00CA0E71">
          <w:rPr>
            <w:lang w:val="en-GB"/>
          </w:rPr>
          <w:t>template1:</w:t>
        </w:r>
      </w:ins>
    </w:p>
    <w:p w:rsidR="00C84EA9" w:rsidRPr="00C84EA9" w:rsidRDefault="00C84EA9" w:rsidP="00C84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526019186"/>
        <w:rPr>
          <w:ins w:id="2848" w:author="Michael Monkenbusch" w:date="2016-11-18T10:45:00Z"/>
          <w:rFonts w:ascii="Menlo Regular" w:hAnsi="Menlo Regular" w:cs="Menlo Regular"/>
          <w:sz w:val="16"/>
          <w:szCs w:val="16"/>
          <w:lang w:eastAsia="de-DE"/>
          <w:rPrChange w:id="2849" w:author="Michael Monkenbusch" w:date="2016-11-18T10:51:00Z">
            <w:rPr>
              <w:ins w:id="2850" w:author="Michael Monkenbusch" w:date="2016-11-18T10:45:00Z"/>
              <w:rFonts w:ascii="Menlo Regular" w:hAnsi="Menlo Regular" w:cs="Menlo Regular"/>
              <w:sz w:val="28"/>
              <w:szCs w:val="28"/>
              <w:lang w:eastAsia="de-DE"/>
            </w:rPr>
          </w:rPrChange>
        </w:rPr>
      </w:pPr>
      <w:ins w:id="2851" w:author="Michael Monkenbusch" w:date="2016-11-18T10:45:00Z">
        <w:r w:rsidRPr="00C84EA9">
          <w:rPr>
            <w:rFonts w:ascii="Menlo Regular" w:hAnsi="Menlo Regular" w:cs="Menlo Regular"/>
            <w:sz w:val="16"/>
            <w:szCs w:val="16"/>
            <w:lang w:eastAsia="de-DE"/>
            <w:rPrChange w:id="2852" w:author="Michael Monkenbusch" w:date="2016-11-18T10:51:00Z">
              <w:rPr>
                <w:rFonts w:ascii="Menlo Regular" w:hAnsi="Menlo Regular" w:cs="Menlo Regular"/>
                <w:sz w:val="28"/>
                <w:szCs w:val="28"/>
                <w:lang w:eastAsia="de-DE"/>
              </w:rPr>
            </w:rPrChange>
          </w:rPr>
          <w:t>#THEORY thtester</w:t>
        </w:r>
      </w:ins>
    </w:p>
    <w:p w:rsidR="00C84EA9" w:rsidRPr="00C84EA9" w:rsidRDefault="00C84EA9" w:rsidP="00C84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526019186"/>
        <w:rPr>
          <w:ins w:id="2853" w:author="Michael Monkenbusch" w:date="2016-11-18T10:45:00Z"/>
          <w:rFonts w:ascii="Menlo Regular" w:hAnsi="Menlo Regular" w:cs="Menlo Regular"/>
          <w:sz w:val="16"/>
          <w:szCs w:val="16"/>
          <w:lang w:eastAsia="de-DE"/>
          <w:rPrChange w:id="2854" w:author="Michael Monkenbusch" w:date="2016-11-18T10:51:00Z">
            <w:rPr>
              <w:ins w:id="2855" w:author="Michael Monkenbusch" w:date="2016-11-18T10:45:00Z"/>
              <w:rFonts w:ascii="Menlo Regular" w:hAnsi="Menlo Regular" w:cs="Menlo Regular"/>
              <w:sz w:val="28"/>
              <w:szCs w:val="28"/>
              <w:lang w:eastAsia="de-DE"/>
            </w:rPr>
          </w:rPrChange>
        </w:rPr>
      </w:pPr>
      <w:ins w:id="2856" w:author="Michael Monkenbusch" w:date="2016-11-18T10:45:00Z">
        <w:r w:rsidRPr="00C84EA9">
          <w:rPr>
            <w:rFonts w:ascii="Menlo Regular" w:hAnsi="Menlo Regular" w:cs="Menlo Regular"/>
            <w:sz w:val="16"/>
            <w:szCs w:val="16"/>
            <w:lang w:eastAsia="de-DE"/>
            <w:rPrChange w:id="2857" w:author="Michael Monkenbusch" w:date="2016-11-18T10:51:00Z">
              <w:rPr>
                <w:rFonts w:ascii="Menlo Regular" w:hAnsi="Menlo Regular" w:cs="Menlo Regular"/>
                <w:sz w:val="28"/>
                <w:szCs w:val="28"/>
                <w:lang w:eastAsia="de-DE"/>
              </w:rPr>
            </w:rPrChange>
          </w:rPr>
          <w:t xml:space="preserve">        a test comment to check the th_template generator</w:t>
        </w:r>
      </w:ins>
    </w:p>
    <w:p w:rsidR="00C84EA9" w:rsidRPr="00C84EA9" w:rsidRDefault="00C84EA9" w:rsidP="00C84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526019186"/>
        <w:rPr>
          <w:ins w:id="2858" w:author="Michael Monkenbusch" w:date="2016-11-18T10:45:00Z"/>
          <w:rFonts w:ascii="Menlo Regular" w:hAnsi="Menlo Regular" w:cs="Menlo Regular"/>
          <w:sz w:val="16"/>
          <w:szCs w:val="16"/>
          <w:lang w:eastAsia="de-DE"/>
          <w:rPrChange w:id="2859" w:author="Michael Monkenbusch" w:date="2016-11-18T10:51:00Z">
            <w:rPr>
              <w:ins w:id="2860" w:author="Michael Monkenbusch" w:date="2016-11-18T10:45:00Z"/>
              <w:rFonts w:ascii="Menlo Regular" w:hAnsi="Menlo Regular" w:cs="Menlo Regular"/>
              <w:sz w:val="28"/>
              <w:szCs w:val="28"/>
              <w:lang w:eastAsia="de-DE"/>
            </w:rPr>
          </w:rPrChange>
        </w:rPr>
      </w:pPr>
      <w:ins w:id="2861" w:author="Michael Monkenbusch" w:date="2016-11-18T10:45:00Z">
        <w:r w:rsidRPr="00C84EA9">
          <w:rPr>
            <w:rFonts w:ascii="Menlo Regular" w:hAnsi="Menlo Regular" w:cs="Menlo Regular"/>
            <w:sz w:val="16"/>
            <w:szCs w:val="16"/>
            <w:lang w:eastAsia="de-DE"/>
            <w:rPrChange w:id="2862" w:author="Michael Monkenbusch" w:date="2016-11-18T10:51:00Z">
              <w:rPr>
                <w:rFonts w:ascii="Menlo Regular" w:hAnsi="Menlo Regular" w:cs="Menlo Regular"/>
                <w:sz w:val="28"/>
                <w:szCs w:val="28"/>
                <w:lang w:eastAsia="de-DE"/>
              </w:rPr>
            </w:rPrChange>
          </w:rPr>
          <w:t xml:space="preserve">        and another line for it.</w:t>
        </w:r>
      </w:ins>
    </w:p>
    <w:p w:rsidR="00C84EA9" w:rsidRPr="00C84EA9" w:rsidRDefault="00C84EA9" w:rsidP="00C84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526019186"/>
        <w:rPr>
          <w:ins w:id="2863" w:author="Michael Monkenbusch" w:date="2016-11-18T10:45:00Z"/>
          <w:rFonts w:ascii="Menlo Regular" w:hAnsi="Menlo Regular" w:cs="Menlo Regular"/>
          <w:sz w:val="16"/>
          <w:szCs w:val="16"/>
          <w:lang w:eastAsia="de-DE"/>
          <w:rPrChange w:id="2864" w:author="Michael Monkenbusch" w:date="2016-11-18T10:51:00Z">
            <w:rPr>
              <w:ins w:id="2865" w:author="Michael Monkenbusch" w:date="2016-11-18T10:45:00Z"/>
              <w:rFonts w:ascii="Menlo Regular" w:hAnsi="Menlo Regular" w:cs="Menlo Regular"/>
              <w:sz w:val="28"/>
              <w:szCs w:val="28"/>
              <w:lang w:eastAsia="de-DE"/>
            </w:rPr>
          </w:rPrChange>
        </w:rPr>
      </w:pPr>
      <w:ins w:id="2866" w:author="Michael Monkenbusch" w:date="2016-11-18T10:45:00Z">
        <w:r w:rsidRPr="00C84EA9">
          <w:rPr>
            <w:rFonts w:ascii="Menlo Regular" w:hAnsi="Menlo Regular" w:cs="Menlo Regular"/>
            <w:sz w:val="16"/>
            <w:szCs w:val="16"/>
            <w:lang w:eastAsia="de-DE"/>
            <w:rPrChange w:id="2867" w:author="Michael Monkenbusch" w:date="2016-11-18T10:51:00Z">
              <w:rPr>
                <w:rFonts w:ascii="Menlo Regular" w:hAnsi="Menlo Regular" w:cs="Menlo Regular"/>
                <w:sz w:val="28"/>
                <w:szCs w:val="28"/>
                <w:lang w:eastAsia="de-DE"/>
              </w:rPr>
            </w:rPrChange>
          </w:rPr>
          <w:t xml:space="preserve">        With complicated formulae.</w:t>
        </w:r>
      </w:ins>
    </w:p>
    <w:p w:rsidR="00C84EA9" w:rsidRPr="00C84EA9" w:rsidRDefault="00C84EA9" w:rsidP="00C84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526019186"/>
        <w:rPr>
          <w:ins w:id="2868" w:author="Michael Monkenbusch" w:date="2016-11-18T10:45:00Z"/>
          <w:rFonts w:ascii="Menlo Regular" w:hAnsi="Menlo Regular" w:cs="Menlo Regular"/>
          <w:sz w:val="16"/>
          <w:szCs w:val="16"/>
          <w:lang w:eastAsia="de-DE"/>
          <w:rPrChange w:id="2869" w:author="Michael Monkenbusch" w:date="2016-11-18T10:51:00Z">
            <w:rPr>
              <w:ins w:id="2870" w:author="Michael Monkenbusch" w:date="2016-11-18T10:45:00Z"/>
              <w:rFonts w:ascii="Menlo Regular" w:hAnsi="Menlo Regular" w:cs="Menlo Regular"/>
              <w:sz w:val="28"/>
              <w:szCs w:val="28"/>
              <w:lang w:eastAsia="de-DE"/>
            </w:rPr>
          </w:rPrChange>
        </w:rPr>
      </w:pPr>
      <w:ins w:id="2871" w:author="Michael Monkenbusch" w:date="2016-11-18T10:45:00Z">
        <w:r w:rsidRPr="00C84EA9">
          <w:rPr>
            <w:rFonts w:ascii="Menlo Regular" w:hAnsi="Menlo Regular" w:cs="Menlo Regular"/>
            <w:sz w:val="16"/>
            <w:szCs w:val="16"/>
            <w:lang w:eastAsia="de-DE"/>
            <w:rPrChange w:id="2872" w:author="Michael Monkenbusch" w:date="2016-11-18T10:51:00Z">
              <w:rPr>
                <w:rFonts w:ascii="Menlo Regular" w:hAnsi="Menlo Regular" w:cs="Menlo Regular"/>
                <w:sz w:val="28"/>
                <w:szCs w:val="28"/>
                <w:lang w:eastAsia="de-DE"/>
              </w:rPr>
            </w:rPrChange>
          </w:rPr>
          <w:t>#CITE</w:t>
        </w:r>
      </w:ins>
    </w:p>
    <w:p w:rsidR="00C84EA9" w:rsidRPr="00C84EA9" w:rsidRDefault="00C84EA9" w:rsidP="00C84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526019186"/>
        <w:rPr>
          <w:ins w:id="2873" w:author="Michael Monkenbusch" w:date="2016-11-18T10:45:00Z"/>
          <w:rFonts w:ascii="Menlo Regular" w:hAnsi="Menlo Regular" w:cs="Menlo Regular"/>
          <w:sz w:val="16"/>
          <w:szCs w:val="16"/>
          <w:lang w:eastAsia="de-DE"/>
          <w:rPrChange w:id="2874" w:author="Michael Monkenbusch" w:date="2016-11-18T10:51:00Z">
            <w:rPr>
              <w:ins w:id="2875" w:author="Michael Monkenbusch" w:date="2016-11-18T10:45:00Z"/>
              <w:rFonts w:ascii="Menlo Regular" w:hAnsi="Menlo Regular" w:cs="Menlo Regular"/>
              <w:sz w:val="28"/>
              <w:szCs w:val="28"/>
              <w:lang w:eastAsia="de-DE"/>
            </w:rPr>
          </w:rPrChange>
        </w:rPr>
      </w:pPr>
      <w:ins w:id="2876" w:author="Michael Monkenbusch" w:date="2016-11-18T10:45:00Z">
        <w:r w:rsidRPr="00C84EA9">
          <w:rPr>
            <w:rFonts w:ascii="Menlo Regular" w:hAnsi="Menlo Regular" w:cs="Menlo Regular"/>
            <w:sz w:val="16"/>
            <w:szCs w:val="16"/>
            <w:lang w:eastAsia="de-DE"/>
            <w:rPrChange w:id="2877" w:author="Michael Monkenbusch" w:date="2016-11-18T10:51:00Z">
              <w:rPr>
                <w:rFonts w:ascii="Menlo Regular" w:hAnsi="Menlo Regular" w:cs="Menlo Regular"/>
                <w:sz w:val="28"/>
                <w:szCs w:val="28"/>
                <w:lang w:eastAsia="de-DE"/>
              </w:rPr>
            </w:rPrChange>
          </w:rPr>
          <w:t xml:space="preserve">        ref. Plisch und Plum in Grimms Maerchen</w:t>
        </w:r>
      </w:ins>
    </w:p>
    <w:p w:rsidR="00C84EA9" w:rsidRPr="00C84EA9" w:rsidRDefault="00C84EA9" w:rsidP="00C84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526019186"/>
        <w:rPr>
          <w:ins w:id="2878" w:author="Michael Monkenbusch" w:date="2016-11-18T10:45:00Z"/>
          <w:rFonts w:ascii="Menlo Regular" w:hAnsi="Menlo Regular" w:cs="Menlo Regular"/>
          <w:sz w:val="16"/>
          <w:szCs w:val="16"/>
          <w:lang w:eastAsia="de-DE"/>
          <w:rPrChange w:id="2879" w:author="Michael Monkenbusch" w:date="2016-11-18T10:51:00Z">
            <w:rPr>
              <w:ins w:id="2880" w:author="Michael Monkenbusch" w:date="2016-11-18T10:45:00Z"/>
              <w:rFonts w:ascii="Menlo Regular" w:hAnsi="Menlo Regular" w:cs="Menlo Regular"/>
              <w:sz w:val="28"/>
              <w:szCs w:val="28"/>
              <w:lang w:eastAsia="de-DE"/>
            </w:rPr>
          </w:rPrChange>
        </w:rPr>
      </w:pPr>
      <w:ins w:id="2881" w:author="Michael Monkenbusch" w:date="2016-11-18T10:45:00Z">
        <w:r w:rsidRPr="00C84EA9">
          <w:rPr>
            <w:rFonts w:ascii="Menlo Regular" w:hAnsi="Menlo Regular" w:cs="Menlo Regular"/>
            <w:sz w:val="16"/>
            <w:szCs w:val="16"/>
            <w:lang w:eastAsia="de-DE"/>
            <w:rPrChange w:id="2882" w:author="Michael Monkenbusch" w:date="2016-11-18T10:51:00Z">
              <w:rPr>
                <w:rFonts w:ascii="Menlo Regular" w:hAnsi="Menlo Regular" w:cs="Menlo Regular"/>
                <w:sz w:val="28"/>
                <w:szCs w:val="28"/>
                <w:lang w:eastAsia="de-DE"/>
              </w:rPr>
            </w:rPrChange>
          </w:rPr>
          <w:t>#PARAMETERS</w:t>
        </w:r>
      </w:ins>
      <w:ins w:id="2883" w:author="Michael Monkenbusch" w:date="2016-11-18T10:54:00Z">
        <w:r w:rsidR="009D0D2C">
          <w:rPr>
            <w:rFonts w:ascii="Menlo Regular" w:hAnsi="Menlo Regular" w:cs="Menlo Regular"/>
            <w:sz w:val="16"/>
            <w:szCs w:val="16"/>
            <w:lang w:eastAsia="de-DE"/>
          </w:rPr>
          <w:t xml:space="preserve">         </w:t>
        </w:r>
        <w:r w:rsidR="009D0D2C" w:rsidRPr="003A3201">
          <w:rPr>
            <w:rFonts w:ascii="Menlo Regular" w:hAnsi="Menlo Regular" w:cs="Menlo Regular"/>
            <w:sz w:val="16"/>
            <w:szCs w:val="16"/>
            <w:lang w:eastAsia="de-DE"/>
          </w:rPr>
          <w:t>(allow 8 chars for name, start only beyond 8 with default)</w:t>
        </w:r>
      </w:ins>
    </w:p>
    <w:p w:rsidR="00C84EA9" w:rsidRPr="00C84EA9" w:rsidRDefault="00C84EA9" w:rsidP="00C84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526019186"/>
        <w:rPr>
          <w:ins w:id="2884" w:author="Michael Monkenbusch" w:date="2016-11-18T10:45:00Z"/>
          <w:rFonts w:ascii="Menlo Regular" w:hAnsi="Menlo Regular" w:cs="Menlo Regular"/>
          <w:sz w:val="16"/>
          <w:szCs w:val="16"/>
          <w:lang w:eastAsia="de-DE"/>
          <w:rPrChange w:id="2885" w:author="Michael Monkenbusch" w:date="2016-11-18T10:51:00Z">
            <w:rPr>
              <w:ins w:id="2886" w:author="Michael Monkenbusch" w:date="2016-11-18T10:45:00Z"/>
              <w:rFonts w:ascii="Menlo Regular" w:hAnsi="Menlo Regular" w:cs="Menlo Regular"/>
              <w:sz w:val="28"/>
              <w:szCs w:val="28"/>
              <w:lang w:eastAsia="de-DE"/>
            </w:rPr>
          </w:rPrChange>
        </w:rPr>
      </w:pPr>
      <w:ins w:id="2887" w:author="Michael Monkenbusch" w:date="2016-11-18T10:45:00Z">
        <w:r w:rsidRPr="00C84EA9">
          <w:rPr>
            <w:rFonts w:ascii="Menlo Regular" w:hAnsi="Menlo Regular" w:cs="Menlo Regular"/>
            <w:sz w:val="16"/>
            <w:szCs w:val="16"/>
            <w:lang w:eastAsia="de-DE"/>
            <w:rPrChange w:id="2888" w:author="Michael Monkenbusch" w:date="2016-11-18T10:51:00Z">
              <w:rPr>
                <w:rFonts w:ascii="Menlo Regular" w:hAnsi="Menlo Regular" w:cs="Menlo Regular"/>
                <w:sz w:val="28"/>
                <w:szCs w:val="28"/>
                <w:lang w:eastAsia="de-DE"/>
              </w:rPr>
            </w:rPrChange>
          </w:rPr>
          <w:t xml:space="preserve">        ampli            ! prefactor </w:t>
        </w:r>
      </w:ins>
    </w:p>
    <w:p w:rsidR="00C84EA9" w:rsidRPr="00C84EA9" w:rsidRDefault="00C84EA9" w:rsidP="00C84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526019186"/>
        <w:rPr>
          <w:ins w:id="2889" w:author="Michael Monkenbusch" w:date="2016-11-18T10:45:00Z"/>
          <w:rFonts w:ascii="Menlo Regular" w:hAnsi="Menlo Regular" w:cs="Menlo Regular"/>
          <w:sz w:val="16"/>
          <w:szCs w:val="16"/>
          <w:lang w:eastAsia="de-DE"/>
          <w:rPrChange w:id="2890" w:author="Michael Monkenbusch" w:date="2016-11-18T10:51:00Z">
            <w:rPr>
              <w:ins w:id="2891" w:author="Michael Monkenbusch" w:date="2016-11-18T10:45:00Z"/>
              <w:rFonts w:ascii="Menlo Regular" w:hAnsi="Menlo Regular" w:cs="Menlo Regular"/>
              <w:sz w:val="28"/>
              <w:szCs w:val="28"/>
              <w:lang w:eastAsia="de-DE"/>
            </w:rPr>
          </w:rPrChange>
        </w:rPr>
      </w:pPr>
      <w:ins w:id="2892" w:author="Michael Monkenbusch" w:date="2016-11-18T10:45:00Z">
        <w:r w:rsidRPr="00C84EA9">
          <w:rPr>
            <w:rFonts w:ascii="Menlo Regular" w:hAnsi="Menlo Regular" w:cs="Menlo Regular"/>
            <w:sz w:val="16"/>
            <w:szCs w:val="16"/>
            <w:lang w:eastAsia="de-DE"/>
            <w:rPrChange w:id="2893" w:author="Michael Monkenbusch" w:date="2016-11-18T10:51:00Z">
              <w:rPr>
                <w:rFonts w:ascii="Menlo Regular" w:hAnsi="Menlo Regular" w:cs="Menlo Regular"/>
                <w:sz w:val="28"/>
                <w:szCs w:val="28"/>
                <w:lang w:eastAsia="de-DE"/>
              </w:rPr>
            </w:rPrChange>
          </w:rPr>
          <w:t xml:space="preserve">        scope            ! scope scope scope</w:t>
        </w:r>
      </w:ins>
    </w:p>
    <w:p w:rsidR="00C84EA9" w:rsidRPr="00C84EA9" w:rsidRDefault="00C84EA9" w:rsidP="00C84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526019186"/>
        <w:rPr>
          <w:ins w:id="2894" w:author="Michael Monkenbusch" w:date="2016-11-18T10:45:00Z"/>
          <w:rFonts w:ascii="Menlo Regular" w:hAnsi="Menlo Regular" w:cs="Menlo Regular"/>
          <w:sz w:val="16"/>
          <w:szCs w:val="16"/>
          <w:lang w:eastAsia="de-DE"/>
          <w:rPrChange w:id="2895" w:author="Michael Monkenbusch" w:date="2016-11-18T10:51:00Z">
            <w:rPr>
              <w:ins w:id="2896" w:author="Michael Monkenbusch" w:date="2016-11-18T10:45:00Z"/>
              <w:rFonts w:ascii="Menlo Regular" w:hAnsi="Menlo Regular" w:cs="Menlo Regular"/>
              <w:sz w:val="28"/>
              <w:szCs w:val="28"/>
              <w:lang w:eastAsia="de-DE"/>
            </w:rPr>
          </w:rPrChange>
        </w:rPr>
      </w:pPr>
      <w:ins w:id="2897" w:author="Michael Monkenbusch" w:date="2016-11-18T10:45:00Z">
        <w:r w:rsidRPr="00C84EA9">
          <w:rPr>
            <w:rFonts w:ascii="Menlo Regular" w:hAnsi="Menlo Regular" w:cs="Menlo Regular"/>
            <w:sz w:val="16"/>
            <w:szCs w:val="16"/>
            <w:lang w:eastAsia="de-DE"/>
            <w:rPrChange w:id="2898" w:author="Michael Monkenbusch" w:date="2016-11-18T10:51:00Z">
              <w:rPr>
                <w:rFonts w:ascii="Menlo Regular" w:hAnsi="Menlo Regular" w:cs="Menlo Regular"/>
                <w:sz w:val="28"/>
                <w:szCs w:val="28"/>
                <w:lang w:eastAsia="de-DE"/>
              </w:rPr>
            </w:rPrChange>
          </w:rPr>
          <w:t xml:space="preserve">        knurrrer         ! a knurrer</w:t>
        </w:r>
      </w:ins>
    </w:p>
    <w:p w:rsidR="00C84EA9" w:rsidRPr="00C84EA9" w:rsidRDefault="00C84EA9" w:rsidP="00C84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526019186"/>
        <w:rPr>
          <w:ins w:id="2899" w:author="Michael Monkenbusch" w:date="2016-11-18T10:45:00Z"/>
          <w:rFonts w:ascii="Menlo Regular" w:hAnsi="Menlo Regular" w:cs="Menlo Regular"/>
          <w:sz w:val="16"/>
          <w:szCs w:val="16"/>
          <w:lang w:eastAsia="de-DE"/>
          <w:rPrChange w:id="2900" w:author="Michael Monkenbusch" w:date="2016-11-18T10:51:00Z">
            <w:rPr>
              <w:ins w:id="2901" w:author="Michael Monkenbusch" w:date="2016-11-18T10:45:00Z"/>
              <w:rFonts w:ascii="Menlo Regular" w:hAnsi="Menlo Regular" w:cs="Menlo Regular"/>
              <w:sz w:val="28"/>
              <w:szCs w:val="28"/>
              <w:lang w:eastAsia="de-DE"/>
            </w:rPr>
          </w:rPrChange>
        </w:rPr>
      </w:pPr>
      <w:ins w:id="2902" w:author="Michael Monkenbusch" w:date="2016-11-18T10:45:00Z">
        <w:r w:rsidRPr="00C84EA9">
          <w:rPr>
            <w:rFonts w:ascii="Menlo Regular" w:hAnsi="Menlo Regular" w:cs="Menlo Regular"/>
            <w:sz w:val="16"/>
            <w:szCs w:val="16"/>
            <w:lang w:eastAsia="de-DE"/>
            <w:rPrChange w:id="2903" w:author="Michael Monkenbusch" w:date="2016-11-18T10:51:00Z">
              <w:rPr>
                <w:rFonts w:ascii="Menlo Regular" w:hAnsi="Menlo Regular" w:cs="Menlo Regular"/>
                <w:sz w:val="28"/>
                <w:szCs w:val="28"/>
                <w:lang w:eastAsia="de-DE"/>
              </w:rPr>
            </w:rPrChange>
          </w:rPr>
          <w:t>#RECIN-PARAMETERS    (allow 8 chars for name, start only beyond 8 with default)</w:t>
        </w:r>
      </w:ins>
    </w:p>
    <w:p w:rsidR="00C84EA9" w:rsidRPr="00C84EA9" w:rsidRDefault="00C84EA9" w:rsidP="00C84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526019186"/>
        <w:rPr>
          <w:ins w:id="2904" w:author="Michael Monkenbusch" w:date="2016-11-18T10:45:00Z"/>
          <w:rFonts w:ascii="Menlo Regular" w:hAnsi="Menlo Regular" w:cs="Menlo Regular"/>
          <w:sz w:val="16"/>
          <w:szCs w:val="16"/>
          <w:lang w:eastAsia="de-DE"/>
          <w:rPrChange w:id="2905" w:author="Michael Monkenbusch" w:date="2016-11-18T10:51:00Z">
            <w:rPr>
              <w:ins w:id="2906" w:author="Michael Monkenbusch" w:date="2016-11-18T10:45:00Z"/>
              <w:rFonts w:ascii="Menlo Regular" w:hAnsi="Menlo Regular" w:cs="Menlo Regular"/>
              <w:sz w:val="28"/>
              <w:szCs w:val="28"/>
              <w:lang w:eastAsia="de-DE"/>
            </w:rPr>
          </w:rPrChange>
        </w:rPr>
      </w:pPr>
      <w:ins w:id="2907" w:author="Michael Monkenbusch" w:date="2016-11-18T10:45:00Z">
        <w:r w:rsidRPr="00C84EA9">
          <w:rPr>
            <w:rFonts w:ascii="Menlo Regular" w:hAnsi="Menlo Regular" w:cs="Menlo Regular"/>
            <w:sz w:val="16"/>
            <w:szCs w:val="16"/>
            <w:lang w:eastAsia="de-DE"/>
            <w:rPrChange w:id="2908" w:author="Michael Monkenbusch" w:date="2016-11-18T10:51:00Z">
              <w:rPr>
                <w:rFonts w:ascii="Menlo Regular" w:hAnsi="Menlo Regular" w:cs="Menlo Regular"/>
                <w:sz w:val="28"/>
                <w:szCs w:val="28"/>
                <w:lang w:eastAsia="de-DE"/>
              </w:rPr>
            </w:rPrChange>
          </w:rPr>
          <w:t xml:space="preserve">        q           0.1   ! Q-VALUE</w:t>
        </w:r>
      </w:ins>
    </w:p>
    <w:p w:rsidR="00C84EA9" w:rsidRPr="00C84EA9" w:rsidRDefault="00C84EA9" w:rsidP="00C84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526019186"/>
        <w:rPr>
          <w:ins w:id="2909" w:author="Michael Monkenbusch" w:date="2016-11-18T10:45:00Z"/>
          <w:rFonts w:ascii="Menlo Regular" w:hAnsi="Menlo Regular" w:cs="Menlo Regular"/>
          <w:sz w:val="16"/>
          <w:szCs w:val="16"/>
          <w:lang w:eastAsia="de-DE"/>
          <w:rPrChange w:id="2910" w:author="Michael Monkenbusch" w:date="2016-11-18T10:51:00Z">
            <w:rPr>
              <w:ins w:id="2911" w:author="Michael Monkenbusch" w:date="2016-11-18T10:45:00Z"/>
              <w:rFonts w:ascii="Menlo Regular" w:hAnsi="Menlo Regular" w:cs="Menlo Regular"/>
              <w:sz w:val="28"/>
              <w:szCs w:val="28"/>
              <w:lang w:eastAsia="de-DE"/>
            </w:rPr>
          </w:rPrChange>
        </w:rPr>
      </w:pPr>
      <w:ins w:id="2912" w:author="Michael Monkenbusch" w:date="2016-11-18T10:45:00Z">
        <w:r w:rsidRPr="00C84EA9">
          <w:rPr>
            <w:rFonts w:ascii="Menlo Regular" w:hAnsi="Menlo Regular" w:cs="Menlo Regular"/>
            <w:sz w:val="16"/>
            <w:szCs w:val="16"/>
            <w:lang w:eastAsia="de-DE"/>
            <w:rPrChange w:id="2913" w:author="Michael Monkenbusch" w:date="2016-11-18T10:51:00Z">
              <w:rPr>
                <w:rFonts w:ascii="Menlo Regular" w:hAnsi="Menlo Regular" w:cs="Menlo Regular"/>
                <w:sz w:val="28"/>
                <w:szCs w:val="28"/>
                <w:lang w:eastAsia="de-DE"/>
              </w:rPr>
            </w:rPrChange>
          </w:rPr>
          <w:t xml:space="preserve">        temp        300.0 ! Temperatur der Probe</w:t>
        </w:r>
      </w:ins>
    </w:p>
    <w:p w:rsidR="00C84EA9" w:rsidRPr="00C84EA9" w:rsidRDefault="00C84EA9" w:rsidP="00C84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526019186"/>
        <w:rPr>
          <w:ins w:id="2914" w:author="Michael Monkenbusch" w:date="2016-11-18T10:45:00Z"/>
          <w:rFonts w:ascii="Menlo Regular" w:hAnsi="Menlo Regular" w:cs="Menlo Regular"/>
          <w:sz w:val="16"/>
          <w:szCs w:val="16"/>
          <w:lang w:eastAsia="de-DE"/>
          <w:rPrChange w:id="2915" w:author="Michael Monkenbusch" w:date="2016-11-18T10:51:00Z">
            <w:rPr>
              <w:ins w:id="2916" w:author="Michael Monkenbusch" w:date="2016-11-18T10:45:00Z"/>
              <w:rFonts w:ascii="Menlo Regular" w:hAnsi="Menlo Regular" w:cs="Menlo Regular"/>
              <w:sz w:val="28"/>
              <w:szCs w:val="28"/>
              <w:lang w:eastAsia="de-DE"/>
            </w:rPr>
          </w:rPrChange>
        </w:rPr>
      </w:pPr>
      <w:ins w:id="2917" w:author="Michael Monkenbusch" w:date="2016-11-18T10:45:00Z">
        <w:r w:rsidRPr="00C84EA9">
          <w:rPr>
            <w:rFonts w:ascii="Menlo Regular" w:hAnsi="Menlo Regular" w:cs="Menlo Regular"/>
            <w:sz w:val="16"/>
            <w:szCs w:val="16"/>
            <w:lang w:eastAsia="de-DE"/>
            <w:rPrChange w:id="2918" w:author="Michael Monkenbusch" w:date="2016-11-18T10:51:00Z">
              <w:rPr>
                <w:rFonts w:ascii="Menlo Regular" w:hAnsi="Menlo Regular" w:cs="Menlo Regular"/>
                <w:sz w:val="28"/>
                <w:szCs w:val="28"/>
                <w:lang w:eastAsia="de-DE"/>
              </w:rPr>
            </w:rPrChange>
          </w:rPr>
          <w:t>#RECOUT-PARAMETERS</w:t>
        </w:r>
      </w:ins>
    </w:p>
    <w:p w:rsidR="00C84EA9" w:rsidRPr="00C84EA9" w:rsidRDefault="00C84EA9" w:rsidP="00C84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526019186"/>
        <w:rPr>
          <w:ins w:id="2919" w:author="Michael Monkenbusch" w:date="2016-11-18T10:45:00Z"/>
          <w:rFonts w:ascii="Menlo Regular" w:hAnsi="Menlo Regular" w:cs="Menlo Regular"/>
          <w:sz w:val="16"/>
          <w:szCs w:val="16"/>
          <w:lang w:eastAsia="de-DE"/>
          <w:rPrChange w:id="2920" w:author="Michael Monkenbusch" w:date="2016-11-18T10:51:00Z">
            <w:rPr>
              <w:ins w:id="2921" w:author="Michael Monkenbusch" w:date="2016-11-18T10:45:00Z"/>
              <w:rFonts w:ascii="Menlo Regular" w:hAnsi="Menlo Regular" w:cs="Menlo Regular"/>
              <w:sz w:val="28"/>
              <w:szCs w:val="28"/>
              <w:lang w:eastAsia="de-DE"/>
            </w:rPr>
          </w:rPrChange>
        </w:rPr>
      </w:pPr>
      <w:ins w:id="2922" w:author="Michael Monkenbusch" w:date="2016-11-18T10:45:00Z">
        <w:r w:rsidRPr="00C84EA9">
          <w:rPr>
            <w:rFonts w:ascii="Menlo Regular" w:hAnsi="Menlo Regular" w:cs="Menlo Regular"/>
            <w:sz w:val="16"/>
            <w:szCs w:val="16"/>
            <w:lang w:eastAsia="de-DE"/>
            <w:rPrChange w:id="2923" w:author="Michael Monkenbusch" w:date="2016-11-18T10:51:00Z">
              <w:rPr>
                <w:rFonts w:ascii="Menlo Regular" w:hAnsi="Menlo Regular" w:cs="Menlo Regular"/>
                <w:sz w:val="28"/>
                <w:szCs w:val="28"/>
                <w:lang w:eastAsia="de-DE"/>
              </w:rPr>
            </w:rPrChange>
          </w:rPr>
          <w:t xml:space="preserve">        qq               ! square of q</w:t>
        </w:r>
      </w:ins>
    </w:p>
    <w:p w:rsidR="00C84EA9" w:rsidRPr="00C84EA9" w:rsidRDefault="00C84EA9" w:rsidP="00C84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526019186"/>
        <w:rPr>
          <w:ins w:id="2924" w:author="Michael Monkenbusch" w:date="2016-11-18T10:45:00Z"/>
          <w:rFonts w:ascii="Menlo Regular" w:hAnsi="Menlo Regular" w:cs="Menlo Regular"/>
          <w:sz w:val="16"/>
          <w:szCs w:val="16"/>
          <w:lang w:eastAsia="de-DE"/>
          <w:rPrChange w:id="2925" w:author="Michael Monkenbusch" w:date="2016-11-18T10:51:00Z">
            <w:rPr>
              <w:ins w:id="2926" w:author="Michael Monkenbusch" w:date="2016-11-18T10:45:00Z"/>
              <w:rFonts w:ascii="Menlo Regular" w:hAnsi="Menlo Regular" w:cs="Menlo Regular"/>
              <w:sz w:val="28"/>
              <w:szCs w:val="28"/>
              <w:lang w:eastAsia="de-DE"/>
            </w:rPr>
          </w:rPrChange>
        </w:rPr>
      </w:pPr>
      <w:ins w:id="2927" w:author="Michael Monkenbusch" w:date="2016-11-18T10:45:00Z">
        <w:r w:rsidRPr="00C84EA9">
          <w:rPr>
            <w:rFonts w:ascii="Menlo Regular" w:hAnsi="Menlo Regular" w:cs="Menlo Regular"/>
            <w:sz w:val="16"/>
            <w:szCs w:val="16"/>
            <w:lang w:eastAsia="de-DE"/>
            <w:rPrChange w:id="2928" w:author="Michael Monkenbusch" w:date="2016-11-18T10:51:00Z">
              <w:rPr>
                <w:rFonts w:ascii="Menlo Regular" w:hAnsi="Menlo Regular" w:cs="Menlo Regular"/>
                <w:sz w:val="28"/>
                <w:szCs w:val="28"/>
                <w:lang w:eastAsia="de-DE"/>
              </w:rPr>
            </w:rPrChange>
          </w:rPr>
          <w:t>#VARIABLES</w:t>
        </w:r>
      </w:ins>
    </w:p>
    <w:p w:rsidR="00C84EA9" w:rsidRPr="00C84EA9" w:rsidRDefault="00C84EA9" w:rsidP="00C84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526019186"/>
        <w:rPr>
          <w:ins w:id="2929" w:author="Michael Monkenbusch" w:date="2016-11-18T10:45:00Z"/>
          <w:rFonts w:ascii="Menlo Regular" w:hAnsi="Menlo Regular" w:cs="Menlo Regular"/>
          <w:sz w:val="16"/>
          <w:szCs w:val="16"/>
          <w:lang w:eastAsia="de-DE"/>
          <w:rPrChange w:id="2930" w:author="Michael Monkenbusch" w:date="2016-11-18T10:51:00Z">
            <w:rPr>
              <w:ins w:id="2931" w:author="Michael Monkenbusch" w:date="2016-11-18T10:45:00Z"/>
              <w:rFonts w:ascii="Menlo Regular" w:hAnsi="Menlo Regular" w:cs="Menlo Regular"/>
              <w:sz w:val="28"/>
              <w:szCs w:val="28"/>
              <w:lang w:eastAsia="de-DE"/>
            </w:rPr>
          </w:rPrChange>
        </w:rPr>
      </w:pPr>
      <w:ins w:id="2932" w:author="Michael Monkenbusch" w:date="2016-11-18T10:45:00Z">
        <w:r w:rsidRPr="00C84EA9">
          <w:rPr>
            <w:rFonts w:ascii="Menlo Regular" w:hAnsi="Menlo Regular" w:cs="Menlo Regular"/>
            <w:sz w:val="16"/>
            <w:szCs w:val="16"/>
            <w:lang w:eastAsia="de-DE"/>
            <w:rPrChange w:id="2933" w:author="Michael Monkenbusch" w:date="2016-11-18T10:51:00Z">
              <w:rPr>
                <w:rFonts w:ascii="Menlo Regular" w:hAnsi="Menlo Regular" w:cs="Menlo Regular"/>
                <w:sz w:val="28"/>
                <w:szCs w:val="28"/>
                <w:lang w:eastAsia="de-DE"/>
              </w:rPr>
            </w:rPrChange>
          </w:rPr>
          <w:t xml:space="preserve">     double precision :: tau</w:t>
        </w:r>
      </w:ins>
    </w:p>
    <w:p w:rsidR="00C84EA9" w:rsidRPr="00C84EA9" w:rsidRDefault="00C84EA9" w:rsidP="00C84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526019186"/>
        <w:rPr>
          <w:ins w:id="2934" w:author="Michael Monkenbusch" w:date="2016-11-18T10:45:00Z"/>
          <w:rFonts w:ascii="Menlo Regular" w:hAnsi="Menlo Regular" w:cs="Menlo Regular"/>
          <w:sz w:val="16"/>
          <w:szCs w:val="16"/>
          <w:lang w:eastAsia="de-DE"/>
          <w:rPrChange w:id="2935" w:author="Michael Monkenbusch" w:date="2016-11-18T10:51:00Z">
            <w:rPr>
              <w:ins w:id="2936" w:author="Michael Monkenbusch" w:date="2016-11-18T10:45:00Z"/>
              <w:rFonts w:ascii="Menlo Regular" w:hAnsi="Menlo Regular" w:cs="Menlo Regular"/>
              <w:sz w:val="28"/>
              <w:szCs w:val="28"/>
              <w:lang w:eastAsia="de-DE"/>
            </w:rPr>
          </w:rPrChange>
        </w:rPr>
      </w:pPr>
      <w:ins w:id="2937" w:author="Michael Monkenbusch" w:date="2016-11-18T10:45:00Z">
        <w:r w:rsidRPr="00C84EA9">
          <w:rPr>
            <w:rFonts w:ascii="Menlo Regular" w:hAnsi="Menlo Regular" w:cs="Menlo Regular"/>
            <w:sz w:val="16"/>
            <w:szCs w:val="16"/>
            <w:lang w:eastAsia="de-DE"/>
            <w:rPrChange w:id="2938" w:author="Michael Monkenbusch" w:date="2016-11-18T10:51:00Z">
              <w:rPr>
                <w:rFonts w:ascii="Menlo Regular" w:hAnsi="Menlo Regular" w:cs="Menlo Regular"/>
                <w:sz w:val="28"/>
                <w:szCs w:val="28"/>
                <w:lang w:eastAsia="de-DE"/>
              </w:rPr>
            </w:rPrChange>
          </w:rPr>
          <w:t xml:space="preserve">     integer          :: myint</w:t>
        </w:r>
      </w:ins>
    </w:p>
    <w:p w:rsidR="00C84EA9" w:rsidRPr="00C84EA9" w:rsidRDefault="00C84EA9" w:rsidP="00C84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526019186"/>
        <w:rPr>
          <w:ins w:id="2939" w:author="Michael Monkenbusch" w:date="2016-11-18T10:45:00Z"/>
          <w:rFonts w:ascii="Menlo Regular" w:hAnsi="Menlo Regular" w:cs="Menlo Regular"/>
          <w:sz w:val="16"/>
          <w:szCs w:val="16"/>
          <w:lang w:eastAsia="de-DE"/>
          <w:rPrChange w:id="2940" w:author="Michael Monkenbusch" w:date="2016-11-18T10:51:00Z">
            <w:rPr>
              <w:ins w:id="2941" w:author="Michael Monkenbusch" w:date="2016-11-18T10:45:00Z"/>
              <w:rFonts w:ascii="Menlo Regular" w:hAnsi="Menlo Regular" w:cs="Menlo Regular"/>
              <w:sz w:val="28"/>
              <w:szCs w:val="28"/>
              <w:lang w:eastAsia="de-DE"/>
            </w:rPr>
          </w:rPrChange>
        </w:rPr>
      </w:pPr>
      <w:ins w:id="2942" w:author="Michael Monkenbusch" w:date="2016-11-18T10:45:00Z">
        <w:r w:rsidRPr="00C84EA9">
          <w:rPr>
            <w:rFonts w:ascii="Menlo Regular" w:hAnsi="Menlo Regular" w:cs="Menlo Regular"/>
            <w:sz w:val="16"/>
            <w:szCs w:val="16"/>
            <w:lang w:eastAsia="de-DE"/>
            <w:rPrChange w:id="2943" w:author="Michael Monkenbusch" w:date="2016-11-18T10:51:00Z">
              <w:rPr>
                <w:rFonts w:ascii="Menlo Regular" w:hAnsi="Menlo Regular" w:cs="Menlo Regular"/>
                <w:sz w:val="28"/>
                <w:szCs w:val="28"/>
                <w:lang w:eastAsia="de-DE"/>
              </w:rPr>
            </w:rPrChange>
          </w:rPr>
          <w:t>#IMPLEMENTATION</w:t>
        </w:r>
      </w:ins>
    </w:p>
    <w:p w:rsidR="00C84EA9" w:rsidRPr="00C84EA9" w:rsidRDefault="00C84EA9" w:rsidP="00C84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526019186"/>
        <w:rPr>
          <w:ins w:id="2944" w:author="Michael Monkenbusch" w:date="2016-11-18T10:45:00Z"/>
          <w:rFonts w:ascii="Menlo Regular" w:hAnsi="Menlo Regular" w:cs="Menlo Regular"/>
          <w:sz w:val="16"/>
          <w:szCs w:val="16"/>
          <w:lang w:eastAsia="de-DE"/>
          <w:rPrChange w:id="2945" w:author="Michael Monkenbusch" w:date="2016-11-18T10:51:00Z">
            <w:rPr>
              <w:ins w:id="2946" w:author="Michael Monkenbusch" w:date="2016-11-18T10:45:00Z"/>
              <w:rFonts w:ascii="Menlo Regular" w:hAnsi="Menlo Regular" w:cs="Menlo Regular"/>
              <w:sz w:val="28"/>
              <w:szCs w:val="28"/>
              <w:lang w:eastAsia="de-DE"/>
            </w:rPr>
          </w:rPrChange>
        </w:rPr>
      </w:pPr>
      <w:ins w:id="2947" w:author="Michael Monkenbusch" w:date="2016-11-18T10:45:00Z">
        <w:r w:rsidRPr="00C84EA9">
          <w:rPr>
            <w:rFonts w:ascii="Menlo Regular" w:hAnsi="Menlo Regular" w:cs="Menlo Regular"/>
            <w:sz w:val="16"/>
            <w:szCs w:val="16"/>
            <w:lang w:eastAsia="de-DE"/>
            <w:rPrChange w:id="2948" w:author="Michael Monkenbusch" w:date="2016-11-18T10:51:00Z">
              <w:rPr>
                <w:rFonts w:ascii="Menlo Regular" w:hAnsi="Menlo Regular" w:cs="Menlo Regular"/>
                <w:sz w:val="28"/>
                <w:szCs w:val="28"/>
                <w:lang w:eastAsia="de-DE"/>
              </w:rPr>
            </w:rPrChange>
          </w:rPr>
          <w:t xml:space="preserve">     tau = x</w:t>
        </w:r>
      </w:ins>
    </w:p>
    <w:p w:rsidR="00C84EA9" w:rsidRPr="00C84EA9" w:rsidRDefault="00C84EA9" w:rsidP="00C84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526019186"/>
        <w:rPr>
          <w:ins w:id="2949" w:author="Michael Monkenbusch" w:date="2016-11-18T10:45:00Z"/>
          <w:rFonts w:ascii="Menlo Regular" w:hAnsi="Menlo Regular" w:cs="Menlo Regular"/>
          <w:sz w:val="16"/>
          <w:szCs w:val="16"/>
          <w:lang w:eastAsia="de-DE"/>
          <w:rPrChange w:id="2950" w:author="Michael Monkenbusch" w:date="2016-11-18T10:51:00Z">
            <w:rPr>
              <w:ins w:id="2951" w:author="Michael Monkenbusch" w:date="2016-11-18T10:45:00Z"/>
              <w:rFonts w:ascii="Menlo Regular" w:hAnsi="Menlo Regular" w:cs="Menlo Regular"/>
              <w:sz w:val="28"/>
              <w:szCs w:val="28"/>
              <w:lang w:eastAsia="de-DE"/>
            </w:rPr>
          </w:rPrChange>
        </w:rPr>
      </w:pPr>
      <w:ins w:id="2952" w:author="Michael Monkenbusch" w:date="2016-11-18T10:45:00Z">
        <w:r w:rsidRPr="00C84EA9">
          <w:rPr>
            <w:rFonts w:ascii="Menlo Regular" w:hAnsi="Menlo Regular" w:cs="Menlo Regular"/>
            <w:sz w:val="16"/>
            <w:szCs w:val="16"/>
            <w:lang w:eastAsia="de-DE"/>
            <w:rPrChange w:id="2953" w:author="Michael Monkenbusch" w:date="2016-11-18T10:51:00Z">
              <w:rPr>
                <w:rFonts w:ascii="Menlo Regular" w:hAnsi="Menlo Regular" w:cs="Menlo Regular"/>
                <w:sz w:val="28"/>
                <w:szCs w:val="28"/>
                <w:lang w:eastAsia="de-DE"/>
              </w:rPr>
            </w:rPrChange>
          </w:rPr>
          <w:t xml:space="preserve">     qq  = q</w:t>
        </w:r>
      </w:ins>
    </w:p>
    <w:p w:rsidR="00C84EA9" w:rsidRPr="00C84EA9" w:rsidRDefault="00C84EA9" w:rsidP="00C84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526019186"/>
        <w:rPr>
          <w:ins w:id="2954" w:author="Michael Monkenbusch" w:date="2016-11-18T10:45:00Z"/>
          <w:rFonts w:ascii="Menlo Regular" w:hAnsi="Menlo Regular" w:cs="Menlo Regular"/>
          <w:sz w:val="16"/>
          <w:szCs w:val="16"/>
          <w:lang w:eastAsia="de-DE"/>
          <w:rPrChange w:id="2955" w:author="Michael Monkenbusch" w:date="2016-11-18T10:51:00Z">
            <w:rPr>
              <w:ins w:id="2956" w:author="Michael Monkenbusch" w:date="2016-11-18T10:45:00Z"/>
              <w:rFonts w:ascii="Menlo Regular" w:hAnsi="Menlo Regular" w:cs="Menlo Regular"/>
              <w:sz w:val="28"/>
              <w:szCs w:val="28"/>
              <w:lang w:eastAsia="de-DE"/>
            </w:rPr>
          </w:rPrChange>
        </w:rPr>
      </w:pPr>
      <w:ins w:id="2957" w:author="Michael Monkenbusch" w:date="2016-11-18T10:45:00Z">
        <w:r w:rsidRPr="00C84EA9">
          <w:rPr>
            <w:rFonts w:ascii="Menlo Regular" w:hAnsi="Menlo Regular" w:cs="Menlo Regular"/>
            <w:sz w:val="16"/>
            <w:szCs w:val="16"/>
            <w:lang w:eastAsia="de-DE"/>
            <w:rPrChange w:id="2958" w:author="Michael Monkenbusch" w:date="2016-11-18T10:51:00Z">
              <w:rPr>
                <w:rFonts w:ascii="Menlo Regular" w:hAnsi="Menlo Regular" w:cs="Menlo Regular"/>
                <w:sz w:val="28"/>
                <w:szCs w:val="28"/>
                <w:lang w:eastAsia="de-DE"/>
              </w:rPr>
            </w:rPrChange>
          </w:rPr>
          <w:t>#SUBROUTINES</w:t>
        </w:r>
      </w:ins>
    </w:p>
    <w:p w:rsidR="00C84EA9" w:rsidRPr="00C84EA9" w:rsidRDefault="00C84EA9" w:rsidP="00C84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526019186"/>
        <w:rPr>
          <w:ins w:id="2959" w:author="Michael Monkenbusch" w:date="2016-11-18T10:45:00Z"/>
          <w:rFonts w:ascii="Menlo Regular" w:hAnsi="Menlo Regular" w:cs="Menlo Regular"/>
          <w:sz w:val="16"/>
          <w:szCs w:val="16"/>
          <w:lang w:eastAsia="de-DE"/>
          <w:rPrChange w:id="2960" w:author="Michael Monkenbusch" w:date="2016-11-18T10:51:00Z">
            <w:rPr>
              <w:ins w:id="2961" w:author="Michael Monkenbusch" w:date="2016-11-18T10:45:00Z"/>
              <w:rFonts w:ascii="Menlo Regular" w:hAnsi="Menlo Regular" w:cs="Menlo Regular"/>
              <w:sz w:val="28"/>
              <w:szCs w:val="28"/>
              <w:lang w:eastAsia="de-DE"/>
            </w:rPr>
          </w:rPrChange>
        </w:rPr>
      </w:pPr>
      <w:ins w:id="2962" w:author="Michael Monkenbusch" w:date="2016-11-18T10:45:00Z">
        <w:r w:rsidRPr="00C84EA9">
          <w:rPr>
            <w:rFonts w:ascii="Menlo Regular" w:hAnsi="Menlo Regular" w:cs="Menlo Regular"/>
            <w:sz w:val="16"/>
            <w:szCs w:val="16"/>
            <w:lang w:eastAsia="de-DE"/>
            <w:rPrChange w:id="2963" w:author="Michael Monkenbusch" w:date="2016-11-18T10:51:00Z">
              <w:rPr>
                <w:rFonts w:ascii="Menlo Regular" w:hAnsi="Menlo Regular" w:cs="Menlo Regular"/>
                <w:sz w:val="28"/>
                <w:szCs w:val="28"/>
                <w:lang w:eastAsia="de-DE"/>
              </w:rPr>
            </w:rPrChange>
          </w:rPr>
          <w:t xml:space="preserve">  function s2(q)</w:t>
        </w:r>
      </w:ins>
    </w:p>
    <w:p w:rsidR="00C84EA9" w:rsidRPr="00C84EA9" w:rsidRDefault="00C84EA9" w:rsidP="00C84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526019186"/>
        <w:rPr>
          <w:ins w:id="2964" w:author="Michael Monkenbusch" w:date="2016-11-18T10:45:00Z"/>
          <w:rFonts w:ascii="Menlo Regular" w:hAnsi="Menlo Regular" w:cs="Menlo Regular"/>
          <w:sz w:val="16"/>
          <w:szCs w:val="16"/>
          <w:lang w:eastAsia="de-DE"/>
          <w:rPrChange w:id="2965" w:author="Michael Monkenbusch" w:date="2016-11-18T10:51:00Z">
            <w:rPr>
              <w:ins w:id="2966" w:author="Michael Monkenbusch" w:date="2016-11-18T10:45:00Z"/>
              <w:rFonts w:ascii="Menlo Regular" w:hAnsi="Menlo Regular" w:cs="Menlo Regular"/>
              <w:sz w:val="28"/>
              <w:szCs w:val="28"/>
              <w:lang w:eastAsia="de-DE"/>
            </w:rPr>
          </w:rPrChange>
        </w:rPr>
      </w:pPr>
      <w:ins w:id="2967" w:author="Michael Monkenbusch" w:date="2016-11-18T10:45:00Z">
        <w:r w:rsidRPr="00C84EA9">
          <w:rPr>
            <w:rFonts w:ascii="Menlo Regular" w:hAnsi="Menlo Regular" w:cs="Menlo Regular"/>
            <w:sz w:val="16"/>
            <w:szCs w:val="16"/>
            <w:lang w:eastAsia="de-DE"/>
            <w:rPrChange w:id="2968" w:author="Michael Monkenbusch" w:date="2016-11-18T10:51:00Z">
              <w:rPr>
                <w:rFonts w:ascii="Menlo Regular" w:hAnsi="Menlo Regular" w:cs="Menlo Regular"/>
                <w:sz w:val="28"/>
                <w:szCs w:val="28"/>
                <w:lang w:eastAsia="de-DE"/>
              </w:rPr>
            </w:rPrChange>
          </w:rPr>
          <w:t xml:space="preserve">    double precision :: s2, q</w:t>
        </w:r>
      </w:ins>
    </w:p>
    <w:p w:rsidR="00C84EA9" w:rsidRPr="00C84EA9" w:rsidRDefault="00C84EA9" w:rsidP="00C84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526019186"/>
        <w:rPr>
          <w:ins w:id="2969" w:author="Michael Monkenbusch" w:date="2016-11-18T10:45:00Z"/>
          <w:rFonts w:ascii="Menlo Regular" w:hAnsi="Menlo Regular" w:cs="Menlo Regular"/>
          <w:sz w:val="16"/>
          <w:szCs w:val="16"/>
          <w:lang w:eastAsia="de-DE"/>
          <w:rPrChange w:id="2970" w:author="Michael Monkenbusch" w:date="2016-11-18T10:51:00Z">
            <w:rPr>
              <w:ins w:id="2971" w:author="Michael Monkenbusch" w:date="2016-11-18T10:45:00Z"/>
              <w:rFonts w:ascii="Menlo Regular" w:hAnsi="Menlo Regular" w:cs="Menlo Regular"/>
              <w:sz w:val="28"/>
              <w:szCs w:val="28"/>
              <w:lang w:eastAsia="de-DE"/>
            </w:rPr>
          </w:rPrChange>
        </w:rPr>
      </w:pPr>
      <w:ins w:id="2972" w:author="Michael Monkenbusch" w:date="2016-11-18T10:45:00Z">
        <w:r w:rsidRPr="00C84EA9">
          <w:rPr>
            <w:rFonts w:ascii="Menlo Regular" w:hAnsi="Menlo Regular" w:cs="Menlo Regular"/>
            <w:sz w:val="16"/>
            <w:szCs w:val="16"/>
            <w:lang w:eastAsia="de-DE"/>
            <w:rPrChange w:id="2973" w:author="Michael Monkenbusch" w:date="2016-11-18T10:51:00Z">
              <w:rPr>
                <w:rFonts w:ascii="Menlo Regular" w:hAnsi="Menlo Regular" w:cs="Menlo Regular"/>
                <w:sz w:val="28"/>
                <w:szCs w:val="28"/>
                <w:lang w:eastAsia="de-DE"/>
              </w:rPr>
            </w:rPrChange>
          </w:rPr>
          <w:t xml:space="preserve">    s2 = 1</w:t>
        </w:r>
      </w:ins>
    </w:p>
    <w:p w:rsidR="00C84EA9" w:rsidRPr="00C84EA9" w:rsidRDefault="00C84EA9" w:rsidP="00C84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526019186"/>
        <w:rPr>
          <w:ins w:id="2974" w:author="Michael Monkenbusch" w:date="2016-11-18T10:45:00Z"/>
          <w:rFonts w:ascii="Menlo Regular" w:hAnsi="Menlo Regular" w:cs="Menlo Regular"/>
          <w:sz w:val="16"/>
          <w:szCs w:val="16"/>
          <w:lang w:eastAsia="de-DE"/>
          <w:rPrChange w:id="2975" w:author="Michael Monkenbusch" w:date="2016-11-18T10:51:00Z">
            <w:rPr>
              <w:ins w:id="2976" w:author="Michael Monkenbusch" w:date="2016-11-18T10:45:00Z"/>
              <w:rFonts w:ascii="Menlo Regular" w:hAnsi="Menlo Regular" w:cs="Menlo Regular"/>
              <w:sz w:val="28"/>
              <w:szCs w:val="28"/>
              <w:lang w:eastAsia="de-DE"/>
            </w:rPr>
          </w:rPrChange>
        </w:rPr>
      </w:pPr>
      <w:ins w:id="2977" w:author="Michael Monkenbusch" w:date="2016-11-18T10:45:00Z">
        <w:r w:rsidRPr="00C84EA9">
          <w:rPr>
            <w:rFonts w:ascii="Menlo Regular" w:hAnsi="Menlo Regular" w:cs="Menlo Regular"/>
            <w:sz w:val="16"/>
            <w:szCs w:val="16"/>
            <w:lang w:eastAsia="de-DE"/>
            <w:rPrChange w:id="2978" w:author="Michael Monkenbusch" w:date="2016-11-18T10:51:00Z">
              <w:rPr>
                <w:rFonts w:ascii="Menlo Regular" w:hAnsi="Menlo Regular" w:cs="Menlo Regular"/>
                <w:sz w:val="28"/>
                <w:szCs w:val="28"/>
                <w:lang w:eastAsia="de-DE"/>
              </w:rPr>
            </w:rPrChange>
          </w:rPr>
          <w:t xml:space="preserve">  end function s2</w:t>
        </w:r>
      </w:ins>
    </w:p>
    <w:p w:rsidR="00C84EA9" w:rsidRPr="00C84EA9" w:rsidRDefault="00C84EA9" w:rsidP="00215AF7">
      <w:pPr>
        <w:pStyle w:val="western"/>
        <w:pBdr>
          <w:bottom w:val="single" w:sz="6" w:space="1" w:color="auto"/>
        </w:pBdr>
        <w:spacing w:before="0" w:beforeAutospacing="0" w:after="0" w:line="142" w:lineRule="atLeast"/>
        <w:divId w:val="526019186"/>
        <w:rPr>
          <w:ins w:id="2979" w:author="Michael Monkenbusch" w:date="2016-11-18T10:46:00Z"/>
          <w:rFonts w:ascii="Menlo Regular" w:hAnsi="Menlo Regular" w:cs="Menlo Regular"/>
          <w:sz w:val="16"/>
          <w:szCs w:val="16"/>
          <w:lang w:eastAsia="de-DE"/>
        </w:rPr>
      </w:pPr>
      <w:ins w:id="2980" w:author="Michael Monkenbusch" w:date="2016-11-18T10:46:00Z">
        <w:r w:rsidRPr="00C84EA9">
          <w:rPr>
            <w:rFonts w:ascii="Menlo Regular" w:hAnsi="Menlo Regular" w:cs="Menlo Regular"/>
            <w:sz w:val="16"/>
            <w:szCs w:val="16"/>
            <w:lang w:eastAsia="de-DE"/>
            <w:rPrChange w:id="2981" w:author="Michael Monkenbusch" w:date="2016-11-18T10:51:00Z">
              <w:rPr>
                <w:rFonts w:ascii="Menlo Regular" w:hAnsi="Menlo Regular" w:cs="Menlo Regular"/>
                <w:sz w:val="28"/>
                <w:szCs w:val="28"/>
                <w:lang w:eastAsia="de-DE"/>
              </w:rPr>
            </w:rPrChange>
          </w:rPr>
          <w:t>#END</w:t>
        </w:r>
      </w:ins>
    </w:p>
    <w:p w:rsidR="00CA0E71" w:rsidRDefault="00CA0E71" w:rsidP="00215AF7">
      <w:pPr>
        <w:pStyle w:val="western"/>
        <w:spacing w:before="0" w:beforeAutospacing="0" w:after="0" w:line="142" w:lineRule="atLeast"/>
        <w:divId w:val="526019186"/>
        <w:rPr>
          <w:ins w:id="2982" w:author="Michael Monkenbusch" w:date="2016-11-18T10:54:00Z"/>
          <w:rFonts w:ascii="Menlo Regular" w:hAnsi="Menlo Regular" w:cs="Menlo Regular"/>
          <w:sz w:val="16"/>
          <w:szCs w:val="16"/>
          <w:lang w:eastAsia="de-DE"/>
        </w:rPr>
      </w:pPr>
    </w:p>
    <w:p w:rsidR="00CA0E71" w:rsidRDefault="00CA0E71" w:rsidP="00215AF7">
      <w:pPr>
        <w:pStyle w:val="western"/>
        <w:spacing w:before="0" w:beforeAutospacing="0" w:after="0" w:line="142" w:lineRule="atLeast"/>
        <w:divId w:val="526019186"/>
        <w:rPr>
          <w:ins w:id="2983" w:author="Michael Monkenbusch" w:date="2016-11-18T10:54:00Z"/>
          <w:rFonts w:ascii="Menlo Regular" w:hAnsi="Menlo Regular" w:cs="Menlo Regular"/>
          <w:sz w:val="16"/>
          <w:szCs w:val="16"/>
          <w:lang w:eastAsia="de-DE"/>
        </w:rPr>
      </w:pPr>
    </w:p>
    <w:p w:rsidR="00CA0E71" w:rsidRDefault="00CA0E71" w:rsidP="00CA0E71">
      <w:pPr>
        <w:pStyle w:val="western"/>
        <w:shd w:val="clear" w:color="auto" w:fill="E0E0E0"/>
        <w:spacing w:before="0" w:beforeAutospacing="0" w:after="0" w:line="142" w:lineRule="atLeast"/>
        <w:divId w:val="526019186"/>
        <w:rPr>
          <w:ins w:id="2984" w:author="Michael Monkenbusch" w:date="2016-11-18T10:54:00Z"/>
          <w:rFonts w:ascii="Menlo Regular" w:hAnsi="Menlo Regular" w:cs="Menlo Regular"/>
          <w:sz w:val="16"/>
          <w:szCs w:val="16"/>
          <w:lang w:eastAsia="de-DE"/>
        </w:rPr>
        <w:pPrChange w:id="2985" w:author="Michael Monkenbusch" w:date="2016-11-18T10:55:00Z">
          <w:pPr>
            <w:pStyle w:val="western"/>
            <w:spacing w:before="0" w:beforeAutospacing="0" w:after="0" w:line="142" w:lineRule="atLeast"/>
            <w:divId w:val="526019186"/>
          </w:pPr>
        </w:pPrChange>
      </w:pPr>
      <w:ins w:id="2986" w:author="Michael Monkenbusch" w:date="2016-11-18T10:54:00Z">
        <w:r>
          <w:rPr>
            <w:rFonts w:ascii="Menlo Regular" w:hAnsi="Menlo Regular" w:cs="Menlo Regular"/>
            <w:sz w:val="16"/>
            <w:szCs w:val="16"/>
            <w:lang w:eastAsia="de-DE"/>
          </w:rPr>
          <w:t xml:space="preserve">The created </w:t>
        </w:r>
      </w:ins>
      <w:ins w:id="2987" w:author="Michael Monkenbusch" w:date="2016-11-18T10:55:00Z">
        <w:r>
          <w:rPr>
            <w:rFonts w:ascii="Menlo Regular" w:hAnsi="Menlo Regular" w:cs="Menlo Regular"/>
            <w:sz w:val="16"/>
            <w:szCs w:val="16"/>
            <w:lang w:eastAsia="de-DE"/>
          </w:rPr>
          <w:t>.f90 th_</w:t>
        </w:r>
      </w:ins>
      <w:ins w:id="2988" w:author="Michael Monkenbusch" w:date="2016-11-18T10:54:00Z">
        <w:r>
          <w:rPr>
            <w:rFonts w:ascii="Menlo Regular" w:hAnsi="Menlo Regular" w:cs="Menlo Regular"/>
            <w:sz w:val="16"/>
            <w:szCs w:val="16"/>
            <w:lang w:eastAsia="de-DE"/>
          </w:rPr>
          <w:t>template:</w:t>
        </w:r>
      </w:ins>
    </w:p>
    <w:p w:rsidR="00CA0E71" w:rsidRDefault="00CA0E71" w:rsidP="00215AF7">
      <w:pPr>
        <w:pStyle w:val="western"/>
        <w:spacing w:before="0" w:beforeAutospacing="0" w:after="0" w:line="142" w:lineRule="atLeast"/>
        <w:divId w:val="526019186"/>
        <w:rPr>
          <w:ins w:id="2989" w:author="Michael Monkenbusch" w:date="2016-11-18T10:54:00Z"/>
          <w:rFonts w:ascii="Menlo Regular" w:hAnsi="Menlo Regular" w:cs="Menlo Regular"/>
          <w:sz w:val="16"/>
          <w:szCs w:val="16"/>
          <w:lang w:eastAsia="de-DE"/>
        </w:rPr>
      </w:pPr>
    </w:p>
    <w:p w:rsidR="00C84EA9" w:rsidRPr="00CA0E71" w:rsidRDefault="00C84EA9" w:rsidP="00215AF7">
      <w:pPr>
        <w:pStyle w:val="western"/>
        <w:spacing w:before="0" w:beforeAutospacing="0" w:after="0" w:line="142" w:lineRule="atLeast"/>
        <w:divId w:val="526019186"/>
        <w:rPr>
          <w:ins w:id="2990" w:author="Michael Monkenbusch" w:date="2016-11-18T10:46:00Z"/>
          <w:rFonts w:ascii="Menlo Regular" w:hAnsi="Menlo Regular" w:cs="Menlo Regular"/>
          <w:sz w:val="16"/>
          <w:szCs w:val="16"/>
          <w:lang w:eastAsia="de-DE"/>
        </w:rPr>
      </w:pPr>
      <w:ins w:id="2991" w:author="Michael Monkenbusch" w:date="2016-11-18T10:46:00Z">
        <w:r w:rsidRPr="00CA0E71">
          <w:rPr>
            <w:rFonts w:ascii="Menlo Regular" w:hAnsi="Menlo Regular" w:cs="Menlo Regular"/>
            <w:sz w:val="16"/>
            <w:szCs w:val="16"/>
            <w:lang w:eastAsia="de-DE"/>
          </w:rPr>
          <w:t>out.f90:</w:t>
        </w:r>
      </w:ins>
    </w:p>
    <w:p w:rsidR="00C84EA9" w:rsidRPr="00A907AF" w:rsidRDefault="00C84EA9" w:rsidP="00215AF7">
      <w:pPr>
        <w:pStyle w:val="western"/>
        <w:spacing w:before="0" w:beforeAutospacing="0" w:after="0" w:line="142" w:lineRule="atLeast"/>
        <w:divId w:val="526019186"/>
        <w:rPr>
          <w:ins w:id="2992" w:author="Michael Monkenbusch" w:date="2016-11-18T10:46:00Z"/>
          <w:rFonts w:ascii="Menlo Regular" w:hAnsi="Menlo Regular" w:cs="Menlo Regular"/>
          <w:sz w:val="16"/>
          <w:szCs w:val="16"/>
          <w:lang w:eastAsia="de-DE"/>
        </w:rPr>
      </w:pPr>
      <w:ins w:id="2993" w:author="Michael Monkenbusch" w:date="2016-11-18T10:46:00Z">
        <w:r w:rsidRPr="00A907AF">
          <w:rPr>
            <w:rFonts w:ascii="Menlo Regular" w:hAnsi="Menlo Regular" w:cs="Menlo Regular"/>
            <w:sz w:val="16"/>
            <w:szCs w:val="16"/>
            <w:lang w:eastAsia="de-DE"/>
          </w:rPr>
          <w:t>---------</w:t>
        </w:r>
      </w:ins>
    </w:p>
    <w:p w:rsidR="00C84EA9" w:rsidRPr="00C84EA9" w:rsidRDefault="00C84EA9" w:rsidP="00C84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526019186"/>
        <w:rPr>
          <w:ins w:id="2994" w:author="Michael Monkenbusch" w:date="2016-11-18T10:48:00Z"/>
          <w:rFonts w:ascii="Andale Mono" w:hAnsi="Andale Mono" w:cs="Menlo Regular"/>
          <w:sz w:val="16"/>
          <w:szCs w:val="16"/>
          <w:lang w:eastAsia="de-DE"/>
          <w:rPrChange w:id="2995" w:author="Michael Monkenbusch" w:date="2016-11-18T10:51:00Z">
            <w:rPr>
              <w:ins w:id="2996" w:author="Michael Monkenbusch" w:date="2016-11-18T10:48:00Z"/>
              <w:rFonts w:ascii="Menlo Regular" w:hAnsi="Menlo Regular" w:cs="Menlo Regular"/>
              <w:sz w:val="28"/>
              <w:szCs w:val="28"/>
              <w:lang w:eastAsia="de-DE"/>
            </w:rPr>
          </w:rPrChange>
        </w:rPr>
      </w:pPr>
      <w:ins w:id="2997" w:author="Michael Monkenbusch" w:date="2016-11-18T10:48:00Z">
        <w:r w:rsidRPr="00C84EA9">
          <w:rPr>
            <w:rFonts w:ascii="Andale Mono" w:hAnsi="Andale Mono" w:cs="Menlo Regular"/>
            <w:sz w:val="16"/>
            <w:szCs w:val="16"/>
            <w:highlight w:val="yellow"/>
            <w:lang w:eastAsia="de-DE"/>
            <w:rPrChange w:id="2998" w:author="Michael Monkenbusch" w:date="2016-11-18T10:51:00Z">
              <w:rPr>
                <w:rFonts w:ascii="Menlo Regular" w:hAnsi="Menlo Regular" w:cs="Menlo Regular"/>
                <w:sz w:val="28"/>
                <w:szCs w:val="28"/>
                <w:lang w:eastAsia="de-DE"/>
              </w:rPr>
            </w:rPrChange>
          </w:rPr>
          <w:t>FUNCTION th_thtester(x, pa, thnam, parnam, npar,ini, nopar ,params,napar,mbuf)</w:t>
        </w:r>
      </w:ins>
    </w:p>
    <w:p w:rsidR="00C84EA9" w:rsidRPr="00C84EA9" w:rsidRDefault="00C84EA9" w:rsidP="00C84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526019186"/>
        <w:rPr>
          <w:ins w:id="2999" w:author="Michael Monkenbusch" w:date="2016-11-18T10:48:00Z"/>
          <w:rFonts w:ascii="Andale Mono" w:hAnsi="Andale Mono" w:cs="Menlo Regular"/>
          <w:sz w:val="16"/>
          <w:szCs w:val="16"/>
          <w:lang w:eastAsia="de-DE"/>
          <w:rPrChange w:id="3000" w:author="Michael Monkenbusch" w:date="2016-11-18T10:51:00Z">
            <w:rPr>
              <w:ins w:id="3001" w:author="Michael Monkenbusch" w:date="2016-11-18T10:48:00Z"/>
              <w:rFonts w:ascii="Menlo Regular" w:hAnsi="Menlo Regular" w:cs="Menlo Regular"/>
              <w:sz w:val="28"/>
              <w:szCs w:val="28"/>
              <w:lang w:eastAsia="de-DE"/>
            </w:rPr>
          </w:rPrChange>
        </w:rPr>
      </w:pPr>
      <w:ins w:id="3002" w:author="Michael Monkenbusch" w:date="2016-11-18T10:48:00Z">
        <w:r w:rsidRPr="00C84EA9">
          <w:rPr>
            <w:rFonts w:ascii="Andale Mono" w:hAnsi="Andale Mono" w:cs="Menlo Regular"/>
            <w:sz w:val="16"/>
            <w:szCs w:val="16"/>
            <w:lang w:eastAsia="de-DE"/>
            <w:rPrChange w:id="3003" w:author="Michael Monkenbusch" w:date="2016-11-18T10:51:00Z">
              <w:rPr>
                <w:rFonts w:ascii="Menlo Regular" w:hAnsi="Menlo Regular" w:cs="Menlo Regular"/>
                <w:sz w:val="28"/>
                <w:szCs w:val="28"/>
                <w:lang w:eastAsia="de-DE"/>
              </w:rPr>
            </w:rPrChange>
          </w:rPr>
          <w:t>!================================================================================</w:t>
        </w:r>
      </w:ins>
    </w:p>
    <w:p w:rsidR="00C84EA9" w:rsidRPr="00C84EA9" w:rsidRDefault="00C84EA9" w:rsidP="00C84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526019186"/>
        <w:rPr>
          <w:ins w:id="3004" w:author="Michael Monkenbusch" w:date="2016-11-18T10:48:00Z"/>
          <w:rFonts w:ascii="Andale Mono" w:hAnsi="Andale Mono" w:cs="Menlo Regular"/>
          <w:sz w:val="16"/>
          <w:szCs w:val="16"/>
          <w:lang w:eastAsia="de-DE"/>
          <w:rPrChange w:id="3005" w:author="Michael Monkenbusch" w:date="2016-11-18T10:51:00Z">
            <w:rPr>
              <w:ins w:id="3006" w:author="Michael Monkenbusch" w:date="2016-11-18T10:48:00Z"/>
              <w:rFonts w:ascii="Menlo Regular" w:hAnsi="Menlo Regular" w:cs="Menlo Regular"/>
              <w:sz w:val="28"/>
              <w:szCs w:val="28"/>
              <w:lang w:eastAsia="de-DE"/>
            </w:rPr>
          </w:rPrChange>
        </w:rPr>
      </w:pPr>
      <w:ins w:id="3007" w:author="Michael Monkenbusch" w:date="2016-11-18T10:48:00Z">
        <w:r w:rsidRPr="00C84EA9">
          <w:rPr>
            <w:rFonts w:ascii="Andale Mono" w:hAnsi="Andale Mono" w:cs="Menlo Regular"/>
            <w:sz w:val="16"/>
            <w:szCs w:val="16"/>
            <w:lang w:eastAsia="de-DE"/>
            <w:rPrChange w:id="3008" w:author="Michael Monkenbusch" w:date="2016-11-18T10:51:00Z">
              <w:rPr>
                <w:rFonts w:ascii="Menlo Regular" w:hAnsi="Menlo Regular" w:cs="Menlo Regular"/>
                <w:sz w:val="28"/>
                <w:szCs w:val="28"/>
                <w:lang w:eastAsia="de-DE"/>
              </w:rPr>
            </w:rPrChange>
          </w:rPr>
          <w:t>!  a test comment to check the th_template generator and another line for it. With complicated formulae.</w:t>
        </w:r>
      </w:ins>
    </w:p>
    <w:p w:rsidR="00C84EA9" w:rsidRPr="00C84EA9" w:rsidRDefault="00C84EA9" w:rsidP="00C84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526019186"/>
        <w:rPr>
          <w:ins w:id="3009" w:author="Michael Monkenbusch" w:date="2016-11-18T10:48:00Z"/>
          <w:rFonts w:ascii="Andale Mono" w:hAnsi="Andale Mono" w:cs="Menlo Regular"/>
          <w:sz w:val="16"/>
          <w:szCs w:val="16"/>
          <w:lang w:eastAsia="de-DE"/>
          <w:rPrChange w:id="3010" w:author="Michael Monkenbusch" w:date="2016-11-18T10:51:00Z">
            <w:rPr>
              <w:ins w:id="3011" w:author="Michael Monkenbusch" w:date="2016-11-18T10:48:00Z"/>
              <w:rFonts w:ascii="Menlo Regular" w:hAnsi="Menlo Regular" w:cs="Menlo Regular"/>
              <w:sz w:val="28"/>
              <w:szCs w:val="28"/>
              <w:lang w:eastAsia="de-DE"/>
            </w:rPr>
          </w:rPrChange>
        </w:rPr>
      </w:pPr>
      <w:ins w:id="3012" w:author="Michael Monkenbusch" w:date="2016-11-18T10:48:00Z">
        <w:r w:rsidRPr="00C84EA9">
          <w:rPr>
            <w:rFonts w:ascii="Andale Mono" w:hAnsi="Andale Mono" w:cs="Menlo Regular"/>
            <w:sz w:val="16"/>
            <w:szCs w:val="16"/>
            <w:lang w:eastAsia="de-DE"/>
            <w:rPrChange w:id="3013" w:author="Michael Monkenbusch" w:date="2016-11-18T10:51:00Z">
              <w:rPr>
                <w:rFonts w:ascii="Menlo Regular" w:hAnsi="Menlo Regular" w:cs="Menlo Regular"/>
                <w:sz w:val="28"/>
                <w:szCs w:val="28"/>
                <w:lang w:eastAsia="de-DE"/>
              </w:rPr>
            </w:rPrChange>
          </w:rPr>
          <w:t>!  ref. Plisch und Plum in Grimms Maerchen</w:t>
        </w:r>
      </w:ins>
    </w:p>
    <w:p w:rsidR="00C84EA9" w:rsidRPr="00C84EA9" w:rsidRDefault="00C84EA9" w:rsidP="00C84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526019186"/>
        <w:rPr>
          <w:ins w:id="3014" w:author="Michael Monkenbusch" w:date="2016-11-18T10:48:00Z"/>
          <w:rFonts w:ascii="Andale Mono" w:hAnsi="Andale Mono" w:cs="Menlo Regular"/>
          <w:sz w:val="16"/>
          <w:szCs w:val="16"/>
          <w:lang w:eastAsia="de-DE"/>
          <w:rPrChange w:id="3015" w:author="Michael Monkenbusch" w:date="2016-11-18T10:51:00Z">
            <w:rPr>
              <w:ins w:id="3016" w:author="Michael Monkenbusch" w:date="2016-11-18T10:48:00Z"/>
              <w:rFonts w:ascii="Menlo Regular" w:hAnsi="Menlo Regular" w:cs="Menlo Regular"/>
              <w:sz w:val="28"/>
              <w:szCs w:val="28"/>
              <w:lang w:eastAsia="de-DE"/>
            </w:rPr>
          </w:rPrChange>
        </w:rPr>
      </w:pPr>
      <w:ins w:id="3017" w:author="Michael Monkenbusch" w:date="2016-11-18T10:48:00Z">
        <w:r w:rsidRPr="00C84EA9">
          <w:rPr>
            <w:rFonts w:ascii="Andale Mono" w:hAnsi="Andale Mono" w:cs="Menlo Regular"/>
            <w:sz w:val="16"/>
            <w:szCs w:val="16"/>
            <w:lang w:eastAsia="de-DE"/>
            <w:rPrChange w:id="3018" w:author="Michael Monkenbusch" w:date="2016-11-18T10:51:00Z">
              <w:rPr>
                <w:rFonts w:ascii="Menlo Regular" w:hAnsi="Menlo Regular" w:cs="Menlo Regular"/>
                <w:sz w:val="28"/>
                <w:szCs w:val="28"/>
                <w:lang w:eastAsia="de-DE"/>
              </w:rPr>
            </w:rPrChange>
          </w:rPr>
          <w:t xml:space="preserve">      use theory_description </w:t>
        </w:r>
      </w:ins>
    </w:p>
    <w:p w:rsidR="00C84EA9" w:rsidRPr="00C84EA9" w:rsidRDefault="00C84EA9" w:rsidP="00C84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526019186"/>
        <w:rPr>
          <w:ins w:id="3019" w:author="Michael Monkenbusch" w:date="2016-11-18T10:48:00Z"/>
          <w:rFonts w:ascii="Andale Mono" w:hAnsi="Andale Mono" w:cs="Menlo Regular"/>
          <w:sz w:val="16"/>
          <w:szCs w:val="16"/>
          <w:lang w:eastAsia="de-DE"/>
          <w:rPrChange w:id="3020" w:author="Michael Monkenbusch" w:date="2016-11-18T10:51:00Z">
            <w:rPr>
              <w:ins w:id="3021" w:author="Michael Monkenbusch" w:date="2016-11-18T10:48:00Z"/>
              <w:rFonts w:ascii="Menlo Regular" w:hAnsi="Menlo Regular" w:cs="Menlo Regular"/>
              <w:sz w:val="28"/>
              <w:szCs w:val="28"/>
              <w:lang w:eastAsia="de-DE"/>
            </w:rPr>
          </w:rPrChange>
        </w:rPr>
      </w:pPr>
      <w:ins w:id="3022" w:author="Michael Monkenbusch" w:date="2016-11-18T10:48:00Z">
        <w:r w:rsidRPr="00C84EA9">
          <w:rPr>
            <w:rFonts w:ascii="Andale Mono" w:hAnsi="Andale Mono" w:cs="Menlo Regular"/>
            <w:sz w:val="16"/>
            <w:szCs w:val="16"/>
            <w:lang w:eastAsia="de-DE"/>
            <w:rPrChange w:id="3023" w:author="Michael Monkenbusch" w:date="2016-11-18T10:51:00Z">
              <w:rPr>
                <w:rFonts w:ascii="Menlo Regular" w:hAnsi="Menlo Regular" w:cs="Menlo Regular"/>
                <w:sz w:val="28"/>
                <w:szCs w:val="28"/>
                <w:lang w:eastAsia="de-DE"/>
              </w:rPr>
            </w:rPrChange>
          </w:rPr>
          <w:t xml:space="preserve">      implicit none </w:t>
        </w:r>
      </w:ins>
    </w:p>
    <w:p w:rsidR="00C84EA9" w:rsidRPr="00C84EA9" w:rsidRDefault="00C84EA9" w:rsidP="00C84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526019186"/>
        <w:rPr>
          <w:ins w:id="3024" w:author="Michael Monkenbusch" w:date="2016-11-18T10:48:00Z"/>
          <w:rFonts w:ascii="Andale Mono" w:hAnsi="Andale Mono" w:cs="Menlo Regular"/>
          <w:sz w:val="16"/>
          <w:szCs w:val="16"/>
          <w:lang w:eastAsia="de-DE"/>
          <w:rPrChange w:id="3025" w:author="Michael Monkenbusch" w:date="2016-11-18T10:51:00Z">
            <w:rPr>
              <w:ins w:id="3026" w:author="Michael Monkenbusch" w:date="2016-11-18T10:48:00Z"/>
              <w:rFonts w:ascii="Menlo Regular" w:hAnsi="Menlo Regular" w:cs="Menlo Regular"/>
              <w:sz w:val="28"/>
              <w:szCs w:val="28"/>
              <w:lang w:eastAsia="de-DE"/>
            </w:rPr>
          </w:rPrChange>
        </w:rPr>
      </w:pPr>
      <w:ins w:id="3027" w:author="Michael Monkenbusch" w:date="2016-11-18T10:48:00Z">
        <w:r w:rsidRPr="00C84EA9">
          <w:rPr>
            <w:rFonts w:ascii="Andale Mono" w:hAnsi="Andale Mono" w:cs="Menlo Regular"/>
            <w:sz w:val="16"/>
            <w:szCs w:val="16"/>
            <w:lang w:eastAsia="de-DE"/>
            <w:rPrChange w:id="3028" w:author="Michael Monkenbusch" w:date="2016-11-18T10:51:00Z">
              <w:rPr>
                <w:rFonts w:ascii="Menlo Regular" w:hAnsi="Menlo Regular" w:cs="Menlo Regular"/>
                <w:sz w:val="28"/>
                <w:szCs w:val="28"/>
                <w:lang w:eastAsia="de-DE"/>
              </w:rPr>
            </w:rPrChange>
          </w:rPr>
          <w:t xml:space="preserve">      real    :: th_thtester</w:t>
        </w:r>
      </w:ins>
    </w:p>
    <w:p w:rsidR="00C84EA9" w:rsidRPr="00C84EA9" w:rsidRDefault="00C84EA9" w:rsidP="00C84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526019186"/>
        <w:rPr>
          <w:ins w:id="3029" w:author="Michael Monkenbusch" w:date="2016-11-18T10:48:00Z"/>
          <w:rFonts w:ascii="Andale Mono" w:hAnsi="Andale Mono" w:cs="Menlo Regular"/>
          <w:sz w:val="16"/>
          <w:szCs w:val="16"/>
          <w:lang w:eastAsia="de-DE"/>
          <w:rPrChange w:id="3030" w:author="Michael Monkenbusch" w:date="2016-11-18T10:51:00Z">
            <w:rPr>
              <w:ins w:id="3031" w:author="Michael Monkenbusch" w:date="2016-11-18T10:48:00Z"/>
              <w:rFonts w:ascii="Menlo Regular" w:hAnsi="Menlo Regular" w:cs="Menlo Regular"/>
              <w:sz w:val="28"/>
              <w:szCs w:val="28"/>
              <w:lang w:eastAsia="de-DE"/>
            </w:rPr>
          </w:rPrChange>
        </w:rPr>
      </w:pPr>
      <w:ins w:id="3032" w:author="Michael Monkenbusch" w:date="2016-11-18T10:48:00Z">
        <w:r w:rsidRPr="00C84EA9">
          <w:rPr>
            <w:rFonts w:ascii="Andale Mono" w:hAnsi="Andale Mono" w:cs="Menlo Regular"/>
            <w:sz w:val="16"/>
            <w:szCs w:val="16"/>
            <w:lang w:eastAsia="de-DE"/>
            <w:rPrChange w:id="3033" w:author="Michael Monkenbusch" w:date="2016-11-18T10:51:00Z">
              <w:rPr>
                <w:rFonts w:ascii="Menlo Regular" w:hAnsi="Menlo Regular" w:cs="Menlo Regular"/>
                <w:sz w:val="28"/>
                <w:szCs w:val="28"/>
                <w:lang w:eastAsia="de-DE"/>
              </w:rPr>
            </w:rPrChange>
          </w:rPr>
          <w:t xml:space="preserve">      character(len=8) :: thnam, parnam (*) </w:t>
        </w:r>
      </w:ins>
    </w:p>
    <w:p w:rsidR="00C84EA9" w:rsidRPr="00C84EA9" w:rsidRDefault="00C84EA9" w:rsidP="00C84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526019186"/>
        <w:rPr>
          <w:ins w:id="3034" w:author="Michael Monkenbusch" w:date="2016-11-18T10:48:00Z"/>
          <w:rFonts w:ascii="Andale Mono" w:hAnsi="Andale Mono" w:cs="Menlo Regular"/>
          <w:sz w:val="16"/>
          <w:szCs w:val="16"/>
          <w:lang w:eastAsia="de-DE"/>
          <w:rPrChange w:id="3035" w:author="Michael Monkenbusch" w:date="2016-11-18T10:51:00Z">
            <w:rPr>
              <w:ins w:id="3036" w:author="Michael Monkenbusch" w:date="2016-11-18T10:48:00Z"/>
              <w:rFonts w:ascii="Menlo Regular" w:hAnsi="Menlo Regular" w:cs="Menlo Regular"/>
              <w:sz w:val="28"/>
              <w:szCs w:val="28"/>
              <w:lang w:eastAsia="de-DE"/>
            </w:rPr>
          </w:rPrChange>
        </w:rPr>
      </w:pPr>
      <w:ins w:id="3037" w:author="Michael Monkenbusch" w:date="2016-11-18T10:48:00Z">
        <w:r w:rsidRPr="00C84EA9">
          <w:rPr>
            <w:rFonts w:ascii="Andale Mono" w:hAnsi="Andale Mono" w:cs="Menlo Regular"/>
            <w:sz w:val="16"/>
            <w:szCs w:val="16"/>
            <w:lang w:eastAsia="de-DE"/>
            <w:rPrChange w:id="3038" w:author="Michael Monkenbusch" w:date="2016-11-18T10:51:00Z">
              <w:rPr>
                <w:rFonts w:ascii="Menlo Regular" w:hAnsi="Menlo Regular" w:cs="Menlo Regular"/>
                <w:sz w:val="28"/>
                <w:szCs w:val="28"/>
                <w:lang w:eastAsia="de-DE"/>
              </w:rPr>
            </w:rPrChange>
          </w:rPr>
          <w:t xml:space="preserve">      real    :: pa (*) </w:t>
        </w:r>
      </w:ins>
    </w:p>
    <w:p w:rsidR="00C84EA9" w:rsidRPr="00C84EA9" w:rsidRDefault="00C84EA9" w:rsidP="00C84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526019186"/>
        <w:rPr>
          <w:ins w:id="3039" w:author="Michael Monkenbusch" w:date="2016-11-18T10:48:00Z"/>
          <w:rFonts w:ascii="Andale Mono" w:hAnsi="Andale Mono" w:cs="Menlo Regular"/>
          <w:sz w:val="16"/>
          <w:szCs w:val="16"/>
          <w:lang w:eastAsia="de-DE"/>
          <w:rPrChange w:id="3040" w:author="Michael Monkenbusch" w:date="2016-11-18T10:51:00Z">
            <w:rPr>
              <w:ins w:id="3041" w:author="Michael Monkenbusch" w:date="2016-11-18T10:48:00Z"/>
              <w:rFonts w:ascii="Menlo Regular" w:hAnsi="Menlo Regular" w:cs="Menlo Regular"/>
              <w:sz w:val="28"/>
              <w:szCs w:val="28"/>
              <w:lang w:eastAsia="de-DE"/>
            </w:rPr>
          </w:rPrChange>
        </w:rPr>
      </w:pPr>
      <w:ins w:id="3042" w:author="Michael Monkenbusch" w:date="2016-11-18T10:48:00Z">
        <w:r w:rsidRPr="00C84EA9">
          <w:rPr>
            <w:rFonts w:ascii="Andale Mono" w:hAnsi="Andale Mono" w:cs="Menlo Regular"/>
            <w:sz w:val="16"/>
            <w:szCs w:val="16"/>
            <w:lang w:eastAsia="de-DE"/>
            <w:rPrChange w:id="3043" w:author="Michael Monkenbusch" w:date="2016-11-18T10:51:00Z">
              <w:rPr>
                <w:rFonts w:ascii="Menlo Regular" w:hAnsi="Menlo Regular" w:cs="Menlo Regular"/>
                <w:sz w:val="28"/>
                <w:szCs w:val="28"/>
                <w:lang w:eastAsia="de-DE"/>
              </w:rPr>
            </w:rPrChange>
          </w:rPr>
          <w:t xml:space="preserve">      real    :: x , xh</w:t>
        </w:r>
      </w:ins>
    </w:p>
    <w:p w:rsidR="00C84EA9" w:rsidRPr="00C84EA9" w:rsidRDefault="00C84EA9" w:rsidP="00C84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526019186"/>
        <w:rPr>
          <w:ins w:id="3044" w:author="Michael Monkenbusch" w:date="2016-11-18T10:48:00Z"/>
          <w:rFonts w:ascii="Andale Mono" w:hAnsi="Andale Mono" w:cs="Menlo Regular"/>
          <w:sz w:val="16"/>
          <w:szCs w:val="16"/>
          <w:lang w:eastAsia="de-DE"/>
          <w:rPrChange w:id="3045" w:author="Michael Monkenbusch" w:date="2016-11-18T10:51:00Z">
            <w:rPr>
              <w:ins w:id="3046" w:author="Michael Monkenbusch" w:date="2016-11-18T10:48:00Z"/>
              <w:rFonts w:ascii="Menlo Regular" w:hAnsi="Menlo Regular" w:cs="Menlo Regular"/>
              <w:sz w:val="28"/>
              <w:szCs w:val="28"/>
              <w:lang w:eastAsia="de-DE"/>
            </w:rPr>
          </w:rPrChange>
        </w:rPr>
      </w:pPr>
      <w:ins w:id="3047" w:author="Michael Monkenbusch" w:date="2016-11-18T10:48:00Z">
        <w:r w:rsidRPr="00C84EA9">
          <w:rPr>
            <w:rFonts w:ascii="Andale Mono" w:hAnsi="Andale Mono" w:cs="Menlo Regular"/>
            <w:sz w:val="16"/>
            <w:szCs w:val="16"/>
            <w:lang w:eastAsia="de-DE"/>
            <w:rPrChange w:id="3048" w:author="Michael Monkenbusch" w:date="2016-11-18T10:51:00Z">
              <w:rPr>
                <w:rFonts w:ascii="Menlo Regular" w:hAnsi="Menlo Regular" w:cs="Menlo Regular"/>
                <w:sz w:val="28"/>
                <w:szCs w:val="28"/>
                <w:lang w:eastAsia="de-DE"/>
              </w:rPr>
            </w:rPrChange>
          </w:rPr>
          <w:t xml:space="preserve">      integer :: mbuf, nparx, ier, ini, npar, iadda</w:t>
        </w:r>
      </w:ins>
    </w:p>
    <w:p w:rsidR="00C84EA9" w:rsidRPr="00C84EA9" w:rsidRDefault="00C84EA9" w:rsidP="00C84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526019186"/>
        <w:rPr>
          <w:ins w:id="3049" w:author="Michael Monkenbusch" w:date="2016-11-18T10:48:00Z"/>
          <w:rFonts w:ascii="Andale Mono" w:hAnsi="Andale Mono" w:cs="Menlo Regular"/>
          <w:sz w:val="16"/>
          <w:szCs w:val="16"/>
          <w:lang w:eastAsia="de-DE"/>
          <w:rPrChange w:id="3050" w:author="Michael Monkenbusch" w:date="2016-11-18T10:51:00Z">
            <w:rPr>
              <w:ins w:id="3051" w:author="Michael Monkenbusch" w:date="2016-11-18T10:48:00Z"/>
              <w:rFonts w:ascii="Menlo Regular" w:hAnsi="Menlo Regular" w:cs="Menlo Regular"/>
              <w:sz w:val="28"/>
              <w:szCs w:val="28"/>
              <w:lang w:eastAsia="de-DE"/>
            </w:rPr>
          </w:rPrChange>
        </w:rPr>
      </w:pPr>
      <w:ins w:id="3052" w:author="Michael Monkenbusch" w:date="2016-11-18T10:48:00Z">
        <w:r w:rsidRPr="00C84EA9">
          <w:rPr>
            <w:rFonts w:ascii="Andale Mono" w:hAnsi="Andale Mono" w:cs="Menlo Regular"/>
            <w:sz w:val="16"/>
            <w:szCs w:val="16"/>
            <w:lang w:eastAsia="de-DE"/>
            <w:rPrChange w:id="3053" w:author="Michael Monkenbusch" w:date="2016-11-18T10:51:00Z">
              <w:rPr>
                <w:rFonts w:ascii="Menlo Regular" w:hAnsi="Menlo Regular" w:cs="Menlo Regular"/>
                <w:sz w:val="28"/>
                <w:szCs w:val="28"/>
                <w:lang w:eastAsia="de-DE"/>
              </w:rPr>
            </w:rPrChange>
          </w:rPr>
          <w:lastRenderedPageBreak/>
          <w:t xml:space="preserve">      integer, intent(inout) :: nopar       </w:t>
        </w:r>
      </w:ins>
    </w:p>
    <w:p w:rsidR="00C84EA9" w:rsidRPr="00C84EA9" w:rsidRDefault="00C84EA9" w:rsidP="00C84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526019186"/>
        <w:rPr>
          <w:ins w:id="3054" w:author="Michael Monkenbusch" w:date="2016-11-18T10:48:00Z"/>
          <w:rFonts w:ascii="Andale Mono" w:hAnsi="Andale Mono" w:cs="Menlo Regular"/>
          <w:sz w:val="16"/>
          <w:szCs w:val="16"/>
          <w:lang w:eastAsia="de-DE"/>
          <w:rPrChange w:id="3055" w:author="Michael Monkenbusch" w:date="2016-11-18T10:51:00Z">
            <w:rPr>
              <w:ins w:id="3056" w:author="Michael Monkenbusch" w:date="2016-11-18T10:48:00Z"/>
              <w:rFonts w:ascii="Menlo Regular" w:hAnsi="Menlo Regular" w:cs="Menlo Regular"/>
              <w:sz w:val="28"/>
              <w:szCs w:val="28"/>
              <w:lang w:eastAsia="de-DE"/>
            </w:rPr>
          </w:rPrChange>
        </w:rPr>
      </w:pPr>
      <w:ins w:id="3057" w:author="Michael Monkenbusch" w:date="2016-11-18T10:48:00Z">
        <w:r w:rsidRPr="00C84EA9">
          <w:rPr>
            <w:rFonts w:ascii="Andale Mono" w:hAnsi="Andale Mono" w:cs="Menlo Regular"/>
            <w:sz w:val="16"/>
            <w:szCs w:val="16"/>
            <w:lang w:eastAsia="de-DE"/>
            <w:rPrChange w:id="3058" w:author="Michael Monkenbusch" w:date="2016-11-18T10:51:00Z">
              <w:rPr>
                <w:rFonts w:ascii="Menlo Regular" w:hAnsi="Menlo Regular" w:cs="Menlo Regular"/>
                <w:sz w:val="28"/>
                <w:szCs w:val="28"/>
                <w:lang w:eastAsia="de-DE"/>
              </w:rPr>
            </w:rPrChange>
          </w:rPr>
          <w:t xml:space="preserve">      character(len=80), intent(inout) :: napar(mbuf) </w:t>
        </w:r>
      </w:ins>
    </w:p>
    <w:p w:rsidR="00C84EA9" w:rsidRPr="00C84EA9" w:rsidRDefault="00C84EA9" w:rsidP="00C84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526019186"/>
        <w:rPr>
          <w:ins w:id="3059" w:author="Michael Monkenbusch" w:date="2016-11-18T10:48:00Z"/>
          <w:rFonts w:ascii="Andale Mono" w:hAnsi="Andale Mono" w:cs="Menlo Regular"/>
          <w:sz w:val="16"/>
          <w:szCs w:val="16"/>
          <w:lang w:eastAsia="de-DE"/>
          <w:rPrChange w:id="3060" w:author="Michael Monkenbusch" w:date="2016-11-18T10:51:00Z">
            <w:rPr>
              <w:ins w:id="3061" w:author="Michael Monkenbusch" w:date="2016-11-18T10:48:00Z"/>
              <w:rFonts w:ascii="Menlo Regular" w:hAnsi="Menlo Regular" w:cs="Menlo Regular"/>
              <w:sz w:val="28"/>
              <w:szCs w:val="28"/>
              <w:lang w:eastAsia="de-DE"/>
            </w:rPr>
          </w:rPrChange>
        </w:rPr>
      </w:pPr>
      <w:ins w:id="3062" w:author="Michael Monkenbusch" w:date="2016-11-18T10:48:00Z">
        <w:r w:rsidRPr="00C84EA9">
          <w:rPr>
            <w:rFonts w:ascii="Andale Mono" w:hAnsi="Andale Mono" w:cs="Menlo Regular"/>
            <w:sz w:val="16"/>
            <w:szCs w:val="16"/>
            <w:lang w:eastAsia="de-DE"/>
            <w:rPrChange w:id="3063" w:author="Michael Monkenbusch" w:date="2016-11-18T10:51:00Z">
              <w:rPr>
                <w:rFonts w:ascii="Menlo Regular" w:hAnsi="Menlo Regular" w:cs="Menlo Regular"/>
                <w:sz w:val="28"/>
                <w:szCs w:val="28"/>
                <w:lang w:eastAsia="de-DE"/>
              </w:rPr>
            </w:rPrChange>
          </w:rPr>
          <w:t xml:space="preserve">      real, intent(inout) :: params(mbuf) </w:t>
        </w:r>
      </w:ins>
    </w:p>
    <w:p w:rsidR="00C84EA9" w:rsidRPr="00C84EA9" w:rsidRDefault="00C84EA9" w:rsidP="00C84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526019186"/>
        <w:rPr>
          <w:ins w:id="3064" w:author="Michael Monkenbusch" w:date="2016-11-18T10:48:00Z"/>
          <w:rFonts w:ascii="Andale Mono" w:hAnsi="Andale Mono" w:cs="Menlo Regular"/>
          <w:sz w:val="16"/>
          <w:szCs w:val="16"/>
          <w:lang w:eastAsia="de-DE"/>
          <w:rPrChange w:id="3065" w:author="Michael Monkenbusch" w:date="2016-11-18T10:51:00Z">
            <w:rPr>
              <w:ins w:id="3066" w:author="Michael Monkenbusch" w:date="2016-11-18T10:48:00Z"/>
              <w:rFonts w:ascii="Menlo Regular" w:hAnsi="Menlo Regular" w:cs="Menlo Regular"/>
              <w:sz w:val="28"/>
              <w:szCs w:val="28"/>
              <w:lang w:eastAsia="de-DE"/>
            </w:rPr>
          </w:rPrChange>
        </w:rPr>
      </w:pPr>
      <w:ins w:id="3067" w:author="Michael Monkenbusch" w:date="2016-11-18T10:48:00Z">
        <w:r w:rsidRPr="00C84EA9">
          <w:rPr>
            <w:rFonts w:ascii="Andale Mono" w:hAnsi="Andale Mono" w:cs="Menlo Regular"/>
            <w:sz w:val="16"/>
            <w:szCs w:val="16"/>
            <w:lang w:eastAsia="de-DE"/>
            <w:rPrChange w:id="3068" w:author="Michael Monkenbusch" w:date="2016-11-18T10:51:00Z">
              <w:rPr>
                <w:rFonts w:ascii="Menlo Regular" w:hAnsi="Menlo Regular" w:cs="Menlo Regular"/>
                <w:sz w:val="28"/>
                <w:szCs w:val="28"/>
                <w:lang w:eastAsia="de-DE"/>
              </w:rPr>
            </w:rPrChange>
          </w:rPr>
          <w:t xml:space="preserve">     </w:t>
        </w:r>
      </w:ins>
    </w:p>
    <w:p w:rsidR="00C84EA9" w:rsidRPr="00C84EA9" w:rsidRDefault="00C84EA9" w:rsidP="00C84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526019186"/>
        <w:rPr>
          <w:ins w:id="3069" w:author="Michael Monkenbusch" w:date="2016-11-18T10:48:00Z"/>
          <w:rFonts w:ascii="Andale Mono" w:hAnsi="Andale Mono" w:cs="Menlo Regular"/>
          <w:sz w:val="16"/>
          <w:szCs w:val="16"/>
          <w:lang w:eastAsia="de-DE"/>
          <w:rPrChange w:id="3070" w:author="Michael Monkenbusch" w:date="2016-11-18T10:51:00Z">
            <w:rPr>
              <w:ins w:id="3071" w:author="Michael Monkenbusch" w:date="2016-11-18T10:48:00Z"/>
              <w:rFonts w:ascii="Menlo Regular" w:hAnsi="Menlo Regular" w:cs="Menlo Regular"/>
              <w:sz w:val="28"/>
              <w:szCs w:val="28"/>
              <w:lang w:eastAsia="de-DE"/>
            </w:rPr>
          </w:rPrChange>
        </w:rPr>
      </w:pPr>
      <w:ins w:id="3072" w:author="Michael Monkenbusch" w:date="2016-11-18T10:48:00Z">
        <w:r w:rsidRPr="00C84EA9">
          <w:rPr>
            <w:rFonts w:ascii="Andale Mono" w:hAnsi="Andale Mono" w:cs="Menlo Regular"/>
            <w:sz w:val="16"/>
            <w:szCs w:val="16"/>
            <w:lang w:eastAsia="de-DE"/>
            <w:rPrChange w:id="3073" w:author="Michael Monkenbusch" w:date="2016-11-18T10:51:00Z">
              <w:rPr>
                <w:rFonts w:ascii="Menlo Regular" w:hAnsi="Menlo Regular" w:cs="Menlo Regular"/>
                <w:sz w:val="28"/>
                <w:szCs w:val="28"/>
                <w:lang w:eastAsia="de-DE"/>
              </w:rPr>
            </w:rPrChange>
          </w:rPr>
          <w:t xml:space="preserve">      double precision, parameter :: Pi = 4*atan(1d0)</w:t>
        </w:r>
      </w:ins>
    </w:p>
    <w:p w:rsidR="00C84EA9" w:rsidRPr="00C84EA9" w:rsidRDefault="00C84EA9" w:rsidP="00C84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526019186"/>
        <w:rPr>
          <w:ins w:id="3074" w:author="Michael Monkenbusch" w:date="2016-11-18T10:48:00Z"/>
          <w:rFonts w:ascii="Andale Mono" w:hAnsi="Andale Mono" w:cs="Menlo Regular"/>
          <w:sz w:val="16"/>
          <w:szCs w:val="16"/>
          <w:lang w:eastAsia="de-DE"/>
          <w:rPrChange w:id="3075" w:author="Michael Monkenbusch" w:date="2016-11-18T10:51:00Z">
            <w:rPr>
              <w:ins w:id="3076" w:author="Michael Monkenbusch" w:date="2016-11-18T10:48:00Z"/>
              <w:rFonts w:ascii="Menlo Regular" w:hAnsi="Menlo Regular" w:cs="Menlo Regular"/>
              <w:sz w:val="28"/>
              <w:szCs w:val="28"/>
              <w:lang w:eastAsia="de-DE"/>
            </w:rPr>
          </w:rPrChange>
        </w:rPr>
      </w:pPr>
      <w:ins w:id="3077" w:author="Michael Monkenbusch" w:date="2016-11-18T10:48:00Z">
        <w:r w:rsidRPr="00C84EA9">
          <w:rPr>
            <w:rFonts w:ascii="Andale Mono" w:hAnsi="Andale Mono" w:cs="Menlo Regular"/>
            <w:sz w:val="16"/>
            <w:szCs w:val="16"/>
            <w:lang w:eastAsia="de-DE"/>
            <w:rPrChange w:id="3078" w:author="Michael Monkenbusch" w:date="2016-11-18T10:51:00Z">
              <w:rPr>
                <w:rFonts w:ascii="Menlo Regular" w:hAnsi="Menlo Regular" w:cs="Menlo Regular"/>
                <w:sz w:val="28"/>
                <w:szCs w:val="28"/>
                <w:lang w:eastAsia="de-DE"/>
              </w:rPr>
            </w:rPrChange>
          </w:rPr>
          <w:t xml:space="preserve">      integer                     :: actual_record_address</w:t>
        </w:r>
      </w:ins>
    </w:p>
    <w:p w:rsidR="00C84EA9" w:rsidRPr="00C84EA9" w:rsidRDefault="00C84EA9" w:rsidP="00C84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526019186"/>
        <w:rPr>
          <w:ins w:id="3079" w:author="Michael Monkenbusch" w:date="2016-11-18T10:48:00Z"/>
          <w:rFonts w:ascii="Andale Mono" w:hAnsi="Andale Mono" w:cs="Menlo Regular"/>
          <w:sz w:val="16"/>
          <w:szCs w:val="16"/>
          <w:lang w:eastAsia="de-DE"/>
          <w:rPrChange w:id="3080" w:author="Michael Monkenbusch" w:date="2016-11-18T10:51:00Z">
            <w:rPr>
              <w:ins w:id="3081" w:author="Michael Monkenbusch" w:date="2016-11-18T10:48:00Z"/>
              <w:rFonts w:ascii="Menlo Regular" w:hAnsi="Menlo Regular" w:cs="Menlo Regular"/>
              <w:sz w:val="28"/>
              <w:szCs w:val="28"/>
              <w:lang w:eastAsia="de-DE"/>
            </w:rPr>
          </w:rPrChange>
        </w:rPr>
      </w:pPr>
      <w:ins w:id="3082" w:author="Michael Monkenbusch" w:date="2016-11-18T10:48:00Z">
        <w:r w:rsidRPr="00C84EA9">
          <w:rPr>
            <w:rFonts w:ascii="Andale Mono" w:hAnsi="Andale Mono" w:cs="Menlo Regular"/>
            <w:sz w:val="16"/>
            <w:szCs w:val="16"/>
            <w:lang w:eastAsia="de-DE"/>
            <w:rPrChange w:id="3083" w:author="Michael Monkenbusch" w:date="2016-11-18T10:51:00Z">
              <w:rPr>
                <w:rFonts w:ascii="Menlo Regular" w:hAnsi="Menlo Regular" w:cs="Menlo Regular"/>
                <w:sz w:val="28"/>
                <w:szCs w:val="28"/>
                <w:lang w:eastAsia="de-DE"/>
              </w:rPr>
            </w:rPrChange>
          </w:rPr>
          <w:t xml:space="preserve">     </w:t>
        </w:r>
      </w:ins>
    </w:p>
    <w:p w:rsidR="00C84EA9" w:rsidRPr="00C84EA9" w:rsidRDefault="00C84EA9" w:rsidP="00C84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526019186"/>
        <w:rPr>
          <w:ins w:id="3084" w:author="Michael Monkenbusch" w:date="2016-11-18T10:48:00Z"/>
          <w:rFonts w:ascii="Andale Mono" w:hAnsi="Andale Mono" w:cs="Menlo Regular"/>
          <w:sz w:val="16"/>
          <w:szCs w:val="16"/>
          <w:lang w:eastAsia="de-DE"/>
          <w:rPrChange w:id="3085" w:author="Michael Monkenbusch" w:date="2016-11-18T10:51:00Z">
            <w:rPr>
              <w:ins w:id="3086" w:author="Michael Monkenbusch" w:date="2016-11-18T10:48:00Z"/>
              <w:rFonts w:ascii="Menlo Regular" w:hAnsi="Menlo Regular" w:cs="Menlo Regular"/>
              <w:sz w:val="28"/>
              <w:szCs w:val="28"/>
              <w:lang w:eastAsia="de-DE"/>
            </w:rPr>
          </w:rPrChange>
        </w:rPr>
      </w:pPr>
      <w:ins w:id="3087" w:author="Michael Monkenbusch" w:date="2016-11-18T10:48:00Z">
        <w:r w:rsidRPr="00C84EA9">
          <w:rPr>
            <w:rFonts w:ascii="Andale Mono" w:hAnsi="Andale Mono" w:cs="Menlo Regular"/>
            <w:sz w:val="16"/>
            <w:szCs w:val="16"/>
            <w:lang w:eastAsia="de-DE"/>
            <w:rPrChange w:id="3088" w:author="Michael Monkenbusch" w:date="2016-11-18T10:51:00Z">
              <w:rPr>
                <w:rFonts w:ascii="Menlo Regular" w:hAnsi="Menlo Regular" w:cs="Menlo Regular"/>
                <w:sz w:val="28"/>
                <w:szCs w:val="28"/>
                <w:lang w:eastAsia="de-DE"/>
              </w:rPr>
            </w:rPrChange>
          </w:rPr>
          <w:t xml:space="preserve">! the internal parameter representation </w:t>
        </w:r>
      </w:ins>
    </w:p>
    <w:p w:rsidR="00C84EA9" w:rsidRPr="00C84EA9" w:rsidRDefault="00C84EA9" w:rsidP="00C84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526019186"/>
        <w:rPr>
          <w:ins w:id="3089" w:author="Michael Monkenbusch" w:date="2016-11-18T10:48:00Z"/>
          <w:rFonts w:ascii="Andale Mono" w:hAnsi="Andale Mono" w:cs="Menlo Regular"/>
          <w:sz w:val="16"/>
          <w:szCs w:val="16"/>
          <w:lang w:eastAsia="de-DE"/>
          <w:rPrChange w:id="3090" w:author="Michael Monkenbusch" w:date="2016-11-18T10:51:00Z">
            <w:rPr>
              <w:ins w:id="3091" w:author="Michael Monkenbusch" w:date="2016-11-18T10:48:00Z"/>
              <w:rFonts w:ascii="Menlo Regular" w:hAnsi="Menlo Regular" w:cs="Menlo Regular"/>
              <w:sz w:val="28"/>
              <w:szCs w:val="28"/>
              <w:lang w:eastAsia="de-DE"/>
            </w:rPr>
          </w:rPrChange>
        </w:rPr>
      </w:pPr>
      <w:ins w:id="3092" w:author="Michael Monkenbusch" w:date="2016-11-18T10:48:00Z">
        <w:r w:rsidRPr="00C84EA9">
          <w:rPr>
            <w:rFonts w:ascii="Andale Mono" w:hAnsi="Andale Mono" w:cs="Menlo Regular"/>
            <w:sz w:val="16"/>
            <w:szCs w:val="16"/>
            <w:lang w:eastAsia="de-DE"/>
            <w:rPrChange w:id="3093" w:author="Michael Monkenbusch" w:date="2016-11-18T10:51:00Z">
              <w:rPr>
                <w:rFonts w:ascii="Menlo Regular" w:hAnsi="Menlo Regular" w:cs="Menlo Regular"/>
                <w:sz w:val="28"/>
                <w:szCs w:val="28"/>
                <w:lang w:eastAsia="de-DE"/>
              </w:rPr>
            </w:rPrChange>
          </w:rPr>
          <w:t xml:space="preserve">     double precision :: ampli      ! prefactor                                                                       </w:t>
        </w:r>
      </w:ins>
    </w:p>
    <w:p w:rsidR="00C84EA9" w:rsidRPr="00C84EA9" w:rsidRDefault="00C84EA9" w:rsidP="00C84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526019186"/>
        <w:rPr>
          <w:ins w:id="3094" w:author="Michael Monkenbusch" w:date="2016-11-18T10:48:00Z"/>
          <w:rFonts w:ascii="Andale Mono" w:hAnsi="Andale Mono" w:cs="Menlo Regular"/>
          <w:sz w:val="16"/>
          <w:szCs w:val="16"/>
          <w:lang w:eastAsia="de-DE"/>
          <w:rPrChange w:id="3095" w:author="Michael Monkenbusch" w:date="2016-11-18T10:51:00Z">
            <w:rPr>
              <w:ins w:id="3096" w:author="Michael Monkenbusch" w:date="2016-11-18T10:48:00Z"/>
              <w:rFonts w:ascii="Menlo Regular" w:hAnsi="Menlo Regular" w:cs="Menlo Regular"/>
              <w:sz w:val="28"/>
              <w:szCs w:val="28"/>
              <w:lang w:eastAsia="de-DE"/>
            </w:rPr>
          </w:rPrChange>
        </w:rPr>
      </w:pPr>
      <w:ins w:id="3097" w:author="Michael Monkenbusch" w:date="2016-11-18T10:48:00Z">
        <w:r w:rsidRPr="00C84EA9">
          <w:rPr>
            <w:rFonts w:ascii="Andale Mono" w:hAnsi="Andale Mono" w:cs="Menlo Regular"/>
            <w:sz w:val="16"/>
            <w:szCs w:val="16"/>
            <w:lang w:eastAsia="de-DE"/>
            <w:rPrChange w:id="3098" w:author="Michael Monkenbusch" w:date="2016-11-18T10:51:00Z">
              <w:rPr>
                <w:rFonts w:ascii="Menlo Regular" w:hAnsi="Menlo Regular" w:cs="Menlo Regular"/>
                <w:sz w:val="28"/>
                <w:szCs w:val="28"/>
                <w:lang w:eastAsia="de-DE"/>
              </w:rPr>
            </w:rPrChange>
          </w:rPr>
          <w:t xml:space="preserve">     double precision :: scope      ! scope scope scope                                                               </w:t>
        </w:r>
      </w:ins>
    </w:p>
    <w:p w:rsidR="00C84EA9" w:rsidRPr="00C84EA9" w:rsidRDefault="00C84EA9" w:rsidP="00C84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526019186"/>
        <w:rPr>
          <w:ins w:id="3099" w:author="Michael Monkenbusch" w:date="2016-11-18T10:48:00Z"/>
          <w:rFonts w:ascii="Andale Mono" w:hAnsi="Andale Mono" w:cs="Menlo Regular"/>
          <w:sz w:val="16"/>
          <w:szCs w:val="16"/>
          <w:lang w:eastAsia="de-DE"/>
          <w:rPrChange w:id="3100" w:author="Michael Monkenbusch" w:date="2016-11-18T10:51:00Z">
            <w:rPr>
              <w:ins w:id="3101" w:author="Michael Monkenbusch" w:date="2016-11-18T10:48:00Z"/>
              <w:rFonts w:ascii="Menlo Regular" w:hAnsi="Menlo Regular" w:cs="Menlo Regular"/>
              <w:sz w:val="28"/>
              <w:szCs w:val="28"/>
              <w:lang w:eastAsia="de-DE"/>
            </w:rPr>
          </w:rPrChange>
        </w:rPr>
      </w:pPr>
      <w:ins w:id="3102" w:author="Michael Monkenbusch" w:date="2016-11-18T10:48:00Z">
        <w:r w:rsidRPr="00C84EA9">
          <w:rPr>
            <w:rFonts w:ascii="Andale Mono" w:hAnsi="Andale Mono" w:cs="Menlo Regular"/>
            <w:sz w:val="16"/>
            <w:szCs w:val="16"/>
            <w:lang w:eastAsia="de-DE"/>
            <w:rPrChange w:id="3103" w:author="Michael Monkenbusch" w:date="2016-11-18T10:51:00Z">
              <w:rPr>
                <w:rFonts w:ascii="Menlo Regular" w:hAnsi="Menlo Regular" w:cs="Menlo Regular"/>
                <w:sz w:val="28"/>
                <w:szCs w:val="28"/>
                <w:lang w:eastAsia="de-DE"/>
              </w:rPr>
            </w:rPrChange>
          </w:rPr>
          <w:t xml:space="preserve">     double precision :: knurrrer   ! a knurrer                                                                       </w:t>
        </w:r>
      </w:ins>
    </w:p>
    <w:p w:rsidR="00C84EA9" w:rsidRPr="00C84EA9" w:rsidRDefault="00C84EA9" w:rsidP="00C84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526019186"/>
        <w:rPr>
          <w:ins w:id="3104" w:author="Michael Monkenbusch" w:date="2016-11-18T10:48:00Z"/>
          <w:rFonts w:ascii="Andale Mono" w:hAnsi="Andale Mono" w:cs="Menlo Regular"/>
          <w:sz w:val="16"/>
          <w:szCs w:val="16"/>
          <w:lang w:eastAsia="de-DE"/>
          <w:rPrChange w:id="3105" w:author="Michael Monkenbusch" w:date="2016-11-18T10:51:00Z">
            <w:rPr>
              <w:ins w:id="3106" w:author="Michael Monkenbusch" w:date="2016-11-18T10:48:00Z"/>
              <w:rFonts w:ascii="Menlo Regular" w:hAnsi="Menlo Regular" w:cs="Menlo Regular"/>
              <w:sz w:val="28"/>
              <w:szCs w:val="28"/>
              <w:lang w:eastAsia="de-DE"/>
            </w:rPr>
          </w:rPrChange>
        </w:rPr>
      </w:pPr>
      <w:ins w:id="3107" w:author="Michael Monkenbusch" w:date="2016-11-18T10:48:00Z">
        <w:r w:rsidRPr="00C84EA9">
          <w:rPr>
            <w:rFonts w:ascii="Andale Mono" w:hAnsi="Andale Mono" w:cs="Menlo Regular"/>
            <w:sz w:val="16"/>
            <w:szCs w:val="16"/>
            <w:lang w:eastAsia="de-DE"/>
            <w:rPrChange w:id="3108" w:author="Michael Monkenbusch" w:date="2016-11-18T10:51:00Z">
              <w:rPr>
                <w:rFonts w:ascii="Menlo Regular" w:hAnsi="Menlo Regular" w:cs="Menlo Regular"/>
                <w:sz w:val="28"/>
                <w:szCs w:val="28"/>
                <w:lang w:eastAsia="de-DE"/>
              </w:rPr>
            </w:rPrChange>
          </w:rPr>
          <w:t xml:space="preserve">! the recin parameter representation </w:t>
        </w:r>
      </w:ins>
    </w:p>
    <w:p w:rsidR="00C84EA9" w:rsidRPr="00C84EA9" w:rsidRDefault="00C84EA9" w:rsidP="00C84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526019186"/>
        <w:rPr>
          <w:ins w:id="3109" w:author="Michael Monkenbusch" w:date="2016-11-18T10:48:00Z"/>
          <w:rFonts w:ascii="Andale Mono" w:hAnsi="Andale Mono" w:cs="Menlo Regular"/>
          <w:sz w:val="16"/>
          <w:szCs w:val="16"/>
          <w:lang w:eastAsia="de-DE"/>
          <w:rPrChange w:id="3110" w:author="Michael Monkenbusch" w:date="2016-11-18T10:51:00Z">
            <w:rPr>
              <w:ins w:id="3111" w:author="Michael Monkenbusch" w:date="2016-11-18T10:48:00Z"/>
              <w:rFonts w:ascii="Menlo Regular" w:hAnsi="Menlo Regular" w:cs="Menlo Regular"/>
              <w:sz w:val="28"/>
              <w:szCs w:val="28"/>
              <w:lang w:eastAsia="de-DE"/>
            </w:rPr>
          </w:rPrChange>
        </w:rPr>
      </w:pPr>
      <w:ins w:id="3112" w:author="Michael Monkenbusch" w:date="2016-11-18T10:48:00Z">
        <w:r w:rsidRPr="00C84EA9">
          <w:rPr>
            <w:rFonts w:ascii="Andale Mono" w:hAnsi="Andale Mono" w:cs="Menlo Regular"/>
            <w:sz w:val="16"/>
            <w:szCs w:val="16"/>
            <w:lang w:eastAsia="de-DE"/>
            <w:rPrChange w:id="3113" w:author="Michael Monkenbusch" w:date="2016-11-18T10:51:00Z">
              <w:rPr>
                <w:rFonts w:ascii="Menlo Regular" w:hAnsi="Menlo Regular" w:cs="Menlo Regular"/>
                <w:sz w:val="28"/>
                <w:szCs w:val="28"/>
                <w:lang w:eastAsia="de-DE"/>
              </w:rPr>
            </w:rPrChange>
          </w:rPr>
          <w:t xml:space="preserve">     double precision :: q          ! Q-VALUE                                                                         </w:t>
        </w:r>
      </w:ins>
    </w:p>
    <w:p w:rsidR="00C84EA9" w:rsidRPr="00C84EA9" w:rsidRDefault="00C84EA9" w:rsidP="00C84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526019186"/>
        <w:rPr>
          <w:ins w:id="3114" w:author="Michael Monkenbusch" w:date="2016-11-18T10:48:00Z"/>
          <w:rFonts w:ascii="Andale Mono" w:hAnsi="Andale Mono" w:cs="Menlo Regular"/>
          <w:sz w:val="16"/>
          <w:szCs w:val="16"/>
          <w:lang w:eastAsia="de-DE"/>
          <w:rPrChange w:id="3115" w:author="Michael Monkenbusch" w:date="2016-11-18T10:51:00Z">
            <w:rPr>
              <w:ins w:id="3116" w:author="Michael Monkenbusch" w:date="2016-11-18T10:48:00Z"/>
              <w:rFonts w:ascii="Menlo Regular" w:hAnsi="Menlo Regular" w:cs="Menlo Regular"/>
              <w:sz w:val="28"/>
              <w:szCs w:val="28"/>
              <w:lang w:eastAsia="de-DE"/>
            </w:rPr>
          </w:rPrChange>
        </w:rPr>
      </w:pPr>
      <w:ins w:id="3117" w:author="Michael Monkenbusch" w:date="2016-11-18T10:48:00Z">
        <w:r w:rsidRPr="00C84EA9">
          <w:rPr>
            <w:rFonts w:ascii="Andale Mono" w:hAnsi="Andale Mono" w:cs="Menlo Regular"/>
            <w:sz w:val="16"/>
            <w:szCs w:val="16"/>
            <w:lang w:eastAsia="de-DE"/>
            <w:rPrChange w:id="3118" w:author="Michael Monkenbusch" w:date="2016-11-18T10:51:00Z">
              <w:rPr>
                <w:rFonts w:ascii="Menlo Regular" w:hAnsi="Menlo Regular" w:cs="Menlo Regular"/>
                <w:sz w:val="28"/>
                <w:szCs w:val="28"/>
                <w:lang w:eastAsia="de-DE"/>
              </w:rPr>
            </w:rPrChange>
          </w:rPr>
          <w:t xml:space="preserve">     double precision :: temp       ! Temperatur der Probe                                                            </w:t>
        </w:r>
      </w:ins>
    </w:p>
    <w:p w:rsidR="00C84EA9" w:rsidRPr="00C84EA9" w:rsidRDefault="00C84EA9" w:rsidP="00C84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526019186"/>
        <w:rPr>
          <w:ins w:id="3119" w:author="Michael Monkenbusch" w:date="2016-11-18T10:48:00Z"/>
          <w:rFonts w:ascii="Andale Mono" w:hAnsi="Andale Mono" w:cs="Menlo Regular"/>
          <w:sz w:val="16"/>
          <w:szCs w:val="16"/>
          <w:lang w:eastAsia="de-DE"/>
          <w:rPrChange w:id="3120" w:author="Michael Monkenbusch" w:date="2016-11-18T10:51:00Z">
            <w:rPr>
              <w:ins w:id="3121" w:author="Michael Monkenbusch" w:date="2016-11-18T10:48:00Z"/>
              <w:rFonts w:ascii="Menlo Regular" w:hAnsi="Menlo Regular" w:cs="Menlo Regular"/>
              <w:sz w:val="28"/>
              <w:szCs w:val="28"/>
              <w:lang w:eastAsia="de-DE"/>
            </w:rPr>
          </w:rPrChange>
        </w:rPr>
      </w:pPr>
      <w:ins w:id="3122" w:author="Michael Monkenbusch" w:date="2016-11-18T10:48:00Z">
        <w:r w:rsidRPr="00C84EA9">
          <w:rPr>
            <w:rFonts w:ascii="Andale Mono" w:hAnsi="Andale Mono" w:cs="Menlo Regular"/>
            <w:sz w:val="16"/>
            <w:szCs w:val="16"/>
            <w:lang w:eastAsia="de-DE"/>
            <w:rPrChange w:id="3123" w:author="Michael Monkenbusch" w:date="2016-11-18T10:51:00Z">
              <w:rPr>
                <w:rFonts w:ascii="Menlo Regular" w:hAnsi="Menlo Regular" w:cs="Menlo Regular"/>
                <w:sz w:val="28"/>
                <w:szCs w:val="28"/>
                <w:lang w:eastAsia="de-DE"/>
              </w:rPr>
            </w:rPrChange>
          </w:rPr>
          <w:t xml:space="preserve">! the reout parameter representation </w:t>
        </w:r>
      </w:ins>
    </w:p>
    <w:p w:rsidR="00C84EA9" w:rsidRPr="00C84EA9" w:rsidRDefault="00C84EA9" w:rsidP="00C84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526019186"/>
        <w:rPr>
          <w:ins w:id="3124" w:author="Michael Monkenbusch" w:date="2016-11-18T10:48:00Z"/>
          <w:rFonts w:ascii="Andale Mono" w:hAnsi="Andale Mono" w:cs="Menlo Regular"/>
          <w:sz w:val="16"/>
          <w:szCs w:val="16"/>
          <w:lang w:eastAsia="de-DE"/>
          <w:rPrChange w:id="3125" w:author="Michael Monkenbusch" w:date="2016-11-18T10:51:00Z">
            <w:rPr>
              <w:ins w:id="3126" w:author="Michael Monkenbusch" w:date="2016-11-18T10:48:00Z"/>
              <w:rFonts w:ascii="Menlo Regular" w:hAnsi="Menlo Regular" w:cs="Menlo Regular"/>
              <w:sz w:val="28"/>
              <w:szCs w:val="28"/>
              <w:lang w:eastAsia="de-DE"/>
            </w:rPr>
          </w:rPrChange>
        </w:rPr>
      </w:pPr>
      <w:ins w:id="3127" w:author="Michael Monkenbusch" w:date="2016-11-18T10:48:00Z">
        <w:r w:rsidRPr="00C84EA9">
          <w:rPr>
            <w:rFonts w:ascii="Andale Mono" w:hAnsi="Andale Mono" w:cs="Menlo Regular"/>
            <w:sz w:val="16"/>
            <w:szCs w:val="16"/>
            <w:lang w:eastAsia="de-DE"/>
            <w:rPrChange w:id="3128" w:author="Michael Monkenbusch" w:date="2016-11-18T10:51:00Z">
              <w:rPr>
                <w:rFonts w:ascii="Menlo Regular" w:hAnsi="Menlo Regular" w:cs="Menlo Regular"/>
                <w:sz w:val="28"/>
                <w:szCs w:val="28"/>
                <w:lang w:eastAsia="de-DE"/>
              </w:rPr>
            </w:rPrChange>
          </w:rPr>
          <w:t xml:space="preserve">     double precision :: qq         ! square of q                                                                     </w:t>
        </w:r>
      </w:ins>
    </w:p>
    <w:p w:rsidR="00C84EA9" w:rsidRPr="00C84EA9" w:rsidRDefault="00C84EA9" w:rsidP="00C84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526019186"/>
        <w:rPr>
          <w:ins w:id="3129" w:author="Michael Monkenbusch" w:date="2016-11-18T10:48:00Z"/>
          <w:rFonts w:ascii="Andale Mono" w:hAnsi="Andale Mono" w:cs="Menlo Regular"/>
          <w:sz w:val="16"/>
          <w:szCs w:val="16"/>
          <w:lang w:eastAsia="de-DE"/>
          <w:rPrChange w:id="3130" w:author="Michael Monkenbusch" w:date="2016-11-18T10:51:00Z">
            <w:rPr>
              <w:ins w:id="3131" w:author="Michael Monkenbusch" w:date="2016-11-18T10:48:00Z"/>
              <w:rFonts w:ascii="Menlo Regular" w:hAnsi="Menlo Regular" w:cs="Menlo Regular"/>
              <w:sz w:val="28"/>
              <w:szCs w:val="28"/>
              <w:lang w:eastAsia="de-DE"/>
            </w:rPr>
          </w:rPrChange>
        </w:rPr>
      </w:pPr>
      <w:ins w:id="3132" w:author="Michael Monkenbusch" w:date="2016-11-18T10:48:00Z">
        <w:r w:rsidRPr="00C84EA9">
          <w:rPr>
            <w:rFonts w:ascii="Andale Mono" w:hAnsi="Andale Mono" w:cs="Menlo Regular"/>
            <w:sz w:val="16"/>
            <w:szCs w:val="16"/>
            <w:lang w:eastAsia="de-DE"/>
            <w:rPrChange w:id="3133" w:author="Michael Monkenbusch" w:date="2016-11-18T10:51:00Z">
              <w:rPr>
                <w:rFonts w:ascii="Menlo Regular" w:hAnsi="Menlo Regular" w:cs="Menlo Regular"/>
                <w:sz w:val="28"/>
                <w:szCs w:val="28"/>
                <w:lang w:eastAsia="de-DE"/>
              </w:rPr>
            </w:rPrChange>
          </w:rPr>
          <w:t xml:space="preserve"> </w:t>
        </w:r>
      </w:ins>
    </w:p>
    <w:p w:rsidR="00C84EA9" w:rsidRPr="00C84EA9" w:rsidRDefault="00C84EA9" w:rsidP="00C84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526019186"/>
        <w:rPr>
          <w:ins w:id="3134" w:author="Michael Monkenbusch" w:date="2016-11-18T10:48:00Z"/>
          <w:rFonts w:ascii="Andale Mono" w:hAnsi="Andale Mono" w:cs="Menlo Regular"/>
          <w:sz w:val="16"/>
          <w:szCs w:val="16"/>
          <w:lang w:eastAsia="de-DE"/>
          <w:rPrChange w:id="3135" w:author="Michael Monkenbusch" w:date="2016-11-18T10:51:00Z">
            <w:rPr>
              <w:ins w:id="3136" w:author="Michael Monkenbusch" w:date="2016-11-18T10:48:00Z"/>
              <w:rFonts w:ascii="Menlo Regular" w:hAnsi="Menlo Regular" w:cs="Menlo Regular"/>
              <w:sz w:val="28"/>
              <w:szCs w:val="28"/>
              <w:lang w:eastAsia="de-DE"/>
            </w:rPr>
          </w:rPrChange>
        </w:rPr>
      </w:pPr>
      <w:ins w:id="3137" w:author="Michael Monkenbusch" w:date="2016-11-18T10:48:00Z">
        <w:r w:rsidRPr="00C84EA9">
          <w:rPr>
            <w:rFonts w:ascii="Andale Mono" w:hAnsi="Andale Mono" w:cs="Menlo Regular"/>
            <w:sz w:val="16"/>
            <w:szCs w:val="16"/>
            <w:lang w:eastAsia="de-DE"/>
            <w:rPrChange w:id="3138" w:author="Michael Monkenbusch" w:date="2016-11-18T10:51:00Z">
              <w:rPr>
                <w:rFonts w:ascii="Menlo Regular" w:hAnsi="Menlo Regular" w:cs="Menlo Regular"/>
                <w:sz w:val="28"/>
                <w:szCs w:val="28"/>
                <w:lang w:eastAsia="de-DE"/>
              </w:rPr>
            </w:rPrChange>
          </w:rPr>
          <w:t xml:space="preserve">     double precision :: tau</w:t>
        </w:r>
      </w:ins>
    </w:p>
    <w:p w:rsidR="00C84EA9" w:rsidRPr="00C84EA9" w:rsidRDefault="00C84EA9" w:rsidP="00C84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526019186"/>
        <w:rPr>
          <w:ins w:id="3139" w:author="Michael Monkenbusch" w:date="2016-11-18T10:48:00Z"/>
          <w:rFonts w:ascii="Andale Mono" w:hAnsi="Andale Mono" w:cs="Menlo Regular"/>
          <w:sz w:val="16"/>
          <w:szCs w:val="16"/>
          <w:lang w:eastAsia="de-DE"/>
          <w:rPrChange w:id="3140" w:author="Michael Monkenbusch" w:date="2016-11-18T10:51:00Z">
            <w:rPr>
              <w:ins w:id="3141" w:author="Michael Monkenbusch" w:date="2016-11-18T10:48:00Z"/>
              <w:rFonts w:ascii="Menlo Regular" w:hAnsi="Menlo Regular" w:cs="Menlo Regular"/>
              <w:sz w:val="28"/>
              <w:szCs w:val="28"/>
              <w:lang w:eastAsia="de-DE"/>
            </w:rPr>
          </w:rPrChange>
        </w:rPr>
      </w:pPr>
      <w:ins w:id="3142" w:author="Michael Monkenbusch" w:date="2016-11-18T10:48:00Z">
        <w:r w:rsidRPr="00C84EA9">
          <w:rPr>
            <w:rFonts w:ascii="Andale Mono" w:hAnsi="Andale Mono" w:cs="Menlo Regular"/>
            <w:sz w:val="16"/>
            <w:szCs w:val="16"/>
            <w:lang w:eastAsia="de-DE"/>
            <w:rPrChange w:id="3143" w:author="Michael Monkenbusch" w:date="2016-11-18T10:51:00Z">
              <w:rPr>
                <w:rFonts w:ascii="Menlo Regular" w:hAnsi="Menlo Regular" w:cs="Menlo Regular"/>
                <w:sz w:val="28"/>
                <w:szCs w:val="28"/>
                <w:lang w:eastAsia="de-DE"/>
              </w:rPr>
            </w:rPrChange>
          </w:rPr>
          <w:t xml:space="preserve">     integer          :: myint</w:t>
        </w:r>
      </w:ins>
    </w:p>
    <w:p w:rsidR="00C84EA9" w:rsidRPr="00C84EA9" w:rsidRDefault="00C84EA9" w:rsidP="00C84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526019186"/>
        <w:rPr>
          <w:ins w:id="3144" w:author="Michael Monkenbusch" w:date="2016-11-18T10:48:00Z"/>
          <w:rFonts w:ascii="Andale Mono" w:hAnsi="Andale Mono" w:cs="Menlo Regular"/>
          <w:sz w:val="16"/>
          <w:szCs w:val="16"/>
          <w:lang w:eastAsia="de-DE"/>
          <w:rPrChange w:id="3145" w:author="Michael Monkenbusch" w:date="2016-11-18T10:51:00Z">
            <w:rPr>
              <w:ins w:id="3146" w:author="Michael Monkenbusch" w:date="2016-11-18T10:48:00Z"/>
              <w:rFonts w:ascii="Menlo Regular" w:hAnsi="Menlo Regular" w:cs="Menlo Regular"/>
              <w:sz w:val="28"/>
              <w:szCs w:val="28"/>
              <w:lang w:eastAsia="de-DE"/>
            </w:rPr>
          </w:rPrChange>
        </w:rPr>
      </w:pPr>
      <w:ins w:id="3147" w:author="Michael Monkenbusch" w:date="2016-11-18T10:48:00Z">
        <w:r w:rsidRPr="00C84EA9">
          <w:rPr>
            <w:rFonts w:ascii="Andale Mono" w:hAnsi="Andale Mono" w:cs="Menlo Regular"/>
            <w:sz w:val="16"/>
            <w:szCs w:val="16"/>
            <w:lang w:eastAsia="de-DE"/>
            <w:rPrChange w:id="3148" w:author="Michael Monkenbusch" w:date="2016-11-18T10:51:00Z">
              <w:rPr>
                <w:rFonts w:ascii="Menlo Regular" w:hAnsi="Menlo Regular" w:cs="Menlo Regular"/>
                <w:sz w:val="28"/>
                <w:szCs w:val="28"/>
                <w:lang w:eastAsia="de-DE"/>
              </w:rPr>
            </w:rPrChange>
          </w:rPr>
          <w:t>!</w:t>
        </w:r>
      </w:ins>
    </w:p>
    <w:p w:rsidR="00C84EA9" w:rsidRPr="00C84EA9" w:rsidRDefault="00C84EA9" w:rsidP="00C84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526019186"/>
        <w:rPr>
          <w:ins w:id="3149" w:author="Michael Monkenbusch" w:date="2016-11-18T10:48:00Z"/>
          <w:rFonts w:ascii="Andale Mono" w:hAnsi="Andale Mono" w:cs="Menlo Regular"/>
          <w:sz w:val="16"/>
          <w:szCs w:val="16"/>
          <w:lang w:eastAsia="de-DE"/>
          <w:rPrChange w:id="3150" w:author="Michael Monkenbusch" w:date="2016-11-18T10:51:00Z">
            <w:rPr>
              <w:ins w:id="3151" w:author="Michael Monkenbusch" w:date="2016-11-18T10:48:00Z"/>
              <w:rFonts w:ascii="Menlo Regular" w:hAnsi="Menlo Regular" w:cs="Menlo Regular"/>
              <w:sz w:val="28"/>
              <w:szCs w:val="28"/>
              <w:lang w:eastAsia="de-DE"/>
            </w:rPr>
          </w:rPrChange>
        </w:rPr>
      </w:pPr>
      <w:ins w:id="3152" w:author="Michael Monkenbusch" w:date="2016-11-18T10:48:00Z">
        <w:r w:rsidRPr="00C84EA9">
          <w:rPr>
            <w:rFonts w:ascii="Andale Mono" w:hAnsi="Andale Mono" w:cs="Menlo Regular"/>
            <w:sz w:val="16"/>
            <w:szCs w:val="16"/>
            <w:lang w:eastAsia="de-DE"/>
            <w:rPrChange w:id="3153" w:author="Michael Monkenbusch" w:date="2016-11-18T10:51:00Z">
              <w:rPr>
                <w:rFonts w:ascii="Menlo Regular" w:hAnsi="Menlo Regular" w:cs="Menlo Regular"/>
                <w:sz w:val="28"/>
                <w:szCs w:val="28"/>
                <w:lang w:eastAsia="de-DE"/>
              </w:rPr>
            </w:rPrChange>
          </w:rPr>
          <w:t xml:space="preserve">! ----- initialisation ----- </w:t>
        </w:r>
      </w:ins>
    </w:p>
    <w:p w:rsidR="00C84EA9" w:rsidRPr="00C84EA9" w:rsidRDefault="00C84EA9" w:rsidP="00C84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526019186"/>
        <w:rPr>
          <w:ins w:id="3154" w:author="Michael Monkenbusch" w:date="2016-11-18T10:48:00Z"/>
          <w:rFonts w:ascii="Andale Mono" w:hAnsi="Andale Mono" w:cs="Menlo Regular"/>
          <w:sz w:val="16"/>
          <w:szCs w:val="16"/>
          <w:lang w:eastAsia="de-DE"/>
          <w:rPrChange w:id="3155" w:author="Michael Monkenbusch" w:date="2016-11-18T10:51:00Z">
            <w:rPr>
              <w:ins w:id="3156" w:author="Michael Monkenbusch" w:date="2016-11-18T10:48:00Z"/>
              <w:rFonts w:ascii="Menlo Regular" w:hAnsi="Menlo Regular" w:cs="Menlo Regular"/>
              <w:sz w:val="28"/>
              <w:szCs w:val="28"/>
              <w:lang w:eastAsia="de-DE"/>
            </w:rPr>
          </w:rPrChange>
        </w:rPr>
      </w:pPr>
      <w:ins w:id="3157" w:author="Michael Monkenbusch" w:date="2016-11-18T10:48:00Z">
        <w:r w:rsidRPr="00C84EA9">
          <w:rPr>
            <w:rFonts w:ascii="Andale Mono" w:hAnsi="Andale Mono" w:cs="Menlo Regular"/>
            <w:sz w:val="16"/>
            <w:szCs w:val="16"/>
            <w:lang w:eastAsia="de-DE"/>
            <w:rPrChange w:id="3158" w:author="Michael Monkenbusch" w:date="2016-11-18T10:51:00Z">
              <w:rPr>
                <w:rFonts w:ascii="Menlo Regular" w:hAnsi="Menlo Regular" w:cs="Menlo Regular"/>
                <w:sz w:val="28"/>
                <w:szCs w:val="28"/>
                <w:lang w:eastAsia="de-DE"/>
              </w:rPr>
            </w:rPrChange>
          </w:rPr>
          <w:t xml:space="preserve">    IF (ini.eq.0) then     </w:t>
        </w:r>
      </w:ins>
    </w:p>
    <w:p w:rsidR="00C84EA9" w:rsidRPr="00C84EA9" w:rsidRDefault="00C84EA9" w:rsidP="00C84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526019186"/>
        <w:rPr>
          <w:ins w:id="3159" w:author="Michael Monkenbusch" w:date="2016-11-18T10:48:00Z"/>
          <w:rFonts w:ascii="Andale Mono" w:hAnsi="Andale Mono" w:cs="Menlo Regular"/>
          <w:sz w:val="16"/>
          <w:szCs w:val="16"/>
          <w:lang w:eastAsia="de-DE"/>
          <w:rPrChange w:id="3160" w:author="Michael Monkenbusch" w:date="2016-11-18T10:51:00Z">
            <w:rPr>
              <w:ins w:id="3161" w:author="Michael Monkenbusch" w:date="2016-11-18T10:48:00Z"/>
              <w:rFonts w:ascii="Menlo Regular" w:hAnsi="Menlo Regular" w:cs="Menlo Regular"/>
              <w:sz w:val="28"/>
              <w:szCs w:val="28"/>
              <w:lang w:eastAsia="de-DE"/>
            </w:rPr>
          </w:rPrChange>
        </w:rPr>
      </w:pPr>
      <w:ins w:id="3162" w:author="Michael Monkenbusch" w:date="2016-11-18T10:48:00Z">
        <w:r w:rsidRPr="00C84EA9">
          <w:rPr>
            <w:rFonts w:ascii="Andale Mono" w:hAnsi="Andale Mono" w:cs="Menlo Regular"/>
            <w:sz w:val="16"/>
            <w:szCs w:val="16"/>
            <w:lang w:eastAsia="de-DE"/>
            <w:rPrChange w:id="3163" w:author="Michael Monkenbusch" w:date="2016-11-18T10:51:00Z">
              <w:rPr>
                <w:rFonts w:ascii="Menlo Regular" w:hAnsi="Menlo Regular" w:cs="Menlo Regular"/>
                <w:sz w:val="28"/>
                <w:szCs w:val="28"/>
                <w:lang w:eastAsia="de-DE"/>
              </w:rPr>
            </w:rPrChange>
          </w:rPr>
          <w:t xml:space="preserve">       </w:t>
        </w:r>
        <w:r w:rsidRPr="009D0D2C">
          <w:rPr>
            <w:rFonts w:ascii="Andale Mono" w:hAnsi="Andale Mono" w:cs="Menlo Regular"/>
            <w:sz w:val="16"/>
            <w:szCs w:val="16"/>
            <w:highlight w:val="yellow"/>
            <w:lang w:eastAsia="de-DE"/>
            <w:rPrChange w:id="3164" w:author="Michael Monkenbusch" w:date="2016-11-18T10:53:00Z">
              <w:rPr>
                <w:rFonts w:ascii="Menlo Regular" w:hAnsi="Menlo Regular" w:cs="Menlo Regular"/>
                <w:sz w:val="28"/>
                <w:szCs w:val="28"/>
                <w:lang w:eastAsia="de-DE"/>
              </w:rPr>
            </w:rPrChange>
          </w:rPr>
          <w:t>thnam = 'thtester'</w:t>
        </w:r>
      </w:ins>
    </w:p>
    <w:p w:rsidR="00C84EA9" w:rsidRPr="00C84EA9" w:rsidRDefault="00C84EA9" w:rsidP="00C84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526019186"/>
        <w:rPr>
          <w:ins w:id="3165" w:author="Michael Monkenbusch" w:date="2016-11-18T10:48:00Z"/>
          <w:rFonts w:ascii="Andale Mono" w:hAnsi="Andale Mono" w:cs="Menlo Regular"/>
          <w:sz w:val="16"/>
          <w:szCs w:val="16"/>
          <w:lang w:eastAsia="de-DE"/>
          <w:rPrChange w:id="3166" w:author="Michael Monkenbusch" w:date="2016-11-18T10:51:00Z">
            <w:rPr>
              <w:ins w:id="3167" w:author="Michael Monkenbusch" w:date="2016-11-18T10:48:00Z"/>
              <w:rFonts w:ascii="Menlo Regular" w:hAnsi="Menlo Regular" w:cs="Menlo Regular"/>
              <w:sz w:val="28"/>
              <w:szCs w:val="28"/>
              <w:lang w:eastAsia="de-DE"/>
            </w:rPr>
          </w:rPrChange>
        </w:rPr>
      </w:pPr>
      <w:ins w:id="3168" w:author="Michael Monkenbusch" w:date="2016-11-18T10:48:00Z">
        <w:r w:rsidRPr="00C84EA9">
          <w:rPr>
            <w:rFonts w:ascii="Andale Mono" w:hAnsi="Andale Mono" w:cs="Menlo Regular"/>
            <w:sz w:val="16"/>
            <w:szCs w:val="16"/>
            <w:lang w:eastAsia="de-DE"/>
            <w:rPrChange w:id="3169" w:author="Michael Monkenbusch" w:date="2016-11-18T10:51:00Z">
              <w:rPr>
                <w:rFonts w:ascii="Menlo Regular" w:hAnsi="Menlo Regular" w:cs="Menlo Regular"/>
                <w:sz w:val="28"/>
                <w:szCs w:val="28"/>
                <w:lang w:eastAsia="de-DE"/>
              </w:rPr>
            </w:rPrChange>
          </w:rPr>
          <w:t xml:space="preserve">       nparx =        3</w:t>
        </w:r>
      </w:ins>
    </w:p>
    <w:p w:rsidR="00C84EA9" w:rsidRPr="00C84EA9" w:rsidRDefault="00C84EA9" w:rsidP="00C84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526019186"/>
        <w:rPr>
          <w:ins w:id="3170" w:author="Michael Monkenbusch" w:date="2016-11-18T10:48:00Z"/>
          <w:rFonts w:ascii="Andale Mono" w:hAnsi="Andale Mono" w:cs="Menlo Regular"/>
          <w:sz w:val="16"/>
          <w:szCs w:val="16"/>
          <w:lang w:eastAsia="de-DE"/>
          <w:rPrChange w:id="3171" w:author="Michael Monkenbusch" w:date="2016-11-18T10:51:00Z">
            <w:rPr>
              <w:ins w:id="3172" w:author="Michael Monkenbusch" w:date="2016-11-18T10:48:00Z"/>
              <w:rFonts w:ascii="Menlo Regular" w:hAnsi="Menlo Regular" w:cs="Menlo Regular"/>
              <w:sz w:val="28"/>
              <w:szCs w:val="28"/>
              <w:lang w:eastAsia="de-DE"/>
            </w:rPr>
          </w:rPrChange>
        </w:rPr>
      </w:pPr>
      <w:ins w:id="3173" w:author="Michael Monkenbusch" w:date="2016-11-18T10:48:00Z">
        <w:r w:rsidRPr="00C84EA9">
          <w:rPr>
            <w:rFonts w:ascii="Andale Mono" w:hAnsi="Andale Mono" w:cs="Menlo Regular"/>
            <w:sz w:val="16"/>
            <w:szCs w:val="16"/>
            <w:lang w:eastAsia="de-DE"/>
            <w:rPrChange w:id="3174" w:author="Michael Monkenbusch" w:date="2016-11-18T10:51:00Z">
              <w:rPr>
                <w:rFonts w:ascii="Menlo Regular" w:hAnsi="Menlo Regular" w:cs="Menlo Regular"/>
                <w:sz w:val="28"/>
                <w:szCs w:val="28"/>
                <w:lang w:eastAsia="de-DE"/>
              </w:rPr>
            </w:rPrChange>
          </w:rPr>
          <w:t xml:space="preserve">       IF (npar.lt.nparx) then</w:t>
        </w:r>
      </w:ins>
    </w:p>
    <w:p w:rsidR="00C84EA9" w:rsidRPr="00C84EA9" w:rsidRDefault="00C84EA9" w:rsidP="00C84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526019186"/>
        <w:rPr>
          <w:ins w:id="3175" w:author="Michael Monkenbusch" w:date="2016-11-18T10:48:00Z"/>
          <w:rFonts w:ascii="Andale Mono" w:hAnsi="Andale Mono" w:cs="Menlo Regular"/>
          <w:sz w:val="16"/>
          <w:szCs w:val="16"/>
          <w:lang w:eastAsia="de-DE"/>
          <w:rPrChange w:id="3176" w:author="Michael Monkenbusch" w:date="2016-11-18T10:51:00Z">
            <w:rPr>
              <w:ins w:id="3177" w:author="Michael Monkenbusch" w:date="2016-11-18T10:48:00Z"/>
              <w:rFonts w:ascii="Menlo Regular" w:hAnsi="Menlo Regular" w:cs="Menlo Regular"/>
              <w:sz w:val="28"/>
              <w:szCs w:val="28"/>
              <w:lang w:eastAsia="de-DE"/>
            </w:rPr>
          </w:rPrChange>
        </w:rPr>
      </w:pPr>
      <w:ins w:id="3178" w:author="Michael Monkenbusch" w:date="2016-11-18T10:48:00Z">
        <w:r w:rsidRPr="00C84EA9">
          <w:rPr>
            <w:rFonts w:ascii="Andale Mono" w:hAnsi="Andale Mono" w:cs="Menlo Regular"/>
            <w:sz w:val="16"/>
            <w:szCs w:val="16"/>
            <w:lang w:eastAsia="de-DE"/>
            <w:rPrChange w:id="3179" w:author="Michael Monkenbusch" w:date="2016-11-18T10:51:00Z">
              <w:rPr>
                <w:rFonts w:ascii="Menlo Regular" w:hAnsi="Menlo Regular" w:cs="Menlo Regular"/>
                <w:sz w:val="28"/>
                <w:szCs w:val="28"/>
                <w:lang w:eastAsia="de-DE"/>
              </w:rPr>
            </w:rPrChange>
          </w:rPr>
          <w:t xml:space="preserve">           WRITE (6,*)' theory: ',thnam,' no of parametrs=',nparx,' exceeds current max. = ',npar</w:t>
        </w:r>
      </w:ins>
    </w:p>
    <w:p w:rsidR="00C84EA9" w:rsidRPr="00C84EA9" w:rsidRDefault="00C84EA9" w:rsidP="00C84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526019186"/>
        <w:rPr>
          <w:ins w:id="3180" w:author="Michael Monkenbusch" w:date="2016-11-18T10:48:00Z"/>
          <w:rFonts w:ascii="Andale Mono" w:hAnsi="Andale Mono" w:cs="Menlo Regular"/>
          <w:sz w:val="16"/>
          <w:szCs w:val="16"/>
          <w:lang w:eastAsia="de-DE"/>
          <w:rPrChange w:id="3181" w:author="Michael Monkenbusch" w:date="2016-11-18T10:51:00Z">
            <w:rPr>
              <w:ins w:id="3182" w:author="Michael Monkenbusch" w:date="2016-11-18T10:48:00Z"/>
              <w:rFonts w:ascii="Menlo Regular" w:hAnsi="Menlo Regular" w:cs="Menlo Regular"/>
              <w:sz w:val="28"/>
              <w:szCs w:val="28"/>
              <w:lang w:eastAsia="de-DE"/>
            </w:rPr>
          </w:rPrChange>
        </w:rPr>
      </w:pPr>
      <w:ins w:id="3183" w:author="Michael Monkenbusch" w:date="2016-11-18T10:48:00Z">
        <w:r w:rsidRPr="00C84EA9">
          <w:rPr>
            <w:rFonts w:ascii="Andale Mono" w:hAnsi="Andale Mono" w:cs="Menlo Regular"/>
            <w:sz w:val="16"/>
            <w:szCs w:val="16"/>
            <w:lang w:eastAsia="de-DE"/>
            <w:rPrChange w:id="3184" w:author="Michael Monkenbusch" w:date="2016-11-18T10:51:00Z">
              <w:rPr>
                <w:rFonts w:ascii="Menlo Regular" w:hAnsi="Menlo Regular" w:cs="Menlo Regular"/>
                <w:sz w:val="28"/>
                <w:szCs w:val="28"/>
                <w:lang w:eastAsia="de-DE"/>
              </w:rPr>
            </w:rPrChange>
          </w:rPr>
          <w:t xml:space="preserve">          th_thtester = 0</w:t>
        </w:r>
      </w:ins>
    </w:p>
    <w:p w:rsidR="00C84EA9" w:rsidRPr="00C84EA9" w:rsidRDefault="00C84EA9" w:rsidP="00C84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526019186"/>
        <w:rPr>
          <w:ins w:id="3185" w:author="Michael Monkenbusch" w:date="2016-11-18T10:48:00Z"/>
          <w:rFonts w:ascii="Andale Mono" w:hAnsi="Andale Mono" w:cs="Menlo Regular"/>
          <w:sz w:val="16"/>
          <w:szCs w:val="16"/>
          <w:lang w:eastAsia="de-DE"/>
          <w:rPrChange w:id="3186" w:author="Michael Monkenbusch" w:date="2016-11-18T10:51:00Z">
            <w:rPr>
              <w:ins w:id="3187" w:author="Michael Monkenbusch" w:date="2016-11-18T10:48:00Z"/>
              <w:rFonts w:ascii="Menlo Regular" w:hAnsi="Menlo Regular" w:cs="Menlo Regular"/>
              <w:sz w:val="28"/>
              <w:szCs w:val="28"/>
              <w:lang w:eastAsia="de-DE"/>
            </w:rPr>
          </w:rPrChange>
        </w:rPr>
      </w:pPr>
      <w:ins w:id="3188" w:author="Michael Monkenbusch" w:date="2016-11-18T10:48:00Z">
        <w:r w:rsidRPr="00C84EA9">
          <w:rPr>
            <w:rFonts w:ascii="Andale Mono" w:hAnsi="Andale Mono" w:cs="Menlo Regular"/>
            <w:sz w:val="16"/>
            <w:szCs w:val="16"/>
            <w:lang w:eastAsia="de-DE"/>
            <w:rPrChange w:id="3189" w:author="Michael Monkenbusch" w:date="2016-11-18T10:51:00Z">
              <w:rPr>
                <w:rFonts w:ascii="Menlo Regular" w:hAnsi="Menlo Regular" w:cs="Menlo Regular"/>
                <w:sz w:val="28"/>
                <w:szCs w:val="28"/>
                <w:lang w:eastAsia="de-DE"/>
              </w:rPr>
            </w:rPrChange>
          </w:rPr>
          <w:t xml:space="preserve">          RETURN</w:t>
        </w:r>
      </w:ins>
    </w:p>
    <w:p w:rsidR="00C84EA9" w:rsidRPr="00C84EA9" w:rsidRDefault="00C84EA9" w:rsidP="00C84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526019186"/>
        <w:rPr>
          <w:ins w:id="3190" w:author="Michael Monkenbusch" w:date="2016-11-18T10:48:00Z"/>
          <w:rFonts w:ascii="Andale Mono" w:hAnsi="Andale Mono" w:cs="Menlo Regular"/>
          <w:sz w:val="16"/>
          <w:szCs w:val="16"/>
          <w:lang w:eastAsia="de-DE"/>
          <w:rPrChange w:id="3191" w:author="Michael Monkenbusch" w:date="2016-11-18T10:51:00Z">
            <w:rPr>
              <w:ins w:id="3192" w:author="Michael Monkenbusch" w:date="2016-11-18T10:48:00Z"/>
              <w:rFonts w:ascii="Menlo Regular" w:hAnsi="Menlo Regular" w:cs="Menlo Regular"/>
              <w:sz w:val="28"/>
              <w:szCs w:val="28"/>
              <w:lang w:eastAsia="de-DE"/>
            </w:rPr>
          </w:rPrChange>
        </w:rPr>
      </w:pPr>
      <w:ins w:id="3193" w:author="Michael Monkenbusch" w:date="2016-11-18T10:48:00Z">
        <w:r w:rsidRPr="00C84EA9">
          <w:rPr>
            <w:rFonts w:ascii="Andale Mono" w:hAnsi="Andale Mono" w:cs="Menlo Regular"/>
            <w:sz w:val="16"/>
            <w:szCs w:val="16"/>
            <w:lang w:eastAsia="de-DE"/>
            <w:rPrChange w:id="3194" w:author="Michael Monkenbusch" w:date="2016-11-18T10:51:00Z">
              <w:rPr>
                <w:rFonts w:ascii="Menlo Regular" w:hAnsi="Menlo Regular" w:cs="Menlo Regular"/>
                <w:sz w:val="28"/>
                <w:szCs w:val="28"/>
                <w:lang w:eastAsia="de-DE"/>
              </w:rPr>
            </w:rPrChange>
          </w:rPr>
          <w:t xml:space="preserve">       ENDIF</w:t>
        </w:r>
      </w:ins>
    </w:p>
    <w:p w:rsidR="00C84EA9" w:rsidRPr="00C84EA9" w:rsidRDefault="00C84EA9" w:rsidP="00C84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526019186"/>
        <w:rPr>
          <w:ins w:id="3195" w:author="Michael Monkenbusch" w:date="2016-11-18T10:48:00Z"/>
          <w:rFonts w:ascii="Andale Mono" w:hAnsi="Andale Mono" w:cs="Menlo Regular"/>
          <w:sz w:val="16"/>
          <w:szCs w:val="16"/>
          <w:lang w:eastAsia="de-DE"/>
          <w:rPrChange w:id="3196" w:author="Michael Monkenbusch" w:date="2016-11-18T10:51:00Z">
            <w:rPr>
              <w:ins w:id="3197" w:author="Michael Monkenbusch" w:date="2016-11-18T10:48:00Z"/>
              <w:rFonts w:ascii="Menlo Regular" w:hAnsi="Menlo Regular" w:cs="Menlo Regular"/>
              <w:sz w:val="28"/>
              <w:szCs w:val="28"/>
              <w:lang w:eastAsia="de-DE"/>
            </w:rPr>
          </w:rPrChange>
        </w:rPr>
      </w:pPr>
      <w:ins w:id="3198" w:author="Michael Monkenbusch" w:date="2016-11-18T10:48:00Z">
        <w:r w:rsidRPr="00C84EA9">
          <w:rPr>
            <w:rFonts w:ascii="Andale Mono" w:hAnsi="Andale Mono" w:cs="Menlo Regular"/>
            <w:sz w:val="16"/>
            <w:szCs w:val="16"/>
            <w:lang w:eastAsia="de-DE"/>
            <w:rPrChange w:id="3199" w:author="Michael Monkenbusch" w:date="2016-11-18T10:51:00Z">
              <w:rPr>
                <w:rFonts w:ascii="Menlo Regular" w:hAnsi="Menlo Regular" w:cs="Menlo Regular"/>
                <w:sz w:val="28"/>
                <w:szCs w:val="28"/>
                <w:lang w:eastAsia="de-DE"/>
              </w:rPr>
            </w:rPrChange>
          </w:rPr>
          <w:t xml:space="preserve">       npar = nparx</w:t>
        </w:r>
      </w:ins>
    </w:p>
    <w:p w:rsidR="00C84EA9" w:rsidRPr="00C84EA9" w:rsidRDefault="00C84EA9" w:rsidP="00C84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526019186"/>
        <w:rPr>
          <w:ins w:id="3200" w:author="Michael Monkenbusch" w:date="2016-11-18T10:48:00Z"/>
          <w:rFonts w:ascii="Andale Mono" w:hAnsi="Andale Mono" w:cs="Menlo Regular"/>
          <w:sz w:val="16"/>
          <w:szCs w:val="16"/>
          <w:lang w:eastAsia="de-DE"/>
          <w:rPrChange w:id="3201" w:author="Michael Monkenbusch" w:date="2016-11-18T10:51:00Z">
            <w:rPr>
              <w:ins w:id="3202" w:author="Michael Monkenbusch" w:date="2016-11-18T10:48:00Z"/>
              <w:rFonts w:ascii="Menlo Regular" w:hAnsi="Menlo Regular" w:cs="Menlo Regular"/>
              <w:sz w:val="28"/>
              <w:szCs w:val="28"/>
              <w:lang w:eastAsia="de-DE"/>
            </w:rPr>
          </w:rPrChange>
        </w:rPr>
      </w:pPr>
      <w:ins w:id="3203" w:author="Michael Monkenbusch" w:date="2016-11-18T10:48:00Z">
        <w:r w:rsidRPr="00C84EA9">
          <w:rPr>
            <w:rFonts w:ascii="Andale Mono" w:hAnsi="Andale Mono" w:cs="Menlo Regular"/>
            <w:sz w:val="16"/>
            <w:szCs w:val="16"/>
            <w:lang w:eastAsia="de-DE"/>
            <w:rPrChange w:id="3204" w:author="Michael Monkenbusch" w:date="2016-11-18T10:51:00Z">
              <w:rPr>
                <w:rFonts w:ascii="Menlo Regular" w:hAnsi="Menlo Regular" w:cs="Menlo Regular"/>
                <w:sz w:val="28"/>
                <w:szCs w:val="28"/>
                <w:lang w:eastAsia="de-DE"/>
              </w:rPr>
            </w:rPrChange>
          </w:rPr>
          <w:t xml:space="preserve">! &gt;&gt;&gt;&gt;&gt; describe theory with &gt;&gt;&gt;&gt;&gt;&gt;&gt; </w:t>
        </w:r>
      </w:ins>
    </w:p>
    <w:p w:rsidR="00C84EA9" w:rsidRPr="00C84EA9" w:rsidRDefault="00C84EA9" w:rsidP="00C84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526019186"/>
        <w:rPr>
          <w:ins w:id="3205" w:author="Michael Monkenbusch" w:date="2016-11-18T10:48:00Z"/>
          <w:rFonts w:ascii="Andale Mono" w:hAnsi="Andale Mono" w:cs="Menlo Regular"/>
          <w:sz w:val="16"/>
          <w:szCs w:val="16"/>
          <w:lang w:eastAsia="de-DE"/>
          <w:rPrChange w:id="3206" w:author="Michael Monkenbusch" w:date="2016-11-18T10:51:00Z">
            <w:rPr>
              <w:ins w:id="3207" w:author="Michael Monkenbusch" w:date="2016-11-18T10:48:00Z"/>
              <w:rFonts w:ascii="Menlo Regular" w:hAnsi="Menlo Regular" w:cs="Menlo Regular"/>
              <w:sz w:val="28"/>
              <w:szCs w:val="28"/>
              <w:lang w:eastAsia="de-DE"/>
            </w:rPr>
          </w:rPrChange>
        </w:rPr>
      </w:pPr>
      <w:ins w:id="3208" w:author="Michael Monkenbusch" w:date="2016-11-18T10:48:00Z">
        <w:r w:rsidRPr="00C84EA9">
          <w:rPr>
            <w:rFonts w:ascii="Andale Mono" w:hAnsi="Andale Mono" w:cs="Menlo Regular"/>
            <w:sz w:val="16"/>
            <w:szCs w:val="16"/>
            <w:lang w:eastAsia="de-DE"/>
            <w:rPrChange w:id="3209" w:author="Michael Monkenbusch" w:date="2016-11-18T10:51:00Z">
              <w:rPr>
                <w:rFonts w:ascii="Menlo Regular" w:hAnsi="Menlo Regular" w:cs="Menlo Regular"/>
                <w:sz w:val="28"/>
                <w:szCs w:val="28"/>
                <w:lang w:eastAsia="de-DE"/>
              </w:rPr>
            </w:rPrChange>
          </w:rPr>
          <w:t xml:space="preserve">       idesc = next_th_desc()</w:t>
        </w:r>
      </w:ins>
    </w:p>
    <w:p w:rsidR="00C84EA9" w:rsidRPr="00C84EA9" w:rsidRDefault="00C84EA9" w:rsidP="00C84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526019186"/>
        <w:rPr>
          <w:ins w:id="3210" w:author="Michael Monkenbusch" w:date="2016-11-18T10:48:00Z"/>
          <w:rFonts w:ascii="Andale Mono" w:hAnsi="Andale Mono" w:cs="Menlo Regular"/>
          <w:sz w:val="16"/>
          <w:szCs w:val="16"/>
          <w:lang w:eastAsia="de-DE"/>
          <w:rPrChange w:id="3211" w:author="Michael Monkenbusch" w:date="2016-11-18T10:51:00Z">
            <w:rPr>
              <w:ins w:id="3212" w:author="Michael Monkenbusch" w:date="2016-11-18T10:48:00Z"/>
              <w:rFonts w:ascii="Menlo Regular" w:hAnsi="Menlo Regular" w:cs="Menlo Regular"/>
              <w:sz w:val="28"/>
              <w:szCs w:val="28"/>
              <w:lang w:eastAsia="de-DE"/>
            </w:rPr>
          </w:rPrChange>
        </w:rPr>
      </w:pPr>
      <w:ins w:id="3213" w:author="Michael Monkenbusch" w:date="2016-11-18T10:48:00Z">
        <w:r w:rsidRPr="00C84EA9">
          <w:rPr>
            <w:rFonts w:ascii="Andale Mono" w:hAnsi="Andale Mono" w:cs="Menlo Regular"/>
            <w:sz w:val="16"/>
            <w:szCs w:val="16"/>
            <w:lang w:eastAsia="de-DE"/>
            <w:rPrChange w:id="3214" w:author="Michael Monkenbusch" w:date="2016-11-18T10:51:00Z">
              <w:rPr>
                <w:rFonts w:ascii="Menlo Regular" w:hAnsi="Menlo Regular" w:cs="Menlo Regular"/>
                <w:sz w:val="28"/>
                <w:szCs w:val="28"/>
                <w:lang w:eastAsia="de-DE"/>
              </w:rPr>
            </w:rPrChange>
          </w:rPr>
          <w:t xml:space="preserve">       th_identifier(idesc)   = thnam</w:t>
        </w:r>
      </w:ins>
    </w:p>
    <w:p w:rsidR="00C84EA9" w:rsidRPr="00C84EA9" w:rsidRDefault="00C84EA9" w:rsidP="00C84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526019186"/>
        <w:rPr>
          <w:ins w:id="3215" w:author="Michael Monkenbusch" w:date="2016-11-18T10:48:00Z"/>
          <w:rFonts w:ascii="Andale Mono" w:hAnsi="Andale Mono" w:cs="Menlo Regular"/>
          <w:sz w:val="16"/>
          <w:szCs w:val="16"/>
          <w:lang w:eastAsia="de-DE"/>
          <w:rPrChange w:id="3216" w:author="Michael Monkenbusch" w:date="2016-11-18T10:51:00Z">
            <w:rPr>
              <w:ins w:id="3217" w:author="Michael Monkenbusch" w:date="2016-11-18T10:48:00Z"/>
              <w:rFonts w:ascii="Menlo Regular" w:hAnsi="Menlo Regular" w:cs="Menlo Regular"/>
              <w:sz w:val="28"/>
              <w:szCs w:val="28"/>
              <w:lang w:eastAsia="de-DE"/>
            </w:rPr>
          </w:rPrChange>
        </w:rPr>
      </w:pPr>
      <w:ins w:id="3218" w:author="Michael Monkenbusch" w:date="2016-11-18T10:48:00Z">
        <w:r w:rsidRPr="00C84EA9">
          <w:rPr>
            <w:rFonts w:ascii="Andale Mono" w:hAnsi="Andale Mono" w:cs="Menlo Regular"/>
            <w:sz w:val="16"/>
            <w:szCs w:val="16"/>
            <w:lang w:eastAsia="de-DE"/>
            <w:rPrChange w:id="3219" w:author="Michael Monkenbusch" w:date="2016-11-18T10:51:00Z">
              <w:rPr>
                <w:rFonts w:ascii="Menlo Regular" w:hAnsi="Menlo Regular" w:cs="Menlo Regular"/>
                <w:sz w:val="28"/>
                <w:szCs w:val="28"/>
                <w:lang w:eastAsia="de-DE"/>
              </w:rPr>
            </w:rPrChange>
          </w:rPr>
          <w:t xml:space="preserve">       th_explanation(idesc)  = " a test comment to check the th_template generator and another line for it. With complicated formulae."</w:t>
        </w:r>
      </w:ins>
    </w:p>
    <w:p w:rsidR="00C84EA9" w:rsidRPr="00C84EA9" w:rsidRDefault="00C84EA9" w:rsidP="00C84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526019186"/>
        <w:rPr>
          <w:ins w:id="3220" w:author="Michael Monkenbusch" w:date="2016-11-18T10:48:00Z"/>
          <w:rFonts w:ascii="Andale Mono" w:hAnsi="Andale Mono" w:cs="Menlo Regular"/>
          <w:sz w:val="16"/>
          <w:szCs w:val="16"/>
          <w:lang w:eastAsia="de-DE"/>
          <w:rPrChange w:id="3221" w:author="Michael Monkenbusch" w:date="2016-11-18T10:51:00Z">
            <w:rPr>
              <w:ins w:id="3222" w:author="Michael Monkenbusch" w:date="2016-11-18T10:48:00Z"/>
              <w:rFonts w:ascii="Menlo Regular" w:hAnsi="Menlo Regular" w:cs="Menlo Regular"/>
              <w:sz w:val="28"/>
              <w:szCs w:val="28"/>
              <w:lang w:eastAsia="de-DE"/>
            </w:rPr>
          </w:rPrChange>
        </w:rPr>
      </w:pPr>
      <w:ins w:id="3223" w:author="Michael Monkenbusch" w:date="2016-11-18T10:48:00Z">
        <w:r w:rsidRPr="00C84EA9">
          <w:rPr>
            <w:rFonts w:ascii="Andale Mono" w:hAnsi="Andale Mono" w:cs="Menlo Regular"/>
            <w:sz w:val="16"/>
            <w:szCs w:val="16"/>
            <w:lang w:eastAsia="de-DE"/>
            <w:rPrChange w:id="3224" w:author="Michael Monkenbusch" w:date="2016-11-18T10:51:00Z">
              <w:rPr>
                <w:rFonts w:ascii="Menlo Regular" w:hAnsi="Menlo Regular" w:cs="Menlo Regular"/>
                <w:sz w:val="28"/>
                <w:szCs w:val="28"/>
                <w:lang w:eastAsia="de-DE"/>
              </w:rPr>
            </w:rPrChange>
          </w:rPr>
          <w:t xml:space="preserve">       th_citation(idesc)     = " ref. Plisch und Plum in Grimms Maerchen"</w:t>
        </w:r>
      </w:ins>
    </w:p>
    <w:p w:rsidR="00C84EA9" w:rsidRPr="00C84EA9" w:rsidRDefault="00C84EA9" w:rsidP="00C84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526019186"/>
        <w:rPr>
          <w:ins w:id="3225" w:author="Michael Monkenbusch" w:date="2016-11-18T10:48:00Z"/>
          <w:rFonts w:ascii="Andale Mono" w:hAnsi="Andale Mono" w:cs="Menlo Regular"/>
          <w:sz w:val="16"/>
          <w:szCs w:val="16"/>
          <w:lang w:eastAsia="de-DE"/>
          <w:rPrChange w:id="3226" w:author="Michael Monkenbusch" w:date="2016-11-18T10:51:00Z">
            <w:rPr>
              <w:ins w:id="3227" w:author="Michael Monkenbusch" w:date="2016-11-18T10:48:00Z"/>
              <w:rFonts w:ascii="Menlo Regular" w:hAnsi="Menlo Regular" w:cs="Menlo Regular"/>
              <w:sz w:val="28"/>
              <w:szCs w:val="28"/>
              <w:lang w:eastAsia="de-DE"/>
            </w:rPr>
          </w:rPrChange>
        </w:rPr>
      </w:pPr>
      <w:ins w:id="3228" w:author="Michael Monkenbusch" w:date="2016-11-18T10:48:00Z">
        <w:r w:rsidRPr="00C84EA9">
          <w:rPr>
            <w:rFonts w:ascii="Andale Mono" w:hAnsi="Andale Mono" w:cs="Menlo Regular"/>
            <w:sz w:val="16"/>
            <w:szCs w:val="16"/>
            <w:lang w:eastAsia="de-DE"/>
            <w:rPrChange w:id="3229" w:author="Michael Monkenbusch" w:date="2016-11-18T10:51:00Z">
              <w:rPr>
                <w:rFonts w:ascii="Menlo Regular" w:hAnsi="Menlo Regular" w:cs="Menlo Regular"/>
                <w:sz w:val="28"/>
                <w:szCs w:val="28"/>
                <w:lang w:eastAsia="de-DE"/>
              </w:rPr>
            </w:rPrChange>
          </w:rPr>
          <w:t>!       --------------&gt; set the parameter names ---&gt;</w:t>
        </w:r>
      </w:ins>
    </w:p>
    <w:p w:rsidR="00C84EA9" w:rsidRPr="00C84EA9" w:rsidRDefault="00C84EA9" w:rsidP="00C84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526019186"/>
        <w:rPr>
          <w:ins w:id="3230" w:author="Michael Monkenbusch" w:date="2016-11-18T10:48:00Z"/>
          <w:rFonts w:ascii="Andale Mono" w:hAnsi="Andale Mono" w:cs="Menlo Regular"/>
          <w:sz w:val="16"/>
          <w:szCs w:val="16"/>
          <w:lang w:eastAsia="de-DE"/>
          <w:rPrChange w:id="3231" w:author="Michael Monkenbusch" w:date="2016-11-18T10:51:00Z">
            <w:rPr>
              <w:ins w:id="3232" w:author="Michael Monkenbusch" w:date="2016-11-18T10:48:00Z"/>
              <w:rFonts w:ascii="Menlo Regular" w:hAnsi="Menlo Regular" w:cs="Menlo Regular"/>
              <w:sz w:val="28"/>
              <w:szCs w:val="28"/>
              <w:lang w:eastAsia="de-DE"/>
            </w:rPr>
          </w:rPrChange>
        </w:rPr>
      </w:pPr>
      <w:ins w:id="3233" w:author="Michael Monkenbusch" w:date="2016-11-18T10:48:00Z">
        <w:r w:rsidRPr="00C84EA9">
          <w:rPr>
            <w:rFonts w:ascii="Andale Mono" w:hAnsi="Andale Mono" w:cs="Menlo Regular"/>
            <w:sz w:val="16"/>
            <w:szCs w:val="16"/>
            <w:lang w:eastAsia="de-DE"/>
            <w:rPrChange w:id="3234" w:author="Michael Monkenbusch" w:date="2016-11-18T10:51:00Z">
              <w:rPr>
                <w:rFonts w:ascii="Menlo Regular" w:hAnsi="Menlo Regular" w:cs="Menlo Regular"/>
                <w:sz w:val="28"/>
                <w:szCs w:val="28"/>
                <w:lang w:eastAsia="de-DE"/>
              </w:rPr>
            </w:rPrChange>
          </w:rPr>
          <w:t xml:space="preserve">        parnam ( 1) = 'ampli   '  ! prefactor                                                                       </w:t>
        </w:r>
      </w:ins>
    </w:p>
    <w:p w:rsidR="00C84EA9" w:rsidRPr="00C84EA9" w:rsidRDefault="00C84EA9" w:rsidP="00C84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526019186"/>
        <w:rPr>
          <w:ins w:id="3235" w:author="Michael Monkenbusch" w:date="2016-11-18T10:48:00Z"/>
          <w:rFonts w:ascii="Andale Mono" w:hAnsi="Andale Mono" w:cs="Menlo Regular"/>
          <w:sz w:val="16"/>
          <w:szCs w:val="16"/>
          <w:lang w:eastAsia="de-DE"/>
          <w:rPrChange w:id="3236" w:author="Michael Monkenbusch" w:date="2016-11-18T10:51:00Z">
            <w:rPr>
              <w:ins w:id="3237" w:author="Michael Monkenbusch" w:date="2016-11-18T10:48:00Z"/>
              <w:rFonts w:ascii="Menlo Regular" w:hAnsi="Menlo Regular" w:cs="Menlo Regular"/>
              <w:sz w:val="28"/>
              <w:szCs w:val="28"/>
              <w:lang w:eastAsia="de-DE"/>
            </w:rPr>
          </w:rPrChange>
        </w:rPr>
      </w:pPr>
      <w:ins w:id="3238" w:author="Michael Monkenbusch" w:date="2016-11-18T10:48:00Z">
        <w:r w:rsidRPr="00C84EA9">
          <w:rPr>
            <w:rFonts w:ascii="Andale Mono" w:hAnsi="Andale Mono" w:cs="Menlo Regular"/>
            <w:sz w:val="16"/>
            <w:szCs w:val="16"/>
            <w:lang w:eastAsia="de-DE"/>
            <w:rPrChange w:id="3239" w:author="Michael Monkenbusch" w:date="2016-11-18T10:51:00Z">
              <w:rPr>
                <w:rFonts w:ascii="Menlo Regular" w:hAnsi="Menlo Regular" w:cs="Menlo Regular"/>
                <w:sz w:val="28"/>
                <w:szCs w:val="28"/>
                <w:lang w:eastAsia="de-DE"/>
              </w:rPr>
            </w:rPrChange>
          </w:rPr>
          <w:t xml:space="preserve">        parnam ( 2) = 'scope   '  ! scope scope scope                                                               </w:t>
        </w:r>
      </w:ins>
    </w:p>
    <w:p w:rsidR="00C84EA9" w:rsidRPr="00C84EA9" w:rsidRDefault="00C84EA9" w:rsidP="00C84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526019186"/>
        <w:rPr>
          <w:ins w:id="3240" w:author="Michael Monkenbusch" w:date="2016-11-18T10:48:00Z"/>
          <w:rFonts w:ascii="Andale Mono" w:hAnsi="Andale Mono" w:cs="Menlo Regular"/>
          <w:sz w:val="16"/>
          <w:szCs w:val="16"/>
          <w:lang w:eastAsia="de-DE"/>
          <w:rPrChange w:id="3241" w:author="Michael Monkenbusch" w:date="2016-11-18T10:51:00Z">
            <w:rPr>
              <w:ins w:id="3242" w:author="Michael Monkenbusch" w:date="2016-11-18T10:48:00Z"/>
              <w:rFonts w:ascii="Menlo Regular" w:hAnsi="Menlo Regular" w:cs="Menlo Regular"/>
              <w:sz w:val="28"/>
              <w:szCs w:val="28"/>
              <w:lang w:eastAsia="de-DE"/>
            </w:rPr>
          </w:rPrChange>
        </w:rPr>
      </w:pPr>
      <w:ins w:id="3243" w:author="Michael Monkenbusch" w:date="2016-11-18T10:48:00Z">
        <w:r w:rsidRPr="00C84EA9">
          <w:rPr>
            <w:rFonts w:ascii="Andale Mono" w:hAnsi="Andale Mono" w:cs="Menlo Regular"/>
            <w:sz w:val="16"/>
            <w:szCs w:val="16"/>
            <w:lang w:eastAsia="de-DE"/>
            <w:rPrChange w:id="3244" w:author="Michael Monkenbusch" w:date="2016-11-18T10:51:00Z">
              <w:rPr>
                <w:rFonts w:ascii="Menlo Regular" w:hAnsi="Menlo Regular" w:cs="Menlo Regular"/>
                <w:sz w:val="28"/>
                <w:szCs w:val="28"/>
                <w:lang w:eastAsia="de-DE"/>
              </w:rPr>
            </w:rPrChange>
          </w:rPr>
          <w:t xml:space="preserve">        parnam ( 3) = 'knurrrer'  ! a knurrer                                                                       </w:t>
        </w:r>
      </w:ins>
    </w:p>
    <w:p w:rsidR="00C84EA9" w:rsidRPr="00C84EA9" w:rsidRDefault="00C84EA9" w:rsidP="00C84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526019186"/>
        <w:rPr>
          <w:ins w:id="3245" w:author="Michael Monkenbusch" w:date="2016-11-18T10:48:00Z"/>
          <w:rFonts w:ascii="Andale Mono" w:hAnsi="Andale Mono" w:cs="Menlo Regular"/>
          <w:sz w:val="16"/>
          <w:szCs w:val="16"/>
          <w:lang w:eastAsia="de-DE"/>
          <w:rPrChange w:id="3246" w:author="Michael Monkenbusch" w:date="2016-11-18T10:51:00Z">
            <w:rPr>
              <w:ins w:id="3247" w:author="Michael Monkenbusch" w:date="2016-11-18T10:48:00Z"/>
              <w:rFonts w:ascii="Menlo Regular" w:hAnsi="Menlo Regular" w:cs="Menlo Regular"/>
              <w:sz w:val="28"/>
              <w:szCs w:val="28"/>
              <w:lang w:eastAsia="de-DE"/>
            </w:rPr>
          </w:rPrChange>
        </w:rPr>
      </w:pPr>
      <w:ins w:id="3248" w:author="Michael Monkenbusch" w:date="2016-11-18T10:48:00Z">
        <w:r w:rsidRPr="00C84EA9">
          <w:rPr>
            <w:rFonts w:ascii="Andale Mono" w:hAnsi="Andale Mono" w:cs="Menlo Regular"/>
            <w:sz w:val="16"/>
            <w:szCs w:val="16"/>
            <w:lang w:eastAsia="de-DE"/>
            <w:rPrChange w:id="3249" w:author="Michael Monkenbusch" w:date="2016-11-18T10:51:00Z">
              <w:rPr>
                <w:rFonts w:ascii="Menlo Regular" w:hAnsi="Menlo Regular" w:cs="Menlo Regular"/>
                <w:sz w:val="28"/>
                <w:szCs w:val="28"/>
                <w:lang w:eastAsia="de-DE"/>
              </w:rPr>
            </w:rPrChange>
          </w:rPr>
          <w:t xml:space="preserve">! &gt;&gt;&gt;&gt;&gt; describe parameters &gt;&gt;&gt;&gt;&gt;&gt;&gt; </w:t>
        </w:r>
      </w:ins>
    </w:p>
    <w:p w:rsidR="00C84EA9" w:rsidRPr="00C84EA9" w:rsidRDefault="00C84EA9" w:rsidP="00C84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526019186"/>
        <w:rPr>
          <w:ins w:id="3250" w:author="Michael Monkenbusch" w:date="2016-11-18T10:48:00Z"/>
          <w:rFonts w:ascii="Andale Mono" w:hAnsi="Andale Mono" w:cs="Menlo Regular"/>
          <w:sz w:val="16"/>
          <w:szCs w:val="16"/>
          <w:lang w:eastAsia="de-DE"/>
          <w:rPrChange w:id="3251" w:author="Michael Monkenbusch" w:date="2016-11-18T10:51:00Z">
            <w:rPr>
              <w:ins w:id="3252" w:author="Michael Monkenbusch" w:date="2016-11-18T10:48:00Z"/>
              <w:rFonts w:ascii="Menlo Regular" w:hAnsi="Menlo Regular" w:cs="Menlo Regular"/>
              <w:sz w:val="28"/>
              <w:szCs w:val="28"/>
              <w:lang w:eastAsia="de-DE"/>
            </w:rPr>
          </w:rPrChange>
        </w:rPr>
      </w:pPr>
      <w:ins w:id="3253" w:author="Michael Monkenbusch" w:date="2016-11-18T10:48:00Z">
        <w:r w:rsidRPr="00C84EA9">
          <w:rPr>
            <w:rFonts w:ascii="Andale Mono" w:hAnsi="Andale Mono" w:cs="Menlo Regular"/>
            <w:sz w:val="16"/>
            <w:szCs w:val="16"/>
            <w:lang w:eastAsia="de-DE"/>
            <w:rPrChange w:id="3254" w:author="Michael Monkenbusch" w:date="2016-11-18T10:51:00Z">
              <w:rPr>
                <w:rFonts w:ascii="Menlo Regular" w:hAnsi="Menlo Regular" w:cs="Menlo Regular"/>
                <w:sz w:val="28"/>
                <w:szCs w:val="28"/>
                <w:lang w:eastAsia="de-DE"/>
              </w:rPr>
            </w:rPrChange>
          </w:rPr>
          <w:t xml:space="preserve">        th_param_desc( 1,idesc) = "prefactor" !//cr//parspace//&amp;</w:t>
        </w:r>
      </w:ins>
    </w:p>
    <w:p w:rsidR="00C84EA9" w:rsidRPr="00C84EA9" w:rsidRDefault="00C84EA9" w:rsidP="00C84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526019186"/>
        <w:rPr>
          <w:ins w:id="3255" w:author="Michael Monkenbusch" w:date="2016-11-18T10:48:00Z"/>
          <w:rFonts w:ascii="Andale Mono" w:hAnsi="Andale Mono" w:cs="Menlo Regular"/>
          <w:sz w:val="16"/>
          <w:szCs w:val="16"/>
          <w:lang w:eastAsia="de-DE"/>
          <w:rPrChange w:id="3256" w:author="Michael Monkenbusch" w:date="2016-11-18T10:51:00Z">
            <w:rPr>
              <w:ins w:id="3257" w:author="Michael Monkenbusch" w:date="2016-11-18T10:48:00Z"/>
              <w:rFonts w:ascii="Menlo Regular" w:hAnsi="Menlo Regular" w:cs="Menlo Regular"/>
              <w:sz w:val="28"/>
              <w:szCs w:val="28"/>
              <w:lang w:eastAsia="de-DE"/>
            </w:rPr>
          </w:rPrChange>
        </w:rPr>
      </w:pPr>
      <w:ins w:id="3258" w:author="Michael Monkenbusch" w:date="2016-11-18T10:48:00Z">
        <w:r w:rsidRPr="00C84EA9">
          <w:rPr>
            <w:rFonts w:ascii="Andale Mono" w:hAnsi="Andale Mono" w:cs="Menlo Regular"/>
            <w:sz w:val="16"/>
            <w:szCs w:val="16"/>
            <w:lang w:eastAsia="de-DE"/>
            <w:rPrChange w:id="3259" w:author="Michael Monkenbusch" w:date="2016-11-18T10:51:00Z">
              <w:rPr>
                <w:rFonts w:ascii="Menlo Regular" w:hAnsi="Menlo Regular" w:cs="Menlo Regular"/>
                <w:sz w:val="28"/>
                <w:szCs w:val="28"/>
                <w:lang w:eastAsia="de-DE"/>
              </w:rPr>
            </w:rPrChange>
          </w:rPr>
          <w:t xml:space="preserve">        th_param_desc( 2,idesc) = "scope scope scope" !//cr//parspace//&amp;</w:t>
        </w:r>
      </w:ins>
    </w:p>
    <w:p w:rsidR="00C84EA9" w:rsidRPr="00C84EA9" w:rsidRDefault="00C84EA9" w:rsidP="00C84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526019186"/>
        <w:rPr>
          <w:ins w:id="3260" w:author="Michael Monkenbusch" w:date="2016-11-18T10:48:00Z"/>
          <w:rFonts w:ascii="Andale Mono" w:hAnsi="Andale Mono" w:cs="Menlo Regular"/>
          <w:sz w:val="16"/>
          <w:szCs w:val="16"/>
          <w:lang w:eastAsia="de-DE"/>
          <w:rPrChange w:id="3261" w:author="Michael Monkenbusch" w:date="2016-11-18T10:51:00Z">
            <w:rPr>
              <w:ins w:id="3262" w:author="Michael Monkenbusch" w:date="2016-11-18T10:48:00Z"/>
              <w:rFonts w:ascii="Menlo Regular" w:hAnsi="Menlo Regular" w:cs="Menlo Regular"/>
              <w:sz w:val="28"/>
              <w:szCs w:val="28"/>
              <w:lang w:eastAsia="de-DE"/>
            </w:rPr>
          </w:rPrChange>
        </w:rPr>
      </w:pPr>
      <w:ins w:id="3263" w:author="Michael Monkenbusch" w:date="2016-11-18T10:48:00Z">
        <w:r w:rsidRPr="00C84EA9">
          <w:rPr>
            <w:rFonts w:ascii="Andale Mono" w:hAnsi="Andale Mono" w:cs="Menlo Regular"/>
            <w:sz w:val="16"/>
            <w:szCs w:val="16"/>
            <w:lang w:eastAsia="de-DE"/>
            <w:rPrChange w:id="3264" w:author="Michael Monkenbusch" w:date="2016-11-18T10:51:00Z">
              <w:rPr>
                <w:rFonts w:ascii="Menlo Regular" w:hAnsi="Menlo Regular" w:cs="Menlo Regular"/>
                <w:sz w:val="28"/>
                <w:szCs w:val="28"/>
                <w:lang w:eastAsia="de-DE"/>
              </w:rPr>
            </w:rPrChange>
          </w:rPr>
          <w:t xml:space="preserve">        th_param_desc( 3,idesc) = "a knurrer" !//cr//parspace//&amp;</w:t>
        </w:r>
      </w:ins>
    </w:p>
    <w:p w:rsidR="00C84EA9" w:rsidRPr="00C84EA9" w:rsidRDefault="00C84EA9" w:rsidP="00C84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526019186"/>
        <w:rPr>
          <w:ins w:id="3265" w:author="Michael Monkenbusch" w:date="2016-11-18T10:48:00Z"/>
          <w:rFonts w:ascii="Andale Mono" w:hAnsi="Andale Mono" w:cs="Menlo Regular"/>
          <w:sz w:val="16"/>
          <w:szCs w:val="16"/>
          <w:lang w:eastAsia="de-DE"/>
          <w:rPrChange w:id="3266" w:author="Michael Monkenbusch" w:date="2016-11-18T10:51:00Z">
            <w:rPr>
              <w:ins w:id="3267" w:author="Michael Monkenbusch" w:date="2016-11-18T10:48:00Z"/>
              <w:rFonts w:ascii="Menlo Regular" w:hAnsi="Menlo Regular" w:cs="Menlo Regular"/>
              <w:sz w:val="28"/>
              <w:szCs w:val="28"/>
              <w:lang w:eastAsia="de-DE"/>
            </w:rPr>
          </w:rPrChange>
        </w:rPr>
      </w:pPr>
      <w:ins w:id="3268" w:author="Michael Monkenbusch" w:date="2016-11-18T10:48:00Z">
        <w:r w:rsidRPr="00C84EA9">
          <w:rPr>
            <w:rFonts w:ascii="Andale Mono" w:hAnsi="Andale Mono" w:cs="Menlo Regular"/>
            <w:sz w:val="16"/>
            <w:szCs w:val="16"/>
            <w:lang w:eastAsia="de-DE"/>
            <w:rPrChange w:id="3269" w:author="Michael Monkenbusch" w:date="2016-11-18T10:51:00Z">
              <w:rPr>
                <w:rFonts w:ascii="Menlo Regular" w:hAnsi="Menlo Regular" w:cs="Menlo Regular"/>
                <w:sz w:val="28"/>
                <w:szCs w:val="28"/>
                <w:lang w:eastAsia="de-DE"/>
              </w:rPr>
            </w:rPrChange>
          </w:rPr>
          <w:t>! &gt;&gt;&gt;&gt;&gt; describe record parameters used &gt;&gt;&gt;&gt;&gt;&gt;&gt;</w:t>
        </w:r>
      </w:ins>
    </w:p>
    <w:p w:rsidR="00C84EA9" w:rsidRPr="00C84EA9" w:rsidRDefault="00C84EA9" w:rsidP="00C84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526019186"/>
        <w:rPr>
          <w:ins w:id="3270" w:author="Michael Monkenbusch" w:date="2016-11-18T10:48:00Z"/>
          <w:rFonts w:ascii="Andale Mono" w:hAnsi="Andale Mono" w:cs="Menlo Regular"/>
          <w:sz w:val="16"/>
          <w:szCs w:val="16"/>
          <w:lang w:eastAsia="de-DE"/>
          <w:rPrChange w:id="3271" w:author="Michael Monkenbusch" w:date="2016-11-18T10:51:00Z">
            <w:rPr>
              <w:ins w:id="3272" w:author="Michael Monkenbusch" w:date="2016-11-18T10:48:00Z"/>
              <w:rFonts w:ascii="Menlo Regular" w:hAnsi="Menlo Regular" w:cs="Menlo Regular"/>
              <w:sz w:val="28"/>
              <w:szCs w:val="28"/>
              <w:lang w:eastAsia="de-DE"/>
            </w:rPr>
          </w:rPrChange>
        </w:rPr>
      </w:pPr>
      <w:ins w:id="3273" w:author="Michael Monkenbusch" w:date="2016-11-18T10:48:00Z">
        <w:r w:rsidRPr="00C84EA9">
          <w:rPr>
            <w:rFonts w:ascii="Andale Mono" w:hAnsi="Andale Mono" w:cs="Menlo Regular"/>
            <w:sz w:val="16"/>
            <w:szCs w:val="16"/>
            <w:lang w:eastAsia="de-DE"/>
            <w:rPrChange w:id="3274" w:author="Michael Monkenbusch" w:date="2016-11-18T10:51:00Z">
              <w:rPr>
                <w:rFonts w:ascii="Menlo Regular" w:hAnsi="Menlo Regular" w:cs="Menlo Regular"/>
                <w:sz w:val="28"/>
                <w:szCs w:val="28"/>
                <w:lang w:eastAsia="de-DE"/>
              </w:rPr>
            </w:rPrChange>
          </w:rPr>
          <w:t xml:space="preserve">        th_file_param(:,idesc) = " " </w:t>
        </w:r>
      </w:ins>
    </w:p>
    <w:p w:rsidR="00C84EA9" w:rsidRPr="00C84EA9" w:rsidRDefault="00C84EA9" w:rsidP="00C84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526019186"/>
        <w:rPr>
          <w:ins w:id="3275" w:author="Michael Monkenbusch" w:date="2016-11-18T10:48:00Z"/>
          <w:rFonts w:ascii="Andale Mono" w:hAnsi="Andale Mono" w:cs="Menlo Regular"/>
          <w:sz w:val="16"/>
          <w:szCs w:val="16"/>
          <w:lang w:eastAsia="de-DE"/>
          <w:rPrChange w:id="3276" w:author="Michael Monkenbusch" w:date="2016-11-18T10:51:00Z">
            <w:rPr>
              <w:ins w:id="3277" w:author="Michael Monkenbusch" w:date="2016-11-18T10:48:00Z"/>
              <w:rFonts w:ascii="Menlo Regular" w:hAnsi="Menlo Regular" w:cs="Menlo Regular"/>
              <w:sz w:val="28"/>
              <w:szCs w:val="28"/>
              <w:lang w:eastAsia="de-DE"/>
            </w:rPr>
          </w:rPrChange>
        </w:rPr>
      </w:pPr>
      <w:ins w:id="3278" w:author="Michael Monkenbusch" w:date="2016-11-18T10:48:00Z">
        <w:r w:rsidRPr="00C84EA9">
          <w:rPr>
            <w:rFonts w:ascii="Andale Mono" w:hAnsi="Andale Mono" w:cs="Menlo Regular"/>
            <w:sz w:val="16"/>
            <w:szCs w:val="16"/>
            <w:lang w:eastAsia="de-DE"/>
            <w:rPrChange w:id="3279" w:author="Michael Monkenbusch" w:date="2016-11-18T10:51:00Z">
              <w:rPr>
                <w:rFonts w:ascii="Menlo Regular" w:hAnsi="Menlo Regular" w:cs="Menlo Regular"/>
                <w:sz w:val="28"/>
                <w:szCs w:val="28"/>
                <w:lang w:eastAsia="de-DE"/>
              </w:rPr>
            </w:rPrChange>
          </w:rPr>
          <w:t xml:space="preserve">        th_file_param(  1,idesc) = "q        &gt; Q-VALUE"</w:t>
        </w:r>
      </w:ins>
    </w:p>
    <w:p w:rsidR="00C84EA9" w:rsidRPr="00C84EA9" w:rsidRDefault="00C84EA9" w:rsidP="00C84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526019186"/>
        <w:rPr>
          <w:ins w:id="3280" w:author="Michael Monkenbusch" w:date="2016-11-18T10:48:00Z"/>
          <w:rFonts w:ascii="Andale Mono" w:hAnsi="Andale Mono" w:cs="Menlo Regular"/>
          <w:sz w:val="16"/>
          <w:szCs w:val="16"/>
          <w:lang w:eastAsia="de-DE"/>
          <w:rPrChange w:id="3281" w:author="Michael Monkenbusch" w:date="2016-11-18T10:51:00Z">
            <w:rPr>
              <w:ins w:id="3282" w:author="Michael Monkenbusch" w:date="2016-11-18T10:48:00Z"/>
              <w:rFonts w:ascii="Menlo Regular" w:hAnsi="Menlo Regular" w:cs="Menlo Regular"/>
              <w:sz w:val="28"/>
              <w:szCs w:val="28"/>
              <w:lang w:eastAsia="de-DE"/>
            </w:rPr>
          </w:rPrChange>
        </w:rPr>
      </w:pPr>
      <w:ins w:id="3283" w:author="Michael Monkenbusch" w:date="2016-11-18T10:48:00Z">
        <w:r w:rsidRPr="00C84EA9">
          <w:rPr>
            <w:rFonts w:ascii="Andale Mono" w:hAnsi="Andale Mono" w:cs="Menlo Regular"/>
            <w:sz w:val="16"/>
            <w:szCs w:val="16"/>
            <w:lang w:eastAsia="de-DE"/>
            <w:rPrChange w:id="3284" w:author="Michael Monkenbusch" w:date="2016-11-18T10:51:00Z">
              <w:rPr>
                <w:rFonts w:ascii="Menlo Regular" w:hAnsi="Menlo Regular" w:cs="Menlo Regular"/>
                <w:sz w:val="28"/>
                <w:szCs w:val="28"/>
                <w:lang w:eastAsia="de-DE"/>
              </w:rPr>
            </w:rPrChange>
          </w:rPr>
          <w:t xml:space="preserve">        th_file_param(  2,idesc) = "temp     &gt; Temperatur der Probe"</w:t>
        </w:r>
      </w:ins>
    </w:p>
    <w:p w:rsidR="00C84EA9" w:rsidRPr="00C84EA9" w:rsidRDefault="00C84EA9" w:rsidP="00C84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526019186"/>
        <w:rPr>
          <w:ins w:id="3285" w:author="Michael Monkenbusch" w:date="2016-11-18T10:48:00Z"/>
          <w:rFonts w:ascii="Andale Mono" w:hAnsi="Andale Mono" w:cs="Menlo Regular"/>
          <w:sz w:val="16"/>
          <w:szCs w:val="16"/>
          <w:lang w:eastAsia="de-DE"/>
          <w:rPrChange w:id="3286" w:author="Michael Monkenbusch" w:date="2016-11-18T10:51:00Z">
            <w:rPr>
              <w:ins w:id="3287" w:author="Michael Monkenbusch" w:date="2016-11-18T10:48:00Z"/>
              <w:rFonts w:ascii="Menlo Regular" w:hAnsi="Menlo Regular" w:cs="Menlo Regular"/>
              <w:sz w:val="28"/>
              <w:szCs w:val="28"/>
              <w:lang w:eastAsia="de-DE"/>
            </w:rPr>
          </w:rPrChange>
        </w:rPr>
      </w:pPr>
      <w:ins w:id="3288" w:author="Michael Monkenbusch" w:date="2016-11-18T10:48:00Z">
        <w:r w:rsidRPr="00C84EA9">
          <w:rPr>
            <w:rFonts w:ascii="Andale Mono" w:hAnsi="Andale Mono" w:cs="Menlo Regular"/>
            <w:sz w:val="16"/>
            <w:szCs w:val="16"/>
            <w:lang w:eastAsia="de-DE"/>
            <w:rPrChange w:id="3289" w:author="Michael Monkenbusch" w:date="2016-11-18T10:51:00Z">
              <w:rPr>
                <w:rFonts w:ascii="Menlo Regular" w:hAnsi="Menlo Regular" w:cs="Menlo Regular"/>
                <w:sz w:val="28"/>
                <w:szCs w:val="28"/>
                <w:lang w:eastAsia="de-DE"/>
              </w:rPr>
            </w:rPrChange>
          </w:rPr>
          <w:t xml:space="preserve">! &gt;&gt;&gt;&gt;&gt; describe record parameters creaqted by this theory &gt;&gt;&gt;&gt;&gt;&gt;&gt; </w:t>
        </w:r>
      </w:ins>
    </w:p>
    <w:p w:rsidR="00C84EA9" w:rsidRPr="00C84EA9" w:rsidRDefault="00C84EA9" w:rsidP="00C84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526019186"/>
        <w:rPr>
          <w:ins w:id="3290" w:author="Michael Monkenbusch" w:date="2016-11-18T10:48:00Z"/>
          <w:rFonts w:ascii="Andale Mono" w:hAnsi="Andale Mono" w:cs="Menlo Regular"/>
          <w:sz w:val="16"/>
          <w:szCs w:val="16"/>
          <w:lang w:eastAsia="de-DE"/>
          <w:rPrChange w:id="3291" w:author="Michael Monkenbusch" w:date="2016-11-18T10:51:00Z">
            <w:rPr>
              <w:ins w:id="3292" w:author="Michael Monkenbusch" w:date="2016-11-18T10:48:00Z"/>
              <w:rFonts w:ascii="Menlo Regular" w:hAnsi="Menlo Regular" w:cs="Menlo Regular"/>
              <w:sz w:val="28"/>
              <w:szCs w:val="28"/>
              <w:lang w:eastAsia="de-DE"/>
            </w:rPr>
          </w:rPrChange>
        </w:rPr>
      </w:pPr>
      <w:ins w:id="3293" w:author="Michael Monkenbusch" w:date="2016-11-18T10:48:00Z">
        <w:r w:rsidRPr="00C84EA9">
          <w:rPr>
            <w:rFonts w:ascii="Andale Mono" w:hAnsi="Andale Mono" w:cs="Menlo Regular"/>
            <w:sz w:val="16"/>
            <w:szCs w:val="16"/>
            <w:lang w:eastAsia="de-DE"/>
            <w:rPrChange w:id="3294" w:author="Michael Monkenbusch" w:date="2016-11-18T10:51:00Z">
              <w:rPr>
                <w:rFonts w:ascii="Menlo Regular" w:hAnsi="Menlo Regular" w:cs="Menlo Regular"/>
                <w:sz w:val="28"/>
                <w:szCs w:val="28"/>
                <w:lang w:eastAsia="de-DE"/>
              </w:rPr>
            </w:rPrChange>
          </w:rPr>
          <w:t xml:space="preserve">        th_out_param(:,idesc)  = " "</w:t>
        </w:r>
      </w:ins>
    </w:p>
    <w:p w:rsidR="00C84EA9" w:rsidRPr="00C84EA9" w:rsidRDefault="00C84EA9" w:rsidP="00C84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526019186"/>
        <w:rPr>
          <w:ins w:id="3295" w:author="Michael Monkenbusch" w:date="2016-11-18T10:48:00Z"/>
          <w:rFonts w:ascii="Andale Mono" w:hAnsi="Andale Mono" w:cs="Menlo Regular"/>
          <w:sz w:val="16"/>
          <w:szCs w:val="16"/>
          <w:lang w:eastAsia="de-DE"/>
          <w:rPrChange w:id="3296" w:author="Michael Monkenbusch" w:date="2016-11-18T10:51:00Z">
            <w:rPr>
              <w:ins w:id="3297" w:author="Michael Monkenbusch" w:date="2016-11-18T10:48:00Z"/>
              <w:rFonts w:ascii="Menlo Regular" w:hAnsi="Menlo Regular" w:cs="Menlo Regular"/>
              <w:sz w:val="28"/>
              <w:szCs w:val="28"/>
              <w:lang w:eastAsia="de-DE"/>
            </w:rPr>
          </w:rPrChange>
        </w:rPr>
      </w:pPr>
      <w:ins w:id="3298" w:author="Michael Monkenbusch" w:date="2016-11-18T10:48:00Z">
        <w:r w:rsidRPr="00C84EA9">
          <w:rPr>
            <w:rFonts w:ascii="Andale Mono" w:hAnsi="Andale Mono" w:cs="Menlo Regular"/>
            <w:sz w:val="16"/>
            <w:szCs w:val="16"/>
            <w:lang w:eastAsia="de-DE"/>
            <w:rPrChange w:id="3299" w:author="Michael Monkenbusch" w:date="2016-11-18T10:51:00Z">
              <w:rPr>
                <w:rFonts w:ascii="Menlo Regular" w:hAnsi="Menlo Regular" w:cs="Menlo Regular"/>
                <w:sz w:val="28"/>
                <w:szCs w:val="28"/>
                <w:lang w:eastAsia="de-DE"/>
              </w:rPr>
            </w:rPrChange>
          </w:rPr>
          <w:t xml:space="preserve">        th_out_param(  1,idesc) = "qq       &gt; square of q"</w:t>
        </w:r>
      </w:ins>
    </w:p>
    <w:p w:rsidR="00C84EA9" w:rsidRPr="00C84EA9" w:rsidRDefault="00C84EA9" w:rsidP="00C84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526019186"/>
        <w:rPr>
          <w:ins w:id="3300" w:author="Michael Monkenbusch" w:date="2016-11-18T10:48:00Z"/>
          <w:rFonts w:ascii="Andale Mono" w:hAnsi="Andale Mono" w:cs="Menlo Regular"/>
          <w:sz w:val="16"/>
          <w:szCs w:val="16"/>
          <w:lang w:eastAsia="de-DE"/>
          <w:rPrChange w:id="3301" w:author="Michael Monkenbusch" w:date="2016-11-18T10:51:00Z">
            <w:rPr>
              <w:ins w:id="3302" w:author="Michael Monkenbusch" w:date="2016-11-18T10:48:00Z"/>
              <w:rFonts w:ascii="Menlo Regular" w:hAnsi="Menlo Regular" w:cs="Menlo Regular"/>
              <w:sz w:val="28"/>
              <w:szCs w:val="28"/>
              <w:lang w:eastAsia="de-DE"/>
            </w:rPr>
          </w:rPrChange>
        </w:rPr>
      </w:pPr>
      <w:ins w:id="3303" w:author="Michael Monkenbusch" w:date="2016-11-18T10:48:00Z">
        <w:r w:rsidRPr="00C84EA9">
          <w:rPr>
            <w:rFonts w:ascii="Andale Mono" w:hAnsi="Andale Mono" w:cs="Menlo Regular"/>
            <w:sz w:val="16"/>
            <w:szCs w:val="16"/>
            <w:lang w:eastAsia="de-DE"/>
            <w:rPrChange w:id="3304" w:author="Michael Monkenbusch" w:date="2016-11-18T10:51:00Z">
              <w:rPr>
                <w:rFonts w:ascii="Menlo Regular" w:hAnsi="Menlo Regular" w:cs="Menlo Regular"/>
                <w:sz w:val="28"/>
                <w:szCs w:val="28"/>
                <w:lang w:eastAsia="de-DE"/>
              </w:rPr>
            </w:rPrChange>
          </w:rPr>
          <w:t xml:space="preserve">! </w:t>
        </w:r>
      </w:ins>
    </w:p>
    <w:p w:rsidR="00C84EA9" w:rsidRPr="00C84EA9" w:rsidRDefault="00C84EA9" w:rsidP="00C84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526019186"/>
        <w:rPr>
          <w:ins w:id="3305" w:author="Michael Monkenbusch" w:date="2016-11-18T10:48:00Z"/>
          <w:rFonts w:ascii="Andale Mono" w:hAnsi="Andale Mono" w:cs="Menlo Regular"/>
          <w:sz w:val="16"/>
          <w:szCs w:val="16"/>
          <w:lang w:eastAsia="de-DE"/>
          <w:rPrChange w:id="3306" w:author="Michael Monkenbusch" w:date="2016-11-18T10:51:00Z">
            <w:rPr>
              <w:ins w:id="3307" w:author="Michael Monkenbusch" w:date="2016-11-18T10:48:00Z"/>
              <w:rFonts w:ascii="Menlo Regular" w:hAnsi="Menlo Regular" w:cs="Menlo Regular"/>
              <w:sz w:val="28"/>
              <w:szCs w:val="28"/>
              <w:lang w:eastAsia="de-DE"/>
            </w:rPr>
          </w:rPrChange>
        </w:rPr>
      </w:pPr>
      <w:ins w:id="3308" w:author="Michael Monkenbusch" w:date="2016-11-18T10:48:00Z">
        <w:r w:rsidRPr="00C84EA9">
          <w:rPr>
            <w:rFonts w:ascii="Andale Mono" w:hAnsi="Andale Mono" w:cs="Menlo Regular"/>
            <w:sz w:val="16"/>
            <w:szCs w:val="16"/>
            <w:lang w:eastAsia="de-DE"/>
            <w:rPrChange w:id="3309" w:author="Michael Monkenbusch" w:date="2016-11-18T10:51:00Z">
              <w:rPr>
                <w:rFonts w:ascii="Menlo Regular" w:hAnsi="Menlo Regular" w:cs="Menlo Regular"/>
                <w:sz w:val="28"/>
                <w:szCs w:val="28"/>
                <w:lang w:eastAsia="de-DE"/>
              </w:rPr>
            </w:rPrChange>
          </w:rPr>
          <w:t xml:space="preserve">        th_thtester = 0.0</w:t>
        </w:r>
      </w:ins>
    </w:p>
    <w:p w:rsidR="00C84EA9" w:rsidRPr="00C84EA9" w:rsidRDefault="00C84EA9" w:rsidP="00C84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526019186"/>
        <w:rPr>
          <w:ins w:id="3310" w:author="Michael Monkenbusch" w:date="2016-11-18T10:48:00Z"/>
          <w:rFonts w:ascii="Andale Mono" w:hAnsi="Andale Mono" w:cs="Menlo Regular"/>
          <w:sz w:val="16"/>
          <w:szCs w:val="16"/>
          <w:lang w:eastAsia="de-DE"/>
          <w:rPrChange w:id="3311" w:author="Michael Monkenbusch" w:date="2016-11-18T10:51:00Z">
            <w:rPr>
              <w:ins w:id="3312" w:author="Michael Monkenbusch" w:date="2016-11-18T10:48:00Z"/>
              <w:rFonts w:ascii="Menlo Regular" w:hAnsi="Menlo Regular" w:cs="Menlo Regular"/>
              <w:sz w:val="28"/>
              <w:szCs w:val="28"/>
              <w:lang w:eastAsia="de-DE"/>
            </w:rPr>
          </w:rPrChange>
        </w:rPr>
      </w:pPr>
      <w:ins w:id="3313" w:author="Michael Monkenbusch" w:date="2016-11-18T10:48:00Z">
        <w:r w:rsidRPr="00C84EA9">
          <w:rPr>
            <w:rFonts w:ascii="Andale Mono" w:hAnsi="Andale Mono" w:cs="Menlo Regular"/>
            <w:sz w:val="16"/>
            <w:szCs w:val="16"/>
            <w:lang w:eastAsia="de-DE"/>
            <w:rPrChange w:id="3314" w:author="Michael Monkenbusch" w:date="2016-11-18T10:51:00Z">
              <w:rPr>
                <w:rFonts w:ascii="Menlo Regular" w:hAnsi="Menlo Regular" w:cs="Menlo Regular"/>
                <w:sz w:val="28"/>
                <w:szCs w:val="28"/>
                <w:lang w:eastAsia="de-DE"/>
              </w:rPr>
            </w:rPrChange>
          </w:rPr>
          <w:t xml:space="preserve"> </w:t>
        </w:r>
      </w:ins>
    </w:p>
    <w:p w:rsidR="00C84EA9" w:rsidRPr="00C84EA9" w:rsidRDefault="00C84EA9" w:rsidP="00C84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526019186"/>
        <w:rPr>
          <w:ins w:id="3315" w:author="Michael Monkenbusch" w:date="2016-11-18T10:48:00Z"/>
          <w:rFonts w:ascii="Andale Mono" w:hAnsi="Andale Mono" w:cs="Menlo Regular"/>
          <w:sz w:val="16"/>
          <w:szCs w:val="16"/>
          <w:lang w:eastAsia="de-DE"/>
          <w:rPrChange w:id="3316" w:author="Michael Monkenbusch" w:date="2016-11-18T10:51:00Z">
            <w:rPr>
              <w:ins w:id="3317" w:author="Michael Monkenbusch" w:date="2016-11-18T10:48:00Z"/>
              <w:rFonts w:ascii="Menlo Regular" w:hAnsi="Menlo Regular" w:cs="Menlo Regular"/>
              <w:sz w:val="28"/>
              <w:szCs w:val="28"/>
              <w:lang w:eastAsia="de-DE"/>
            </w:rPr>
          </w:rPrChange>
        </w:rPr>
      </w:pPr>
      <w:ins w:id="3318" w:author="Michael Monkenbusch" w:date="2016-11-18T10:48:00Z">
        <w:r w:rsidRPr="00C84EA9">
          <w:rPr>
            <w:rFonts w:ascii="Andale Mono" w:hAnsi="Andale Mono" w:cs="Menlo Regular"/>
            <w:sz w:val="16"/>
            <w:szCs w:val="16"/>
            <w:lang w:eastAsia="de-DE"/>
            <w:rPrChange w:id="3319" w:author="Michael Monkenbusch" w:date="2016-11-18T10:51:00Z">
              <w:rPr>
                <w:rFonts w:ascii="Menlo Regular" w:hAnsi="Menlo Regular" w:cs="Menlo Regular"/>
                <w:sz w:val="28"/>
                <w:szCs w:val="28"/>
                <w:lang w:eastAsia="de-DE"/>
              </w:rPr>
            </w:rPrChange>
          </w:rPr>
          <w:t xml:space="preserve">        RETURN</w:t>
        </w:r>
      </w:ins>
    </w:p>
    <w:p w:rsidR="00C84EA9" w:rsidRPr="00C84EA9" w:rsidRDefault="00C84EA9" w:rsidP="00C84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526019186"/>
        <w:rPr>
          <w:ins w:id="3320" w:author="Michael Monkenbusch" w:date="2016-11-18T10:48:00Z"/>
          <w:rFonts w:ascii="Andale Mono" w:hAnsi="Andale Mono" w:cs="Menlo Regular"/>
          <w:sz w:val="16"/>
          <w:szCs w:val="16"/>
          <w:lang w:eastAsia="de-DE"/>
          <w:rPrChange w:id="3321" w:author="Michael Monkenbusch" w:date="2016-11-18T10:51:00Z">
            <w:rPr>
              <w:ins w:id="3322" w:author="Michael Monkenbusch" w:date="2016-11-18T10:48:00Z"/>
              <w:rFonts w:ascii="Menlo Regular" w:hAnsi="Menlo Regular" w:cs="Menlo Regular"/>
              <w:sz w:val="28"/>
              <w:szCs w:val="28"/>
              <w:lang w:eastAsia="de-DE"/>
            </w:rPr>
          </w:rPrChange>
        </w:rPr>
      </w:pPr>
      <w:ins w:id="3323" w:author="Michael Monkenbusch" w:date="2016-11-18T10:48:00Z">
        <w:r w:rsidRPr="00C84EA9">
          <w:rPr>
            <w:rFonts w:ascii="Andale Mono" w:hAnsi="Andale Mono" w:cs="Menlo Regular"/>
            <w:sz w:val="16"/>
            <w:szCs w:val="16"/>
            <w:lang w:eastAsia="de-DE"/>
            <w:rPrChange w:id="3324" w:author="Michael Monkenbusch" w:date="2016-11-18T10:51:00Z">
              <w:rPr>
                <w:rFonts w:ascii="Menlo Regular" w:hAnsi="Menlo Regular" w:cs="Menlo Regular"/>
                <w:sz w:val="28"/>
                <w:szCs w:val="28"/>
                <w:lang w:eastAsia="de-DE"/>
              </w:rPr>
            </w:rPrChange>
          </w:rPr>
          <w:t xml:space="preserve">     ENDIF</w:t>
        </w:r>
      </w:ins>
    </w:p>
    <w:p w:rsidR="00C84EA9" w:rsidRPr="00C84EA9" w:rsidRDefault="00C84EA9" w:rsidP="00C84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526019186"/>
        <w:rPr>
          <w:ins w:id="3325" w:author="Michael Monkenbusch" w:date="2016-11-18T10:48:00Z"/>
          <w:rFonts w:ascii="Andale Mono" w:hAnsi="Andale Mono" w:cs="Menlo Regular"/>
          <w:sz w:val="16"/>
          <w:szCs w:val="16"/>
          <w:lang w:eastAsia="de-DE"/>
          <w:rPrChange w:id="3326" w:author="Michael Monkenbusch" w:date="2016-11-18T10:51:00Z">
            <w:rPr>
              <w:ins w:id="3327" w:author="Michael Monkenbusch" w:date="2016-11-18T10:48:00Z"/>
              <w:rFonts w:ascii="Menlo Regular" w:hAnsi="Menlo Regular" w:cs="Menlo Regular"/>
              <w:sz w:val="28"/>
              <w:szCs w:val="28"/>
              <w:lang w:eastAsia="de-DE"/>
            </w:rPr>
          </w:rPrChange>
        </w:rPr>
      </w:pPr>
      <w:ins w:id="3328" w:author="Michael Monkenbusch" w:date="2016-11-18T10:48:00Z">
        <w:r w:rsidRPr="00C84EA9">
          <w:rPr>
            <w:rFonts w:ascii="Andale Mono" w:hAnsi="Andale Mono" w:cs="Menlo Regular"/>
            <w:sz w:val="16"/>
            <w:szCs w:val="16"/>
            <w:lang w:eastAsia="de-DE"/>
            <w:rPrChange w:id="3329" w:author="Michael Monkenbusch" w:date="2016-11-18T10:51:00Z">
              <w:rPr>
                <w:rFonts w:ascii="Menlo Regular" w:hAnsi="Menlo Regular" w:cs="Menlo Regular"/>
                <w:sz w:val="28"/>
                <w:szCs w:val="28"/>
                <w:lang w:eastAsia="de-DE"/>
              </w:rPr>
            </w:rPrChange>
          </w:rPr>
          <w:t>!</w:t>
        </w:r>
      </w:ins>
    </w:p>
    <w:p w:rsidR="00C84EA9" w:rsidRPr="00C84EA9" w:rsidRDefault="00C84EA9" w:rsidP="00C84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526019186"/>
        <w:rPr>
          <w:ins w:id="3330" w:author="Michael Monkenbusch" w:date="2016-11-18T10:48:00Z"/>
          <w:rFonts w:ascii="Andale Mono" w:hAnsi="Andale Mono" w:cs="Menlo Regular"/>
          <w:sz w:val="16"/>
          <w:szCs w:val="16"/>
          <w:lang w:eastAsia="de-DE"/>
          <w:rPrChange w:id="3331" w:author="Michael Monkenbusch" w:date="2016-11-18T10:51:00Z">
            <w:rPr>
              <w:ins w:id="3332" w:author="Michael Monkenbusch" w:date="2016-11-18T10:48:00Z"/>
              <w:rFonts w:ascii="Menlo Regular" w:hAnsi="Menlo Regular" w:cs="Menlo Regular"/>
              <w:sz w:val="28"/>
              <w:szCs w:val="28"/>
              <w:lang w:eastAsia="de-DE"/>
            </w:rPr>
          </w:rPrChange>
        </w:rPr>
      </w:pPr>
      <w:ins w:id="3333" w:author="Michael Monkenbusch" w:date="2016-11-18T10:48:00Z">
        <w:r w:rsidRPr="00C84EA9">
          <w:rPr>
            <w:rFonts w:ascii="Andale Mono" w:hAnsi="Andale Mono" w:cs="Menlo Regular"/>
            <w:sz w:val="16"/>
            <w:szCs w:val="16"/>
            <w:lang w:eastAsia="de-DE"/>
            <w:rPrChange w:id="3334" w:author="Michael Monkenbusch" w:date="2016-11-18T10:51:00Z">
              <w:rPr>
                <w:rFonts w:ascii="Menlo Regular" w:hAnsi="Menlo Regular" w:cs="Menlo Regular"/>
                <w:sz w:val="28"/>
                <w:szCs w:val="28"/>
                <w:lang w:eastAsia="de-DE"/>
              </w:rPr>
            </w:rPrChange>
          </w:rPr>
          <w:t>! ---- transfer parameters -----</w:t>
        </w:r>
      </w:ins>
    </w:p>
    <w:p w:rsidR="00C84EA9" w:rsidRPr="00C84EA9" w:rsidRDefault="00C84EA9" w:rsidP="00C84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526019186"/>
        <w:rPr>
          <w:ins w:id="3335" w:author="Michael Monkenbusch" w:date="2016-11-18T10:48:00Z"/>
          <w:rFonts w:ascii="Andale Mono" w:hAnsi="Andale Mono" w:cs="Menlo Regular"/>
          <w:sz w:val="16"/>
          <w:szCs w:val="16"/>
          <w:lang w:eastAsia="de-DE"/>
          <w:rPrChange w:id="3336" w:author="Michael Monkenbusch" w:date="2016-11-18T10:51:00Z">
            <w:rPr>
              <w:ins w:id="3337" w:author="Michael Monkenbusch" w:date="2016-11-18T10:48:00Z"/>
              <w:rFonts w:ascii="Menlo Regular" w:hAnsi="Menlo Regular" w:cs="Menlo Regular"/>
              <w:sz w:val="28"/>
              <w:szCs w:val="28"/>
              <w:lang w:eastAsia="de-DE"/>
            </w:rPr>
          </w:rPrChange>
        </w:rPr>
      </w:pPr>
      <w:ins w:id="3338" w:author="Michael Monkenbusch" w:date="2016-11-18T10:48:00Z">
        <w:r w:rsidRPr="00C84EA9">
          <w:rPr>
            <w:rFonts w:ascii="Andale Mono" w:hAnsi="Andale Mono" w:cs="Menlo Regular"/>
            <w:sz w:val="16"/>
            <w:szCs w:val="16"/>
            <w:lang w:eastAsia="de-DE"/>
            <w:rPrChange w:id="3339" w:author="Michael Monkenbusch" w:date="2016-11-18T10:51:00Z">
              <w:rPr>
                <w:rFonts w:ascii="Menlo Regular" w:hAnsi="Menlo Regular" w:cs="Menlo Regular"/>
                <w:sz w:val="28"/>
                <w:szCs w:val="28"/>
                <w:lang w:eastAsia="de-DE"/>
              </w:rPr>
            </w:rPrChange>
          </w:rPr>
          <w:t xml:space="preserve">      ampli    =      pa( 1)</w:t>
        </w:r>
      </w:ins>
    </w:p>
    <w:p w:rsidR="00C84EA9" w:rsidRPr="00C84EA9" w:rsidRDefault="00C84EA9" w:rsidP="00C84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526019186"/>
        <w:rPr>
          <w:ins w:id="3340" w:author="Michael Monkenbusch" w:date="2016-11-18T10:48:00Z"/>
          <w:rFonts w:ascii="Andale Mono" w:hAnsi="Andale Mono" w:cs="Menlo Regular"/>
          <w:sz w:val="16"/>
          <w:szCs w:val="16"/>
          <w:lang w:eastAsia="de-DE"/>
          <w:rPrChange w:id="3341" w:author="Michael Monkenbusch" w:date="2016-11-18T10:51:00Z">
            <w:rPr>
              <w:ins w:id="3342" w:author="Michael Monkenbusch" w:date="2016-11-18T10:48:00Z"/>
              <w:rFonts w:ascii="Menlo Regular" w:hAnsi="Menlo Regular" w:cs="Menlo Regular"/>
              <w:sz w:val="28"/>
              <w:szCs w:val="28"/>
              <w:lang w:eastAsia="de-DE"/>
            </w:rPr>
          </w:rPrChange>
        </w:rPr>
      </w:pPr>
      <w:ins w:id="3343" w:author="Michael Monkenbusch" w:date="2016-11-18T10:48:00Z">
        <w:r w:rsidRPr="00C84EA9">
          <w:rPr>
            <w:rFonts w:ascii="Andale Mono" w:hAnsi="Andale Mono" w:cs="Menlo Regular"/>
            <w:sz w:val="16"/>
            <w:szCs w:val="16"/>
            <w:lang w:eastAsia="de-DE"/>
            <w:rPrChange w:id="3344" w:author="Michael Monkenbusch" w:date="2016-11-18T10:51:00Z">
              <w:rPr>
                <w:rFonts w:ascii="Menlo Regular" w:hAnsi="Menlo Regular" w:cs="Menlo Regular"/>
                <w:sz w:val="28"/>
                <w:szCs w:val="28"/>
                <w:lang w:eastAsia="de-DE"/>
              </w:rPr>
            </w:rPrChange>
          </w:rPr>
          <w:t xml:space="preserve">      scope    =      pa( 2)</w:t>
        </w:r>
      </w:ins>
    </w:p>
    <w:p w:rsidR="00C84EA9" w:rsidRPr="00C84EA9" w:rsidRDefault="00C84EA9" w:rsidP="00C84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526019186"/>
        <w:rPr>
          <w:ins w:id="3345" w:author="Michael Monkenbusch" w:date="2016-11-18T10:48:00Z"/>
          <w:rFonts w:ascii="Andale Mono" w:hAnsi="Andale Mono" w:cs="Menlo Regular"/>
          <w:sz w:val="16"/>
          <w:szCs w:val="16"/>
          <w:lang w:eastAsia="de-DE"/>
          <w:rPrChange w:id="3346" w:author="Michael Monkenbusch" w:date="2016-11-18T10:51:00Z">
            <w:rPr>
              <w:ins w:id="3347" w:author="Michael Monkenbusch" w:date="2016-11-18T10:48:00Z"/>
              <w:rFonts w:ascii="Menlo Regular" w:hAnsi="Menlo Regular" w:cs="Menlo Regular"/>
              <w:sz w:val="28"/>
              <w:szCs w:val="28"/>
              <w:lang w:eastAsia="de-DE"/>
            </w:rPr>
          </w:rPrChange>
        </w:rPr>
      </w:pPr>
      <w:ins w:id="3348" w:author="Michael Monkenbusch" w:date="2016-11-18T10:48:00Z">
        <w:r w:rsidRPr="00C84EA9">
          <w:rPr>
            <w:rFonts w:ascii="Andale Mono" w:hAnsi="Andale Mono" w:cs="Menlo Regular"/>
            <w:sz w:val="16"/>
            <w:szCs w:val="16"/>
            <w:lang w:eastAsia="de-DE"/>
            <w:rPrChange w:id="3349" w:author="Michael Monkenbusch" w:date="2016-11-18T10:51:00Z">
              <w:rPr>
                <w:rFonts w:ascii="Menlo Regular" w:hAnsi="Menlo Regular" w:cs="Menlo Regular"/>
                <w:sz w:val="28"/>
                <w:szCs w:val="28"/>
                <w:lang w:eastAsia="de-DE"/>
              </w:rPr>
            </w:rPrChange>
          </w:rPr>
          <w:t xml:space="preserve">      knurrrer =      pa( 3)</w:t>
        </w:r>
      </w:ins>
    </w:p>
    <w:p w:rsidR="00C84EA9" w:rsidRPr="00C84EA9" w:rsidRDefault="00C84EA9" w:rsidP="00C84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526019186"/>
        <w:rPr>
          <w:ins w:id="3350" w:author="Michael Monkenbusch" w:date="2016-11-18T10:48:00Z"/>
          <w:rFonts w:ascii="Andale Mono" w:hAnsi="Andale Mono" w:cs="Menlo Regular"/>
          <w:sz w:val="16"/>
          <w:szCs w:val="16"/>
          <w:lang w:eastAsia="de-DE"/>
          <w:rPrChange w:id="3351" w:author="Michael Monkenbusch" w:date="2016-11-18T10:51:00Z">
            <w:rPr>
              <w:ins w:id="3352" w:author="Michael Monkenbusch" w:date="2016-11-18T10:48:00Z"/>
              <w:rFonts w:ascii="Menlo Regular" w:hAnsi="Menlo Regular" w:cs="Menlo Regular"/>
              <w:sz w:val="28"/>
              <w:szCs w:val="28"/>
              <w:lang w:eastAsia="de-DE"/>
            </w:rPr>
          </w:rPrChange>
        </w:rPr>
      </w:pPr>
      <w:ins w:id="3353" w:author="Michael Monkenbusch" w:date="2016-11-18T10:48:00Z">
        <w:r w:rsidRPr="00C84EA9">
          <w:rPr>
            <w:rFonts w:ascii="Andale Mono" w:hAnsi="Andale Mono" w:cs="Menlo Regular"/>
            <w:sz w:val="16"/>
            <w:szCs w:val="16"/>
            <w:lang w:eastAsia="de-DE"/>
            <w:rPrChange w:id="3354" w:author="Michael Monkenbusch" w:date="2016-11-18T10:51:00Z">
              <w:rPr>
                <w:rFonts w:ascii="Menlo Regular" w:hAnsi="Menlo Regular" w:cs="Menlo Regular"/>
                <w:sz w:val="28"/>
                <w:szCs w:val="28"/>
                <w:lang w:eastAsia="de-DE"/>
              </w:rPr>
            </w:rPrChange>
          </w:rPr>
          <w:t>! ---- extract parameters that are contained in the present record under consideration by fit or thc ---</w:t>
        </w:r>
      </w:ins>
    </w:p>
    <w:p w:rsidR="00C84EA9" w:rsidRPr="00C84EA9" w:rsidRDefault="00C84EA9" w:rsidP="00C84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526019186"/>
        <w:rPr>
          <w:ins w:id="3355" w:author="Michael Monkenbusch" w:date="2016-11-18T10:48:00Z"/>
          <w:rFonts w:ascii="Andale Mono" w:hAnsi="Andale Mono" w:cs="Menlo Regular"/>
          <w:sz w:val="16"/>
          <w:szCs w:val="16"/>
          <w:lang w:eastAsia="de-DE"/>
          <w:rPrChange w:id="3356" w:author="Michael Monkenbusch" w:date="2016-11-18T10:51:00Z">
            <w:rPr>
              <w:ins w:id="3357" w:author="Michael Monkenbusch" w:date="2016-11-18T10:48:00Z"/>
              <w:rFonts w:ascii="Menlo Regular" w:hAnsi="Menlo Regular" w:cs="Menlo Regular"/>
              <w:sz w:val="28"/>
              <w:szCs w:val="28"/>
              <w:lang w:eastAsia="de-DE"/>
            </w:rPr>
          </w:rPrChange>
        </w:rPr>
      </w:pPr>
      <w:ins w:id="3358" w:author="Michael Monkenbusch" w:date="2016-11-18T10:48:00Z">
        <w:r w:rsidRPr="00C84EA9">
          <w:rPr>
            <w:rFonts w:ascii="Andale Mono" w:hAnsi="Andale Mono" w:cs="Menlo Regular"/>
            <w:sz w:val="16"/>
            <w:szCs w:val="16"/>
            <w:lang w:eastAsia="de-DE"/>
            <w:rPrChange w:id="3359" w:author="Michael Monkenbusch" w:date="2016-11-18T10:51:00Z">
              <w:rPr>
                <w:rFonts w:ascii="Menlo Regular" w:hAnsi="Menlo Regular" w:cs="Menlo Regular"/>
                <w:sz w:val="28"/>
                <w:szCs w:val="28"/>
                <w:lang w:eastAsia="de-DE"/>
              </w:rPr>
            </w:rPrChange>
          </w:rPr>
          <w:t xml:space="preserve">      iadda = actual_record_address()</w:t>
        </w:r>
      </w:ins>
    </w:p>
    <w:p w:rsidR="00C84EA9" w:rsidRPr="00C84EA9" w:rsidRDefault="00C84EA9" w:rsidP="00C84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526019186"/>
        <w:rPr>
          <w:ins w:id="3360" w:author="Michael Monkenbusch" w:date="2016-11-18T10:48:00Z"/>
          <w:rFonts w:ascii="Andale Mono" w:hAnsi="Andale Mono" w:cs="Menlo Regular"/>
          <w:sz w:val="16"/>
          <w:szCs w:val="16"/>
          <w:lang w:eastAsia="de-DE"/>
          <w:rPrChange w:id="3361" w:author="Michael Monkenbusch" w:date="2016-11-18T10:51:00Z">
            <w:rPr>
              <w:ins w:id="3362" w:author="Michael Monkenbusch" w:date="2016-11-18T10:48:00Z"/>
              <w:rFonts w:ascii="Menlo Regular" w:hAnsi="Menlo Regular" w:cs="Menlo Regular"/>
              <w:sz w:val="28"/>
              <w:szCs w:val="28"/>
              <w:lang w:eastAsia="de-DE"/>
            </w:rPr>
          </w:rPrChange>
        </w:rPr>
      </w:pPr>
      <w:ins w:id="3363" w:author="Michael Monkenbusch" w:date="2016-11-18T10:48:00Z">
        <w:r w:rsidRPr="00C84EA9">
          <w:rPr>
            <w:rFonts w:ascii="Andale Mono" w:hAnsi="Andale Mono" w:cs="Menlo Regular"/>
            <w:sz w:val="16"/>
            <w:szCs w:val="16"/>
            <w:lang w:eastAsia="de-DE"/>
            <w:rPrChange w:id="3364" w:author="Michael Monkenbusch" w:date="2016-11-18T10:51:00Z">
              <w:rPr>
                <w:rFonts w:ascii="Menlo Regular" w:hAnsi="Menlo Regular" w:cs="Menlo Regular"/>
                <w:sz w:val="28"/>
                <w:szCs w:val="28"/>
                <w:lang w:eastAsia="de-DE"/>
              </w:rPr>
            </w:rPrChange>
          </w:rPr>
          <w:t>! &gt;&gt;&gt; extract: Q-VALUE</w:t>
        </w:r>
      </w:ins>
    </w:p>
    <w:p w:rsidR="00C84EA9" w:rsidRPr="00C84EA9" w:rsidRDefault="00C84EA9" w:rsidP="00C84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526019186"/>
        <w:rPr>
          <w:ins w:id="3365" w:author="Michael Monkenbusch" w:date="2016-11-18T10:48:00Z"/>
          <w:rFonts w:ascii="Andale Mono" w:hAnsi="Andale Mono" w:cs="Menlo Regular"/>
          <w:sz w:val="16"/>
          <w:szCs w:val="16"/>
          <w:lang w:eastAsia="de-DE"/>
          <w:rPrChange w:id="3366" w:author="Michael Monkenbusch" w:date="2016-11-18T10:51:00Z">
            <w:rPr>
              <w:ins w:id="3367" w:author="Michael Monkenbusch" w:date="2016-11-18T10:48:00Z"/>
              <w:rFonts w:ascii="Menlo Regular" w:hAnsi="Menlo Regular" w:cs="Menlo Regular"/>
              <w:sz w:val="28"/>
              <w:szCs w:val="28"/>
              <w:lang w:eastAsia="de-DE"/>
            </w:rPr>
          </w:rPrChange>
        </w:rPr>
      </w:pPr>
      <w:ins w:id="3368" w:author="Michael Monkenbusch" w:date="2016-11-18T10:48:00Z">
        <w:r w:rsidRPr="00C84EA9">
          <w:rPr>
            <w:rFonts w:ascii="Andale Mono" w:hAnsi="Andale Mono" w:cs="Menlo Regular"/>
            <w:sz w:val="16"/>
            <w:szCs w:val="16"/>
            <w:lang w:eastAsia="de-DE"/>
            <w:rPrChange w:id="3369" w:author="Michael Monkenbusch" w:date="2016-11-18T10:51:00Z">
              <w:rPr>
                <w:rFonts w:ascii="Menlo Regular" w:hAnsi="Menlo Regular" w:cs="Menlo Regular"/>
                <w:sz w:val="28"/>
                <w:szCs w:val="28"/>
                <w:lang w:eastAsia="de-DE"/>
              </w:rPr>
            </w:rPrChange>
          </w:rPr>
          <w:t xml:space="preserve">      xh =     0.1</w:t>
        </w:r>
      </w:ins>
    </w:p>
    <w:p w:rsidR="00C84EA9" w:rsidRPr="00C84EA9" w:rsidRDefault="00C84EA9" w:rsidP="00C84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526019186"/>
        <w:rPr>
          <w:ins w:id="3370" w:author="Michael Monkenbusch" w:date="2016-11-18T10:48:00Z"/>
          <w:rFonts w:ascii="Andale Mono" w:hAnsi="Andale Mono" w:cs="Menlo Regular"/>
          <w:sz w:val="16"/>
          <w:szCs w:val="16"/>
          <w:lang w:eastAsia="de-DE"/>
          <w:rPrChange w:id="3371" w:author="Michael Monkenbusch" w:date="2016-11-18T10:51:00Z">
            <w:rPr>
              <w:ins w:id="3372" w:author="Michael Monkenbusch" w:date="2016-11-18T10:48:00Z"/>
              <w:rFonts w:ascii="Menlo Regular" w:hAnsi="Menlo Regular" w:cs="Menlo Regular"/>
              <w:sz w:val="28"/>
              <w:szCs w:val="28"/>
              <w:lang w:eastAsia="de-DE"/>
            </w:rPr>
          </w:rPrChange>
        </w:rPr>
      </w:pPr>
      <w:ins w:id="3373" w:author="Michael Monkenbusch" w:date="2016-11-18T10:48:00Z">
        <w:r w:rsidRPr="00C84EA9">
          <w:rPr>
            <w:rFonts w:ascii="Andale Mono" w:hAnsi="Andale Mono" w:cs="Menlo Regular"/>
            <w:sz w:val="16"/>
            <w:szCs w:val="16"/>
            <w:lang w:eastAsia="de-DE"/>
            <w:rPrChange w:id="3374" w:author="Michael Monkenbusch" w:date="2016-11-18T10:51:00Z">
              <w:rPr>
                <w:rFonts w:ascii="Menlo Regular" w:hAnsi="Menlo Regular" w:cs="Menlo Regular"/>
                <w:sz w:val="28"/>
                <w:szCs w:val="28"/>
                <w:lang w:eastAsia="de-DE"/>
              </w:rPr>
            </w:rPrChange>
          </w:rPr>
          <w:t xml:space="preserve">      call parget('q       ',xh,iadda,ier)</w:t>
        </w:r>
      </w:ins>
    </w:p>
    <w:p w:rsidR="00C84EA9" w:rsidRPr="00C84EA9" w:rsidRDefault="00C84EA9" w:rsidP="00C84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526019186"/>
        <w:rPr>
          <w:ins w:id="3375" w:author="Michael Monkenbusch" w:date="2016-11-18T10:48:00Z"/>
          <w:rFonts w:ascii="Andale Mono" w:hAnsi="Andale Mono" w:cs="Menlo Regular"/>
          <w:sz w:val="16"/>
          <w:szCs w:val="16"/>
          <w:lang w:eastAsia="de-DE"/>
          <w:rPrChange w:id="3376" w:author="Michael Monkenbusch" w:date="2016-11-18T10:51:00Z">
            <w:rPr>
              <w:ins w:id="3377" w:author="Michael Monkenbusch" w:date="2016-11-18T10:48:00Z"/>
              <w:rFonts w:ascii="Menlo Regular" w:hAnsi="Menlo Regular" w:cs="Menlo Regular"/>
              <w:sz w:val="28"/>
              <w:szCs w:val="28"/>
              <w:lang w:eastAsia="de-DE"/>
            </w:rPr>
          </w:rPrChange>
        </w:rPr>
      </w:pPr>
      <w:ins w:id="3378" w:author="Michael Monkenbusch" w:date="2016-11-18T10:48:00Z">
        <w:r w:rsidRPr="00C84EA9">
          <w:rPr>
            <w:rFonts w:ascii="Andale Mono" w:hAnsi="Andale Mono" w:cs="Menlo Regular"/>
            <w:sz w:val="16"/>
            <w:szCs w:val="16"/>
            <w:lang w:eastAsia="de-DE"/>
            <w:rPrChange w:id="3379" w:author="Michael Monkenbusch" w:date="2016-11-18T10:51:00Z">
              <w:rPr>
                <w:rFonts w:ascii="Menlo Regular" w:hAnsi="Menlo Regular" w:cs="Menlo Regular"/>
                <w:sz w:val="28"/>
                <w:szCs w:val="28"/>
                <w:lang w:eastAsia="de-DE"/>
              </w:rPr>
            </w:rPrChange>
          </w:rPr>
          <w:t xml:space="preserve">      q        = xh</w:t>
        </w:r>
      </w:ins>
    </w:p>
    <w:p w:rsidR="00C84EA9" w:rsidRPr="00C84EA9" w:rsidRDefault="00C84EA9" w:rsidP="00C84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526019186"/>
        <w:rPr>
          <w:ins w:id="3380" w:author="Michael Monkenbusch" w:date="2016-11-18T10:48:00Z"/>
          <w:rFonts w:ascii="Andale Mono" w:hAnsi="Andale Mono" w:cs="Menlo Regular"/>
          <w:sz w:val="16"/>
          <w:szCs w:val="16"/>
          <w:lang w:eastAsia="de-DE"/>
          <w:rPrChange w:id="3381" w:author="Michael Monkenbusch" w:date="2016-11-18T10:51:00Z">
            <w:rPr>
              <w:ins w:id="3382" w:author="Michael Monkenbusch" w:date="2016-11-18T10:48:00Z"/>
              <w:rFonts w:ascii="Menlo Regular" w:hAnsi="Menlo Regular" w:cs="Menlo Regular"/>
              <w:sz w:val="28"/>
              <w:szCs w:val="28"/>
              <w:lang w:eastAsia="de-DE"/>
            </w:rPr>
          </w:rPrChange>
        </w:rPr>
      </w:pPr>
      <w:ins w:id="3383" w:author="Michael Monkenbusch" w:date="2016-11-18T10:48:00Z">
        <w:r w:rsidRPr="00C84EA9">
          <w:rPr>
            <w:rFonts w:ascii="Andale Mono" w:hAnsi="Andale Mono" w:cs="Menlo Regular"/>
            <w:sz w:val="16"/>
            <w:szCs w:val="16"/>
            <w:lang w:eastAsia="de-DE"/>
            <w:rPrChange w:id="3384" w:author="Michael Monkenbusch" w:date="2016-11-18T10:51:00Z">
              <w:rPr>
                <w:rFonts w:ascii="Menlo Regular" w:hAnsi="Menlo Regular" w:cs="Menlo Regular"/>
                <w:sz w:val="28"/>
                <w:szCs w:val="28"/>
                <w:lang w:eastAsia="de-DE"/>
              </w:rPr>
            </w:rPrChange>
          </w:rPr>
          <w:t>! &gt;&gt;&gt; extract: Temperatur der Probe</w:t>
        </w:r>
      </w:ins>
    </w:p>
    <w:p w:rsidR="00C84EA9" w:rsidRPr="00C84EA9" w:rsidRDefault="00C84EA9" w:rsidP="00C84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526019186"/>
        <w:rPr>
          <w:ins w:id="3385" w:author="Michael Monkenbusch" w:date="2016-11-18T10:48:00Z"/>
          <w:rFonts w:ascii="Andale Mono" w:hAnsi="Andale Mono" w:cs="Menlo Regular"/>
          <w:sz w:val="16"/>
          <w:szCs w:val="16"/>
          <w:lang w:eastAsia="de-DE"/>
          <w:rPrChange w:id="3386" w:author="Michael Monkenbusch" w:date="2016-11-18T10:51:00Z">
            <w:rPr>
              <w:ins w:id="3387" w:author="Michael Monkenbusch" w:date="2016-11-18T10:48:00Z"/>
              <w:rFonts w:ascii="Menlo Regular" w:hAnsi="Menlo Regular" w:cs="Menlo Regular"/>
              <w:sz w:val="28"/>
              <w:szCs w:val="28"/>
              <w:lang w:eastAsia="de-DE"/>
            </w:rPr>
          </w:rPrChange>
        </w:rPr>
      </w:pPr>
      <w:ins w:id="3388" w:author="Michael Monkenbusch" w:date="2016-11-18T10:48:00Z">
        <w:r w:rsidRPr="00C84EA9">
          <w:rPr>
            <w:rFonts w:ascii="Andale Mono" w:hAnsi="Andale Mono" w:cs="Menlo Regular"/>
            <w:sz w:val="16"/>
            <w:szCs w:val="16"/>
            <w:lang w:eastAsia="de-DE"/>
            <w:rPrChange w:id="3389" w:author="Michael Monkenbusch" w:date="2016-11-18T10:51:00Z">
              <w:rPr>
                <w:rFonts w:ascii="Menlo Regular" w:hAnsi="Menlo Regular" w:cs="Menlo Regular"/>
                <w:sz w:val="28"/>
                <w:szCs w:val="28"/>
                <w:lang w:eastAsia="de-DE"/>
              </w:rPr>
            </w:rPrChange>
          </w:rPr>
          <w:t xml:space="preserve">      xh =     300.0</w:t>
        </w:r>
      </w:ins>
    </w:p>
    <w:p w:rsidR="00C84EA9" w:rsidRPr="00C84EA9" w:rsidRDefault="00C84EA9" w:rsidP="00C84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526019186"/>
        <w:rPr>
          <w:ins w:id="3390" w:author="Michael Monkenbusch" w:date="2016-11-18T10:48:00Z"/>
          <w:rFonts w:ascii="Andale Mono" w:hAnsi="Andale Mono" w:cs="Menlo Regular"/>
          <w:sz w:val="16"/>
          <w:szCs w:val="16"/>
          <w:lang w:eastAsia="de-DE"/>
          <w:rPrChange w:id="3391" w:author="Michael Monkenbusch" w:date="2016-11-18T10:51:00Z">
            <w:rPr>
              <w:ins w:id="3392" w:author="Michael Monkenbusch" w:date="2016-11-18T10:48:00Z"/>
              <w:rFonts w:ascii="Menlo Regular" w:hAnsi="Menlo Regular" w:cs="Menlo Regular"/>
              <w:sz w:val="28"/>
              <w:szCs w:val="28"/>
              <w:lang w:eastAsia="de-DE"/>
            </w:rPr>
          </w:rPrChange>
        </w:rPr>
      </w:pPr>
      <w:ins w:id="3393" w:author="Michael Monkenbusch" w:date="2016-11-18T10:48:00Z">
        <w:r w:rsidRPr="00C84EA9">
          <w:rPr>
            <w:rFonts w:ascii="Andale Mono" w:hAnsi="Andale Mono" w:cs="Menlo Regular"/>
            <w:sz w:val="16"/>
            <w:szCs w:val="16"/>
            <w:lang w:eastAsia="de-DE"/>
            <w:rPrChange w:id="3394" w:author="Michael Monkenbusch" w:date="2016-11-18T10:51:00Z">
              <w:rPr>
                <w:rFonts w:ascii="Menlo Regular" w:hAnsi="Menlo Regular" w:cs="Menlo Regular"/>
                <w:sz w:val="28"/>
                <w:szCs w:val="28"/>
                <w:lang w:eastAsia="de-DE"/>
              </w:rPr>
            </w:rPrChange>
          </w:rPr>
          <w:t xml:space="preserve">      call parget('temp    ',xh,iadda,ier)</w:t>
        </w:r>
      </w:ins>
    </w:p>
    <w:p w:rsidR="00C84EA9" w:rsidRPr="00C84EA9" w:rsidRDefault="00C84EA9" w:rsidP="00C84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526019186"/>
        <w:rPr>
          <w:ins w:id="3395" w:author="Michael Monkenbusch" w:date="2016-11-18T10:48:00Z"/>
          <w:rFonts w:ascii="Andale Mono" w:hAnsi="Andale Mono" w:cs="Menlo Regular"/>
          <w:sz w:val="16"/>
          <w:szCs w:val="16"/>
          <w:lang w:eastAsia="de-DE"/>
          <w:rPrChange w:id="3396" w:author="Michael Monkenbusch" w:date="2016-11-18T10:51:00Z">
            <w:rPr>
              <w:ins w:id="3397" w:author="Michael Monkenbusch" w:date="2016-11-18T10:48:00Z"/>
              <w:rFonts w:ascii="Menlo Regular" w:hAnsi="Menlo Regular" w:cs="Menlo Regular"/>
              <w:sz w:val="28"/>
              <w:szCs w:val="28"/>
              <w:lang w:eastAsia="de-DE"/>
            </w:rPr>
          </w:rPrChange>
        </w:rPr>
      </w:pPr>
      <w:ins w:id="3398" w:author="Michael Monkenbusch" w:date="2016-11-18T10:48:00Z">
        <w:r w:rsidRPr="00C84EA9">
          <w:rPr>
            <w:rFonts w:ascii="Andale Mono" w:hAnsi="Andale Mono" w:cs="Menlo Regular"/>
            <w:sz w:val="16"/>
            <w:szCs w:val="16"/>
            <w:lang w:eastAsia="de-DE"/>
            <w:rPrChange w:id="3399" w:author="Michael Monkenbusch" w:date="2016-11-18T10:51:00Z">
              <w:rPr>
                <w:rFonts w:ascii="Menlo Regular" w:hAnsi="Menlo Regular" w:cs="Menlo Regular"/>
                <w:sz w:val="28"/>
                <w:szCs w:val="28"/>
                <w:lang w:eastAsia="de-DE"/>
              </w:rPr>
            </w:rPrChange>
          </w:rPr>
          <w:t xml:space="preserve">      temp     = xh</w:t>
        </w:r>
      </w:ins>
    </w:p>
    <w:p w:rsidR="00C84EA9" w:rsidRPr="00C84EA9" w:rsidRDefault="00C84EA9" w:rsidP="00C84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526019186"/>
        <w:rPr>
          <w:ins w:id="3400" w:author="Michael Monkenbusch" w:date="2016-11-18T10:48:00Z"/>
          <w:rFonts w:ascii="Andale Mono" w:hAnsi="Andale Mono" w:cs="Menlo Regular"/>
          <w:sz w:val="16"/>
          <w:szCs w:val="16"/>
          <w:lang w:eastAsia="de-DE"/>
          <w:rPrChange w:id="3401" w:author="Michael Monkenbusch" w:date="2016-11-18T10:51:00Z">
            <w:rPr>
              <w:ins w:id="3402" w:author="Michael Monkenbusch" w:date="2016-11-18T10:48:00Z"/>
              <w:rFonts w:ascii="Menlo Regular" w:hAnsi="Menlo Regular" w:cs="Menlo Regular"/>
              <w:sz w:val="28"/>
              <w:szCs w:val="28"/>
              <w:lang w:eastAsia="de-DE"/>
            </w:rPr>
          </w:rPrChange>
        </w:rPr>
      </w:pPr>
      <w:ins w:id="3403" w:author="Michael Monkenbusch" w:date="2016-11-18T10:48:00Z">
        <w:r w:rsidRPr="00C84EA9">
          <w:rPr>
            <w:rFonts w:ascii="Andale Mono" w:hAnsi="Andale Mono" w:cs="Menlo Regular"/>
            <w:sz w:val="16"/>
            <w:szCs w:val="16"/>
            <w:lang w:eastAsia="de-DE"/>
            <w:rPrChange w:id="3404" w:author="Michael Monkenbusch" w:date="2016-11-18T10:51:00Z">
              <w:rPr>
                <w:rFonts w:ascii="Menlo Regular" w:hAnsi="Menlo Regular" w:cs="Menlo Regular"/>
                <w:sz w:val="28"/>
                <w:szCs w:val="28"/>
                <w:lang w:eastAsia="de-DE"/>
              </w:rPr>
            </w:rPrChange>
          </w:rPr>
          <w:t xml:space="preserve">! </w:t>
        </w:r>
      </w:ins>
    </w:p>
    <w:p w:rsidR="00C84EA9" w:rsidRPr="00C84EA9" w:rsidRDefault="00C84EA9" w:rsidP="00C84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526019186"/>
        <w:rPr>
          <w:ins w:id="3405" w:author="Michael Monkenbusch" w:date="2016-11-18T10:48:00Z"/>
          <w:rFonts w:ascii="Andale Mono" w:hAnsi="Andale Mono" w:cs="Menlo Regular"/>
          <w:sz w:val="16"/>
          <w:szCs w:val="16"/>
          <w:lang w:eastAsia="de-DE"/>
          <w:rPrChange w:id="3406" w:author="Michael Monkenbusch" w:date="2016-11-18T10:51:00Z">
            <w:rPr>
              <w:ins w:id="3407" w:author="Michael Monkenbusch" w:date="2016-11-18T10:48:00Z"/>
              <w:rFonts w:ascii="Menlo Regular" w:hAnsi="Menlo Regular" w:cs="Menlo Regular"/>
              <w:sz w:val="28"/>
              <w:szCs w:val="28"/>
              <w:lang w:eastAsia="de-DE"/>
            </w:rPr>
          </w:rPrChange>
        </w:rPr>
      </w:pPr>
      <w:ins w:id="3408" w:author="Michael Monkenbusch" w:date="2016-11-18T10:48:00Z">
        <w:r w:rsidRPr="00C84EA9">
          <w:rPr>
            <w:rFonts w:ascii="Andale Mono" w:hAnsi="Andale Mono" w:cs="Menlo Regular"/>
            <w:sz w:val="16"/>
            <w:szCs w:val="16"/>
            <w:lang w:eastAsia="de-DE"/>
            <w:rPrChange w:id="3409" w:author="Michael Monkenbusch" w:date="2016-11-18T10:51:00Z">
              <w:rPr>
                <w:rFonts w:ascii="Menlo Regular" w:hAnsi="Menlo Regular" w:cs="Menlo Regular"/>
                <w:sz w:val="28"/>
                <w:szCs w:val="28"/>
                <w:lang w:eastAsia="de-DE"/>
              </w:rPr>
            </w:rPrChange>
          </w:rPr>
          <w:t>! ------------------------------------------------------------------</w:t>
        </w:r>
      </w:ins>
    </w:p>
    <w:p w:rsidR="00C84EA9" w:rsidRPr="00C84EA9" w:rsidRDefault="00C84EA9" w:rsidP="00C84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526019186"/>
        <w:rPr>
          <w:ins w:id="3410" w:author="Michael Monkenbusch" w:date="2016-11-18T10:48:00Z"/>
          <w:rFonts w:ascii="Andale Mono" w:hAnsi="Andale Mono" w:cs="Menlo Regular"/>
          <w:sz w:val="16"/>
          <w:szCs w:val="16"/>
          <w:lang w:eastAsia="de-DE"/>
          <w:rPrChange w:id="3411" w:author="Michael Monkenbusch" w:date="2016-11-18T10:51:00Z">
            <w:rPr>
              <w:ins w:id="3412" w:author="Michael Monkenbusch" w:date="2016-11-18T10:48:00Z"/>
              <w:rFonts w:ascii="Menlo Regular" w:hAnsi="Menlo Regular" w:cs="Menlo Regular"/>
              <w:sz w:val="28"/>
              <w:szCs w:val="28"/>
              <w:lang w:eastAsia="de-DE"/>
            </w:rPr>
          </w:rPrChange>
        </w:rPr>
      </w:pPr>
      <w:ins w:id="3413" w:author="Michael Monkenbusch" w:date="2016-11-18T10:48:00Z">
        <w:r w:rsidRPr="00C84EA9">
          <w:rPr>
            <w:rFonts w:ascii="Andale Mono" w:hAnsi="Andale Mono" w:cs="Menlo Regular"/>
            <w:sz w:val="16"/>
            <w:szCs w:val="16"/>
            <w:lang w:eastAsia="de-DE"/>
            <w:rPrChange w:id="3414" w:author="Michael Monkenbusch" w:date="2016-11-18T10:51:00Z">
              <w:rPr>
                <w:rFonts w:ascii="Menlo Regular" w:hAnsi="Menlo Regular" w:cs="Menlo Regular"/>
                <w:sz w:val="28"/>
                <w:szCs w:val="28"/>
                <w:lang w:eastAsia="de-DE"/>
              </w:rPr>
            </w:rPrChange>
          </w:rPr>
          <w:t>! ----------------------- implementation ---------------------------</w:t>
        </w:r>
      </w:ins>
    </w:p>
    <w:p w:rsidR="00C84EA9" w:rsidRPr="00C84EA9" w:rsidRDefault="00C84EA9" w:rsidP="00C84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526019186"/>
        <w:rPr>
          <w:ins w:id="3415" w:author="Michael Monkenbusch" w:date="2016-11-18T10:48:00Z"/>
          <w:rFonts w:ascii="Andale Mono" w:hAnsi="Andale Mono" w:cs="Menlo Regular"/>
          <w:sz w:val="16"/>
          <w:szCs w:val="16"/>
          <w:lang w:eastAsia="de-DE"/>
          <w:rPrChange w:id="3416" w:author="Michael Monkenbusch" w:date="2016-11-18T10:51:00Z">
            <w:rPr>
              <w:ins w:id="3417" w:author="Michael Monkenbusch" w:date="2016-11-18T10:48:00Z"/>
              <w:rFonts w:ascii="Menlo Regular" w:hAnsi="Menlo Regular" w:cs="Menlo Regular"/>
              <w:sz w:val="28"/>
              <w:szCs w:val="28"/>
              <w:lang w:eastAsia="de-DE"/>
            </w:rPr>
          </w:rPrChange>
        </w:rPr>
      </w:pPr>
      <w:ins w:id="3418" w:author="Michael Monkenbusch" w:date="2016-11-18T10:48:00Z">
        <w:r w:rsidRPr="00C84EA9">
          <w:rPr>
            <w:rFonts w:ascii="Andale Mono" w:hAnsi="Andale Mono" w:cs="Menlo Regular"/>
            <w:sz w:val="16"/>
            <w:szCs w:val="16"/>
            <w:lang w:eastAsia="de-DE"/>
            <w:rPrChange w:id="3419" w:author="Michael Monkenbusch" w:date="2016-11-18T10:51:00Z">
              <w:rPr>
                <w:rFonts w:ascii="Menlo Regular" w:hAnsi="Menlo Regular" w:cs="Menlo Regular"/>
                <w:sz w:val="28"/>
                <w:szCs w:val="28"/>
                <w:lang w:eastAsia="de-DE"/>
              </w:rPr>
            </w:rPrChange>
          </w:rPr>
          <w:t>! ------------------------------------------------------------------</w:t>
        </w:r>
      </w:ins>
    </w:p>
    <w:p w:rsidR="00C84EA9" w:rsidRPr="00C84EA9" w:rsidRDefault="00C84EA9" w:rsidP="00C84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526019186"/>
        <w:rPr>
          <w:ins w:id="3420" w:author="Michael Monkenbusch" w:date="2016-11-18T10:48:00Z"/>
          <w:rFonts w:ascii="Andale Mono" w:hAnsi="Andale Mono" w:cs="Menlo Regular"/>
          <w:sz w:val="16"/>
          <w:szCs w:val="16"/>
          <w:lang w:eastAsia="de-DE"/>
          <w:rPrChange w:id="3421" w:author="Michael Monkenbusch" w:date="2016-11-18T10:51:00Z">
            <w:rPr>
              <w:ins w:id="3422" w:author="Michael Monkenbusch" w:date="2016-11-18T10:48:00Z"/>
              <w:rFonts w:ascii="Menlo Regular" w:hAnsi="Menlo Regular" w:cs="Menlo Regular"/>
              <w:sz w:val="28"/>
              <w:szCs w:val="28"/>
              <w:lang w:eastAsia="de-DE"/>
            </w:rPr>
          </w:rPrChange>
        </w:rPr>
      </w:pPr>
      <w:ins w:id="3423" w:author="Michael Monkenbusch" w:date="2016-11-18T10:48:00Z">
        <w:r w:rsidRPr="00C84EA9">
          <w:rPr>
            <w:rFonts w:ascii="Andale Mono" w:hAnsi="Andale Mono" w:cs="Menlo Regular"/>
            <w:sz w:val="16"/>
            <w:szCs w:val="16"/>
            <w:highlight w:val="yellow"/>
            <w:lang w:eastAsia="de-DE"/>
            <w:rPrChange w:id="3424" w:author="Michael Monkenbusch" w:date="2016-11-18T10:51:00Z">
              <w:rPr>
                <w:rFonts w:ascii="Menlo Regular" w:hAnsi="Menlo Regular" w:cs="Menlo Regular"/>
                <w:sz w:val="28"/>
                <w:szCs w:val="28"/>
                <w:lang w:eastAsia="de-DE"/>
              </w:rPr>
            </w:rPrChange>
          </w:rPr>
          <w:t>!</w:t>
        </w:r>
        <w:r w:rsidRPr="00C84EA9">
          <w:rPr>
            <w:rFonts w:ascii="Andale Mono" w:hAnsi="Andale Mono" w:cs="Menlo Regular"/>
            <w:sz w:val="16"/>
            <w:szCs w:val="16"/>
            <w:lang w:eastAsia="de-DE"/>
            <w:rPrChange w:id="3425" w:author="Michael Monkenbusch" w:date="2016-11-18T10:51:00Z">
              <w:rPr>
                <w:rFonts w:ascii="Menlo Regular" w:hAnsi="Menlo Regular" w:cs="Menlo Regular"/>
                <w:sz w:val="28"/>
                <w:szCs w:val="28"/>
                <w:lang w:eastAsia="de-DE"/>
              </w:rPr>
            </w:rPrChange>
          </w:rPr>
          <w:t xml:space="preserve"> </w:t>
        </w:r>
      </w:ins>
    </w:p>
    <w:p w:rsidR="00C84EA9" w:rsidRPr="00C84EA9" w:rsidRDefault="00C84EA9" w:rsidP="00C84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526019186"/>
        <w:rPr>
          <w:ins w:id="3426" w:author="Michael Monkenbusch" w:date="2016-11-18T10:48:00Z"/>
          <w:rFonts w:ascii="Andale Mono" w:hAnsi="Andale Mono" w:cs="Menlo Regular"/>
          <w:sz w:val="16"/>
          <w:szCs w:val="16"/>
          <w:lang w:eastAsia="de-DE"/>
          <w:rPrChange w:id="3427" w:author="Michael Monkenbusch" w:date="2016-11-18T10:51:00Z">
            <w:rPr>
              <w:ins w:id="3428" w:author="Michael Monkenbusch" w:date="2016-11-18T10:48:00Z"/>
              <w:rFonts w:ascii="Menlo Regular" w:hAnsi="Menlo Regular" w:cs="Menlo Regular"/>
              <w:sz w:val="28"/>
              <w:szCs w:val="28"/>
              <w:lang w:eastAsia="de-DE"/>
            </w:rPr>
          </w:rPrChange>
        </w:rPr>
      </w:pPr>
      <w:ins w:id="3429" w:author="Michael Monkenbusch" w:date="2016-11-18T10:48:00Z">
        <w:r w:rsidRPr="00C84EA9">
          <w:rPr>
            <w:rFonts w:ascii="Andale Mono" w:hAnsi="Andale Mono" w:cs="Menlo Regular"/>
            <w:sz w:val="16"/>
            <w:szCs w:val="16"/>
            <w:lang w:eastAsia="de-DE"/>
            <w:rPrChange w:id="3430" w:author="Michael Monkenbusch" w:date="2016-11-18T10:51:00Z">
              <w:rPr>
                <w:rFonts w:ascii="Menlo Regular" w:hAnsi="Menlo Regular" w:cs="Menlo Regular"/>
                <w:sz w:val="28"/>
                <w:szCs w:val="28"/>
                <w:lang w:eastAsia="de-DE"/>
              </w:rPr>
            </w:rPrChange>
          </w:rPr>
          <w:t xml:space="preserve">     tau = x</w:t>
        </w:r>
      </w:ins>
    </w:p>
    <w:p w:rsidR="00C84EA9" w:rsidRPr="00C84EA9" w:rsidRDefault="00C84EA9" w:rsidP="00C84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526019186"/>
        <w:rPr>
          <w:ins w:id="3431" w:author="Michael Monkenbusch" w:date="2016-11-18T10:48:00Z"/>
          <w:rFonts w:ascii="Andale Mono" w:hAnsi="Andale Mono" w:cs="Menlo Regular"/>
          <w:sz w:val="16"/>
          <w:szCs w:val="16"/>
          <w:lang w:eastAsia="de-DE"/>
          <w:rPrChange w:id="3432" w:author="Michael Monkenbusch" w:date="2016-11-18T10:51:00Z">
            <w:rPr>
              <w:ins w:id="3433" w:author="Michael Monkenbusch" w:date="2016-11-18T10:48:00Z"/>
              <w:rFonts w:ascii="Menlo Regular" w:hAnsi="Menlo Regular" w:cs="Menlo Regular"/>
              <w:sz w:val="28"/>
              <w:szCs w:val="28"/>
              <w:lang w:eastAsia="de-DE"/>
            </w:rPr>
          </w:rPrChange>
        </w:rPr>
      </w:pPr>
      <w:ins w:id="3434" w:author="Michael Monkenbusch" w:date="2016-11-18T10:48:00Z">
        <w:r w:rsidRPr="00C84EA9">
          <w:rPr>
            <w:rFonts w:ascii="Andale Mono" w:hAnsi="Andale Mono" w:cs="Menlo Regular"/>
            <w:sz w:val="16"/>
            <w:szCs w:val="16"/>
            <w:lang w:eastAsia="de-DE"/>
            <w:rPrChange w:id="3435" w:author="Michael Monkenbusch" w:date="2016-11-18T10:51:00Z">
              <w:rPr>
                <w:rFonts w:ascii="Menlo Regular" w:hAnsi="Menlo Regular" w:cs="Menlo Regular"/>
                <w:sz w:val="28"/>
                <w:szCs w:val="28"/>
                <w:lang w:eastAsia="de-DE"/>
              </w:rPr>
            </w:rPrChange>
          </w:rPr>
          <w:lastRenderedPageBreak/>
          <w:t xml:space="preserve">     qq  = q</w:t>
        </w:r>
      </w:ins>
    </w:p>
    <w:p w:rsidR="00C84EA9" w:rsidRPr="00C84EA9" w:rsidRDefault="00C84EA9" w:rsidP="00C84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526019186"/>
        <w:rPr>
          <w:ins w:id="3436" w:author="Michael Monkenbusch" w:date="2016-11-18T10:48:00Z"/>
          <w:rFonts w:ascii="Andale Mono" w:hAnsi="Andale Mono" w:cs="Menlo Regular"/>
          <w:sz w:val="16"/>
          <w:szCs w:val="16"/>
          <w:lang w:eastAsia="de-DE"/>
          <w:rPrChange w:id="3437" w:author="Michael Monkenbusch" w:date="2016-11-18T10:51:00Z">
            <w:rPr>
              <w:ins w:id="3438" w:author="Michael Monkenbusch" w:date="2016-11-18T10:48:00Z"/>
              <w:rFonts w:ascii="Menlo Regular" w:hAnsi="Menlo Regular" w:cs="Menlo Regular"/>
              <w:sz w:val="28"/>
              <w:szCs w:val="28"/>
              <w:lang w:eastAsia="de-DE"/>
            </w:rPr>
          </w:rPrChange>
        </w:rPr>
      </w:pPr>
      <w:ins w:id="3439" w:author="Michael Monkenbusch" w:date="2016-11-18T10:48:00Z">
        <w:r w:rsidRPr="00C84EA9">
          <w:rPr>
            <w:rFonts w:ascii="Andale Mono" w:hAnsi="Andale Mono" w:cs="Menlo Regular"/>
            <w:sz w:val="16"/>
            <w:szCs w:val="16"/>
            <w:lang w:eastAsia="de-DE"/>
            <w:rPrChange w:id="3440" w:author="Michael Monkenbusch" w:date="2016-11-18T10:51:00Z">
              <w:rPr>
                <w:rFonts w:ascii="Menlo Regular" w:hAnsi="Menlo Regular" w:cs="Menlo Regular"/>
                <w:sz w:val="28"/>
                <w:szCs w:val="28"/>
                <w:lang w:eastAsia="de-DE"/>
              </w:rPr>
            </w:rPrChange>
          </w:rPr>
          <w:t xml:space="preserve">     </w:t>
        </w:r>
        <w:r w:rsidRPr="00C84EA9">
          <w:rPr>
            <w:rFonts w:ascii="Andale Mono" w:hAnsi="Andale Mono" w:cs="Menlo Regular"/>
            <w:sz w:val="16"/>
            <w:szCs w:val="16"/>
            <w:highlight w:val="yellow"/>
            <w:lang w:eastAsia="de-DE"/>
            <w:rPrChange w:id="3441" w:author="Michael Monkenbusch" w:date="2016-11-18T10:51:00Z">
              <w:rPr>
                <w:rFonts w:ascii="Menlo Regular" w:hAnsi="Menlo Regular" w:cs="Menlo Regular"/>
                <w:sz w:val="28"/>
                <w:szCs w:val="28"/>
                <w:lang w:eastAsia="de-DE"/>
              </w:rPr>
            </w:rPrChange>
          </w:rPr>
          <w:t>th_thtester = ! INSERT RESULTING VALUE OF TH EVALUATION HERE</w:t>
        </w:r>
      </w:ins>
    </w:p>
    <w:p w:rsidR="00C84EA9" w:rsidRPr="00C84EA9" w:rsidRDefault="00C84EA9" w:rsidP="00C84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526019186"/>
        <w:rPr>
          <w:ins w:id="3442" w:author="Michael Monkenbusch" w:date="2016-11-18T10:48:00Z"/>
          <w:rFonts w:ascii="Andale Mono" w:hAnsi="Andale Mono" w:cs="Menlo Regular"/>
          <w:sz w:val="16"/>
          <w:szCs w:val="16"/>
          <w:lang w:eastAsia="de-DE"/>
          <w:rPrChange w:id="3443" w:author="Michael Monkenbusch" w:date="2016-11-18T10:51:00Z">
            <w:rPr>
              <w:ins w:id="3444" w:author="Michael Monkenbusch" w:date="2016-11-18T10:48:00Z"/>
              <w:rFonts w:ascii="Menlo Regular" w:hAnsi="Menlo Regular" w:cs="Menlo Regular"/>
              <w:sz w:val="28"/>
              <w:szCs w:val="28"/>
              <w:lang w:eastAsia="de-DE"/>
            </w:rPr>
          </w:rPrChange>
        </w:rPr>
      </w:pPr>
      <w:ins w:id="3445" w:author="Michael Monkenbusch" w:date="2016-11-18T10:48:00Z">
        <w:r w:rsidRPr="00C84EA9">
          <w:rPr>
            <w:rFonts w:ascii="Andale Mono" w:hAnsi="Andale Mono" w:cs="Menlo Regular"/>
            <w:sz w:val="16"/>
            <w:szCs w:val="16"/>
            <w:lang w:eastAsia="de-DE"/>
            <w:rPrChange w:id="3446" w:author="Michael Monkenbusch" w:date="2016-11-18T10:51:00Z">
              <w:rPr>
                <w:rFonts w:ascii="Menlo Regular" w:hAnsi="Menlo Regular" w:cs="Menlo Regular"/>
                <w:sz w:val="28"/>
                <w:szCs w:val="28"/>
                <w:lang w:eastAsia="de-DE"/>
              </w:rPr>
            </w:rPrChange>
          </w:rPr>
          <w:t xml:space="preserve"> </w:t>
        </w:r>
      </w:ins>
    </w:p>
    <w:p w:rsidR="00C84EA9" w:rsidRPr="00C84EA9" w:rsidRDefault="00C84EA9" w:rsidP="00C84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526019186"/>
        <w:rPr>
          <w:ins w:id="3447" w:author="Michael Monkenbusch" w:date="2016-11-18T10:48:00Z"/>
          <w:rFonts w:ascii="Andale Mono" w:hAnsi="Andale Mono" w:cs="Menlo Regular"/>
          <w:sz w:val="16"/>
          <w:szCs w:val="16"/>
          <w:lang w:eastAsia="de-DE"/>
          <w:rPrChange w:id="3448" w:author="Michael Monkenbusch" w:date="2016-11-18T10:51:00Z">
            <w:rPr>
              <w:ins w:id="3449" w:author="Michael Monkenbusch" w:date="2016-11-18T10:48:00Z"/>
              <w:rFonts w:ascii="Menlo Regular" w:hAnsi="Menlo Regular" w:cs="Menlo Regular"/>
              <w:sz w:val="28"/>
              <w:szCs w:val="28"/>
              <w:lang w:eastAsia="de-DE"/>
            </w:rPr>
          </w:rPrChange>
        </w:rPr>
      </w:pPr>
      <w:ins w:id="3450" w:author="Michael Monkenbusch" w:date="2016-11-18T10:48:00Z">
        <w:r w:rsidRPr="00C84EA9">
          <w:rPr>
            <w:rFonts w:ascii="Andale Mono" w:hAnsi="Andale Mono" w:cs="Menlo Regular"/>
            <w:sz w:val="16"/>
            <w:szCs w:val="16"/>
            <w:lang w:eastAsia="de-DE"/>
            <w:rPrChange w:id="3451" w:author="Michael Monkenbusch" w:date="2016-11-18T10:51:00Z">
              <w:rPr>
                <w:rFonts w:ascii="Menlo Regular" w:hAnsi="Menlo Regular" w:cs="Menlo Regular"/>
                <w:sz w:val="28"/>
                <w:szCs w:val="28"/>
                <w:lang w:eastAsia="de-DE"/>
              </w:rPr>
            </w:rPrChange>
          </w:rPr>
          <w:t xml:space="preserve">! ---- writing computed parameters to the record &gt;&gt;&gt;  </w:t>
        </w:r>
      </w:ins>
    </w:p>
    <w:p w:rsidR="00C84EA9" w:rsidRPr="00C84EA9" w:rsidRDefault="00C84EA9" w:rsidP="00C84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526019186"/>
        <w:rPr>
          <w:ins w:id="3452" w:author="Michael Monkenbusch" w:date="2016-11-18T10:48:00Z"/>
          <w:rFonts w:ascii="Andale Mono" w:hAnsi="Andale Mono" w:cs="Menlo Regular"/>
          <w:sz w:val="16"/>
          <w:szCs w:val="16"/>
          <w:lang w:eastAsia="de-DE"/>
          <w:rPrChange w:id="3453" w:author="Michael Monkenbusch" w:date="2016-11-18T10:51:00Z">
            <w:rPr>
              <w:ins w:id="3454" w:author="Michael Monkenbusch" w:date="2016-11-18T10:48:00Z"/>
              <w:rFonts w:ascii="Menlo Regular" w:hAnsi="Menlo Regular" w:cs="Menlo Regular"/>
              <w:sz w:val="28"/>
              <w:szCs w:val="28"/>
              <w:lang w:eastAsia="de-DE"/>
            </w:rPr>
          </w:rPrChange>
        </w:rPr>
      </w:pPr>
      <w:ins w:id="3455" w:author="Michael Monkenbusch" w:date="2016-11-18T10:48:00Z">
        <w:r w:rsidRPr="00C84EA9">
          <w:rPr>
            <w:rFonts w:ascii="Andale Mono" w:hAnsi="Andale Mono" w:cs="Menlo Regular"/>
            <w:sz w:val="16"/>
            <w:szCs w:val="16"/>
            <w:lang w:eastAsia="de-DE"/>
            <w:rPrChange w:id="3456" w:author="Michael Monkenbusch" w:date="2016-11-18T10:51:00Z">
              <w:rPr>
                <w:rFonts w:ascii="Menlo Regular" w:hAnsi="Menlo Regular" w:cs="Menlo Regular"/>
                <w:sz w:val="28"/>
                <w:szCs w:val="28"/>
                <w:lang w:eastAsia="de-DE"/>
              </w:rPr>
            </w:rPrChange>
          </w:rPr>
          <w:t xml:space="preserve">      call parset('qq      ',sngl(qq),iadda,ier)</w:t>
        </w:r>
      </w:ins>
    </w:p>
    <w:p w:rsidR="00C84EA9" w:rsidRPr="00C84EA9" w:rsidRDefault="00C84EA9" w:rsidP="00C84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526019186"/>
        <w:rPr>
          <w:ins w:id="3457" w:author="Michael Monkenbusch" w:date="2016-11-18T10:48:00Z"/>
          <w:rFonts w:ascii="Andale Mono" w:hAnsi="Andale Mono" w:cs="Menlo Regular"/>
          <w:sz w:val="16"/>
          <w:szCs w:val="16"/>
          <w:lang w:eastAsia="de-DE"/>
          <w:rPrChange w:id="3458" w:author="Michael Monkenbusch" w:date="2016-11-18T10:51:00Z">
            <w:rPr>
              <w:ins w:id="3459" w:author="Michael Monkenbusch" w:date="2016-11-18T10:48:00Z"/>
              <w:rFonts w:ascii="Menlo Regular" w:hAnsi="Menlo Regular" w:cs="Menlo Regular"/>
              <w:sz w:val="28"/>
              <w:szCs w:val="28"/>
              <w:lang w:eastAsia="de-DE"/>
            </w:rPr>
          </w:rPrChange>
        </w:rPr>
      </w:pPr>
      <w:ins w:id="3460" w:author="Michael Monkenbusch" w:date="2016-11-18T10:48:00Z">
        <w:r w:rsidRPr="00C84EA9">
          <w:rPr>
            <w:rFonts w:ascii="Andale Mono" w:hAnsi="Andale Mono" w:cs="Menlo Regular"/>
            <w:sz w:val="16"/>
            <w:szCs w:val="16"/>
            <w:lang w:eastAsia="de-DE"/>
            <w:rPrChange w:id="3461" w:author="Michael Monkenbusch" w:date="2016-11-18T10:51:00Z">
              <w:rPr>
                <w:rFonts w:ascii="Menlo Regular" w:hAnsi="Menlo Regular" w:cs="Menlo Regular"/>
                <w:sz w:val="28"/>
                <w:szCs w:val="28"/>
                <w:lang w:eastAsia="de-DE"/>
              </w:rPr>
            </w:rPrChange>
          </w:rPr>
          <w:t xml:space="preserve"> </w:t>
        </w:r>
      </w:ins>
    </w:p>
    <w:p w:rsidR="00C84EA9" w:rsidRPr="00C84EA9" w:rsidRDefault="00C84EA9" w:rsidP="00C84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526019186"/>
        <w:rPr>
          <w:ins w:id="3462" w:author="Michael Monkenbusch" w:date="2016-11-18T10:48:00Z"/>
          <w:rFonts w:ascii="Andale Mono" w:hAnsi="Andale Mono" w:cs="Menlo Regular"/>
          <w:sz w:val="16"/>
          <w:szCs w:val="16"/>
          <w:lang w:eastAsia="de-DE"/>
          <w:rPrChange w:id="3463" w:author="Michael Monkenbusch" w:date="2016-11-18T10:51:00Z">
            <w:rPr>
              <w:ins w:id="3464" w:author="Michael Monkenbusch" w:date="2016-11-18T10:48:00Z"/>
              <w:rFonts w:ascii="Menlo Regular" w:hAnsi="Menlo Regular" w:cs="Menlo Regular"/>
              <w:sz w:val="28"/>
              <w:szCs w:val="28"/>
              <w:lang w:eastAsia="de-DE"/>
            </w:rPr>
          </w:rPrChange>
        </w:rPr>
      </w:pPr>
      <w:ins w:id="3465" w:author="Michael Monkenbusch" w:date="2016-11-18T10:48:00Z">
        <w:r w:rsidRPr="00C84EA9">
          <w:rPr>
            <w:rFonts w:ascii="Andale Mono" w:hAnsi="Andale Mono" w:cs="Menlo Regular"/>
            <w:sz w:val="16"/>
            <w:szCs w:val="16"/>
            <w:lang w:eastAsia="de-DE"/>
            <w:rPrChange w:id="3466" w:author="Michael Monkenbusch" w:date="2016-11-18T10:51:00Z">
              <w:rPr>
                <w:rFonts w:ascii="Menlo Regular" w:hAnsi="Menlo Regular" w:cs="Menlo Regular"/>
                <w:sz w:val="28"/>
                <w:szCs w:val="28"/>
                <w:lang w:eastAsia="de-DE"/>
              </w:rPr>
            </w:rPrChange>
          </w:rPr>
          <w:t xml:space="preserve"> CONTAINS </w:t>
        </w:r>
      </w:ins>
    </w:p>
    <w:p w:rsidR="00C84EA9" w:rsidRPr="00C84EA9" w:rsidRDefault="00C84EA9" w:rsidP="00C84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526019186"/>
        <w:rPr>
          <w:ins w:id="3467" w:author="Michael Monkenbusch" w:date="2016-11-18T10:48:00Z"/>
          <w:rFonts w:ascii="Andale Mono" w:hAnsi="Andale Mono" w:cs="Menlo Regular"/>
          <w:sz w:val="16"/>
          <w:szCs w:val="16"/>
          <w:lang w:eastAsia="de-DE"/>
          <w:rPrChange w:id="3468" w:author="Michael Monkenbusch" w:date="2016-11-18T10:51:00Z">
            <w:rPr>
              <w:ins w:id="3469" w:author="Michael Monkenbusch" w:date="2016-11-18T10:48:00Z"/>
              <w:rFonts w:ascii="Menlo Regular" w:hAnsi="Menlo Regular" w:cs="Menlo Regular"/>
              <w:sz w:val="28"/>
              <w:szCs w:val="28"/>
              <w:lang w:eastAsia="de-DE"/>
            </w:rPr>
          </w:rPrChange>
        </w:rPr>
      </w:pPr>
      <w:ins w:id="3470" w:author="Michael Monkenbusch" w:date="2016-11-18T10:48:00Z">
        <w:r w:rsidRPr="00C84EA9">
          <w:rPr>
            <w:rFonts w:ascii="Andale Mono" w:hAnsi="Andale Mono" w:cs="Menlo Regular"/>
            <w:sz w:val="16"/>
            <w:szCs w:val="16"/>
            <w:lang w:eastAsia="de-DE"/>
            <w:rPrChange w:id="3471" w:author="Michael Monkenbusch" w:date="2016-11-18T10:51:00Z">
              <w:rPr>
                <w:rFonts w:ascii="Menlo Regular" w:hAnsi="Menlo Regular" w:cs="Menlo Regular"/>
                <w:sz w:val="28"/>
                <w:szCs w:val="28"/>
                <w:lang w:eastAsia="de-DE"/>
              </w:rPr>
            </w:rPrChange>
          </w:rPr>
          <w:t xml:space="preserve"> </w:t>
        </w:r>
      </w:ins>
    </w:p>
    <w:p w:rsidR="00C84EA9" w:rsidRPr="00C84EA9" w:rsidRDefault="00C84EA9" w:rsidP="00C84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526019186"/>
        <w:rPr>
          <w:ins w:id="3472" w:author="Michael Monkenbusch" w:date="2016-11-18T10:48:00Z"/>
          <w:rFonts w:ascii="Andale Mono" w:hAnsi="Andale Mono" w:cs="Menlo Regular"/>
          <w:sz w:val="16"/>
          <w:szCs w:val="16"/>
          <w:lang w:eastAsia="de-DE"/>
          <w:rPrChange w:id="3473" w:author="Michael Monkenbusch" w:date="2016-11-18T10:51:00Z">
            <w:rPr>
              <w:ins w:id="3474" w:author="Michael Monkenbusch" w:date="2016-11-18T10:48:00Z"/>
              <w:rFonts w:ascii="Menlo Regular" w:hAnsi="Menlo Regular" w:cs="Menlo Regular"/>
              <w:sz w:val="28"/>
              <w:szCs w:val="28"/>
              <w:lang w:eastAsia="de-DE"/>
            </w:rPr>
          </w:rPrChange>
        </w:rPr>
      </w:pPr>
      <w:ins w:id="3475" w:author="Michael Monkenbusch" w:date="2016-11-18T10:48:00Z">
        <w:r w:rsidRPr="009D0D2C">
          <w:rPr>
            <w:rFonts w:ascii="Andale Mono" w:hAnsi="Andale Mono" w:cs="Menlo Regular"/>
            <w:sz w:val="16"/>
            <w:szCs w:val="16"/>
            <w:highlight w:val="yellow"/>
            <w:lang w:eastAsia="de-DE"/>
            <w:rPrChange w:id="3476" w:author="Michael Monkenbusch" w:date="2016-11-18T10:53:00Z">
              <w:rPr>
                <w:rFonts w:ascii="Menlo Regular" w:hAnsi="Menlo Regular" w:cs="Menlo Regular"/>
                <w:sz w:val="28"/>
                <w:szCs w:val="28"/>
                <w:lang w:eastAsia="de-DE"/>
              </w:rPr>
            </w:rPrChange>
          </w:rPr>
          <w:t>! subroutines and functions entered here are private to this theory and share its variables</w:t>
        </w:r>
        <w:r w:rsidRPr="00C84EA9">
          <w:rPr>
            <w:rFonts w:ascii="Andale Mono" w:hAnsi="Andale Mono" w:cs="Menlo Regular"/>
            <w:sz w:val="16"/>
            <w:szCs w:val="16"/>
            <w:lang w:eastAsia="de-DE"/>
            <w:rPrChange w:id="3477" w:author="Michael Monkenbusch" w:date="2016-11-18T10:51:00Z">
              <w:rPr>
                <w:rFonts w:ascii="Menlo Regular" w:hAnsi="Menlo Regular" w:cs="Menlo Regular"/>
                <w:sz w:val="28"/>
                <w:szCs w:val="28"/>
                <w:lang w:eastAsia="de-DE"/>
              </w:rPr>
            </w:rPrChange>
          </w:rPr>
          <w:t xml:space="preserve"> </w:t>
        </w:r>
      </w:ins>
    </w:p>
    <w:p w:rsidR="00C84EA9" w:rsidRPr="00C84EA9" w:rsidRDefault="00C84EA9" w:rsidP="00C84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526019186"/>
        <w:rPr>
          <w:ins w:id="3478" w:author="Michael Monkenbusch" w:date="2016-11-18T10:48:00Z"/>
          <w:rFonts w:ascii="Andale Mono" w:hAnsi="Andale Mono" w:cs="Menlo Regular"/>
          <w:sz w:val="16"/>
          <w:szCs w:val="16"/>
          <w:lang w:eastAsia="de-DE"/>
          <w:rPrChange w:id="3479" w:author="Michael Monkenbusch" w:date="2016-11-18T10:51:00Z">
            <w:rPr>
              <w:ins w:id="3480" w:author="Michael Monkenbusch" w:date="2016-11-18T10:48:00Z"/>
              <w:rFonts w:ascii="Menlo Regular" w:hAnsi="Menlo Regular" w:cs="Menlo Regular"/>
              <w:sz w:val="28"/>
              <w:szCs w:val="28"/>
              <w:lang w:eastAsia="de-DE"/>
            </w:rPr>
          </w:rPrChange>
        </w:rPr>
      </w:pPr>
      <w:ins w:id="3481" w:author="Michael Monkenbusch" w:date="2016-11-18T10:48:00Z">
        <w:r w:rsidRPr="00C84EA9">
          <w:rPr>
            <w:rFonts w:ascii="Andale Mono" w:hAnsi="Andale Mono" w:cs="Menlo Regular"/>
            <w:sz w:val="16"/>
            <w:szCs w:val="16"/>
            <w:lang w:eastAsia="de-DE"/>
            <w:rPrChange w:id="3482" w:author="Michael Monkenbusch" w:date="2016-11-18T10:51:00Z">
              <w:rPr>
                <w:rFonts w:ascii="Menlo Regular" w:hAnsi="Menlo Regular" w:cs="Menlo Regular"/>
                <w:sz w:val="28"/>
                <w:szCs w:val="28"/>
                <w:lang w:eastAsia="de-DE"/>
              </w:rPr>
            </w:rPrChange>
          </w:rPr>
          <w:t xml:space="preserve"> </w:t>
        </w:r>
      </w:ins>
    </w:p>
    <w:p w:rsidR="00C84EA9" w:rsidRPr="00C84EA9" w:rsidRDefault="00C84EA9" w:rsidP="00C84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526019186"/>
        <w:rPr>
          <w:ins w:id="3483" w:author="Michael Monkenbusch" w:date="2016-11-18T10:48:00Z"/>
          <w:rFonts w:ascii="Andale Mono" w:hAnsi="Andale Mono" w:cs="Menlo Regular"/>
          <w:sz w:val="16"/>
          <w:szCs w:val="16"/>
          <w:lang w:eastAsia="de-DE"/>
          <w:rPrChange w:id="3484" w:author="Michael Monkenbusch" w:date="2016-11-18T10:51:00Z">
            <w:rPr>
              <w:ins w:id="3485" w:author="Michael Monkenbusch" w:date="2016-11-18T10:48:00Z"/>
              <w:rFonts w:ascii="Menlo Regular" w:hAnsi="Menlo Regular" w:cs="Menlo Regular"/>
              <w:sz w:val="28"/>
              <w:szCs w:val="28"/>
              <w:lang w:eastAsia="de-DE"/>
            </w:rPr>
          </w:rPrChange>
        </w:rPr>
      </w:pPr>
      <w:ins w:id="3486" w:author="Michael Monkenbusch" w:date="2016-11-18T10:48:00Z">
        <w:r w:rsidRPr="00C84EA9">
          <w:rPr>
            <w:rFonts w:ascii="Andale Mono" w:hAnsi="Andale Mono" w:cs="Menlo Regular"/>
            <w:sz w:val="16"/>
            <w:szCs w:val="16"/>
            <w:lang w:eastAsia="de-DE"/>
            <w:rPrChange w:id="3487" w:author="Michael Monkenbusch" w:date="2016-11-18T10:51:00Z">
              <w:rPr>
                <w:rFonts w:ascii="Menlo Regular" w:hAnsi="Menlo Regular" w:cs="Menlo Regular"/>
                <w:sz w:val="28"/>
                <w:szCs w:val="28"/>
                <w:lang w:eastAsia="de-DE"/>
              </w:rPr>
            </w:rPrChange>
          </w:rPr>
          <w:t xml:space="preserve">  function s2(q)</w:t>
        </w:r>
      </w:ins>
    </w:p>
    <w:p w:rsidR="00C84EA9" w:rsidRPr="00C84EA9" w:rsidRDefault="00C84EA9" w:rsidP="00C84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526019186"/>
        <w:rPr>
          <w:ins w:id="3488" w:author="Michael Monkenbusch" w:date="2016-11-18T10:48:00Z"/>
          <w:rFonts w:ascii="Andale Mono" w:hAnsi="Andale Mono" w:cs="Menlo Regular"/>
          <w:sz w:val="16"/>
          <w:szCs w:val="16"/>
          <w:lang w:eastAsia="de-DE"/>
          <w:rPrChange w:id="3489" w:author="Michael Monkenbusch" w:date="2016-11-18T10:51:00Z">
            <w:rPr>
              <w:ins w:id="3490" w:author="Michael Monkenbusch" w:date="2016-11-18T10:48:00Z"/>
              <w:rFonts w:ascii="Menlo Regular" w:hAnsi="Menlo Regular" w:cs="Menlo Regular"/>
              <w:sz w:val="28"/>
              <w:szCs w:val="28"/>
              <w:lang w:eastAsia="de-DE"/>
            </w:rPr>
          </w:rPrChange>
        </w:rPr>
      </w:pPr>
      <w:ins w:id="3491" w:author="Michael Monkenbusch" w:date="2016-11-18T10:48:00Z">
        <w:r w:rsidRPr="00C84EA9">
          <w:rPr>
            <w:rFonts w:ascii="Andale Mono" w:hAnsi="Andale Mono" w:cs="Menlo Regular"/>
            <w:sz w:val="16"/>
            <w:szCs w:val="16"/>
            <w:lang w:eastAsia="de-DE"/>
            <w:rPrChange w:id="3492" w:author="Michael Monkenbusch" w:date="2016-11-18T10:51:00Z">
              <w:rPr>
                <w:rFonts w:ascii="Menlo Regular" w:hAnsi="Menlo Regular" w:cs="Menlo Regular"/>
                <w:sz w:val="28"/>
                <w:szCs w:val="28"/>
                <w:lang w:eastAsia="de-DE"/>
              </w:rPr>
            </w:rPrChange>
          </w:rPr>
          <w:t xml:space="preserve">    double precision :: s2, q</w:t>
        </w:r>
      </w:ins>
    </w:p>
    <w:p w:rsidR="00C84EA9" w:rsidRPr="00C84EA9" w:rsidRDefault="00C84EA9" w:rsidP="00C84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526019186"/>
        <w:rPr>
          <w:ins w:id="3493" w:author="Michael Monkenbusch" w:date="2016-11-18T10:48:00Z"/>
          <w:rFonts w:ascii="Andale Mono" w:hAnsi="Andale Mono" w:cs="Menlo Regular"/>
          <w:sz w:val="16"/>
          <w:szCs w:val="16"/>
          <w:lang w:eastAsia="de-DE"/>
          <w:rPrChange w:id="3494" w:author="Michael Monkenbusch" w:date="2016-11-18T10:51:00Z">
            <w:rPr>
              <w:ins w:id="3495" w:author="Michael Monkenbusch" w:date="2016-11-18T10:48:00Z"/>
              <w:rFonts w:ascii="Menlo Regular" w:hAnsi="Menlo Regular" w:cs="Menlo Regular"/>
              <w:sz w:val="28"/>
              <w:szCs w:val="28"/>
              <w:lang w:eastAsia="de-DE"/>
            </w:rPr>
          </w:rPrChange>
        </w:rPr>
      </w:pPr>
      <w:ins w:id="3496" w:author="Michael Monkenbusch" w:date="2016-11-18T10:48:00Z">
        <w:r w:rsidRPr="00C84EA9">
          <w:rPr>
            <w:rFonts w:ascii="Andale Mono" w:hAnsi="Andale Mono" w:cs="Menlo Regular"/>
            <w:sz w:val="16"/>
            <w:szCs w:val="16"/>
            <w:lang w:eastAsia="de-DE"/>
            <w:rPrChange w:id="3497" w:author="Michael Monkenbusch" w:date="2016-11-18T10:51:00Z">
              <w:rPr>
                <w:rFonts w:ascii="Menlo Regular" w:hAnsi="Menlo Regular" w:cs="Menlo Regular"/>
                <w:sz w:val="28"/>
                <w:szCs w:val="28"/>
                <w:lang w:eastAsia="de-DE"/>
              </w:rPr>
            </w:rPrChange>
          </w:rPr>
          <w:t xml:space="preserve">    s2 = 1</w:t>
        </w:r>
      </w:ins>
    </w:p>
    <w:p w:rsidR="00C84EA9" w:rsidRPr="00C84EA9" w:rsidRDefault="00C84EA9" w:rsidP="00C84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526019186"/>
        <w:rPr>
          <w:ins w:id="3498" w:author="Michael Monkenbusch" w:date="2016-11-18T10:48:00Z"/>
          <w:rFonts w:ascii="Andale Mono" w:hAnsi="Andale Mono" w:cs="Menlo Regular"/>
          <w:sz w:val="16"/>
          <w:szCs w:val="16"/>
          <w:lang w:eastAsia="de-DE"/>
          <w:rPrChange w:id="3499" w:author="Michael Monkenbusch" w:date="2016-11-18T10:51:00Z">
            <w:rPr>
              <w:ins w:id="3500" w:author="Michael Monkenbusch" w:date="2016-11-18T10:48:00Z"/>
              <w:rFonts w:ascii="Menlo Regular" w:hAnsi="Menlo Regular" w:cs="Menlo Regular"/>
              <w:sz w:val="28"/>
              <w:szCs w:val="28"/>
              <w:lang w:eastAsia="de-DE"/>
            </w:rPr>
          </w:rPrChange>
        </w:rPr>
      </w:pPr>
      <w:ins w:id="3501" w:author="Michael Monkenbusch" w:date="2016-11-18T10:48:00Z">
        <w:r w:rsidRPr="00C84EA9">
          <w:rPr>
            <w:rFonts w:ascii="Andale Mono" w:hAnsi="Andale Mono" w:cs="Menlo Regular"/>
            <w:sz w:val="16"/>
            <w:szCs w:val="16"/>
            <w:lang w:eastAsia="de-DE"/>
            <w:rPrChange w:id="3502" w:author="Michael Monkenbusch" w:date="2016-11-18T10:51:00Z">
              <w:rPr>
                <w:rFonts w:ascii="Menlo Regular" w:hAnsi="Menlo Regular" w:cs="Menlo Regular"/>
                <w:sz w:val="28"/>
                <w:szCs w:val="28"/>
                <w:lang w:eastAsia="de-DE"/>
              </w:rPr>
            </w:rPrChange>
          </w:rPr>
          <w:t xml:space="preserve">  end function s2</w:t>
        </w:r>
      </w:ins>
    </w:p>
    <w:p w:rsidR="00C84EA9" w:rsidRPr="00C84EA9" w:rsidRDefault="00C84EA9" w:rsidP="00C84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526019186"/>
        <w:rPr>
          <w:ins w:id="3503" w:author="Michael Monkenbusch" w:date="2016-11-18T10:48:00Z"/>
          <w:rFonts w:ascii="Andale Mono" w:hAnsi="Andale Mono" w:cs="Menlo Regular"/>
          <w:sz w:val="16"/>
          <w:szCs w:val="16"/>
          <w:lang w:eastAsia="de-DE"/>
          <w:rPrChange w:id="3504" w:author="Michael Monkenbusch" w:date="2016-11-18T10:51:00Z">
            <w:rPr>
              <w:ins w:id="3505" w:author="Michael Monkenbusch" w:date="2016-11-18T10:48:00Z"/>
              <w:rFonts w:ascii="Menlo Regular" w:hAnsi="Menlo Regular" w:cs="Menlo Regular"/>
              <w:sz w:val="28"/>
              <w:szCs w:val="28"/>
              <w:lang w:eastAsia="de-DE"/>
            </w:rPr>
          </w:rPrChange>
        </w:rPr>
      </w:pPr>
      <w:ins w:id="3506" w:author="Michael Monkenbusch" w:date="2016-11-18T10:48:00Z">
        <w:r w:rsidRPr="00C84EA9">
          <w:rPr>
            <w:rFonts w:ascii="Andale Mono" w:hAnsi="Andale Mono" w:cs="Menlo Regular"/>
            <w:sz w:val="16"/>
            <w:szCs w:val="16"/>
            <w:lang w:eastAsia="de-DE"/>
            <w:rPrChange w:id="3507" w:author="Michael Monkenbusch" w:date="2016-11-18T10:51:00Z">
              <w:rPr>
                <w:rFonts w:ascii="Menlo Regular" w:hAnsi="Menlo Regular" w:cs="Menlo Regular"/>
                <w:sz w:val="28"/>
                <w:szCs w:val="28"/>
                <w:lang w:eastAsia="de-DE"/>
              </w:rPr>
            </w:rPrChange>
          </w:rPr>
          <w:t xml:space="preserve"> end function th_thtester</w:t>
        </w:r>
      </w:ins>
    </w:p>
    <w:p w:rsidR="00C84EA9" w:rsidRPr="00C84EA9" w:rsidRDefault="00C84EA9" w:rsidP="00C84EA9">
      <w:pPr>
        <w:pStyle w:val="western"/>
        <w:spacing w:before="0" w:beforeAutospacing="0" w:after="0" w:line="142" w:lineRule="atLeast"/>
        <w:divId w:val="526019186"/>
        <w:rPr>
          <w:rFonts w:ascii="Andale Mono" w:hAnsi="Andale Mono"/>
          <w:sz w:val="16"/>
          <w:szCs w:val="16"/>
          <w:lang w:val="en-GB"/>
          <w:rPrChange w:id="3508" w:author="Michael Monkenbusch" w:date="2016-11-18T10:51:00Z">
            <w:rPr>
              <w:lang w:val="en-GB"/>
            </w:rPr>
          </w:rPrChange>
        </w:rPr>
      </w:pPr>
    </w:p>
    <w:p w:rsidR="000C424B" w:rsidRPr="00C84EA9" w:rsidDel="0000494B" w:rsidRDefault="000C424B" w:rsidP="00215AF7">
      <w:pPr>
        <w:pStyle w:val="western"/>
        <w:spacing w:before="0" w:beforeAutospacing="0" w:after="0" w:line="142" w:lineRule="atLeast"/>
        <w:divId w:val="526019186"/>
        <w:rPr>
          <w:del w:id="3509" w:author="Michael Monkenbusch" w:date="2016-11-18T10:39:00Z"/>
          <w:lang w:val="en-GB"/>
        </w:rPr>
      </w:pPr>
    </w:p>
    <w:p w:rsidR="000C424B" w:rsidRPr="009D0D2C" w:rsidDel="0000494B" w:rsidRDefault="000C424B" w:rsidP="00215AF7">
      <w:pPr>
        <w:pStyle w:val="western"/>
        <w:spacing w:before="0" w:beforeAutospacing="0" w:after="0" w:line="142" w:lineRule="atLeast"/>
        <w:divId w:val="526019186"/>
        <w:rPr>
          <w:del w:id="3510" w:author="Michael Monkenbusch" w:date="2016-11-18T10:39:00Z"/>
          <w:lang w:val="en-GB"/>
        </w:rPr>
      </w:pPr>
      <w:del w:id="3511" w:author="Michael Monkenbusch" w:date="2016-11-18T10:39:00Z">
        <w:r w:rsidRPr="009D0D2C" w:rsidDel="0000494B">
          <w:rPr>
            <w:color w:val="0000FF"/>
            <w:sz w:val="18"/>
            <w:szCs w:val="18"/>
            <w:lang w:val="en-GB"/>
          </w:rPr>
          <w:delText xml:space="preserve">function th_hohdiff(x,pa,thnam,parnam,npar, ini, nopar ,params,napar,mbuf) </w:delText>
        </w:r>
      </w:del>
    </w:p>
    <w:p w:rsidR="000C424B" w:rsidRPr="009D0D2C" w:rsidDel="0000494B" w:rsidRDefault="000C424B" w:rsidP="00215AF7">
      <w:pPr>
        <w:pStyle w:val="western"/>
        <w:spacing w:before="0" w:beforeAutospacing="0" w:after="0" w:line="142" w:lineRule="atLeast"/>
        <w:divId w:val="526019186"/>
        <w:rPr>
          <w:del w:id="3512" w:author="Michael Monkenbusch" w:date="2016-11-18T10:39:00Z"/>
          <w:lang w:val="en-GB"/>
        </w:rPr>
      </w:pPr>
      <w:del w:id="3513" w:author="Michael Monkenbusch" w:date="2016-11-18T10:39:00Z">
        <w:r w:rsidRPr="009D0D2C" w:rsidDel="0000494B">
          <w:rPr>
            <w:color w:val="0000FF"/>
            <w:sz w:val="18"/>
            <w:szCs w:val="18"/>
            <w:lang w:val="en-GB"/>
          </w:rPr>
          <w:delText>!=================================================================</w:delText>
        </w:r>
      </w:del>
    </w:p>
    <w:p w:rsidR="000C424B" w:rsidRPr="009D0D2C" w:rsidDel="0000494B" w:rsidRDefault="000C424B" w:rsidP="00215AF7">
      <w:pPr>
        <w:pStyle w:val="western"/>
        <w:spacing w:before="0" w:beforeAutospacing="0" w:after="0" w:line="142" w:lineRule="atLeast"/>
        <w:divId w:val="526019186"/>
        <w:rPr>
          <w:del w:id="3514" w:author="Michael Monkenbusch" w:date="2016-11-18T10:39:00Z"/>
          <w:lang w:val="en-GB"/>
        </w:rPr>
      </w:pPr>
      <w:del w:id="3515" w:author="Michael Monkenbusch" w:date="2016-11-18T10:39:00Z">
        <w:r w:rsidRPr="009D0D2C" w:rsidDel="0000494B">
          <w:rPr>
            <w:color w:val="0000FF"/>
            <w:sz w:val="18"/>
            <w:szCs w:val="18"/>
            <w:lang w:val="en-GB"/>
          </w:rPr>
          <w:delText xml:space="preserve">! Water dynamics for TOF vibrational+rotational+translational motion </w:delText>
        </w:r>
      </w:del>
    </w:p>
    <w:p w:rsidR="000C424B" w:rsidRPr="00CA0E71" w:rsidDel="0000494B" w:rsidRDefault="000C424B" w:rsidP="00215AF7">
      <w:pPr>
        <w:pStyle w:val="western"/>
        <w:spacing w:before="0" w:beforeAutospacing="0" w:after="0" w:line="142" w:lineRule="atLeast"/>
        <w:divId w:val="526019186"/>
        <w:rPr>
          <w:del w:id="3516" w:author="Michael Monkenbusch" w:date="2016-11-18T10:39:00Z"/>
          <w:lang w:val="en-GB"/>
        </w:rPr>
      </w:pPr>
      <w:del w:id="3517" w:author="Michael Monkenbusch" w:date="2016-11-18T10:39:00Z">
        <w:r w:rsidRPr="00CA0E71" w:rsidDel="0000494B">
          <w:rPr>
            <w:color w:val="0000FF"/>
            <w:sz w:val="18"/>
            <w:szCs w:val="18"/>
            <w:lang w:val="en-GB"/>
          </w:rPr>
          <w:delText>! RANDOM JUMP - DIFFUSION SEARS</w:delText>
        </w:r>
      </w:del>
    </w:p>
    <w:p w:rsidR="000C424B" w:rsidRPr="00CA0E71" w:rsidDel="0000494B" w:rsidRDefault="000C424B" w:rsidP="00215AF7">
      <w:pPr>
        <w:pStyle w:val="western"/>
        <w:spacing w:before="0" w:beforeAutospacing="0" w:after="0" w:line="142" w:lineRule="atLeast"/>
        <w:divId w:val="526019186"/>
        <w:rPr>
          <w:del w:id="3518" w:author="Michael Monkenbusch" w:date="2016-11-18T10:39:00Z"/>
          <w:lang w:val="en-GB"/>
        </w:rPr>
      </w:pPr>
      <w:del w:id="3519" w:author="Michael Monkenbusch" w:date="2016-11-18T10:39:00Z">
        <w:r w:rsidRPr="00CA0E71" w:rsidDel="0000494B">
          <w:rPr>
            <w:color w:val="0000FF"/>
            <w:sz w:val="18"/>
            <w:szCs w:val="18"/>
            <w:lang w:val="en-GB"/>
          </w:rPr>
          <w:delText>! J. Teixeira</w:delText>
        </w:r>
      </w:del>
    </w:p>
    <w:p w:rsidR="000C424B" w:rsidRPr="000C3F0E" w:rsidDel="0000494B" w:rsidRDefault="000C424B" w:rsidP="00215AF7">
      <w:pPr>
        <w:pStyle w:val="western"/>
        <w:spacing w:before="0" w:beforeAutospacing="0" w:after="0" w:line="142" w:lineRule="atLeast"/>
        <w:divId w:val="526019186"/>
        <w:rPr>
          <w:del w:id="3520" w:author="Michael Monkenbusch" w:date="2016-11-18T10:39:00Z"/>
          <w:lang w:val="en-GB"/>
        </w:rPr>
      </w:pPr>
      <w:del w:id="3521" w:author="Michael Monkenbusch" w:date="2016-11-18T10:39:00Z">
        <w:r w:rsidRPr="000C3F0E" w:rsidDel="0000494B">
          <w:rPr>
            <w:color w:val="0000FF"/>
            <w:sz w:val="18"/>
            <w:szCs w:val="18"/>
            <w:lang w:val="en-GB"/>
          </w:rPr>
          <w:delText>! Experimental determination of the nature of diffusive motions of water molecules at low temperatures</w:delText>
        </w:r>
      </w:del>
    </w:p>
    <w:p w:rsidR="000C424B" w:rsidRPr="00397B93" w:rsidDel="0000494B" w:rsidRDefault="000C424B" w:rsidP="00215AF7">
      <w:pPr>
        <w:pStyle w:val="western"/>
        <w:spacing w:before="0" w:beforeAutospacing="0" w:after="0" w:line="142" w:lineRule="atLeast"/>
        <w:divId w:val="526019186"/>
        <w:rPr>
          <w:del w:id="3522" w:author="Michael Monkenbusch" w:date="2016-11-18T10:39:00Z"/>
          <w:lang w:val="en-GB"/>
        </w:rPr>
      </w:pPr>
      <w:del w:id="3523" w:author="Michael Monkenbusch" w:date="2016-11-18T10:39:00Z">
        <w:r w:rsidRPr="00A907AF" w:rsidDel="0000494B">
          <w:rPr>
            <w:color w:val="0000FF"/>
            <w:sz w:val="18"/>
            <w:szCs w:val="18"/>
            <w:lang w:val="en-GB"/>
          </w:rPr>
          <w:delText>! Phys. Rev. A 31, 1913–1917 (1985)</w:delText>
        </w:r>
      </w:del>
    </w:p>
    <w:p w:rsidR="000C424B" w:rsidRPr="00C84EA9" w:rsidDel="0000494B" w:rsidRDefault="000C424B" w:rsidP="00215AF7">
      <w:pPr>
        <w:pStyle w:val="western"/>
        <w:spacing w:before="0" w:beforeAutospacing="0" w:after="0" w:line="142" w:lineRule="atLeast"/>
        <w:divId w:val="526019186"/>
        <w:rPr>
          <w:del w:id="3524" w:author="Michael Monkenbusch" w:date="2016-11-18T10:39:00Z"/>
          <w:lang w:val="en-GB"/>
          <w:rPrChange w:id="3525" w:author="Michael Monkenbusch" w:date="2016-11-18T10:51:00Z">
            <w:rPr>
              <w:del w:id="3526" w:author="Michael Monkenbusch" w:date="2016-11-18T10:39:00Z"/>
              <w:lang w:val="en-GB"/>
            </w:rPr>
          </w:rPrChange>
        </w:rPr>
      </w:pPr>
      <w:del w:id="3527" w:author="Michael Monkenbusch" w:date="2016-11-18T10:39:00Z">
        <w:r w:rsidRPr="00C84EA9" w:rsidDel="0000494B">
          <w:rPr>
            <w:sz w:val="18"/>
            <w:szCs w:val="18"/>
            <w:lang w:val="en-GB"/>
            <w:rPrChange w:id="3528" w:author="Michael Monkenbusch" w:date="2016-11-18T10:51:00Z">
              <w:rPr>
                <w:sz w:val="18"/>
                <w:szCs w:val="18"/>
                <w:lang w:val="en-GB"/>
              </w:rPr>
            </w:rPrChange>
          </w:rPr>
          <w:delText>!</w:delText>
        </w:r>
      </w:del>
    </w:p>
    <w:p w:rsidR="000C424B" w:rsidRPr="00C84EA9" w:rsidDel="0000494B" w:rsidRDefault="000C424B" w:rsidP="00215AF7">
      <w:pPr>
        <w:pStyle w:val="western"/>
        <w:spacing w:before="0" w:beforeAutospacing="0" w:after="0" w:line="142" w:lineRule="atLeast"/>
        <w:divId w:val="526019186"/>
        <w:rPr>
          <w:del w:id="3529" w:author="Michael Monkenbusch" w:date="2016-11-18T10:39:00Z"/>
          <w:lang w:val="en-GB"/>
          <w:rPrChange w:id="3530" w:author="Michael Monkenbusch" w:date="2016-11-18T10:51:00Z">
            <w:rPr>
              <w:del w:id="3531" w:author="Michael Monkenbusch" w:date="2016-11-18T10:39:00Z"/>
              <w:lang w:val="en-GB"/>
            </w:rPr>
          </w:rPrChange>
        </w:rPr>
      </w:pPr>
      <w:del w:id="3532" w:author="Michael Monkenbusch" w:date="2016-11-18T10:39:00Z">
        <w:r w:rsidRPr="00C84EA9" w:rsidDel="0000494B">
          <w:rPr>
            <w:sz w:val="18"/>
            <w:szCs w:val="18"/>
            <w:lang w:val="en-GB"/>
            <w:rPrChange w:id="3533" w:author="Michael Monkenbusch" w:date="2016-11-18T10:51:00Z">
              <w:rPr>
                <w:sz w:val="18"/>
                <w:szCs w:val="18"/>
                <w:lang w:val="en-GB"/>
              </w:rPr>
            </w:rPrChange>
          </w:rPr>
          <w:delText>implicit none</w:delText>
        </w:r>
      </w:del>
    </w:p>
    <w:p w:rsidR="000C424B" w:rsidRPr="00C84EA9" w:rsidDel="0000494B" w:rsidRDefault="000C424B" w:rsidP="00215AF7">
      <w:pPr>
        <w:pStyle w:val="western"/>
        <w:spacing w:before="0" w:beforeAutospacing="0" w:after="0" w:line="142" w:lineRule="atLeast"/>
        <w:divId w:val="526019186"/>
        <w:rPr>
          <w:del w:id="3534" w:author="Michael Monkenbusch" w:date="2016-11-18T10:39:00Z"/>
          <w:lang w:val="en-GB"/>
          <w:rPrChange w:id="3535" w:author="Michael Monkenbusch" w:date="2016-11-18T10:51:00Z">
            <w:rPr>
              <w:del w:id="3536" w:author="Michael Monkenbusch" w:date="2016-11-18T10:39:00Z"/>
              <w:lang w:val="en-GB"/>
            </w:rPr>
          </w:rPrChange>
        </w:rPr>
      </w:pPr>
      <w:del w:id="3537" w:author="Michael Monkenbusch" w:date="2016-11-18T10:39:00Z">
        <w:r w:rsidRPr="00C84EA9" w:rsidDel="0000494B">
          <w:rPr>
            <w:sz w:val="18"/>
            <w:szCs w:val="18"/>
            <w:lang w:val="en-GB"/>
            <w:rPrChange w:id="3538" w:author="Michael Monkenbusch" w:date="2016-11-18T10:51:00Z">
              <w:rPr>
                <w:sz w:val="18"/>
                <w:szCs w:val="18"/>
                <w:lang w:val="en-GB"/>
              </w:rPr>
            </w:rPrChange>
          </w:rPr>
          <w:delText>real th_hohdiff</w:delText>
        </w:r>
      </w:del>
    </w:p>
    <w:p w:rsidR="000C424B" w:rsidRPr="00C84EA9" w:rsidDel="0000494B" w:rsidRDefault="000C424B" w:rsidP="00215AF7">
      <w:pPr>
        <w:pStyle w:val="western"/>
        <w:spacing w:before="0" w:beforeAutospacing="0" w:after="0" w:line="142" w:lineRule="atLeast"/>
        <w:divId w:val="526019186"/>
        <w:rPr>
          <w:del w:id="3539" w:author="Michael Monkenbusch" w:date="2016-11-18T10:39:00Z"/>
          <w:lang w:val="en-GB"/>
          <w:rPrChange w:id="3540" w:author="Michael Monkenbusch" w:date="2016-11-18T10:51:00Z">
            <w:rPr>
              <w:del w:id="3541" w:author="Michael Monkenbusch" w:date="2016-11-18T10:39:00Z"/>
              <w:lang w:val="en-GB"/>
            </w:rPr>
          </w:rPrChange>
        </w:rPr>
      </w:pPr>
      <w:del w:id="3542" w:author="Michael Monkenbusch" w:date="2016-11-18T10:39:00Z">
        <w:r w:rsidRPr="00C84EA9" w:rsidDel="0000494B">
          <w:rPr>
            <w:sz w:val="18"/>
            <w:szCs w:val="18"/>
            <w:lang w:val="en-GB"/>
            <w:rPrChange w:id="3543" w:author="Michael Monkenbusch" w:date="2016-11-18T10:51:00Z">
              <w:rPr>
                <w:sz w:val="18"/>
                <w:szCs w:val="18"/>
                <w:lang w:val="en-GB"/>
              </w:rPr>
            </w:rPrChange>
          </w:rPr>
          <w:delText>character*8 thnam,parnam(20) ! theory and parameternames</w:delText>
        </w:r>
      </w:del>
    </w:p>
    <w:p w:rsidR="000C424B" w:rsidRPr="00C84EA9" w:rsidDel="0000494B" w:rsidRDefault="000C424B" w:rsidP="00215AF7">
      <w:pPr>
        <w:pStyle w:val="western"/>
        <w:spacing w:before="0" w:beforeAutospacing="0" w:after="0" w:line="142" w:lineRule="atLeast"/>
        <w:divId w:val="526019186"/>
        <w:rPr>
          <w:del w:id="3544" w:author="Michael Monkenbusch" w:date="2016-11-18T10:39:00Z"/>
          <w:lang w:val="es-ES_tradnl"/>
          <w:rPrChange w:id="3545" w:author="Michael Monkenbusch" w:date="2016-11-18T10:51:00Z">
            <w:rPr>
              <w:del w:id="3546" w:author="Michael Monkenbusch" w:date="2016-11-18T10:39:00Z"/>
              <w:lang w:val="es-ES_tradnl"/>
            </w:rPr>
          </w:rPrChange>
        </w:rPr>
      </w:pPr>
      <w:del w:id="3547" w:author="Michael Monkenbusch" w:date="2016-11-18T10:39:00Z">
        <w:r w:rsidRPr="00C84EA9" w:rsidDel="0000494B">
          <w:rPr>
            <w:sz w:val="18"/>
            <w:szCs w:val="18"/>
            <w:lang w:val="es-ES_tradnl"/>
            <w:rPrChange w:id="3548" w:author="Michael Monkenbusch" w:date="2016-11-18T10:51:00Z">
              <w:rPr>
                <w:sz w:val="18"/>
                <w:szCs w:val="18"/>
                <w:lang w:val="es-ES_tradnl"/>
              </w:rPr>
            </w:rPrChange>
          </w:rPr>
          <w:delText>real pa(20)</w:delText>
        </w:r>
      </w:del>
    </w:p>
    <w:p w:rsidR="000C424B" w:rsidRPr="00C84EA9" w:rsidDel="0000494B" w:rsidRDefault="000C424B" w:rsidP="00215AF7">
      <w:pPr>
        <w:pStyle w:val="western"/>
        <w:spacing w:before="0" w:beforeAutospacing="0" w:after="0" w:line="142" w:lineRule="atLeast"/>
        <w:divId w:val="526019186"/>
        <w:rPr>
          <w:del w:id="3549" w:author="Michael Monkenbusch" w:date="2016-11-18T10:39:00Z"/>
          <w:lang w:val="es-ES_tradnl"/>
          <w:rPrChange w:id="3550" w:author="Michael Monkenbusch" w:date="2016-11-18T10:51:00Z">
            <w:rPr>
              <w:del w:id="3551" w:author="Michael Monkenbusch" w:date="2016-11-18T10:39:00Z"/>
              <w:lang w:val="es-ES_tradnl"/>
            </w:rPr>
          </w:rPrChange>
        </w:rPr>
      </w:pPr>
      <w:del w:id="3552" w:author="Michael Monkenbusch" w:date="2016-11-18T10:39:00Z">
        <w:r w:rsidRPr="00C84EA9" w:rsidDel="0000494B">
          <w:rPr>
            <w:sz w:val="18"/>
            <w:szCs w:val="18"/>
            <w:lang w:val="es-ES_tradnl"/>
            <w:rPrChange w:id="3553" w:author="Michael Monkenbusch" w:date="2016-11-18T10:51:00Z">
              <w:rPr>
                <w:sz w:val="18"/>
                <w:szCs w:val="18"/>
                <w:lang w:val="es-ES_tradnl"/>
              </w:rPr>
            </w:rPrChange>
          </w:rPr>
          <w:delText>real x</w:delText>
        </w:r>
      </w:del>
    </w:p>
    <w:p w:rsidR="000C424B" w:rsidRPr="00C84EA9" w:rsidDel="0000494B" w:rsidRDefault="000C424B" w:rsidP="00215AF7">
      <w:pPr>
        <w:pStyle w:val="western"/>
        <w:spacing w:before="0" w:beforeAutospacing="0" w:after="0" w:line="142" w:lineRule="atLeast"/>
        <w:divId w:val="526019186"/>
        <w:rPr>
          <w:del w:id="3554" w:author="Michael Monkenbusch" w:date="2016-11-18T10:39:00Z"/>
          <w:lang w:val="es-ES_tradnl"/>
          <w:rPrChange w:id="3555" w:author="Michael Monkenbusch" w:date="2016-11-18T10:51:00Z">
            <w:rPr>
              <w:del w:id="3556" w:author="Michael Monkenbusch" w:date="2016-11-18T10:39:00Z"/>
              <w:lang w:val="es-ES_tradnl"/>
            </w:rPr>
          </w:rPrChange>
        </w:rPr>
      </w:pPr>
      <w:del w:id="3557" w:author="Michael Monkenbusch" w:date="2016-11-18T10:39:00Z">
        <w:r w:rsidRPr="00C84EA9" w:rsidDel="0000494B">
          <w:rPr>
            <w:sz w:val="18"/>
            <w:szCs w:val="18"/>
            <w:lang w:val="es-ES_tradnl"/>
            <w:rPrChange w:id="3558" w:author="Michael Monkenbusch" w:date="2016-11-18T10:51:00Z">
              <w:rPr>
                <w:sz w:val="18"/>
                <w:szCs w:val="18"/>
                <w:lang w:val="es-ES_tradnl"/>
              </w:rPr>
            </w:rPrChange>
          </w:rPr>
          <w:delText>integer npar,ini,ier</w:delText>
        </w:r>
      </w:del>
    </w:p>
    <w:p w:rsidR="000C424B" w:rsidRPr="00C84EA9" w:rsidDel="0000494B" w:rsidRDefault="000C424B" w:rsidP="00215AF7">
      <w:pPr>
        <w:pStyle w:val="western"/>
        <w:spacing w:before="0" w:beforeAutospacing="0" w:after="0" w:line="142" w:lineRule="atLeast"/>
        <w:divId w:val="526019186"/>
        <w:rPr>
          <w:del w:id="3559" w:author="Michael Monkenbusch" w:date="2016-11-18T10:39:00Z"/>
          <w:rPrChange w:id="3560" w:author="Michael Monkenbusch" w:date="2016-11-18T10:51:00Z">
            <w:rPr>
              <w:del w:id="3561" w:author="Michael Monkenbusch" w:date="2016-11-18T10:39:00Z"/>
            </w:rPr>
          </w:rPrChange>
        </w:rPr>
      </w:pPr>
      <w:del w:id="3562" w:author="Michael Monkenbusch" w:date="2016-11-18T10:39:00Z">
        <w:r w:rsidRPr="00C84EA9" w:rsidDel="0000494B">
          <w:rPr>
            <w:sz w:val="18"/>
            <w:szCs w:val="18"/>
            <w:rPrChange w:id="3563" w:author="Michael Monkenbusch" w:date="2016-11-18T10:51:00Z">
              <w:rPr>
                <w:sz w:val="18"/>
                <w:szCs w:val="18"/>
              </w:rPr>
            </w:rPrChange>
          </w:rPr>
          <w:delText>integer mbuf</w:delText>
        </w:r>
      </w:del>
    </w:p>
    <w:p w:rsidR="000C424B" w:rsidRPr="00C84EA9" w:rsidDel="0000494B" w:rsidRDefault="000C424B" w:rsidP="00215AF7">
      <w:pPr>
        <w:pStyle w:val="western"/>
        <w:spacing w:before="0" w:beforeAutospacing="0" w:after="0" w:line="142" w:lineRule="atLeast"/>
        <w:divId w:val="526019186"/>
        <w:rPr>
          <w:del w:id="3564" w:author="Michael Monkenbusch" w:date="2016-11-18T10:39:00Z"/>
          <w:rPrChange w:id="3565" w:author="Michael Monkenbusch" w:date="2016-11-18T10:51:00Z">
            <w:rPr>
              <w:del w:id="3566" w:author="Michael Monkenbusch" w:date="2016-11-18T10:39:00Z"/>
            </w:rPr>
          </w:rPrChange>
        </w:rPr>
      </w:pPr>
      <w:del w:id="3567" w:author="Michael Monkenbusch" w:date="2016-11-18T10:39:00Z">
        <w:r w:rsidRPr="00C84EA9" w:rsidDel="0000494B">
          <w:rPr>
            <w:sz w:val="18"/>
            <w:szCs w:val="18"/>
            <w:rPrChange w:id="3568" w:author="Michael Monkenbusch" w:date="2016-11-18T10:51:00Z">
              <w:rPr>
                <w:sz w:val="18"/>
                <w:szCs w:val="18"/>
              </w:rPr>
            </w:rPrChange>
          </w:rPr>
          <w:delText>integer nopar ! Anzahl der Parameter data , intent(inout) ::</w:delText>
        </w:r>
      </w:del>
    </w:p>
    <w:p w:rsidR="000C424B" w:rsidRPr="00C84EA9" w:rsidDel="0000494B" w:rsidRDefault="000C424B" w:rsidP="00215AF7">
      <w:pPr>
        <w:pStyle w:val="western"/>
        <w:spacing w:before="0" w:beforeAutospacing="0" w:after="0" w:line="142" w:lineRule="atLeast"/>
        <w:divId w:val="526019186"/>
        <w:rPr>
          <w:del w:id="3569" w:author="Michael Monkenbusch" w:date="2016-11-18T10:39:00Z"/>
          <w:rPrChange w:id="3570" w:author="Michael Monkenbusch" w:date="2016-11-18T10:51:00Z">
            <w:rPr>
              <w:del w:id="3571" w:author="Michael Monkenbusch" w:date="2016-11-18T10:39:00Z"/>
            </w:rPr>
          </w:rPrChange>
        </w:rPr>
      </w:pPr>
      <w:del w:id="3572" w:author="Michael Monkenbusch" w:date="2016-11-18T10:39:00Z">
        <w:r w:rsidRPr="00C84EA9" w:rsidDel="0000494B">
          <w:rPr>
            <w:sz w:val="18"/>
            <w:szCs w:val="18"/>
            <w:rPrChange w:id="3573" w:author="Michael Monkenbusch" w:date="2016-11-18T10:51:00Z">
              <w:rPr>
                <w:sz w:val="18"/>
                <w:szCs w:val="18"/>
              </w:rPr>
            </w:rPrChange>
          </w:rPr>
          <w:delText>character*80 napar(mbuf) ! name des parameters n , intent(inout) ::</w:delText>
        </w:r>
      </w:del>
    </w:p>
    <w:p w:rsidR="000C424B" w:rsidRPr="00C84EA9" w:rsidDel="0000494B" w:rsidRDefault="000C424B" w:rsidP="00215AF7">
      <w:pPr>
        <w:pStyle w:val="western"/>
        <w:spacing w:before="0" w:beforeAutospacing="0" w:after="0" w:line="142" w:lineRule="atLeast"/>
        <w:divId w:val="526019186"/>
        <w:rPr>
          <w:del w:id="3574" w:author="Michael Monkenbusch" w:date="2016-11-18T10:39:00Z"/>
          <w:rPrChange w:id="3575" w:author="Michael Monkenbusch" w:date="2016-11-18T10:51:00Z">
            <w:rPr>
              <w:del w:id="3576" w:author="Michael Monkenbusch" w:date="2016-11-18T10:39:00Z"/>
            </w:rPr>
          </w:rPrChange>
        </w:rPr>
      </w:pPr>
      <w:del w:id="3577" w:author="Michael Monkenbusch" w:date="2016-11-18T10:39:00Z">
        <w:r w:rsidRPr="00C84EA9" w:rsidDel="0000494B">
          <w:rPr>
            <w:sz w:val="18"/>
            <w:szCs w:val="18"/>
            <w:rPrChange w:id="3578" w:author="Michael Monkenbusch" w:date="2016-11-18T10:51:00Z">
              <w:rPr>
                <w:sz w:val="18"/>
                <w:szCs w:val="18"/>
              </w:rPr>
            </w:rPrChange>
          </w:rPr>
          <w:delText>real params(mbuf) ! value des parameters n , intent(inout) ::</w:delText>
        </w:r>
      </w:del>
    </w:p>
    <w:p w:rsidR="000C424B" w:rsidRPr="00C84EA9" w:rsidDel="0000494B" w:rsidRDefault="000C424B" w:rsidP="00215AF7">
      <w:pPr>
        <w:pStyle w:val="western"/>
        <w:spacing w:before="0" w:beforeAutospacing="0" w:after="0" w:line="142" w:lineRule="atLeast"/>
        <w:divId w:val="526019186"/>
        <w:rPr>
          <w:del w:id="3579" w:author="Michael Monkenbusch" w:date="2016-11-18T10:39:00Z"/>
          <w:rPrChange w:id="3580" w:author="Michael Monkenbusch" w:date="2016-11-18T10:51:00Z">
            <w:rPr>
              <w:del w:id="3581" w:author="Michael Monkenbusch" w:date="2016-11-18T10:39:00Z"/>
            </w:rPr>
          </w:rPrChange>
        </w:rPr>
      </w:pPr>
      <w:del w:id="3582" w:author="Michael Monkenbusch" w:date="2016-11-18T10:39:00Z">
        <w:r w:rsidRPr="00C84EA9" w:rsidDel="0000494B">
          <w:rPr>
            <w:sz w:val="18"/>
            <w:szCs w:val="18"/>
            <w:rPrChange w:id="3583" w:author="Michael Monkenbusch" w:date="2016-11-18T10:51:00Z">
              <w:rPr>
                <w:sz w:val="18"/>
                <w:szCs w:val="18"/>
              </w:rPr>
            </w:rPrChange>
          </w:rPr>
          <w:delText>real result</w:delText>
        </w:r>
      </w:del>
    </w:p>
    <w:p w:rsidR="000C424B" w:rsidRPr="00C84EA9" w:rsidDel="0000494B" w:rsidRDefault="000C424B" w:rsidP="00215AF7">
      <w:pPr>
        <w:pStyle w:val="western"/>
        <w:spacing w:before="0" w:beforeAutospacing="0" w:after="0" w:line="142" w:lineRule="atLeast"/>
        <w:divId w:val="526019186"/>
        <w:rPr>
          <w:del w:id="3584" w:author="Michael Monkenbusch" w:date="2016-11-18T10:39:00Z"/>
          <w:rPrChange w:id="3585" w:author="Michael Monkenbusch" w:date="2016-11-18T10:51:00Z">
            <w:rPr>
              <w:del w:id="3586" w:author="Michael Monkenbusch" w:date="2016-11-18T10:39:00Z"/>
            </w:rPr>
          </w:rPrChange>
        </w:rPr>
      </w:pPr>
      <w:del w:id="3587" w:author="Michael Monkenbusch" w:date="2016-11-18T10:39:00Z">
        <w:r w:rsidRPr="00C84EA9" w:rsidDel="0000494B">
          <w:rPr>
            <w:sz w:val="18"/>
            <w:szCs w:val="18"/>
            <w:rPrChange w:id="3588" w:author="Michael Monkenbusch" w:date="2016-11-18T10:51:00Z">
              <w:rPr>
                <w:sz w:val="18"/>
                <w:szCs w:val="18"/>
              </w:rPr>
            </w:rPrChange>
          </w:rPr>
          <w:delText>integer nparx</w:delText>
        </w:r>
      </w:del>
    </w:p>
    <w:p w:rsidR="000C424B" w:rsidRPr="00C84EA9" w:rsidDel="0000494B" w:rsidRDefault="000C424B" w:rsidP="00215AF7">
      <w:pPr>
        <w:pStyle w:val="western"/>
        <w:spacing w:before="0" w:beforeAutospacing="0" w:after="0" w:line="142" w:lineRule="atLeast"/>
        <w:divId w:val="526019186"/>
        <w:rPr>
          <w:del w:id="3589" w:author="Michael Monkenbusch" w:date="2016-11-18T10:39:00Z"/>
          <w:lang w:val="es-ES_tradnl"/>
          <w:rPrChange w:id="3590" w:author="Michael Monkenbusch" w:date="2016-11-18T10:51:00Z">
            <w:rPr>
              <w:del w:id="3591" w:author="Michael Monkenbusch" w:date="2016-11-18T10:39:00Z"/>
              <w:lang w:val="es-ES_tradnl"/>
            </w:rPr>
          </w:rPrChange>
        </w:rPr>
      </w:pPr>
      <w:del w:id="3592" w:author="Michael Monkenbusch" w:date="2016-11-18T10:39:00Z">
        <w:r w:rsidRPr="00C84EA9" w:rsidDel="0000494B">
          <w:rPr>
            <w:sz w:val="18"/>
            <w:szCs w:val="18"/>
            <w:lang w:val="es-ES_tradnl"/>
            <w:rPrChange w:id="3593" w:author="Michael Monkenbusch" w:date="2016-11-18T10:51:00Z">
              <w:rPr>
                <w:sz w:val="18"/>
                <w:szCs w:val="18"/>
                <w:lang w:val="es-ES_tradnl"/>
              </w:rPr>
            </w:rPrChange>
          </w:rPr>
          <w:delText>real amplitu</w:delText>
        </w:r>
      </w:del>
    </w:p>
    <w:p w:rsidR="000C424B" w:rsidRPr="00C84EA9" w:rsidDel="0000494B" w:rsidRDefault="000C424B" w:rsidP="00215AF7">
      <w:pPr>
        <w:pStyle w:val="western"/>
        <w:spacing w:before="0" w:beforeAutospacing="0" w:after="0" w:line="142" w:lineRule="atLeast"/>
        <w:divId w:val="526019186"/>
        <w:rPr>
          <w:del w:id="3594" w:author="Michael Monkenbusch" w:date="2016-11-18T10:39:00Z"/>
          <w:lang w:val="es-ES_tradnl"/>
          <w:rPrChange w:id="3595" w:author="Michael Monkenbusch" w:date="2016-11-18T10:51:00Z">
            <w:rPr>
              <w:del w:id="3596" w:author="Michael Monkenbusch" w:date="2016-11-18T10:39:00Z"/>
              <w:lang w:val="es-ES_tradnl"/>
            </w:rPr>
          </w:rPrChange>
        </w:rPr>
      </w:pPr>
      <w:del w:id="3597" w:author="Michael Monkenbusch" w:date="2016-11-18T10:39:00Z">
        <w:r w:rsidRPr="00C84EA9" w:rsidDel="0000494B">
          <w:rPr>
            <w:sz w:val="18"/>
            <w:szCs w:val="18"/>
            <w:lang w:val="es-ES_tradnl"/>
            <w:rPrChange w:id="3598" w:author="Michael Monkenbusch" w:date="2016-11-18T10:51:00Z">
              <w:rPr>
                <w:sz w:val="18"/>
                <w:szCs w:val="18"/>
                <w:lang w:val="es-ES_tradnl"/>
              </w:rPr>
            </w:rPrChange>
          </w:rPr>
          <w:delText>real u_quadra</w:delText>
        </w:r>
      </w:del>
    </w:p>
    <w:p w:rsidR="000C424B" w:rsidRPr="00C84EA9" w:rsidDel="0000494B" w:rsidRDefault="000C424B" w:rsidP="00215AF7">
      <w:pPr>
        <w:pStyle w:val="western"/>
        <w:spacing w:before="0" w:beforeAutospacing="0" w:after="0" w:line="142" w:lineRule="atLeast"/>
        <w:divId w:val="526019186"/>
        <w:rPr>
          <w:del w:id="3599" w:author="Michael Monkenbusch" w:date="2016-11-18T10:39:00Z"/>
          <w:lang w:val="es-ES_tradnl"/>
          <w:rPrChange w:id="3600" w:author="Michael Monkenbusch" w:date="2016-11-18T10:51:00Z">
            <w:rPr>
              <w:del w:id="3601" w:author="Michael Monkenbusch" w:date="2016-11-18T10:39:00Z"/>
              <w:lang w:val="es-ES_tradnl"/>
            </w:rPr>
          </w:rPrChange>
        </w:rPr>
      </w:pPr>
      <w:del w:id="3602" w:author="Michael Monkenbusch" w:date="2016-11-18T10:39:00Z">
        <w:r w:rsidRPr="00C84EA9" w:rsidDel="0000494B">
          <w:rPr>
            <w:sz w:val="18"/>
            <w:szCs w:val="18"/>
            <w:lang w:val="es-ES_tradnl"/>
            <w:rPrChange w:id="3603" w:author="Michael Monkenbusch" w:date="2016-11-18T10:51:00Z">
              <w:rPr>
                <w:sz w:val="18"/>
                <w:szCs w:val="18"/>
                <w:lang w:val="es-ES_tradnl"/>
              </w:rPr>
            </w:rPrChange>
          </w:rPr>
          <w:delText>real self_dif</w:delText>
        </w:r>
      </w:del>
    </w:p>
    <w:p w:rsidR="000C424B" w:rsidRPr="00C84EA9" w:rsidDel="0000494B" w:rsidRDefault="000C424B" w:rsidP="00215AF7">
      <w:pPr>
        <w:pStyle w:val="western"/>
        <w:spacing w:before="0" w:beforeAutospacing="0" w:after="0" w:line="142" w:lineRule="atLeast"/>
        <w:divId w:val="526019186"/>
        <w:rPr>
          <w:del w:id="3604" w:author="Michael Monkenbusch" w:date="2016-11-18T10:39:00Z"/>
          <w:lang w:val="en-GB"/>
          <w:rPrChange w:id="3605" w:author="Michael Monkenbusch" w:date="2016-11-18T10:51:00Z">
            <w:rPr>
              <w:del w:id="3606" w:author="Michael Monkenbusch" w:date="2016-11-18T10:39:00Z"/>
              <w:lang w:val="en-GB"/>
            </w:rPr>
          </w:rPrChange>
        </w:rPr>
      </w:pPr>
      <w:del w:id="3607" w:author="Michael Monkenbusch" w:date="2016-11-18T10:39:00Z">
        <w:r w:rsidRPr="00C84EA9" w:rsidDel="0000494B">
          <w:rPr>
            <w:sz w:val="18"/>
            <w:szCs w:val="18"/>
            <w:lang w:val="en-GB"/>
            <w:rPrChange w:id="3608" w:author="Michael Monkenbusch" w:date="2016-11-18T10:51:00Z">
              <w:rPr>
                <w:sz w:val="18"/>
                <w:szCs w:val="18"/>
                <w:lang w:val="en-GB"/>
              </w:rPr>
            </w:rPrChange>
          </w:rPr>
          <w:delText>real tau0_dif</w:delText>
        </w:r>
      </w:del>
    </w:p>
    <w:p w:rsidR="000C424B" w:rsidRPr="00C84EA9" w:rsidDel="0000494B" w:rsidRDefault="000C424B" w:rsidP="00215AF7">
      <w:pPr>
        <w:pStyle w:val="western"/>
        <w:spacing w:before="0" w:beforeAutospacing="0" w:after="0" w:line="142" w:lineRule="atLeast"/>
        <w:divId w:val="526019186"/>
        <w:rPr>
          <w:del w:id="3609" w:author="Michael Monkenbusch" w:date="2016-11-18T10:39:00Z"/>
          <w:lang w:val="en-GB"/>
          <w:rPrChange w:id="3610" w:author="Michael Monkenbusch" w:date="2016-11-18T10:51:00Z">
            <w:rPr>
              <w:del w:id="3611" w:author="Michael Monkenbusch" w:date="2016-11-18T10:39:00Z"/>
              <w:lang w:val="en-GB"/>
            </w:rPr>
          </w:rPrChange>
        </w:rPr>
      </w:pPr>
      <w:del w:id="3612" w:author="Michael Monkenbusch" w:date="2016-11-18T10:39:00Z">
        <w:r w:rsidRPr="00C84EA9" w:rsidDel="0000494B">
          <w:rPr>
            <w:sz w:val="18"/>
            <w:szCs w:val="18"/>
            <w:lang w:val="en-GB"/>
            <w:rPrChange w:id="3613" w:author="Michael Monkenbusch" w:date="2016-11-18T10:51:00Z">
              <w:rPr>
                <w:sz w:val="18"/>
                <w:szCs w:val="18"/>
                <w:lang w:val="en-GB"/>
              </w:rPr>
            </w:rPrChange>
          </w:rPr>
          <w:delText>real a_rot</w:delText>
        </w:r>
      </w:del>
    </w:p>
    <w:p w:rsidR="000C424B" w:rsidRPr="00C84EA9" w:rsidDel="0000494B" w:rsidRDefault="000C424B" w:rsidP="00215AF7">
      <w:pPr>
        <w:pStyle w:val="western"/>
        <w:spacing w:before="0" w:beforeAutospacing="0" w:after="0" w:line="142" w:lineRule="atLeast"/>
        <w:divId w:val="526019186"/>
        <w:rPr>
          <w:del w:id="3614" w:author="Michael Monkenbusch" w:date="2016-11-18T10:39:00Z"/>
          <w:lang w:val="en-GB"/>
          <w:rPrChange w:id="3615" w:author="Michael Monkenbusch" w:date="2016-11-18T10:51:00Z">
            <w:rPr>
              <w:del w:id="3616" w:author="Michael Monkenbusch" w:date="2016-11-18T10:39:00Z"/>
              <w:lang w:val="en-GB"/>
            </w:rPr>
          </w:rPrChange>
        </w:rPr>
      </w:pPr>
      <w:del w:id="3617" w:author="Michael Monkenbusch" w:date="2016-11-18T10:39:00Z">
        <w:r w:rsidRPr="00C84EA9" w:rsidDel="0000494B">
          <w:rPr>
            <w:sz w:val="18"/>
            <w:szCs w:val="18"/>
            <w:lang w:val="en-GB"/>
            <w:rPrChange w:id="3618" w:author="Michael Monkenbusch" w:date="2016-11-18T10:51:00Z">
              <w:rPr>
                <w:sz w:val="18"/>
                <w:szCs w:val="18"/>
                <w:lang w:val="en-GB"/>
              </w:rPr>
            </w:rPrChange>
          </w:rPr>
          <w:delText>real d_rot</w:delText>
        </w:r>
      </w:del>
    </w:p>
    <w:p w:rsidR="000C424B" w:rsidRPr="00C84EA9" w:rsidDel="0000494B" w:rsidRDefault="000C424B" w:rsidP="00215AF7">
      <w:pPr>
        <w:pStyle w:val="western"/>
        <w:spacing w:before="0" w:beforeAutospacing="0" w:after="0" w:line="142" w:lineRule="atLeast"/>
        <w:divId w:val="526019186"/>
        <w:rPr>
          <w:del w:id="3619" w:author="Michael Monkenbusch" w:date="2016-11-18T10:39:00Z"/>
          <w:lang w:val="en-GB"/>
          <w:rPrChange w:id="3620" w:author="Michael Monkenbusch" w:date="2016-11-18T10:51:00Z">
            <w:rPr>
              <w:del w:id="3621" w:author="Michael Monkenbusch" w:date="2016-11-18T10:39:00Z"/>
              <w:lang w:val="en-GB"/>
            </w:rPr>
          </w:rPrChange>
        </w:rPr>
      </w:pPr>
      <w:del w:id="3622" w:author="Michael Monkenbusch" w:date="2016-11-18T10:39:00Z">
        <w:r w:rsidRPr="00C84EA9" w:rsidDel="0000494B">
          <w:rPr>
            <w:sz w:val="18"/>
            <w:szCs w:val="18"/>
            <w:lang w:val="en-GB"/>
            <w:rPrChange w:id="3623" w:author="Michael Monkenbusch" w:date="2016-11-18T10:51:00Z">
              <w:rPr>
                <w:sz w:val="18"/>
                <w:szCs w:val="18"/>
                <w:lang w:val="en-GB"/>
              </w:rPr>
            </w:rPrChange>
          </w:rPr>
          <w:delText>real shiftt</w:delText>
        </w:r>
      </w:del>
    </w:p>
    <w:p w:rsidR="000C424B" w:rsidRPr="00C84EA9" w:rsidDel="0000494B" w:rsidRDefault="000C424B" w:rsidP="00215AF7">
      <w:pPr>
        <w:pStyle w:val="western"/>
        <w:spacing w:before="0" w:beforeAutospacing="0" w:after="0" w:line="142" w:lineRule="atLeast"/>
        <w:divId w:val="526019186"/>
        <w:rPr>
          <w:del w:id="3624" w:author="Michael Monkenbusch" w:date="2016-11-18T10:39:00Z"/>
          <w:lang w:val="en-GB"/>
          <w:rPrChange w:id="3625" w:author="Michael Monkenbusch" w:date="2016-11-18T10:51:00Z">
            <w:rPr>
              <w:del w:id="3626" w:author="Michael Monkenbusch" w:date="2016-11-18T10:39:00Z"/>
              <w:lang w:val="en-GB"/>
            </w:rPr>
          </w:rPrChange>
        </w:rPr>
      </w:pPr>
      <w:del w:id="3627" w:author="Michael Monkenbusch" w:date="2016-11-18T10:39:00Z">
        <w:r w:rsidRPr="00C84EA9" w:rsidDel="0000494B">
          <w:rPr>
            <w:sz w:val="18"/>
            <w:szCs w:val="18"/>
            <w:lang w:val="en-GB"/>
            <w:rPrChange w:id="3628" w:author="Michael Monkenbusch" w:date="2016-11-18T10:51:00Z">
              <w:rPr>
                <w:sz w:val="18"/>
                <w:szCs w:val="18"/>
                <w:lang w:val="en-GB"/>
              </w:rPr>
            </w:rPrChange>
          </w:rPr>
          <w:delText>real elas_dw</w:delText>
        </w:r>
      </w:del>
    </w:p>
    <w:p w:rsidR="000C424B" w:rsidRPr="00C84EA9" w:rsidDel="0000494B" w:rsidRDefault="000C424B" w:rsidP="00215AF7">
      <w:pPr>
        <w:pStyle w:val="western"/>
        <w:spacing w:before="0" w:beforeAutospacing="0" w:after="0" w:line="142" w:lineRule="atLeast"/>
        <w:divId w:val="526019186"/>
        <w:rPr>
          <w:del w:id="3629" w:author="Michael Monkenbusch" w:date="2016-11-18T10:39:00Z"/>
          <w:lang w:val="en-GB"/>
          <w:rPrChange w:id="3630" w:author="Michael Monkenbusch" w:date="2016-11-18T10:51:00Z">
            <w:rPr>
              <w:del w:id="3631" w:author="Michael Monkenbusch" w:date="2016-11-18T10:39:00Z"/>
              <w:lang w:val="en-GB"/>
            </w:rPr>
          </w:rPrChange>
        </w:rPr>
      </w:pPr>
      <w:del w:id="3632" w:author="Michael Monkenbusch" w:date="2016-11-18T10:39:00Z">
        <w:r w:rsidRPr="00C84EA9" w:rsidDel="0000494B">
          <w:rPr>
            <w:sz w:val="18"/>
            <w:szCs w:val="18"/>
            <w:lang w:val="en-GB"/>
            <w:rPrChange w:id="3633" w:author="Michael Monkenbusch" w:date="2016-11-18T10:51:00Z">
              <w:rPr>
                <w:sz w:val="18"/>
                <w:szCs w:val="18"/>
                <w:lang w:val="en-GB"/>
              </w:rPr>
            </w:rPrChange>
          </w:rPr>
          <w:delText>real linbgr</w:delText>
        </w:r>
      </w:del>
    </w:p>
    <w:p w:rsidR="000C424B" w:rsidRPr="00C84EA9" w:rsidDel="0000494B" w:rsidRDefault="000C424B" w:rsidP="00215AF7">
      <w:pPr>
        <w:pStyle w:val="western"/>
        <w:spacing w:before="0" w:beforeAutospacing="0" w:after="0" w:line="142" w:lineRule="atLeast"/>
        <w:divId w:val="526019186"/>
        <w:rPr>
          <w:del w:id="3634" w:author="Michael Monkenbusch" w:date="2016-11-18T10:39:00Z"/>
          <w:lang w:val="en-GB"/>
          <w:rPrChange w:id="3635" w:author="Michael Monkenbusch" w:date="2016-11-18T10:51:00Z">
            <w:rPr>
              <w:del w:id="3636" w:author="Michael Monkenbusch" w:date="2016-11-18T10:39:00Z"/>
              <w:lang w:val="en-GB"/>
            </w:rPr>
          </w:rPrChange>
        </w:rPr>
      </w:pPr>
      <w:del w:id="3637" w:author="Michael Monkenbusch" w:date="2016-11-18T10:39:00Z">
        <w:r w:rsidRPr="00C84EA9" w:rsidDel="0000494B">
          <w:rPr>
            <w:sz w:val="18"/>
            <w:szCs w:val="18"/>
            <w:lang w:val="en-GB"/>
            <w:rPrChange w:id="3638" w:author="Michael Monkenbusch" w:date="2016-11-18T10:51:00Z">
              <w:rPr>
                <w:sz w:val="18"/>
                <w:szCs w:val="18"/>
                <w:lang w:val="en-GB"/>
              </w:rPr>
            </w:rPrChange>
          </w:rPr>
          <w:delText>real q</w:delText>
        </w:r>
      </w:del>
    </w:p>
    <w:p w:rsidR="000C424B" w:rsidRPr="00C84EA9" w:rsidDel="0000494B" w:rsidRDefault="000C424B" w:rsidP="00215AF7">
      <w:pPr>
        <w:pStyle w:val="western"/>
        <w:spacing w:before="0" w:beforeAutospacing="0" w:after="0" w:line="142" w:lineRule="atLeast"/>
        <w:divId w:val="526019186"/>
        <w:rPr>
          <w:del w:id="3639" w:author="Michael Monkenbusch" w:date="2016-11-18T10:39:00Z"/>
          <w:lang w:val="en-GB"/>
          <w:rPrChange w:id="3640" w:author="Michael Monkenbusch" w:date="2016-11-18T10:51:00Z">
            <w:rPr>
              <w:del w:id="3641" w:author="Michael Monkenbusch" w:date="2016-11-18T10:39:00Z"/>
              <w:lang w:val="en-GB"/>
            </w:rPr>
          </w:rPrChange>
        </w:rPr>
      </w:pPr>
      <w:del w:id="3642" w:author="Michael Monkenbusch" w:date="2016-11-18T10:39:00Z">
        <w:r w:rsidRPr="00C84EA9" w:rsidDel="0000494B">
          <w:rPr>
            <w:sz w:val="18"/>
            <w:szCs w:val="18"/>
            <w:lang w:val="en-GB"/>
            <w:rPrChange w:id="3643" w:author="Michael Monkenbusch" w:date="2016-11-18T10:51:00Z">
              <w:rPr>
                <w:sz w:val="18"/>
                <w:szCs w:val="18"/>
                <w:lang w:val="en-GB"/>
              </w:rPr>
            </w:rPrChange>
          </w:rPr>
          <w:delText>logical found_q</w:delText>
        </w:r>
      </w:del>
    </w:p>
    <w:p w:rsidR="000C424B" w:rsidRPr="00C84EA9" w:rsidDel="0000494B" w:rsidRDefault="000C424B" w:rsidP="00215AF7">
      <w:pPr>
        <w:pStyle w:val="western"/>
        <w:spacing w:before="0" w:beforeAutospacing="0" w:after="0" w:line="142" w:lineRule="atLeast"/>
        <w:divId w:val="526019186"/>
        <w:rPr>
          <w:del w:id="3644" w:author="Michael Monkenbusch" w:date="2016-11-18T10:39:00Z"/>
          <w:lang w:val="en-GB"/>
          <w:rPrChange w:id="3645" w:author="Michael Monkenbusch" w:date="2016-11-18T10:51:00Z">
            <w:rPr>
              <w:del w:id="3646" w:author="Michael Monkenbusch" w:date="2016-11-18T10:39:00Z"/>
              <w:lang w:val="en-GB"/>
            </w:rPr>
          </w:rPrChange>
        </w:rPr>
      </w:pPr>
      <w:del w:id="3647" w:author="Michael Monkenbusch" w:date="2016-11-18T10:39:00Z">
        <w:r w:rsidRPr="00C84EA9" w:rsidDel="0000494B">
          <w:rPr>
            <w:sz w:val="18"/>
            <w:szCs w:val="18"/>
            <w:lang w:val="en-GB"/>
            <w:rPrChange w:id="3648" w:author="Michael Monkenbusch" w:date="2016-11-18T10:51:00Z">
              <w:rPr>
                <w:sz w:val="18"/>
                <w:szCs w:val="18"/>
                <w:lang w:val="en-GB"/>
              </w:rPr>
            </w:rPrChange>
          </w:rPr>
          <w:delText>double precision pi,h,w,elastic,Dw,gamma,Transdif,j0_a_q,j1_a_q,Rotdiff,I_q_omega</w:delText>
        </w:r>
      </w:del>
    </w:p>
    <w:p w:rsidR="000C424B" w:rsidRPr="00C84EA9" w:rsidDel="0000494B" w:rsidRDefault="000C424B" w:rsidP="00215AF7">
      <w:pPr>
        <w:pStyle w:val="western"/>
        <w:spacing w:before="0" w:beforeAutospacing="0" w:after="0" w:line="142" w:lineRule="atLeast"/>
        <w:divId w:val="526019186"/>
        <w:rPr>
          <w:del w:id="3649" w:author="Michael Monkenbusch" w:date="2016-11-18T10:39:00Z"/>
          <w:lang w:val="en-GB"/>
          <w:rPrChange w:id="3650" w:author="Michael Monkenbusch" w:date="2016-11-18T10:51:00Z">
            <w:rPr>
              <w:del w:id="3651" w:author="Michael Monkenbusch" w:date="2016-11-18T10:39:00Z"/>
              <w:lang w:val="en-GB"/>
            </w:rPr>
          </w:rPrChange>
        </w:rPr>
      </w:pPr>
    </w:p>
    <w:p w:rsidR="000C424B" w:rsidRPr="00C84EA9" w:rsidDel="0000494B" w:rsidRDefault="000C424B" w:rsidP="00215AF7">
      <w:pPr>
        <w:pStyle w:val="western"/>
        <w:spacing w:before="0" w:beforeAutospacing="0" w:after="0" w:line="142" w:lineRule="atLeast"/>
        <w:divId w:val="526019186"/>
        <w:rPr>
          <w:del w:id="3652" w:author="Michael Monkenbusch" w:date="2016-11-18T10:39:00Z"/>
          <w:lang w:val="en-GB"/>
          <w:rPrChange w:id="3653" w:author="Michael Monkenbusch" w:date="2016-11-18T10:51:00Z">
            <w:rPr>
              <w:del w:id="3654" w:author="Michael Monkenbusch" w:date="2016-11-18T10:39:00Z"/>
              <w:lang w:val="en-GB"/>
            </w:rPr>
          </w:rPrChange>
        </w:rPr>
      </w:pPr>
      <w:del w:id="3655" w:author="Michael Monkenbusch" w:date="2016-11-18T10:39:00Z">
        <w:r w:rsidRPr="00C84EA9" w:rsidDel="0000494B">
          <w:rPr>
            <w:sz w:val="18"/>
            <w:szCs w:val="18"/>
            <w:lang w:val="en-GB"/>
            <w:rPrChange w:id="3656" w:author="Michael Monkenbusch" w:date="2016-11-18T10:51:00Z">
              <w:rPr>
                <w:sz w:val="18"/>
                <w:szCs w:val="18"/>
                <w:lang w:val="en-GB"/>
              </w:rPr>
            </w:rPrChange>
          </w:rPr>
          <w:delText>real e_mev ! meV in data ! internal val. name of independent varable</w:delText>
        </w:r>
      </w:del>
    </w:p>
    <w:p w:rsidR="000C424B" w:rsidRPr="00C84EA9" w:rsidDel="0000494B" w:rsidRDefault="000C424B" w:rsidP="00215AF7">
      <w:pPr>
        <w:pStyle w:val="western"/>
        <w:spacing w:before="0" w:beforeAutospacing="0" w:after="0" w:line="142" w:lineRule="atLeast"/>
        <w:divId w:val="526019186"/>
        <w:rPr>
          <w:del w:id="3657" w:author="Michael Monkenbusch" w:date="2016-11-18T10:39:00Z"/>
          <w:lang w:val="en-GB"/>
          <w:rPrChange w:id="3658" w:author="Michael Monkenbusch" w:date="2016-11-18T10:51:00Z">
            <w:rPr>
              <w:del w:id="3659" w:author="Michael Monkenbusch" w:date="2016-11-18T10:39:00Z"/>
              <w:lang w:val="en-GB"/>
            </w:rPr>
          </w:rPrChange>
        </w:rPr>
      </w:pPr>
    </w:p>
    <w:p w:rsidR="000C424B" w:rsidRPr="00C84EA9" w:rsidDel="0000494B" w:rsidRDefault="000C424B" w:rsidP="00215AF7">
      <w:pPr>
        <w:pStyle w:val="western"/>
        <w:spacing w:before="0" w:beforeAutospacing="0" w:after="0" w:line="142" w:lineRule="atLeast"/>
        <w:divId w:val="526019186"/>
        <w:rPr>
          <w:del w:id="3660" w:author="Michael Monkenbusch" w:date="2016-11-18T10:39:00Z"/>
          <w:lang w:val="en-GB"/>
          <w:rPrChange w:id="3661" w:author="Michael Monkenbusch" w:date="2016-11-18T10:51:00Z">
            <w:rPr>
              <w:del w:id="3662" w:author="Michael Monkenbusch" w:date="2016-11-18T10:39:00Z"/>
              <w:lang w:val="en-GB"/>
            </w:rPr>
          </w:rPrChange>
        </w:rPr>
      </w:pPr>
      <w:del w:id="3663" w:author="Michael Monkenbusch" w:date="2016-11-18T10:39:00Z">
        <w:r w:rsidRPr="00C84EA9" w:rsidDel="0000494B">
          <w:rPr>
            <w:sz w:val="18"/>
            <w:szCs w:val="18"/>
            <w:lang w:val="en-GB"/>
            <w:rPrChange w:id="3664" w:author="Michael Monkenbusch" w:date="2016-11-18T10:51:00Z">
              <w:rPr>
                <w:sz w:val="18"/>
                <w:szCs w:val="18"/>
                <w:lang w:val="en-GB"/>
              </w:rPr>
            </w:rPrChange>
          </w:rPr>
          <w:delText xml:space="preserve">if(ini.eq.0) then </w:delText>
        </w:r>
        <w:r w:rsidRPr="00C84EA9" w:rsidDel="0000494B">
          <w:rPr>
            <w:b/>
            <w:bCs/>
            <w:color w:val="FF0000"/>
            <w:sz w:val="18"/>
            <w:szCs w:val="18"/>
            <w:lang w:val="en-GB"/>
            <w:rPrChange w:id="3665" w:author="Michael Monkenbusch" w:date="2016-11-18T10:51:00Z">
              <w:rPr>
                <w:b/>
                <w:bCs/>
                <w:color w:val="FF0000"/>
                <w:sz w:val="18"/>
                <w:szCs w:val="18"/>
                <w:lang w:val="en-GB"/>
              </w:rPr>
            </w:rPrChange>
          </w:rPr>
          <w:delText>! initialization of theories</w:delText>
        </w:r>
      </w:del>
    </w:p>
    <w:p w:rsidR="000C424B" w:rsidRPr="00C84EA9" w:rsidDel="0000494B" w:rsidRDefault="000C424B" w:rsidP="00215AF7">
      <w:pPr>
        <w:pStyle w:val="western"/>
        <w:spacing w:before="0" w:beforeAutospacing="0" w:after="0" w:line="142" w:lineRule="atLeast"/>
        <w:divId w:val="526019186"/>
        <w:rPr>
          <w:del w:id="3666" w:author="Michael Monkenbusch" w:date="2016-11-18T10:39:00Z"/>
          <w:lang w:val="en-GB"/>
          <w:rPrChange w:id="3667" w:author="Michael Monkenbusch" w:date="2016-11-18T10:51:00Z">
            <w:rPr>
              <w:del w:id="3668" w:author="Michael Monkenbusch" w:date="2016-11-18T10:39:00Z"/>
              <w:lang w:val="en-GB"/>
            </w:rPr>
          </w:rPrChange>
        </w:rPr>
      </w:pPr>
      <w:del w:id="3669" w:author="Michael Monkenbusch" w:date="2016-11-18T10:39:00Z">
        <w:r w:rsidRPr="00C84EA9" w:rsidDel="0000494B">
          <w:rPr>
            <w:sz w:val="18"/>
            <w:szCs w:val="18"/>
            <w:lang w:val="en-GB"/>
            <w:rPrChange w:id="3670" w:author="Michael Monkenbusch" w:date="2016-11-18T10:51:00Z">
              <w:rPr>
                <w:sz w:val="18"/>
                <w:szCs w:val="18"/>
                <w:lang w:val="en-GB"/>
              </w:rPr>
            </w:rPrChange>
          </w:rPr>
          <w:delText>thnam = 'hohdiff' ! name in datreat</w:delText>
        </w:r>
      </w:del>
    </w:p>
    <w:p w:rsidR="000C424B" w:rsidRPr="00C84EA9" w:rsidDel="0000494B" w:rsidRDefault="000C424B" w:rsidP="00215AF7">
      <w:pPr>
        <w:pStyle w:val="western"/>
        <w:spacing w:before="0" w:beforeAutospacing="0" w:after="0" w:line="142" w:lineRule="atLeast"/>
        <w:divId w:val="526019186"/>
        <w:rPr>
          <w:del w:id="3671" w:author="Michael Monkenbusch" w:date="2016-11-18T10:39:00Z"/>
          <w:lang w:val="en-GB"/>
          <w:rPrChange w:id="3672" w:author="Michael Monkenbusch" w:date="2016-11-18T10:51:00Z">
            <w:rPr>
              <w:del w:id="3673" w:author="Michael Monkenbusch" w:date="2016-11-18T10:39:00Z"/>
              <w:lang w:val="en-GB"/>
            </w:rPr>
          </w:rPrChange>
        </w:rPr>
      </w:pPr>
      <w:del w:id="3674" w:author="Michael Monkenbusch" w:date="2016-11-18T10:39:00Z">
        <w:r w:rsidRPr="00C84EA9" w:rsidDel="0000494B">
          <w:rPr>
            <w:sz w:val="18"/>
            <w:szCs w:val="18"/>
            <w:lang w:val="en-GB"/>
            <w:rPrChange w:id="3675" w:author="Michael Monkenbusch" w:date="2016-11-18T10:51:00Z">
              <w:rPr>
                <w:sz w:val="18"/>
                <w:szCs w:val="18"/>
                <w:lang w:val="en-GB"/>
              </w:rPr>
            </w:rPrChange>
          </w:rPr>
          <w:delText>nparx = 7 ! number of parameters</w:delText>
        </w:r>
      </w:del>
    </w:p>
    <w:p w:rsidR="000C424B" w:rsidRPr="00C84EA9" w:rsidDel="0000494B" w:rsidRDefault="000C424B" w:rsidP="00215AF7">
      <w:pPr>
        <w:pStyle w:val="western"/>
        <w:spacing w:before="0" w:beforeAutospacing="0" w:after="0" w:line="142" w:lineRule="atLeast"/>
        <w:divId w:val="526019186"/>
        <w:rPr>
          <w:del w:id="3676" w:author="Michael Monkenbusch" w:date="2016-11-18T10:39:00Z"/>
          <w:lang w:val="en-GB"/>
          <w:rPrChange w:id="3677" w:author="Michael Monkenbusch" w:date="2016-11-18T10:51:00Z">
            <w:rPr>
              <w:del w:id="3678" w:author="Michael Monkenbusch" w:date="2016-11-18T10:39:00Z"/>
              <w:lang w:val="en-GB"/>
            </w:rPr>
          </w:rPrChange>
        </w:rPr>
      </w:pPr>
      <w:del w:id="3679" w:author="Michael Monkenbusch" w:date="2016-11-18T10:39:00Z">
        <w:r w:rsidRPr="00C84EA9" w:rsidDel="0000494B">
          <w:rPr>
            <w:sz w:val="18"/>
            <w:szCs w:val="18"/>
            <w:lang w:val="en-GB"/>
            <w:rPrChange w:id="3680" w:author="Michael Monkenbusch" w:date="2016-11-18T10:51:00Z">
              <w:rPr>
                <w:sz w:val="18"/>
                <w:szCs w:val="18"/>
                <w:lang w:val="en-GB"/>
              </w:rPr>
            </w:rPrChange>
          </w:rPr>
          <w:delText xml:space="preserve">if(npar.lt.nparx) then </w:delText>
        </w:r>
      </w:del>
    </w:p>
    <w:p w:rsidR="000C424B" w:rsidRPr="00C84EA9" w:rsidDel="0000494B" w:rsidRDefault="000C424B" w:rsidP="00215AF7">
      <w:pPr>
        <w:pStyle w:val="western"/>
        <w:spacing w:before="0" w:beforeAutospacing="0" w:after="0" w:line="142" w:lineRule="atLeast"/>
        <w:divId w:val="526019186"/>
        <w:rPr>
          <w:del w:id="3681" w:author="Michael Monkenbusch" w:date="2016-11-18T10:39:00Z"/>
          <w:lang w:val="en-GB"/>
          <w:rPrChange w:id="3682" w:author="Michael Monkenbusch" w:date="2016-11-18T10:51:00Z">
            <w:rPr>
              <w:del w:id="3683" w:author="Michael Monkenbusch" w:date="2016-11-18T10:39:00Z"/>
              <w:lang w:val="en-GB"/>
            </w:rPr>
          </w:rPrChange>
        </w:rPr>
      </w:pPr>
      <w:del w:id="3684" w:author="Michael Monkenbusch" w:date="2016-11-18T10:39:00Z">
        <w:r w:rsidRPr="00C84EA9" w:rsidDel="0000494B">
          <w:rPr>
            <w:sz w:val="18"/>
            <w:szCs w:val="18"/>
            <w:lang w:val="en-GB"/>
            <w:rPrChange w:id="3685" w:author="Michael Monkenbusch" w:date="2016-11-18T10:51:00Z">
              <w:rPr>
                <w:sz w:val="18"/>
                <w:szCs w:val="18"/>
                <w:lang w:val="en-GB"/>
              </w:rPr>
            </w:rPrChange>
          </w:rPr>
          <w:delText>write(6,"(' theory: ',a8,' no of parametrs=',i8,' exceeds current max. = ',i8)")thnam,nparx,npar</w:delText>
        </w:r>
      </w:del>
    </w:p>
    <w:p w:rsidR="000C424B" w:rsidRPr="00C84EA9" w:rsidDel="0000494B" w:rsidRDefault="000C424B" w:rsidP="00215AF7">
      <w:pPr>
        <w:pStyle w:val="western"/>
        <w:spacing w:before="0" w:beforeAutospacing="0" w:after="0" w:line="142" w:lineRule="atLeast"/>
        <w:divId w:val="526019186"/>
        <w:rPr>
          <w:del w:id="3686" w:author="Michael Monkenbusch" w:date="2016-11-18T10:39:00Z"/>
          <w:lang w:val="en-GB"/>
          <w:rPrChange w:id="3687" w:author="Michael Monkenbusch" w:date="2016-11-18T10:51:00Z">
            <w:rPr>
              <w:del w:id="3688" w:author="Michael Monkenbusch" w:date="2016-11-18T10:39:00Z"/>
              <w:lang w:val="en-GB"/>
            </w:rPr>
          </w:rPrChange>
        </w:rPr>
      </w:pPr>
      <w:del w:id="3689" w:author="Michael Monkenbusch" w:date="2016-11-18T10:39:00Z">
        <w:r w:rsidRPr="00C84EA9" w:rsidDel="0000494B">
          <w:rPr>
            <w:sz w:val="18"/>
            <w:szCs w:val="18"/>
            <w:lang w:val="en-GB"/>
            <w:rPrChange w:id="3690" w:author="Michael Monkenbusch" w:date="2016-11-18T10:51:00Z">
              <w:rPr>
                <w:sz w:val="18"/>
                <w:szCs w:val="18"/>
                <w:lang w:val="en-GB"/>
              </w:rPr>
            </w:rPrChange>
          </w:rPr>
          <w:delText>th_hohdiff = 0</w:delText>
        </w:r>
      </w:del>
    </w:p>
    <w:p w:rsidR="000C424B" w:rsidRPr="00C84EA9" w:rsidDel="0000494B" w:rsidRDefault="000C424B" w:rsidP="00215AF7">
      <w:pPr>
        <w:pStyle w:val="western"/>
        <w:spacing w:before="0" w:beforeAutospacing="0" w:after="0" w:line="142" w:lineRule="atLeast"/>
        <w:divId w:val="526019186"/>
        <w:rPr>
          <w:del w:id="3691" w:author="Michael Monkenbusch" w:date="2016-11-18T10:39:00Z"/>
          <w:lang w:val="en-GB"/>
          <w:rPrChange w:id="3692" w:author="Michael Monkenbusch" w:date="2016-11-18T10:51:00Z">
            <w:rPr>
              <w:del w:id="3693" w:author="Michael Monkenbusch" w:date="2016-11-18T10:39:00Z"/>
              <w:lang w:val="en-GB"/>
            </w:rPr>
          </w:rPrChange>
        </w:rPr>
      </w:pPr>
      <w:del w:id="3694" w:author="Michael Monkenbusch" w:date="2016-11-18T10:39:00Z">
        <w:r w:rsidRPr="00C84EA9" w:rsidDel="0000494B">
          <w:rPr>
            <w:sz w:val="18"/>
            <w:szCs w:val="18"/>
            <w:lang w:val="en-GB"/>
            <w:rPrChange w:id="3695" w:author="Michael Monkenbusch" w:date="2016-11-18T10:51:00Z">
              <w:rPr>
                <w:sz w:val="18"/>
                <w:szCs w:val="18"/>
                <w:lang w:val="en-GB"/>
              </w:rPr>
            </w:rPrChange>
          </w:rPr>
          <w:delText>return</w:delText>
        </w:r>
      </w:del>
    </w:p>
    <w:p w:rsidR="000C424B" w:rsidRPr="00C84EA9" w:rsidDel="0000494B" w:rsidRDefault="000C424B" w:rsidP="00215AF7">
      <w:pPr>
        <w:pStyle w:val="western"/>
        <w:spacing w:before="0" w:beforeAutospacing="0" w:after="0" w:line="142" w:lineRule="atLeast"/>
        <w:divId w:val="526019186"/>
        <w:rPr>
          <w:del w:id="3696" w:author="Michael Monkenbusch" w:date="2016-11-18T10:39:00Z"/>
          <w:lang w:val="en-GB"/>
          <w:rPrChange w:id="3697" w:author="Michael Monkenbusch" w:date="2016-11-18T10:51:00Z">
            <w:rPr>
              <w:del w:id="3698" w:author="Michael Monkenbusch" w:date="2016-11-18T10:39:00Z"/>
              <w:lang w:val="en-GB"/>
            </w:rPr>
          </w:rPrChange>
        </w:rPr>
      </w:pPr>
      <w:del w:id="3699" w:author="Michael Monkenbusch" w:date="2016-11-18T10:39:00Z">
        <w:r w:rsidRPr="00C84EA9" w:rsidDel="0000494B">
          <w:rPr>
            <w:sz w:val="18"/>
            <w:szCs w:val="18"/>
            <w:lang w:val="en-GB"/>
            <w:rPrChange w:id="3700" w:author="Michael Monkenbusch" w:date="2016-11-18T10:51:00Z">
              <w:rPr>
                <w:sz w:val="18"/>
                <w:szCs w:val="18"/>
                <w:lang w:val="en-GB"/>
              </w:rPr>
            </w:rPrChange>
          </w:rPr>
          <w:delText>endif</w:delText>
        </w:r>
      </w:del>
    </w:p>
    <w:p w:rsidR="000C424B" w:rsidRPr="00C84EA9" w:rsidDel="0000494B" w:rsidRDefault="000C424B" w:rsidP="00215AF7">
      <w:pPr>
        <w:pStyle w:val="western"/>
        <w:spacing w:before="0" w:beforeAutospacing="0" w:after="0" w:line="142" w:lineRule="atLeast"/>
        <w:divId w:val="526019186"/>
        <w:rPr>
          <w:del w:id="3701" w:author="Michael Monkenbusch" w:date="2016-11-18T10:39:00Z"/>
          <w:lang w:val="en-GB"/>
          <w:rPrChange w:id="3702" w:author="Michael Monkenbusch" w:date="2016-11-18T10:51:00Z">
            <w:rPr>
              <w:del w:id="3703" w:author="Michael Monkenbusch" w:date="2016-11-18T10:39:00Z"/>
              <w:lang w:val="en-GB"/>
            </w:rPr>
          </w:rPrChange>
        </w:rPr>
      </w:pPr>
      <w:del w:id="3704" w:author="Michael Monkenbusch" w:date="2016-11-18T10:39:00Z">
        <w:r w:rsidRPr="00C84EA9" w:rsidDel="0000494B">
          <w:rPr>
            <w:sz w:val="18"/>
            <w:szCs w:val="18"/>
            <w:lang w:val="en-GB"/>
            <w:rPrChange w:id="3705" w:author="Michael Monkenbusch" w:date="2016-11-18T10:51:00Z">
              <w:rPr>
                <w:sz w:val="18"/>
                <w:szCs w:val="18"/>
                <w:lang w:val="en-GB"/>
              </w:rPr>
            </w:rPrChange>
          </w:rPr>
          <w:delText>npar = nparx</w:delText>
        </w:r>
      </w:del>
    </w:p>
    <w:p w:rsidR="000C424B" w:rsidRPr="00C84EA9" w:rsidDel="0000494B" w:rsidRDefault="000C424B" w:rsidP="00215AF7">
      <w:pPr>
        <w:pStyle w:val="western"/>
        <w:spacing w:before="0" w:beforeAutospacing="0" w:after="0" w:line="142" w:lineRule="atLeast"/>
        <w:divId w:val="526019186"/>
        <w:rPr>
          <w:del w:id="3706" w:author="Michael Monkenbusch" w:date="2016-11-18T10:39:00Z"/>
          <w:lang w:val="en-GB"/>
          <w:rPrChange w:id="3707" w:author="Michael Monkenbusch" w:date="2016-11-18T10:51:00Z">
            <w:rPr>
              <w:del w:id="3708" w:author="Michael Monkenbusch" w:date="2016-11-18T10:39:00Z"/>
              <w:lang w:val="en-GB"/>
            </w:rPr>
          </w:rPrChange>
        </w:rPr>
      </w:pPr>
    </w:p>
    <w:p w:rsidR="000C424B" w:rsidRPr="00C84EA9" w:rsidDel="0000494B" w:rsidRDefault="000C424B" w:rsidP="00215AF7">
      <w:pPr>
        <w:pStyle w:val="western"/>
        <w:spacing w:before="0" w:beforeAutospacing="0" w:after="0" w:line="142" w:lineRule="atLeast"/>
        <w:divId w:val="526019186"/>
        <w:rPr>
          <w:del w:id="3709" w:author="Michael Monkenbusch" w:date="2016-11-18T10:39:00Z"/>
          <w:lang w:val="en-GB"/>
          <w:rPrChange w:id="3710" w:author="Michael Monkenbusch" w:date="2016-11-18T10:51:00Z">
            <w:rPr>
              <w:del w:id="3711" w:author="Michael Monkenbusch" w:date="2016-11-18T10:39:00Z"/>
              <w:lang w:val="en-GB"/>
            </w:rPr>
          </w:rPrChange>
        </w:rPr>
      </w:pPr>
      <w:del w:id="3712" w:author="Michael Monkenbusch" w:date="2016-11-18T10:39:00Z">
        <w:r w:rsidRPr="00C84EA9" w:rsidDel="0000494B">
          <w:rPr>
            <w:color w:val="0000FF"/>
            <w:sz w:val="18"/>
            <w:szCs w:val="18"/>
            <w:lang w:val="en-GB"/>
            <w:rPrChange w:id="3713" w:author="Michael Monkenbusch" w:date="2016-11-18T10:51:00Z">
              <w:rPr>
                <w:color w:val="0000FF"/>
                <w:sz w:val="18"/>
                <w:szCs w:val="18"/>
                <w:lang w:val="en-GB"/>
              </w:rPr>
            </w:rPrChange>
          </w:rPr>
          <w:delText>! Please give the Units and meaning here! name of theory parameters</w:delText>
        </w:r>
      </w:del>
    </w:p>
    <w:p w:rsidR="000C424B" w:rsidRPr="00C84EA9" w:rsidDel="0000494B" w:rsidRDefault="000C424B" w:rsidP="00215AF7">
      <w:pPr>
        <w:pStyle w:val="western"/>
        <w:spacing w:before="0" w:beforeAutospacing="0" w:after="0" w:line="142" w:lineRule="atLeast"/>
        <w:divId w:val="526019186"/>
        <w:rPr>
          <w:del w:id="3714" w:author="Michael Monkenbusch" w:date="2016-11-18T10:39:00Z"/>
          <w:lang w:val="en-GB"/>
          <w:rPrChange w:id="3715" w:author="Michael Monkenbusch" w:date="2016-11-18T10:51:00Z">
            <w:rPr>
              <w:del w:id="3716" w:author="Michael Monkenbusch" w:date="2016-11-18T10:39:00Z"/>
              <w:lang w:val="en-GB"/>
            </w:rPr>
          </w:rPrChange>
        </w:rPr>
      </w:pPr>
      <w:del w:id="3717" w:author="Michael Monkenbusch" w:date="2016-11-18T10:39:00Z">
        <w:r w:rsidRPr="00C84EA9" w:rsidDel="0000494B">
          <w:rPr>
            <w:color w:val="0000FF"/>
            <w:sz w:val="18"/>
            <w:szCs w:val="18"/>
            <w:lang w:val="en-GB"/>
            <w:rPrChange w:id="3718" w:author="Michael Monkenbusch" w:date="2016-11-18T10:51:00Z">
              <w:rPr>
                <w:color w:val="0000FF"/>
                <w:sz w:val="18"/>
                <w:szCs w:val="18"/>
                <w:lang w:val="en-GB"/>
              </w:rPr>
            </w:rPrChange>
          </w:rPr>
          <w:delText>parnam(1) = 'amplitu' ! overall amplitude</w:delText>
        </w:r>
      </w:del>
    </w:p>
    <w:p w:rsidR="000C424B" w:rsidRPr="00C84EA9" w:rsidDel="0000494B" w:rsidRDefault="000C424B" w:rsidP="00215AF7">
      <w:pPr>
        <w:pStyle w:val="western"/>
        <w:spacing w:before="0" w:beforeAutospacing="0" w:after="0" w:line="142" w:lineRule="atLeast"/>
        <w:divId w:val="526019186"/>
        <w:rPr>
          <w:del w:id="3719" w:author="Michael Monkenbusch" w:date="2016-11-18T10:39:00Z"/>
          <w:lang w:val="en-GB"/>
          <w:rPrChange w:id="3720" w:author="Michael Monkenbusch" w:date="2016-11-18T10:51:00Z">
            <w:rPr>
              <w:del w:id="3721" w:author="Michael Monkenbusch" w:date="2016-11-18T10:39:00Z"/>
              <w:lang w:val="en-GB"/>
            </w:rPr>
          </w:rPrChange>
        </w:rPr>
      </w:pPr>
      <w:del w:id="3722" w:author="Michael Monkenbusch" w:date="2016-11-18T10:39:00Z">
        <w:r w:rsidRPr="00C84EA9" w:rsidDel="0000494B">
          <w:rPr>
            <w:color w:val="0000FF"/>
            <w:sz w:val="18"/>
            <w:szCs w:val="18"/>
            <w:lang w:val="en-GB"/>
            <w:rPrChange w:id="3723" w:author="Michael Monkenbusch" w:date="2016-11-18T10:51:00Z">
              <w:rPr>
                <w:color w:val="0000FF"/>
                <w:sz w:val="18"/>
                <w:szCs w:val="18"/>
                <w:lang w:val="en-GB"/>
              </w:rPr>
            </w:rPrChange>
          </w:rPr>
          <w:delText>parnam(2) = 'u_quadra' ! A^2 Debye-Waller-Factor &lt;u^2&gt;</w:delText>
        </w:r>
      </w:del>
    </w:p>
    <w:p w:rsidR="000C424B" w:rsidRPr="00C84EA9" w:rsidDel="0000494B" w:rsidRDefault="000C424B" w:rsidP="00215AF7">
      <w:pPr>
        <w:pStyle w:val="western"/>
        <w:spacing w:before="0" w:beforeAutospacing="0" w:after="0" w:line="142" w:lineRule="atLeast"/>
        <w:divId w:val="526019186"/>
        <w:rPr>
          <w:del w:id="3724" w:author="Michael Monkenbusch" w:date="2016-11-18T10:39:00Z"/>
          <w:lang w:val="en-GB"/>
          <w:rPrChange w:id="3725" w:author="Michael Monkenbusch" w:date="2016-11-18T10:51:00Z">
            <w:rPr>
              <w:del w:id="3726" w:author="Michael Monkenbusch" w:date="2016-11-18T10:39:00Z"/>
              <w:lang w:val="en-GB"/>
            </w:rPr>
          </w:rPrChange>
        </w:rPr>
      </w:pPr>
      <w:del w:id="3727" w:author="Michael Monkenbusch" w:date="2016-11-18T10:39:00Z">
        <w:r w:rsidRPr="00C84EA9" w:rsidDel="0000494B">
          <w:rPr>
            <w:color w:val="0000FF"/>
            <w:sz w:val="18"/>
            <w:szCs w:val="18"/>
            <w:lang w:val="en-GB"/>
            <w:rPrChange w:id="3728" w:author="Michael Monkenbusch" w:date="2016-11-18T10:51:00Z">
              <w:rPr>
                <w:color w:val="0000FF"/>
                <w:sz w:val="18"/>
                <w:szCs w:val="18"/>
                <w:lang w:val="en-GB"/>
              </w:rPr>
            </w:rPrChange>
          </w:rPr>
          <w:delText>parnam(3) = 'self_dif' ! A^2/ns Self Diffusion coefficient Random Jump diffusion</w:delText>
        </w:r>
      </w:del>
    </w:p>
    <w:p w:rsidR="000C424B" w:rsidRPr="00C84EA9" w:rsidDel="0000494B" w:rsidRDefault="000C424B" w:rsidP="00215AF7">
      <w:pPr>
        <w:pStyle w:val="western"/>
        <w:spacing w:before="0" w:beforeAutospacing="0" w:after="0" w:line="142" w:lineRule="atLeast"/>
        <w:divId w:val="526019186"/>
        <w:rPr>
          <w:del w:id="3729" w:author="Michael Monkenbusch" w:date="2016-11-18T10:39:00Z"/>
          <w:lang w:val="en-GB"/>
          <w:rPrChange w:id="3730" w:author="Michael Monkenbusch" w:date="2016-11-18T10:51:00Z">
            <w:rPr>
              <w:del w:id="3731" w:author="Michael Monkenbusch" w:date="2016-11-18T10:39:00Z"/>
              <w:lang w:val="en-GB"/>
            </w:rPr>
          </w:rPrChange>
        </w:rPr>
      </w:pPr>
      <w:del w:id="3732" w:author="Michael Monkenbusch" w:date="2016-11-18T10:39:00Z">
        <w:r w:rsidRPr="00C84EA9" w:rsidDel="0000494B">
          <w:rPr>
            <w:color w:val="0000FF"/>
            <w:sz w:val="18"/>
            <w:szCs w:val="18"/>
            <w:lang w:val="en-GB"/>
            <w:rPrChange w:id="3733" w:author="Michael Monkenbusch" w:date="2016-11-18T10:51:00Z">
              <w:rPr>
                <w:color w:val="0000FF"/>
                <w:sz w:val="18"/>
                <w:szCs w:val="18"/>
                <w:lang w:val="en-GB"/>
              </w:rPr>
            </w:rPrChange>
          </w:rPr>
          <w:delText>parnam(4) = 'tau0_dif' ! ns residence time Random Jump diffusion</w:delText>
        </w:r>
      </w:del>
    </w:p>
    <w:p w:rsidR="000C424B" w:rsidRPr="00C84EA9" w:rsidDel="0000494B" w:rsidRDefault="000C424B" w:rsidP="00215AF7">
      <w:pPr>
        <w:pStyle w:val="western"/>
        <w:spacing w:before="0" w:beforeAutospacing="0" w:after="0" w:line="142" w:lineRule="atLeast"/>
        <w:divId w:val="526019186"/>
        <w:rPr>
          <w:del w:id="3734" w:author="Michael Monkenbusch" w:date="2016-11-18T10:39:00Z"/>
          <w:lang w:val="en-GB"/>
          <w:rPrChange w:id="3735" w:author="Michael Monkenbusch" w:date="2016-11-18T10:51:00Z">
            <w:rPr>
              <w:del w:id="3736" w:author="Michael Monkenbusch" w:date="2016-11-18T10:39:00Z"/>
              <w:lang w:val="en-GB"/>
            </w:rPr>
          </w:rPrChange>
        </w:rPr>
      </w:pPr>
      <w:del w:id="3737" w:author="Michael Monkenbusch" w:date="2016-11-18T10:39:00Z">
        <w:r w:rsidRPr="00C84EA9" w:rsidDel="0000494B">
          <w:rPr>
            <w:color w:val="0000FF"/>
            <w:sz w:val="18"/>
            <w:szCs w:val="18"/>
            <w:lang w:val="en-GB"/>
            <w:rPrChange w:id="3738" w:author="Michael Monkenbusch" w:date="2016-11-18T10:51:00Z">
              <w:rPr>
                <w:color w:val="0000FF"/>
                <w:sz w:val="18"/>
                <w:szCs w:val="18"/>
                <w:lang w:val="en-GB"/>
              </w:rPr>
            </w:rPrChange>
          </w:rPr>
          <w:delText>parnam(5) = 'a_rot' ! A rotation radius (distance OH in h2O = 0.98A)</w:delText>
        </w:r>
      </w:del>
    </w:p>
    <w:p w:rsidR="000C424B" w:rsidRPr="00C84EA9" w:rsidDel="0000494B" w:rsidRDefault="000C424B" w:rsidP="00215AF7">
      <w:pPr>
        <w:pStyle w:val="western"/>
        <w:spacing w:before="0" w:beforeAutospacing="0" w:after="0" w:line="142" w:lineRule="atLeast"/>
        <w:divId w:val="526019186"/>
        <w:rPr>
          <w:del w:id="3739" w:author="Michael Monkenbusch" w:date="2016-11-18T10:39:00Z"/>
          <w:lang w:val="en-GB"/>
          <w:rPrChange w:id="3740" w:author="Michael Monkenbusch" w:date="2016-11-18T10:51:00Z">
            <w:rPr>
              <w:del w:id="3741" w:author="Michael Monkenbusch" w:date="2016-11-18T10:39:00Z"/>
              <w:lang w:val="en-GB"/>
            </w:rPr>
          </w:rPrChange>
        </w:rPr>
      </w:pPr>
      <w:del w:id="3742" w:author="Michael Monkenbusch" w:date="2016-11-18T10:39:00Z">
        <w:r w:rsidRPr="00C84EA9" w:rsidDel="0000494B">
          <w:rPr>
            <w:color w:val="0000FF"/>
            <w:sz w:val="18"/>
            <w:szCs w:val="18"/>
            <w:lang w:val="en-GB"/>
            <w:rPrChange w:id="3743" w:author="Michael Monkenbusch" w:date="2016-11-18T10:51:00Z">
              <w:rPr>
                <w:color w:val="0000FF"/>
                <w:sz w:val="18"/>
                <w:szCs w:val="18"/>
                <w:lang w:val="en-GB"/>
              </w:rPr>
            </w:rPrChange>
          </w:rPr>
          <w:delText>parnam(6) = 'd_rot' ! ns^-1 water rotational diffusion</w:delText>
        </w:r>
      </w:del>
    </w:p>
    <w:p w:rsidR="000C424B" w:rsidRPr="00C84EA9" w:rsidDel="0000494B" w:rsidRDefault="000C424B" w:rsidP="00215AF7">
      <w:pPr>
        <w:pStyle w:val="western"/>
        <w:spacing w:before="0" w:beforeAutospacing="0" w:after="0" w:line="142" w:lineRule="atLeast"/>
        <w:divId w:val="526019186"/>
        <w:rPr>
          <w:del w:id="3744" w:author="Michael Monkenbusch" w:date="2016-11-18T10:39:00Z"/>
          <w:lang w:val="en-GB"/>
          <w:rPrChange w:id="3745" w:author="Michael Monkenbusch" w:date="2016-11-18T10:51:00Z">
            <w:rPr>
              <w:del w:id="3746" w:author="Michael Monkenbusch" w:date="2016-11-18T10:39:00Z"/>
              <w:lang w:val="en-GB"/>
            </w:rPr>
          </w:rPrChange>
        </w:rPr>
      </w:pPr>
      <w:del w:id="3747" w:author="Michael Monkenbusch" w:date="2016-11-18T10:39:00Z">
        <w:r w:rsidRPr="00C84EA9" w:rsidDel="0000494B">
          <w:rPr>
            <w:color w:val="0000FF"/>
            <w:sz w:val="18"/>
            <w:szCs w:val="18"/>
            <w:lang w:val="en-GB"/>
            <w:rPrChange w:id="3748" w:author="Michael Monkenbusch" w:date="2016-11-18T10:51:00Z">
              <w:rPr>
                <w:color w:val="0000FF"/>
                <w:sz w:val="18"/>
                <w:szCs w:val="18"/>
                <w:lang w:val="en-GB"/>
              </w:rPr>
            </w:rPrChange>
          </w:rPr>
          <w:delText>parnam(7) = 'shiftt' ! as pa(1) shift elatisc bgr to 0 e_mev+shiftt*q</w:delText>
        </w:r>
      </w:del>
    </w:p>
    <w:p w:rsidR="000C424B" w:rsidRPr="00C84EA9" w:rsidDel="0000494B" w:rsidRDefault="000C424B" w:rsidP="00215AF7">
      <w:pPr>
        <w:pStyle w:val="western"/>
        <w:spacing w:before="0" w:beforeAutospacing="0" w:after="0" w:line="142" w:lineRule="atLeast"/>
        <w:divId w:val="526019186"/>
        <w:rPr>
          <w:del w:id="3749" w:author="Michael Monkenbusch" w:date="2016-11-18T10:39:00Z"/>
          <w:lang w:val="en-GB"/>
          <w:rPrChange w:id="3750" w:author="Michael Monkenbusch" w:date="2016-11-18T10:51:00Z">
            <w:rPr>
              <w:del w:id="3751" w:author="Michael Monkenbusch" w:date="2016-11-18T10:39:00Z"/>
              <w:lang w:val="en-GB"/>
            </w:rPr>
          </w:rPrChange>
        </w:rPr>
      </w:pPr>
      <w:del w:id="3752" w:author="Michael Monkenbusch" w:date="2016-11-18T10:39:00Z">
        <w:r w:rsidRPr="00C84EA9" w:rsidDel="0000494B">
          <w:rPr>
            <w:color w:val="0000FF"/>
            <w:sz w:val="18"/>
            <w:szCs w:val="18"/>
            <w:lang w:val="en-GB"/>
            <w:rPrChange w:id="3753" w:author="Michael Monkenbusch" w:date="2016-11-18T10:51:00Z">
              <w:rPr>
                <w:color w:val="0000FF"/>
                <w:sz w:val="18"/>
                <w:szCs w:val="18"/>
                <w:lang w:val="en-GB"/>
              </w:rPr>
            </w:rPrChange>
          </w:rPr>
          <w:delText xml:space="preserve">th_hohdiff = 0 ! 1 S(q,w) from TOF </w:delText>
        </w:r>
      </w:del>
    </w:p>
    <w:p w:rsidR="000C424B" w:rsidRPr="00C84EA9" w:rsidDel="0000494B" w:rsidRDefault="000C424B" w:rsidP="00215AF7">
      <w:pPr>
        <w:pStyle w:val="western"/>
        <w:spacing w:before="0" w:beforeAutospacing="0" w:after="0" w:line="142" w:lineRule="atLeast"/>
        <w:divId w:val="526019186"/>
        <w:rPr>
          <w:del w:id="3754" w:author="Michael Monkenbusch" w:date="2016-11-18T10:39:00Z"/>
          <w:lang w:val="en-GB"/>
          <w:rPrChange w:id="3755" w:author="Michael Monkenbusch" w:date="2016-11-18T10:51:00Z">
            <w:rPr>
              <w:del w:id="3756" w:author="Michael Monkenbusch" w:date="2016-11-18T10:39:00Z"/>
              <w:lang w:val="en-GB"/>
            </w:rPr>
          </w:rPrChange>
        </w:rPr>
      </w:pPr>
      <w:del w:id="3757" w:author="Michael Monkenbusch" w:date="2016-11-18T10:39:00Z">
        <w:r w:rsidRPr="00C84EA9" w:rsidDel="0000494B">
          <w:rPr>
            <w:sz w:val="18"/>
            <w:szCs w:val="18"/>
            <w:lang w:val="en-GB"/>
            <w:rPrChange w:id="3758" w:author="Michael Monkenbusch" w:date="2016-11-18T10:51:00Z">
              <w:rPr>
                <w:sz w:val="18"/>
                <w:szCs w:val="18"/>
                <w:lang w:val="en-GB"/>
              </w:rPr>
            </w:rPrChange>
          </w:rPr>
          <w:delText>return</w:delText>
        </w:r>
      </w:del>
    </w:p>
    <w:p w:rsidR="000C424B" w:rsidRPr="00C84EA9" w:rsidDel="0000494B" w:rsidRDefault="000C424B" w:rsidP="00215AF7">
      <w:pPr>
        <w:pStyle w:val="western"/>
        <w:spacing w:before="0" w:beforeAutospacing="0" w:after="0" w:line="142" w:lineRule="atLeast"/>
        <w:divId w:val="526019186"/>
        <w:rPr>
          <w:del w:id="3759" w:author="Michael Monkenbusch" w:date="2016-11-18T10:39:00Z"/>
          <w:lang w:val="en-GB"/>
          <w:rPrChange w:id="3760" w:author="Michael Monkenbusch" w:date="2016-11-18T10:51:00Z">
            <w:rPr>
              <w:del w:id="3761" w:author="Michael Monkenbusch" w:date="2016-11-18T10:39:00Z"/>
              <w:lang w:val="en-GB"/>
            </w:rPr>
          </w:rPrChange>
        </w:rPr>
      </w:pPr>
      <w:del w:id="3762" w:author="Michael Monkenbusch" w:date="2016-11-18T10:39:00Z">
        <w:r w:rsidRPr="00C84EA9" w:rsidDel="0000494B">
          <w:rPr>
            <w:sz w:val="18"/>
            <w:szCs w:val="18"/>
            <w:lang w:val="en-GB"/>
            <w:rPrChange w:id="3763" w:author="Michael Monkenbusch" w:date="2016-11-18T10:51:00Z">
              <w:rPr>
                <w:sz w:val="18"/>
                <w:szCs w:val="18"/>
                <w:lang w:val="en-GB"/>
              </w:rPr>
            </w:rPrChange>
          </w:rPr>
          <w:delText>endif</w:delText>
        </w:r>
      </w:del>
    </w:p>
    <w:p w:rsidR="000C424B" w:rsidRPr="00C84EA9" w:rsidDel="0000494B" w:rsidRDefault="000C424B" w:rsidP="00215AF7">
      <w:pPr>
        <w:pStyle w:val="western"/>
        <w:spacing w:before="0" w:beforeAutospacing="0" w:after="0" w:line="142" w:lineRule="atLeast"/>
        <w:divId w:val="526019186"/>
        <w:rPr>
          <w:del w:id="3764" w:author="Michael Monkenbusch" w:date="2016-11-18T10:39:00Z"/>
          <w:lang w:val="en-GB"/>
          <w:rPrChange w:id="3765" w:author="Michael Monkenbusch" w:date="2016-11-18T10:51:00Z">
            <w:rPr>
              <w:del w:id="3766" w:author="Michael Monkenbusch" w:date="2016-11-18T10:39:00Z"/>
              <w:lang w:val="en-GB"/>
            </w:rPr>
          </w:rPrChange>
        </w:rPr>
      </w:pPr>
    </w:p>
    <w:p w:rsidR="000C424B" w:rsidRPr="00C84EA9" w:rsidDel="0000494B" w:rsidRDefault="000C424B" w:rsidP="00215AF7">
      <w:pPr>
        <w:pStyle w:val="western"/>
        <w:spacing w:before="0" w:beforeAutospacing="0" w:after="0" w:line="142" w:lineRule="atLeast"/>
        <w:divId w:val="526019186"/>
        <w:rPr>
          <w:del w:id="3767" w:author="Michael Monkenbusch" w:date="2016-11-18T10:39:00Z"/>
          <w:lang w:val="en-GB"/>
          <w:rPrChange w:id="3768" w:author="Michael Monkenbusch" w:date="2016-11-18T10:51:00Z">
            <w:rPr>
              <w:del w:id="3769" w:author="Michael Monkenbusch" w:date="2016-11-18T10:39:00Z"/>
              <w:lang w:val="en-GB"/>
            </w:rPr>
          </w:rPrChange>
        </w:rPr>
      </w:pPr>
      <w:del w:id="3770" w:author="Michael Monkenbusch" w:date="2016-11-18T10:39:00Z">
        <w:r w:rsidRPr="00C84EA9" w:rsidDel="0000494B">
          <w:rPr>
            <w:sz w:val="18"/>
            <w:szCs w:val="18"/>
            <w:lang w:val="en-GB"/>
            <w:rPrChange w:id="3771" w:author="Michael Monkenbusch" w:date="2016-11-18T10:51:00Z">
              <w:rPr>
                <w:sz w:val="18"/>
                <w:szCs w:val="18"/>
                <w:lang w:val="en-GB"/>
              </w:rPr>
            </w:rPrChange>
          </w:rPr>
          <w:delText>e_mev = x ! meV X</w:delText>
        </w:r>
      </w:del>
    </w:p>
    <w:p w:rsidR="000C424B" w:rsidRPr="00C84EA9" w:rsidDel="0000494B" w:rsidRDefault="000C424B" w:rsidP="00215AF7">
      <w:pPr>
        <w:pStyle w:val="western"/>
        <w:spacing w:before="0" w:beforeAutospacing="0" w:after="0" w:line="142" w:lineRule="atLeast"/>
        <w:divId w:val="526019186"/>
        <w:rPr>
          <w:del w:id="3772" w:author="Michael Monkenbusch" w:date="2016-11-18T10:39:00Z"/>
          <w:lang w:val="en-GB"/>
          <w:rPrChange w:id="3773" w:author="Michael Monkenbusch" w:date="2016-11-18T10:51:00Z">
            <w:rPr>
              <w:del w:id="3774" w:author="Michael Monkenbusch" w:date="2016-11-18T10:39:00Z"/>
              <w:lang w:val="en-GB"/>
            </w:rPr>
          </w:rPrChange>
        </w:rPr>
      </w:pPr>
      <w:del w:id="3775" w:author="Michael Monkenbusch" w:date="2016-11-18T10:39:00Z">
        <w:r w:rsidRPr="00C84EA9" w:rsidDel="0000494B">
          <w:rPr>
            <w:sz w:val="18"/>
            <w:szCs w:val="18"/>
            <w:lang w:val="en-GB"/>
            <w:rPrChange w:id="3776" w:author="Michael Monkenbusch" w:date="2016-11-18T10:51:00Z">
              <w:rPr>
                <w:sz w:val="18"/>
                <w:szCs w:val="18"/>
                <w:lang w:val="en-GB"/>
              </w:rPr>
            </w:rPrChange>
          </w:rPr>
          <w:delText xml:space="preserve">amplitu = pa(1) </w:delText>
        </w:r>
      </w:del>
    </w:p>
    <w:p w:rsidR="000C424B" w:rsidRPr="00C84EA9" w:rsidDel="0000494B" w:rsidRDefault="000C424B" w:rsidP="00215AF7">
      <w:pPr>
        <w:pStyle w:val="western"/>
        <w:spacing w:before="0" w:beforeAutospacing="0" w:after="0" w:line="142" w:lineRule="atLeast"/>
        <w:divId w:val="526019186"/>
        <w:rPr>
          <w:del w:id="3777" w:author="Michael Monkenbusch" w:date="2016-11-18T10:39:00Z"/>
          <w:lang w:val="en-GB"/>
          <w:rPrChange w:id="3778" w:author="Michael Monkenbusch" w:date="2016-11-18T10:51:00Z">
            <w:rPr>
              <w:del w:id="3779" w:author="Michael Monkenbusch" w:date="2016-11-18T10:39:00Z"/>
              <w:lang w:val="en-GB"/>
            </w:rPr>
          </w:rPrChange>
        </w:rPr>
      </w:pPr>
      <w:del w:id="3780" w:author="Michael Monkenbusch" w:date="2016-11-18T10:39:00Z">
        <w:r w:rsidRPr="00C84EA9" w:rsidDel="0000494B">
          <w:rPr>
            <w:sz w:val="18"/>
            <w:szCs w:val="18"/>
            <w:lang w:val="en-GB"/>
            <w:rPrChange w:id="3781" w:author="Michael Monkenbusch" w:date="2016-11-18T10:51:00Z">
              <w:rPr>
                <w:sz w:val="18"/>
                <w:szCs w:val="18"/>
                <w:lang w:val="en-GB"/>
              </w:rPr>
            </w:rPrChange>
          </w:rPr>
          <w:delText xml:space="preserve">u_quadra= pa(2) </w:delText>
        </w:r>
      </w:del>
    </w:p>
    <w:p w:rsidR="000C424B" w:rsidRPr="00C84EA9" w:rsidDel="0000494B" w:rsidRDefault="000C424B" w:rsidP="00215AF7">
      <w:pPr>
        <w:pStyle w:val="western"/>
        <w:spacing w:before="0" w:beforeAutospacing="0" w:after="0" w:line="142" w:lineRule="atLeast"/>
        <w:divId w:val="526019186"/>
        <w:rPr>
          <w:del w:id="3782" w:author="Michael Monkenbusch" w:date="2016-11-18T10:39:00Z"/>
          <w:lang w:val="en-GB"/>
          <w:rPrChange w:id="3783" w:author="Michael Monkenbusch" w:date="2016-11-18T10:51:00Z">
            <w:rPr>
              <w:del w:id="3784" w:author="Michael Monkenbusch" w:date="2016-11-18T10:39:00Z"/>
              <w:lang w:val="en-GB"/>
            </w:rPr>
          </w:rPrChange>
        </w:rPr>
      </w:pPr>
      <w:del w:id="3785" w:author="Michael Monkenbusch" w:date="2016-11-18T10:39:00Z">
        <w:r w:rsidRPr="00C84EA9" w:rsidDel="0000494B">
          <w:rPr>
            <w:sz w:val="18"/>
            <w:szCs w:val="18"/>
            <w:lang w:val="en-GB"/>
            <w:rPrChange w:id="3786" w:author="Michael Monkenbusch" w:date="2016-11-18T10:51:00Z">
              <w:rPr>
                <w:sz w:val="18"/>
                <w:szCs w:val="18"/>
                <w:lang w:val="en-GB"/>
              </w:rPr>
            </w:rPrChange>
          </w:rPr>
          <w:delText xml:space="preserve">self_dif = pa(3) </w:delText>
        </w:r>
      </w:del>
    </w:p>
    <w:p w:rsidR="000C424B" w:rsidRPr="00C84EA9" w:rsidDel="0000494B" w:rsidRDefault="000C424B" w:rsidP="00215AF7">
      <w:pPr>
        <w:pStyle w:val="western"/>
        <w:spacing w:before="0" w:beforeAutospacing="0" w:after="0" w:line="142" w:lineRule="atLeast"/>
        <w:divId w:val="526019186"/>
        <w:rPr>
          <w:del w:id="3787" w:author="Michael Monkenbusch" w:date="2016-11-18T10:39:00Z"/>
          <w:lang w:val="en-GB"/>
          <w:rPrChange w:id="3788" w:author="Michael Monkenbusch" w:date="2016-11-18T10:51:00Z">
            <w:rPr>
              <w:del w:id="3789" w:author="Michael Monkenbusch" w:date="2016-11-18T10:39:00Z"/>
              <w:lang w:val="en-GB"/>
            </w:rPr>
          </w:rPrChange>
        </w:rPr>
      </w:pPr>
      <w:del w:id="3790" w:author="Michael Monkenbusch" w:date="2016-11-18T10:39:00Z">
        <w:r w:rsidRPr="00C84EA9" w:rsidDel="0000494B">
          <w:rPr>
            <w:sz w:val="18"/>
            <w:szCs w:val="18"/>
            <w:lang w:val="en-GB"/>
            <w:rPrChange w:id="3791" w:author="Michael Monkenbusch" w:date="2016-11-18T10:51:00Z">
              <w:rPr>
                <w:sz w:val="18"/>
                <w:szCs w:val="18"/>
                <w:lang w:val="en-GB"/>
              </w:rPr>
            </w:rPrChange>
          </w:rPr>
          <w:delText xml:space="preserve">tau0_dif = pa(4) </w:delText>
        </w:r>
      </w:del>
    </w:p>
    <w:p w:rsidR="000C424B" w:rsidRPr="00C84EA9" w:rsidDel="0000494B" w:rsidRDefault="000C424B" w:rsidP="00215AF7">
      <w:pPr>
        <w:pStyle w:val="western"/>
        <w:spacing w:before="0" w:beforeAutospacing="0" w:after="0" w:line="142" w:lineRule="atLeast"/>
        <w:divId w:val="526019186"/>
        <w:rPr>
          <w:del w:id="3792" w:author="Michael Monkenbusch" w:date="2016-11-18T10:39:00Z"/>
          <w:lang w:val="en-GB"/>
          <w:rPrChange w:id="3793" w:author="Michael Monkenbusch" w:date="2016-11-18T10:51:00Z">
            <w:rPr>
              <w:del w:id="3794" w:author="Michael Monkenbusch" w:date="2016-11-18T10:39:00Z"/>
              <w:lang w:val="en-GB"/>
            </w:rPr>
          </w:rPrChange>
        </w:rPr>
      </w:pPr>
      <w:del w:id="3795" w:author="Michael Monkenbusch" w:date="2016-11-18T10:39:00Z">
        <w:r w:rsidRPr="00C84EA9" w:rsidDel="0000494B">
          <w:rPr>
            <w:sz w:val="18"/>
            <w:szCs w:val="18"/>
            <w:lang w:val="en-GB"/>
            <w:rPrChange w:id="3796" w:author="Michael Monkenbusch" w:date="2016-11-18T10:51:00Z">
              <w:rPr>
                <w:sz w:val="18"/>
                <w:szCs w:val="18"/>
                <w:lang w:val="en-GB"/>
              </w:rPr>
            </w:rPrChange>
          </w:rPr>
          <w:delText xml:space="preserve">a_rot = pa(5) </w:delText>
        </w:r>
      </w:del>
    </w:p>
    <w:p w:rsidR="000C424B" w:rsidRPr="00C84EA9" w:rsidDel="0000494B" w:rsidRDefault="000C424B" w:rsidP="00215AF7">
      <w:pPr>
        <w:pStyle w:val="western"/>
        <w:spacing w:before="0" w:beforeAutospacing="0" w:after="0" w:line="142" w:lineRule="atLeast"/>
        <w:divId w:val="526019186"/>
        <w:rPr>
          <w:del w:id="3797" w:author="Michael Monkenbusch" w:date="2016-11-18T10:39:00Z"/>
          <w:lang w:val="en-GB"/>
          <w:rPrChange w:id="3798" w:author="Michael Monkenbusch" w:date="2016-11-18T10:51:00Z">
            <w:rPr>
              <w:del w:id="3799" w:author="Michael Monkenbusch" w:date="2016-11-18T10:39:00Z"/>
              <w:lang w:val="en-GB"/>
            </w:rPr>
          </w:rPrChange>
        </w:rPr>
      </w:pPr>
      <w:del w:id="3800" w:author="Michael Monkenbusch" w:date="2016-11-18T10:39:00Z">
        <w:r w:rsidRPr="00C84EA9" w:rsidDel="0000494B">
          <w:rPr>
            <w:sz w:val="18"/>
            <w:szCs w:val="18"/>
            <w:lang w:val="en-GB"/>
            <w:rPrChange w:id="3801" w:author="Michael Monkenbusch" w:date="2016-11-18T10:51:00Z">
              <w:rPr>
                <w:sz w:val="18"/>
                <w:szCs w:val="18"/>
                <w:lang w:val="en-GB"/>
              </w:rPr>
            </w:rPrChange>
          </w:rPr>
          <w:delText xml:space="preserve">d_rot = pa(6) </w:delText>
        </w:r>
      </w:del>
    </w:p>
    <w:p w:rsidR="000C424B" w:rsidRPr="00C84EA9" w:rsidDel="0000494B" w:rsidRDefault="000C424B" w:rsidP="00215AF7">
      <w:pPr>
        <w:pStyle w:val="western"/>
        <w:spacing w:before="0" w:beforeAutospacing="0" w:after="0" w:line="142" w:lineRule="atLeast"/>
        <w:divId w:val="526019186"/>
        <w:rPr>
          <w:del w:id="3802" w:author="Michael Monkenbusch" w:date="2016-11-18T10:39:00Z"/>
          <w:lang w:val="en-GB"/>
          <w:rPrChange w:id="3803" w:author="Michael Monkenbusch" w:date="2016-11-18T10:51:00Z">
            <w:rPr>
              <w:del w:id="3804" w:author="Michael Monkenbusch" w:date="2016-11-18T10:39:00Z"/>
              <w:lang w:val="en-GB"/>
            </w:rPr>
          </w:rPrChange>
        </w:rPr>
      </w:pPr>
      <w:del w:id="3805" w:author="Michael Monkenbusch" w:date="2016-11-18T10:39:00Z">
        <w:r w:rsidRPr="00C84EA9" w:rsidDel="0000494B">
          <w:rPr>
            <w:sz w:val="18"/>
            <w:szCs w:val="18"/>
            <w:lang w:val="en-GB"/>
            <w:rPrChange w:id="3806" w:author="Michael Monkenbusch" w:date="2016-11-18T10:51:00Z">
              <w:rPr>
                <w:sz w:val="18"/>
                <w:szCs w:val="18"/>
                <w:lang w:val="en-GB"/>
              </w:rPr>
            </w:rPrChange>
          </w:rPr>
          <w:delText xml:space="preserve">shiftt = pa(7) </w:delText>
        </w:r>
      </w:del>
    </w:p>
    <w:p w:rsidR="000C424B" w:rsidRPr="00C84EA9" w:rsidDel="0000494B" w:rsidRDefault="000C424B" w:rsidP="00215AF7">
      <w:pPr>
        <w:pStyle w:val="western"/>
        <w:spacing w:before="0" w:beforeAutospacing="0" w:after="0" w:line="142" w:lineRule="atLeast"/>
        <w:divId w:val="526019186"/>
        <w:rPr>
          <w:del w:id="3807" w:author="Michael Monkenbusch" w:date="2016-11-18T10:39:00Z"/>
          <w:lang w:val="en-GB"/>
          <w:rPrChange w:id="3808" w:author="Michael Monkenbusch" w:date="2016-11-18T10:51:00Z">
            <w:rPr>
              <w:del w:id="3809" w:author="Michael Monkenbusch" w:date="2016-11-18T10:39:00Z"/>
              <w:lang w:val="en-GB"/>
            </w:rPr>
          </w:rPrChange>
        </w:rPr>
      </w:pPr>
      <w:del w:id="3810" w:author="Michael Monkenbusch" w:date="2016-11-18T10:39:00Z">
        <w:r w:rsidRPr="00C84EA9" w:rsidDel="0000494B">
          <w:rPr>
            <w:sz w:val="18"/>
            <w:szCs w:val="18"/>
            <w:lang w:val="en-GB"/>
            <w:rPrChange w:id="3811" w:author="Michael Monkenbusch" w:date="2016-11-18T10:51:00Z">
              <w:rPr>
                <w:sz w:val="18"/>
                <w:szCs w:val="18"/>
                <w:lang w:val="en-GB"/>
              </w:rPr>
            </w:rPrChange>
          </w:rPr>
          <w:delText>q = 0.1 ! A^-1 Q wavevector</w:delText>
        </w:r>
      </w:del>
    </w:p>
    <w:p w:rsidR="000C424B" w:rsidRPr="00C84EA9" w:rsidDel="0000494B" w:rsidRDefault="000C424B" w:rsidP="00215AF7">
      <w:pPr>
        <w:pStyle w:val="western"/>
        <w:spacing w:before="0" w:beforeAutospacing="0" w:after="0" w:line="142" w:lineRule="atLeast"/>
        <w:divId w:val="526019186"/>
        <w:rPr>
          <w:del w:id="3812" w:author="Michael Monkenbusch" w:date="2016-11-18T10:39:00Z"/>
          <w:lang w:val="en-GB"/>
          <w:rPrChange w:id="3813" w:author="Michael Monkenbusch" w:date="2016-11-18T10:51:00Z">
            <w:rPr>
              <w:del w:id="3814" w:author="Michael Monkenbusch" w:date="2016-11-18T10:39:00Z"/>
              <w:lang w:val="en-GB"/>
            </w:rPr>
          </w:rPrChange>
        </w:rPr>
      </w:pPr>
      <w:del w:id="3815" w:author="Michael Monkenbusch" w:date="2016-11-18T10:39:00Z">
        <w:r w:rsidRPr="00C84EA9" w:rsidDel="0000494B">
          <w:rPr>
            <w:sz w:val="18"/>
            <w:szCs w:val="18"/>
            <w:lang w:val="en-GB"/>
            <w:rPrChange w:id="3816" w:author="Michael Monkenbusch" w:date="2016-11-18T10:51:00Z">
              <w:rPr>
                <w:sz w:val="18"/>
                <w:szCs w:val="18"/>
                <w:lang w:val="en-GB"/>
              </w:rPr>
            </w:rPrChange>
          </w:rPr>
          <w:delText>! get parameters from the data</w:delText>
        </w:r>
      </w:del>
    </w:p>
    <w:p w:rsidR="000C424B" w:rsidRPr="00C84EA9" w:rsidDel="0000494B" w:rsidRDefault="000C424B" w:rsidP="00215AF7">
      <w:pPr>
        <w:pStyle w:val="western"/>
        <w:spacing w:before="0" w:beforeAutospacing="0" w:after="0" w:line="142" w:lineRule="atLeast"/>
        <w:divId w:val="526019186"/>
        <w:rPr>
          <w:del w:id="3817" w:author="Michael Monkenbusch" w:date="2016-11-18T10:39:00Z"/>
          <w:lang w:val="en-GB"/>
          <w:rPrChange w:id="3818" w:author="Michael Monkenbusch" w:date="2016-11-18T10:51:00Z">
            <w:rPr>
              <w:del w:id="3819" w:author="Michael Monkenbusch" w:date="2016-11-18T10:39:00Z"/>
              <w:lang w:val="en-GB"/>
            </w:rPr>
          </w:rPrChange>
        </w:rPr>
      </w:pPr>
      <w:del w:id="3820" w:author="Michael Monkenbusch" w:date="2016-11-18T10:39:00Z">
        <w:r w:rsidRPr="00C84EA9" w:rsidDel="0000494B">
          <w:rPr>
            <w:color w:val="0000FF"/>
            <w:sz w:val="18"/>
            <w:szCs w:val="18"/>
            <w:lang w:val="en-GB"/>
            <w:rPrChange w:id="3821" w:author="Michael Monkenbusch" w:date="2016-11-18T10:51:00Z">
              <w:rPr>
                <w:color w:val="0000FF"/>
                <w:sz w:val="18"/>
                <w:szCs w:val="18"/>
                <w:lang w:val="en-GB"/>
              </w:rPr>
            </w:rPrChange>
          </w:rPr>
          <w:delText>call getpar ('q ',q,nopar,params,napar,mbuf,ier) !A^-1 scatteringvector</w:delText>
        </w:r>
      </w:del>
    </w:p>
    <w:p w:rsidR="000C424B" w:rsidRPr="00C84EA9" w:rsidDel="0000494B" w:rsidRDefault="000C424B" w:rsidP="00215AF7">
      <w:pPr>
        <w:pStyle w:val="western"/>
        <w:spacing w:before="0" w:beforeAutospacing="0" w:after="0" w:line="142" w:lineRule="atLeast"/>
        <w:divId w:val="526019186"/>
        <w:rPr>
          <w:del w:id="3822" w:author="Michael Monkenbusch" w:date="2016-11-18T10:39:00Z"/>
          <w:lang w:val="en-GB"/>
          <w:rPrChange w:id="3823" w:author="Michael Monkenbusch" w:date="2016-11-18T10:51:00Z">
            <w:rPr>
              <w:del w:id="3824" w:author="Michael Monkenbusch" w:date="2016-11-18T10:39:00Z"/>
              <w:lang w:val="en-GB"/>
            </w:rPr>
          </w:rPrChange>
        </w:rPr>
      </w:pPr>
    </w:p>
    <w:p w:rsidR="000C424B" w:rsidRPr="00C84EA9" w:rsidDel="0000494B" w:rsidRDefault="000C424B" w:rsidP="00215AF7">
      <w:pPr>
        <w:pStyle w:val="western"/>
        <w:spacing w:before="0" w:beforeAutospacing="0" w:after="0" w:line="142" w:lineRule="atLeast"/>
        <w:divId w:val="526019186"/>
        <w:rPr>
          <w:del w:id="3825" w:author="Michael Monkenbusch" w:date="2016-11-18T10:39:00Z"/>
          <w:lang w:val="it-IT"/>
          <w:rPrChange w:id="3826" w:author="Michael Monkenbusch" w:date="2016-11-18T10:51:00Z">
            <w:rPr>
              <w:del w:id="3827" w:author="Michael Monkenbusch" w:date="2016-11-18T10:39:00Z"/>
              <w:lang w:val="it-IT"/>
            </w:rPr>
          </w:rPrChange>
        </w:rPr>
      </w:pPr>
      <w:del w:id="3828" w:author="Michael Monkenbusch" w:date="2016-11-18T10:39:00Z">
        <w:r w:rsidRPr="00C84EA9" w:rsidDel="0000494B">
          <w:rPr>
            <w:sz w:val="18"/>
            <w:szCs w:val="18"/>
            <w:lang w:val="it-IT"/>
            <w:rPrChange w:id="3829" w:author="Michael Monkenbusch" w:date="2016-11-18T10:51:00Z">
              <w:rPr>
                <w:sz w:val="18"/>
                <w:szCs w:val="18"/>
                <w:lang w:val="it-IT"/>
              </w:rPr>
            </w:rPrChange>
          </w:rPr>
          <w:delText xml:space="preserve">pi=3.1415926535897 </w:delText>
        </w:r>
      </w:del>
    </w:p>
    <w:p w:rsidR="000C424B" w:rsidRPr="00C84EA9" w:rsidDel="0000494B" w:rsidRDefault="000C424B" w:rsidP="00215AF7">
      <w:pPr>
        <w:pStyle w:val="western"/>
        <w:spacing w:before="0" w:beforeAutospacing="0" w:after="0" w:line="142" w:lineRule="atLeast"/>
        <w:divId w:val="526019186"/>
        <w:rPr>
          <w:del w:id="3830" w:author="Michael Monkenbusch" w:date="2016-11-18T10:39:00Z"/>
          <w:lang w:val="it-IT"/>
          <w:rPrChange w:id="3831" w:author="Michael Monkenbusch" w:date="2016-11-18T10:51:00Z">
            <w:rPr>
              <w:del w:id="3832" w:author="Michael Monkenbusch" w:date="2016-11-18T10:39:00Z"/>
              <w:lang w:val="it-IT"/>
            </w:rPr>
          </w:rPrChange>
        </w:rPr>
      </w:pPr>
      <w:del w:id="3833" w:author="Michael Monkenbusch" w:date="2016-11-18T10:39:00Z">
        <w:r w:rsidRPr="00C84EA9" w:rsidDel="0000494B">
          <w:rPr>
            <w:sz w:val="18"/>
            <w:szCs w:val="18"/>
            <w:lang w:val="it-IT"/>
            <w:rPrChange w:id="3834" w:author="Michael Monkenbusch" w:date="2016-11-18T10:51:00Z">
              <w:rPr>
                <w:sz w:val="18"/>
                <w:szCs w:val="18"/>
                <w:lang w:val="it-IT"/>
              </w:rPr>
            </w:rPrChange>
          </w:rPr>
          <w:delText xml:space="preserve">!h=4.13567E-15 eVs= 4.13567E-6 eVns </w:delText>
        </w:r>
      </w:del>
    </w:p>
    <w:p w:rsidR="000C424B" w:rsidRPr="00C84EA9" w:rsidDel="0000494B" w:rsidRDefault="000C424B" w:rsidP="00215AF7">
      <w:pPr>
        <w:pStyle w:val="western"/>
        <w:spacing w:before="0" w:beforeAutospacing="0" w:after="0" w:line="142" w:lineRule="atLeast"/>
        <w:divId w:val="526019186"/>
        <w:rPr>
          <w:del w:id="3835" w:author="Michael Monkenbusch" w:date="2016-11-18T10:39:00Z"/>
          <w:lang w:val="en-GB"/>
          <w:rPrChange w:id="3836" w:author="Michael Monkenbusch" w:date="2016-11-18T10:51:00Z">
            <w:rPr>
              <w:del w:id="3837" w:author="Michael Monkenbusch" w:date="2016-11-18T10:39:00Z"/>
              <w:lang w:val="en-GB"/>
            </w:rPr>
          </w:rPrChange>
        </w:rPr>
      </w:pPr>
      <w:del w:id="3838" w:author="Michael Monkenbusch" w:date="2016-11-18T10:39:00Z">
        <w:r w:rsidRPr="00C84EA9" w:rsidDel="0000494B">
          <w:rPr>
            <w:sz w:val="18"/>
            <w:szCs w:val="18"/>
            <w:lang w:val="en-GB"/>
            <w:rPrChange w:id="3839" w:author="Michael Monkenbusch" w:date="2016-11-18T10:51:00Z">
              <w:rPr>
                <w:sz w:val="18"/>
                <w:szCs w:val="18"/>
                <w:lang w:val="en-GB"/>
              </w:rPr>
            </w:rPrChange>
          </w:rPr>
          <w:delText xml:space="preserve">h = 4.13567E-6 </w:delText>
        </w:r>
      </w:del>
    </w:p>
    <w:p w:rsidR="000C424B" w:rsidRPr="00C84EA9" w:rsidDel="0000494B" w:rsidRDefault="000C424B" w:rsidP="00215AF7">
      <w:pPr>
        <w:pStyle w:val="western"/>
        <w:spacing w:before="0" w:beforeAutospacing="0" w:after="0" w:line="142" w:lineRule="atLeast"/>
        <w:divId w:val="526019186"/>
        <w:rPr>
          <w:del w:id="3840" w:author="Michael Monkenbusch" w:date="2016-11-18T10:39:00Z"/>
          <w:lang w:val="en-GB"/>
          <w:rPrChange w:id="3841" w:author="Michael Monkenbusch" w:date="2016-11-18T10:51:00Z">
            <w:rPr>
              <w:del w:id="3842" w:author="Michael Monkenbusch" w:date="2016-11-18T10:39:00Z"/>
              <w:lang w:val="en-GB"/>
            </w:rPr>
          </w:rPrChange>
        </w:rPr>
      </w:pPr>
      <w:del w:id="3843" w:author="Michael Monkenbusch" w:date="2016-11-18T10:39:00Z">
        <w:r w:rsidRPr="00C84EA9" w:rsidDel="0000494B">
          <w:rPr>
            <w:sz w:val="18"/>
            <w:szCs w:val="18"/>
            <w:lang w:val="en-GB"/>
            <w:rPrChange w:id="3844" w:author="Michael Monkenbusch" w:date="2016-11-18T10:51:00Z">
              <w:rPr>
                <w:sz w:val="18"/>
                <w:szCs w:val="18"/>
                <w:lang w:val="en-GB"/>
              </w:rPr>
            </w:rPrChange>
          </w:rPr>
          <w:delText>! convert meV to ns^-1</w:delText>
        </w:r>
      </w:del>
    </w:p>
    <w:p w:rsidR="000C424B" w:rsidRPr="00C84EA9" w:rsidDel="0000494B" w:rsidRDefault="000C424B" w:rsidP="00215AF7">
      <w:pPr>
        <w:pStyle w:val="western"/>
        <w:spacing w:before="0" w:beforeAutospacing="0" w:after="0" w:line="142" w:lineRule="atLeast"/>
        <w:divId w:val="526019186"/>
        <w:rPr>
          <w:del w:id="3845" w:author="Michael Monkenbusch" w:date="2016-11-18T10:39:00Z"/>
          <w:lang w:val="en-GB"/>
          <w:rPrChange w:id="3846" w:author="Michael Monkenbusch" w:date="2016-11-18T10:51:00Z">
            <w:rPr>
              <w:del w:id="3847" w:author="Michael Monkenbusch" w:date="2016-11-18T10:39:00Z"/>
              <w:lang w:val="en-GB"/>
            </w:rPr>
          </w:rPrChange>
        </w:rPr>
      </w:pPr>
      <w:del w:id="3848" w:author="Michael Monkenbusch" w:date="2016-11-18T10:39:00Z">
        <w:r w:rsidRPr="00C84EA9" w:rsidDel="0000494B">
          <w:rPr>
            <w:sz w:val="18"/>
            <w:szCs w:val="18"/>
            <w:lang w:val="en-GB"/>
            <w:rPrChange w:id="3849" w:author="Michael Monkenbusch" w:date="2016-11-18T10:51:00Z">
              <w:rPr>
                <w:sz w:val="18"/>
                <w:szCs w:val="18"/>
                <w:lang w:val="en-GB"/>
              </w:rPr>
            </w:rPrChange>
          </w:rPr>
          <w:delText>w= ((e_mev+shiftt*q)*0.001)/(h/2*pi)</w:delText>
        </w:r>
      </w:del>
    </w:p>
    <w:p w:rsidR="000C424B" w:rsidRPr="00C84EA9" w:rsidDel="0000494B" w:rsidRDefault="000C424B" w:rsidP="00215AF7">
      <w:pPr>
        <w:pStyle w:val="western"/>
        <w:spacing w:before="0" w:beforeAutospacing="0" w:after="0" w:line="142" w:lineRule="atLeast"/>
        <w:divId w:val="526019186"/>
        <w:rPr>
          <w:del w:id="3850" w:author="Michael Monkenbusch" w:date="2016-11-18T10:39:00Z"/>
          <w:lang w:val="en-GB"/>
          <w:rPrChange w:id="3851" w:author="Michael Monkenbusch" w:date="2016-11-18T10:51:00Z">
            <w:rPr>
              <w:del w:id="3852" w:author="Michael Monkenbusch" w:date="2016-11-18T10:39:00Z"/>
              <w:lang w:val="en-GB"/>
            </w:rPr>
          </w:rPrChange>
        </w:rPr>
      </w:pPr>
      <w:del w:id="3853" w:author="Michael Monkenbusch" w:date="2016-11-18T10:39:00Z">
        <w:r w:rsidRPr="00C84EA9" w:rsidDel="0000494B">
          <w:rPr>
            <w:sz w:val="18"/>
            <w:szCs w:val="18"/>
            <w:lang w:val="en-GB"/>
            <w:rPrChange w:id="3854" w:author="Michael Monkenbusch" w:date="2016-11-18T10:51:00Z">
              <w:rPr>
                <w:sz w:val="18"/>
                <w:szCs w:val="18"/>
                <w:lang w:val="en-GB"/>
              </w:rPr>
            </w:rPrChange>
          </w:rPr>
          <w:delText>if (w.eq.0) then</w:delText>
        </w:r>
      </w:del>
    </w:p>
    <w:p w:rsidR="000C424B" w:rsidRPr="00C84EA9" w:rsidDel="0000494B" w:rsidRDefault="000C424B" w:rsidP="00215AF7">
      <w:pPr>
        <w:pStyle w:val="western"/>
        <w:spacing w:before="0" w:beforeAutospacing="0" w:after="0" w:line="142" w:lineRule="atLeast"/>
        <w:divId w:val="526019186"/>
        <w:rPr>
          <w:del w:id="3855" w:author="Michael Monkenbusch" w:date="2016-11-18T10:39:00Z"/>
          <w:lang w:val="en-GB"/>
          <w:rPrChange w:id="3856" w:author="Michael Monkenbusch" w:date="2016-11-18T10:51:00Z">
            <w:rPr>
              <w:del w:id="3857" w:author="Michael Monkenbusch" w:date="2016-11-18T10:39:00Z"/>
              <w:lang w:val="en-GB"/>
            </w:rPr>
          </w:rPrChange>
        </w:rPr>
      </w:pPr>
      <w:del w:id="3858" w:author="Michael Monkenbusch" w:date="2016-11-18T10:39:00Z">
        <w:r w:rsidRPr="00C84EA9" w:rsidDel="0000494B">
          <w:rPr>
            <w:sz w:val="18"/>
            <w:szCs w:val="18"/>
            <w:lang w:val="en-GB"/>
            <w:rPrChange w:id="3859" w:author="Michael Monkenbusch" w:date="2016-11-18T10:51:00Z">
              <w:rPr>
                <w:sz w:val="18"/>
                <w:szCs w:val="18"/>
                <w:lang w:val="en-GB"/>
              </w:rPr>
            </w:rPrChange>
          </w:rPr>
          <w:delText>w=1e-20</w:delText>
        </w:r>
      </w:del>
    </w:p>
    <w:p w:rsidR="000C424B" w:rsidRPr="00C84EA9" w:rsidDel="0000494B" w:rsidRDefault="000C424B" w:rsidP="00215AF7">
      <w:pPr>
        <w:pStyle w:val="western"/>
        <w:spacing w:before="0" w:beforeAutospacing="0" w:after="0" w:line="142" w:lineRule="atLeast"/>
        <w:divId w:val="526019186"/>
        <w:rPr>
          <w:del w:id="3860" w:author="Michael Monkenbusch" w:date="2016-11-18T10:39:00Z"/>
          <w:lang w:val="en-GB"/>
          <w:rPrChange w:id="3861" w:author="Michael Monkenbusch" w:date="2016-11-18T10:51:00Z">
            <w:rPr>
              <w:del w:id="3862" w:author="Michael Monkenbusch" w:date="2016-11-18T10:39:00Z"/>
              <w:lang w:val="en-GB"/>
            </w:rPr>
          </w:rPrChange>
        </w:rPr>
      </w:pPr>
      <w:del w:id="3863" w:author="Michael Monkenbusch" w:date="2016-11-18T10:39:00Z">
        <w:r w:rsidRPr="00C84EA9" w:rsidDel="0000494B">
          <w:rPr>
            <w:sz w:val="18"/>
            <w:szCs w:val="18"/>
            <w:lang w:val="en-GB"/>
            <w:rPrChange w:id="3864" w:author="Michael Monkenbusch" w:date="2016-11-18T10:51:00Z">
              <w:rPr>
                <w:sz w:val="18"/>
                <w:szCs w:val="18"/>
                <w:lang w:val="en-GB"/>
              </w:rPr>
            </w:rPrChange>
          </w:rPr>
          <w:delText>endif</w:delText>
        </w:r>
      </w:del>
    </w:p>
    <w:p w:rsidR="000C424B" w:rsidRPr="00C84EA9" w:rsidDel="0000494B" w:rsidRDefault="000C424B" w:rsidP="00215AF7">
      <w:pPr>
        <w:pStyle w:val="western"/>
        <w:spacing w:before="0" w:beforeAutospacing="0" w:after="0" w:line="142" w:lineRule="atLeast"/>
        <w:divId w:val="526019186"/>
        <w:rPr>
          <w:del w:id="3865" w:author="Michael Monkenbusch" w:date="2016-11-18T10:39:00Z"/>
          <w:lang w:val="en-GB"/>
          <w:rPrChange w:id="3866" w:author="Michael Monkenbusch" w:date="2016-11-18T10:51:00Z">
            <w:rPr>
              <w:del w:id="3867" w:author="Michael Monkenbusch" w:date="2016-11-18T10:39:00Z"/>
              <w:lang w:val="en-GB"/>
            </w:rPr>
          </w:rPrChange>
        </w:rPr>
      </w:pPr>
      <w:del w:id="3868" w:author="Michael Monkenbusch" w:date="2016-11-18T10:39:00Z">
        <w:r w:rsidRPr="00C84EA9" w:rsidDel="0000494B">
          <w:rPr>
            <w:sz w:val="18"/>
            <w:szCs w:val="18"/>
            <w:lang w:val="en-GB"/>
            <w:rPrChange w:id="3869" w:author="Michael Monkenbusch" w:date="2016-11-18T10:51:00Z">
              <w:rPr>
                <w:sz w:val="18"/>
                <w:szCs w:val="18"/>
                <w:lang w:val="en-GB"/>
              </w:rPr>
            </w:rPrChange>
          </w:rPr>
          <w:delText>! Debye Waller factor</w:delText>
        </w:r>
      </w:del>
    </w:p>
    <w:p w:rsidR="000C424B" w:rsidRPr="00C84EA9" w:rsidDel="0000494B" w:rsidRDefault="000C424B" w:rsidP="00215AF7">
      <w:pPr>
        <w:pStyle w:val="western"/>
        <w:spacing w:before="0" w:beforeAutospacing="0" w:after="0" w:line="142" w:lineRule="atLeast"/>
        <w:divId w:val="526019186"/>
        <w:rPr>
          <w:del w:id="3870" w:author="Michael Monkenbusch" w:date="2016-11-18T10:39:00Z"/>
          <w:lang w:val="en-GB"/>
          <w:rPrChange w:id="3871" w:author="Michael Monkenbusch" w:date="2016-11-18T10:51:00Z">
            <w:rPr>
              <w:del w:id="3872" w:author="Michael Monkenbusch" w:date="2016-11-18T10:39:00Z"/>
              <w:lang w:val="en-GB"/>
            </w:rPr>
          </w:rPrChange>
        </w:rPr>
      </w:pPr>
      <w:del w:id="3873" w:author="Michael Monkenbusch" w:date="2016-11-18T10:39:00Z">
        <w:r w:rsidRPr="00C84EA9" w:rsidDel="0000494B">
          <w:rPr>
            <w:sz w:val="18"/>
            <w:szCs w:val="18"/>
            <w:lang w:val="en-GB"/>
            <w:rPrChange w:id="3874" w:author="Michael Monkenbusch" w:date="2016-11-18T10:51:00Z">
              <w:rPr>
                <w:sz w:val="18"/>
                <w:szCs w:val="18"/>
                <w:lang w:val="en-GB"/>
              </w:rPr>
            </w:rPrChange>
          </w:rPr>
          <w:delText>DW=exp(-1*u_quadra*q**2)</w:delText>
        </w:r>
      </w:del>
    </w:p>
    <w:p w:rsidR="000C424B" w:rsidRPr="00C84EA9" w:rsidDel="0000494B" w:rsidRDefault="000C424B" w:rsidP="00215AF7">
      <w:pPr>
        <w:pStyle w:val="western"/>
        <w:spacing w:before="0" w:beforeAutospacing="0" w:after="0" w:line="142" w:lineRule="atLeast"/>
        <w:divId w:val="526019186"/>
        <w:rPr>
          <w:del w:id="3875" w:author="Michael Monkenbusch" w:date="2016-11-18T10:39:00Z"/>
          <w:lang w:val="en-GB"/>
          <w:rPrChange w:id="3876" w:author="Michael Monkenbusch" w:date="2016-11-18T10:51:00Z">
            <w:rPr>
              <w:del w:id="3877" w:author="Michael Monkenbusch" w:date="2016-11-18T10:39:00Z"/>
              <w:lang w:val="en-GB"/>
            </w:rPr>
          </w:rPrChange>
        </w:rPr>
      </w:pPr>
      <w:del w:id="3878" w:author="Michael Monkenbusch" w:date="2016-11-18T10:39:00Z">
        <w:r w:rsidRPr="00C84EA9" w:rsidDel="0000494B">
          <w:rPr>
            <w:sz w:val="18"/>
            <w:szCs w:val="18"/>
            <w:lang w:val="en-GB"/>
            <w:rPrChange w:id="3879" w:author="Michael Monkenbusch" w:date="2016-11-18T10:51:00Z">
              <w:rPr>
                <w:sz w:val="18"/>
                <w:szCs w:val="18"/>
                <w:lang w:val="en-GB"/>
              </w:rPr>
            </w:rPrChange>
          </w:rPr>
          <w:delText xml:space="preserve">!Translation Diffusion </w:delText>
        </w:r>
      </w:del>
    </w:p>
    <w:p w:rsidR="000C424B" w:rsidRPr="00C84EA9" w:rsidDel="0000494B" w:rsidRDefault="000C424B" w:rsidP="00215AF7">
      <w:pPr>
        <w:pStyle w:val="western"/>
        <w:spacing w:before="0" w:beforeAutospacing="0" w:after="0" w:line="142" w:lineRule="atLeast"/>
        <w:divId w:val="526019186"/>
        <w:rPr>
          <w:del w:id="3880" w:author="Michael Monkenbusch" w:date="2016-11-18T10:39:00Z"/>
          <w:lang w:val="en-GB"/>
          <w:rPrChange w:id="3881" w:author="Michael Monkenbusch" w:date="2016-11-18T10:51:00Z">
            <w:rPr>
              <w:del w:id="3882" w:author="Michael Monkenbusch" w:date="2016-11-18T10:39:00Z"/>
              <w:lang w:val="en-GB"/>
            </w:rPr>
          </w:rPrChange>
        </w:rPr>
      </w:pPr>
      <w:del w:id="3883" w:author="Michael Monkenbusch" w:date="2016-11-18T10:39:00Z">
        <w:r w:rsidRPr="00C84EA9" w:rsidDel="0000494B">
          <w:rPr>
            <w:sz w:val="18"/>
            <w:szCs w:val="18"/>
            <w:lang w:val="en-GB"/>
            <w:rPrChange w:id="3884" w:author="Michael Monkenbusch" w:date="2016-11-18T10:51:00Z">
              <w:rPr>
                <w:sz w:val="18"/>
                <w:szCs w:val="18"/>
                <w:lang w:val="en-GB"/>
              </w:rPr>
            </w:rPrChange>
          </w:rPr>
          <w:delText>gamma=self_dif*q**2/(1+self_dif*q**2*tau0_dif)</w:delText>
        </w:r>
      </w:del>
    </w:p>
    <w:p w:rsidR="000C424B" w:rsidRPr="00C84EA9" w:rsidDel="0000494B" w:rsidRDefault="000C424B" w:rsidP="00215AF7">
      <w:pPr>
        <w:pStyle w:val="western"/>
        <w:spacing w:before="0" w:beforeAutospacing="0" w:after="0" w:line="142" w:lineRule="atLeast"/>
        <w:divId w:val="526019186"/>
        <w:rPr>
          <w:del w:id="3885" w:author="Michael Monkenbusch" w:date="2016-11-18T10:39:00Z"/>
          <w:lang w:val="it-IT"/>
          <w:rPrChange w:id="3886" w:author="Michael Monkenbusch" w:date="2016-11-18T10:51:00Z">
            <w:rPr>
              <w:del w:id="3887" w:author="Michael Monkenbusch" w:date="2016-11-18T10:39:00Z"/>
              <w:lang w:val="it-IT"/>
            </w:rPr>
          </w:rPrChange>
        </w:rPr>
      </w:pPr>
      <w:del w:id="3888" w:author="Michael Monkenbusch" w:date="2016-11-18T10:39:00Z">
        <w:r w:rsidRPr="00C84EA9" w:rsidDel="0000494B">
          <w:rPr>
            <w:sz w:val="18"/>
            <w:szCs w:val="18"/>
            <w:lang w:val="it-IT"/>
            <w:rPrChange w:id="3889" w:author="Michael Monkenbusch" w:date="2016-11-18T10:51:00Z">
              <w:rPr>
                <w:sz w:val="18"/>
                <w:szCs w:val="18"/>
                <w:lang w:val="it-IT"/>
              </w:rPr>
            </w:rPrChange>
          </w:rPr>
          <w:delText>Transdif=(1/pi)*(gamma)/(gamma**2+w**2)</w:delText>
        </w:r>
      </w:del>
    </w:p>
    <w:p w:rsidR="000C424B" w:rsidRPr="00C84EA9" w:rsidDel="0000494B" w:rsidRDefault="000C424B" w:rsidP="00215AF7">
      <w:pPr>
        <w:pStyle w:val="western"/>
        <w:spacing w:before="0" w:beforeAutospacing="0" w:after="0" w:line="142" w:lineRule="atLeast"/>
        <w:divId w:val="526019186"/>
        <w:rPr>
          <w:del w:id="3890" w:author="Michael Monkenbusch" w:date="2016-11-18T10:39:00Z"/>
          <w:lang w:val="it-IT"/>
          <w:rPrChange w:id="3891" w:author="Michael Monkenbusch" w:date="2016-11-18T10:51:00Z">
            <w:rPr>
              <w:del w:id="3892" w:author="Michael Monkenbusch" w:date="2016-11-18T10:39:00Z"/>
              <w:lang w:val="it-IT"/>
            </w:rPr>
          </w:rPrChange>
        </w:rPr>
      </w:pPr>
      <w:del w:id="3893" w:author="Michael Monkenbusch" w:date="2016-11-18T10:39:00Z">
        <w:r w:rsidRPr="00C84EA9" w:rsidDel="0000494B">
          <w:rPr>
            <w:sz w:val="18"/>
            <w:szCs w:val="18"/>
            <w:lang w:val="it-IT"/>
            <w:rPrChange w:id="3894" w:author="Michael Monkenbusch" w:date="2016-11-18T10:51:00Z">
              <w:rPr>
                <w:sz w:val="18"/>
                <w:szCs w:val="18"/>
                <w:lang w:val="it-IT"/>
              </w:rPr>
            </w:rPrChange>
          </w:rPr>
          <w:delText>! Rotational fiffusion</w:delText>
        </w:r>
      </w:del>
    </w:p>
    <w:p w:rsidR="000C424B" w:rsidRPr="00C84EA9" w:rsidDel="0000494B" w:rsidRDefault="000C424B" w:rsidP="00215AF7">
      <w:pPr>
        <w:pStyle w:val="western"/>
        <w:spacing w:before="0" w:beforeAutospacing="0" w:after="0" w:line="142" w:lineRule="atLeast"/>
        <w:divId w:val="526019186"/>
        <w:rPr>
          <w:del w:id="3895" w:author="Michael Monkenbusch" w:date="2016-11-18T10:39:00Z"/>
          <w:lang w:val="it-IT"/>
          <w:rPrChange w:id="3896" w:author="Michael Monkenbusch" w:date="2016-11-18T10:51:00Z">
            <w:rPr>
              <w:del w:id="3897" w:author="Michael Monkenbusch" w:date="2016-11-18T10:39:00Z"/>
              <w:lang w:val="it-IT"/>
            </w:rPr>
          </w:rPrChange>
        </w:rPr>
      </w:pPr>
      <w:del w:id="3898" w:author="Michael Monkenbusch" w:date="2016-11-18T10:39:00Z">
        <w:r w:rsidRPr="00C84EA9" w:rsidDel="0000494B">
          <w:rPr>
            <w:sz w:val="18"/>
            <w:szCs w:val="18"/>
            <w:lang w:val="it-IT"/>
            <w:rPrChange w:id="3899" w:author="Michael Monkenbusch" w:date="2016-11-18T10:51:00Z">
              <w:rPr>
                <w:sz w:val="18"/>
                <w:szCs w:val="18"/>
                <w:lang w:val="it-IT"/>
              </w:rPr>
            </w:rPrChange>
          </w:rPr>
          <w:delText>! sperical Bessel j0^2</w:delText>
        </w:r>
      </w:del>
    </w:p>
    <w:p w:rsidR="000C424B" w:rsidRPr="00C84EA9" w:rsidDel="0000494B" w:rsidRDefault="000C424B" w:rsidP="00215AF7">
      <w:pPr>
        <w:pStyle w:val="western"/>
        <w:spacing w:before="0" w:beforeAutospacing="0" w:after="0" w:line="142" w:lineRule="atLeast"/>
        <w:divId w:val="526019186"/>
        <w:rPr>
          <w:del w:id="3900" w:author="Michael Monkenbusch" w:date="2016-11-18T10:39:00Z"/>
          <w:lang w:val="it-IT"/>
          <w:rPrChange w:id="3901" w:author="Michael Monkenbusch" w:date="2016-11-18T10:51:00Z">
            <w:rPr>
              <w:del w:id="3902" w:author="Michael Monkenbusch" w:date="2016-11-18T10:39:00Z"/>
              <w:lang w:val="it-IT"/>
            </w:rPr>
          </w:rPrChange>
        </w:rPr>
      </w:pPr>
      <w:del w:id="3903" w:author="Michael Monkenbusch" w:date="2016-11-18T10:39:00Z">
        <w:r w:rsidRPr="00C84EA9" w:rsidDel="0000494B">
          <w:rPr>
            <w:sz w:val="18"/>
            <w:szCs w:val="18"/>
            <w:lang w:val="it-IT"/>
            <w:rPrChange w:id="3904" w:author="Michael Monkenbusch" w:date="2016-11-18T10:51:00Z">
              <w:rPr>
                <w:sz w:val="18"/>
                <w:szCs w:val="18"/>
                <w:lang w:val="it-IT"/>
              </w:rPr>
            </w:rPrChange>
          </w:rPr>
          <w:delText xml:space="preserve">j0_a_q=(sin(q*a_rot)/(q*a_rot))**2 </w:delText>
        </w:r>
      </w:del>
    </w:p>
    <w:p w:rsidR="000C424B" w:rsidRPr="00C84EA9" w:rsidDel="0000494B" w:rsidRDefault="000C424B" w:rsidP="00215AF7">
      <w:pPr>
        <w:pStyle w:val="western"/>
        <w:spacing w:before="0" w:beforeAutospacing="0" w:after="0" w:line="142" w:lineRule="atLeast"/>
        <w:divId w:val="526019186"/>
        <w:rPr>
          <w:del w:id="3905" w:author="Michael Monkenbusch" w:date="2016-11-18T10:39:00Z"/>
          <w:lang w:val="it-IT"/>
          <w:rPrChange w:id="3906" w:author="Michael Monkenbusch" w:date="2016-11-18T10:51:00Z">
            <w:rPr>
              <w:del w:id="3907" w:author="Michael Monkenbusch" w:date="2016-11-18T10:39:00Z"/>
              <w:lang w:val="it-IT"/>
            </w:rPr>
          </w:rPrChange>
        </w:rPr>
      </w:pPr>
      <w:del w:id="3908" w:author="Michael Monkenbusch" w:date="2016-11-18T10:39:00Z">
        <w:r w:rsidRPr="00C84EA9" w:rsidDel="0000494B">
          <w:rPr>
            <w:sz w:val="18"/>
            <w:szCs w:val="18"/>
            <w:lang w:val="it-IT"/>
            <w:rPrChange w:id="3909" w:author="Michael Monkenbusch" w:date="2016-11-18T10:51:00Z">
              <w:rPr>
                <w:sz w:val="18"/>
                <w:szCs w:val="18"/>
                <w:lang w:val="it-IT"/>
              </w:rPr>
            </w:rPrChange>
          </w:rPr>
          <w:delText>! sperical Bessel j0^2</w:delText>
        </w:r>
      </w:del>
    </w:p>
    <w:p w:rsidR="000C424B" w:rsidRPr="00C84EA9" w:rsidDel="0000494B" w:rsidRDefault="000C424B" w:rsidP="00215AF7">
      <w:pPr>
        <w:pStyle w:val="western"/>
        <w:spacing w:before="0" w:beforeAutospacing="0" w:after="0" w:line="142" w:lineRule="atLeast"/>
        <w:divId w:val="526019186"/>
        <w:rPr>
          <w:del w:id="3910" w:author="Michael Monkenbusch" w:date="2016-11-18T10:39:00Z"/>
          <w:lang w:val="it-IT"/>
          <w:rPrChange w:id="3911" w:author="Michael Monkenbusch" w:date="2016-11-18T10:51:00Z">
            <w:rPr>
              <w:del w:id="3912" w:author="Michael Monkenbusch" w:date="2016-11-18T10:39:00Z"/>
              <w:lang w:val="it-IT"/>
            </w:rPr>
          </w:rPrChange>
        </w:rPr>
      </w:pPr>
      <w:del w:id="3913" w:author="Michael Monkenbusch" w:date="2016-11-18T10:39:00Z">
        <w:r w:rsidRPr="00C84EA9" w:rsidDel="0000494B">
          <w:rPr>
            <w:sz w:val="18"/>
            <w:szCs w:val="18"/>
            <w:lang w:val="it-IT"/>
            <w:rPrChange w:id="3914" w:author="Michael Monkenbusch" w:date="2016-11-18T10:51:00Z">
              <w:rPr>
                <w:sz w:val="18"/>
                <w:szCs w:val="18"/>
                <w:lang w:val="it-IT"/>
              </w:rPr>
            </w:rPrChange>
          </w:rPr>
          <w:delText xml:space="preserve">j1_a_q=( sin(q*a_rot)/(q*a_rot)**2 - cos(q*a_rot)/(q*a_rot) )**2 </w:delText>
        </w:r>
      </w:del>
    </w:p>
    <w:p w:rsidR="000C424B" w:rsidRPr="00C84EA9" w:rsidDel="0000494B" w:rsidRDefault="000C424B" w:rsidP="00215AF7">
      <w:pPr>
        <w:pStyle w:val="western"/>
        <w:spacing w:before="0" w:beforeAutospacing="0" w:after="0" w:line="142" w:lineRule="atLeast"/>
        <w:divId w:val="526019186"/>
        <w:rPr>
          <w:del w:id="3915" w:author="Michael Monkenbusch" w:date="2016-11-18T10:39:00Z"/>
          <w:lang w:val="it-IT"/>
          <w:rPrChange w:id="3916" w:author="Michael Monkenbusch" w:date="2016-11-18T10:51:00Z">
            <w:rPr>
              <w:del w:id="3917" w:author="Michael Monkenbusch" w:date="2016-11-18T10:39:00Z"/>
              <w:lang w:val="it-IT"/>
            </w:rPr>
          </w:rPrChange>
        </w:rPr>
      </w:pPr>
    </w:p>
    <w:p w:rsidR="000C424B" w:rsidRPr="00C84EA9" w:rsidDel="0000494B" w:rsidRDefault="000C424B" w:rsidP="00215AF7">
      <w:pPr>
        <w:pStyle w:val="western"/>
        <w:spacing w:before="0" w:beforeAutospacing="0" w:after="0" w:line="142" w:lineRule="atLeast"/>
        <w:divId w:val="526019186"/>
        <w:rPr>
          <w:del w:id="3918" w:author="Michael Monkenbusch" w:date="2016-11-18T10:39:00Z"/>
          <w:lang w:val="en-GB"/>
          <w:rPrChange w:id="3919" w:author="Michael Monkenbusch" w:date="2016-11-18T10:51:00Z">
            <w:rPr>
              <w:del w:id="3920" w:author="Michael Monkenbusch" w:date="2016-11-18T10:39:00Z"/>
              <w:lang w:val="en-GB"/>
            </w:rPr>
          </w:rPrChange>
        </w:rPr>
      </w:pPr>
      <w:del w:id="3921" w:author="Michael Monkenbusch" w:date="2016-11-18T10:39:00Z">
        <w:r w:rsidRPr="00C84EA9" w:rsidDel="0000494B">
          <w:rPr>
            <w:sz w:val="18"/>
            <w:szCs w:val="18"/>
            <w:lang w:val="en-GB"/>
            <w:rPrChange w:id="3922" w:author="Michael Monkenbusch" w:date="2016-11-18T10:51:00Z">
              <w:rPr>
                <w:sz w:val="18"/>
                <w:szCs w:val="18"/>
                <w:lang w:val="en-GB"/>
              </w:rPr>
            </w:rPrChange>
          </w:rPr>
          <w:delText>Rotdiff=j0_a_q + (1/pi)*(2*1+1)*j1_a_q*(2*d_rot)/(4*d_rot**2+w**2)</w:delText>
        </w:r>
      </w:del>
    </w:p>
    <w:p w:rsidR="000C424B" w:rsidRPr="00C84EA9" w:rsidDel="0000494B" w:rsidRDefault="000C424B" w:rsidP="00215AF7">
      <w:pPr>
        <w:pStyle w:val="western"/>
        <w:spacing w:before="0" w:beforeAutospacing="0" w:after="0" w:line="142" w:lineRule="atLeast"/>
        <w:divId w:val="526019186"/>
        <w:rPr>
          <w:del w:id="3923" w:author="Michael Monkenbusch" w:date="2016-11-18T10:39:00Z"/>
          <w:lang w:val="it-IT"/>
          <w:rPrChange w:id="3924" w:author="Michael Monkenbusch" w:date="2016-11-18T10:51:00Z">
            <w:rPr>
              <w:del w:id="3925" w:author="Michael Monkenbusch" w:date="2016-11-18T10:39:00Z"/>
              <w:lang w:val="it-IT"/>
            </w:rPr>
          </w:rPrChange>
        </w:rPr>
      </w:pPr>
      <w:del w:id="3926" w:author="Michael Monkenbusch" w:date="2016-11-18T10:39:00Z">
        <w:r w:rsidRPr="00C84EA9" w:rsidDel="0000494B">
          <w:rPr>
            <w:sz w:val="18"/>
            <w:szCs w:val="18"/>
            <w:lang w:val="it-IT"/>
            <w:rPrChange w:id="3927" w:author="Michael Monkenbusch" w:date="2016-11-18T10:51:00Z">
              <w:rPr>
                <w:sz w:val="18"/>
                <w:szCs w:val="18"/>
                <w:lang w:val="it-IT"/>
              </w:rPr>
            </w:rPrChange>
          </w:rPr>
          <w:delText>I_q_omega=DW*Transdif*Rotdiff</w:delText>
        </w:r>
      </w:del>
    </w:p>
    <w:p w:rsidR="000C424B" w:rsidRPr="00C84EA9" w:rsidDel="0000494B" w:rsidRDefault="000C424B" w:rsidP="00215AF7">
      <w:pPr>
        <w:pStyle w:val="western"/>
        <w:spacing w:before="0" w:beforeAutospacing="0" w:after="0" w:line="142" w:lineRule="atLeast"/>
        <w:divId w:val="526019186"/>
        <w:rPr>
          <w:del w:id="3928" w:author="Michael Monkenbusch" w:date="2016-11-18T10:39:00Z"/>
          <w:lang w:val="it-IT"/>
          <w:rPrChange w:id="3929" w:author="Michael Monkenbusch" w:date="2016-11-18T10:51:00Z">
            <w:rPr>
              <w:del w:id="3930" w:author="Michael Monkenbusch" w:date="2016-11-18T10:39:00Z"/>
              <w:lang w:val="it-IT"/>
            </w:rPr>
          </w:rPrChange>
        </w:rPr>
      </w:pPr>
      <w:del w:id="3931" w:author="Michael Monkenbusch" w:date="2016-11-18T10:39:00Z">
        <w:r w:rsidRPr="00C84EA9" w:rsidDel="0000494B">
          <w:rPr>
            <w:sz w:val="18"/>
            <w:szCs w:val="18"/>
            <w:lang w:val="it-IT"/>
            <w:rPrChange w:id="3932" w:author="Michael Monkenbusch" w:date="2016-11-18T10:51:00Z">
              <w:rPr>
                <w:sz w:val="18"/>
                <w:szCs w:val="18"/>
                <w:lang w:val="it-IT"/>
              </w:rPr>
            </w:rPrChange>
          </w:rPr>
          <w:delText>result = I_q_omega*amplitu</w:delText>
        </w:r>
      </w:del>
    </w:p>
    <w:p w:rsidR="000C424B" w:rsidRPr="00C84EA9" w:rsidDel="0000494B" w:rsidRDefault="000C424B" w:rsidP="00215AF7">
      <w:pPr>
        <w:pStyle w:val="western"/>
        <w:spacing w:before="0" w:beforeAutospacing="0" w:after="0" w:line="142" w:lineRule="atLeast"/>
        <w:divId w:val="526019186"/>
        <w:rPr>
          <w:del w:id="3933" w:author="Michael Monkenbusch" w:date="2016-11-18T10:39:00Z"/>
          <w:lang w:val="it-IT"/>
          <w:rPrChange w:id="3934" w:author="Michael Monkenbusch" w:date="2016-11-18T10:51:00Z">
            <w:rPr>
              <w:del w:id="3935" w:author="Michael Monkenbusch" w:date="2016-11-18T10:39:00Z"/>
              <w:lang w:val="it-IT"/>
            </w:rPr>
          </w:rPrChange>
        </w:rPr>
      </w:pPr>
      <w:del w:id="3936" w:author="Michael Monkenbusch" w:date="2016-11-18T10:39:00Z">
        <w:r w:rsidRPr="00C84EA9" w:rsidDel="0000494B">
          <w:rPr>
            <w:sz w:val="18"/>
            <w:szCs w:val="18"/>
            <w:lang w:val="it-IT"/>
            <w:rPrChange w:id="3937" w:author="Michael Monkenbusch" w:date="2016-11-18T10:51:00Z">
              <w:rPr>
                <w:sz w:val="18"/>
                <w:szCs w:val="18"/>
                <w:lang w:val="it-IT"/>
              </w:rPr>
            </w:rPrChange>
          </w:rPr>
          <w:delText>! ------</w:delText>
        </w:r>
      </w:del>
    </w:p>
    <w:p w:rsidR="000C424B" w:rsidRPr="00C84EA9" w:rsidDel="0000494B" w:rsidRDefault="000C424B" w:rsidP="00215AF7">
      <w:pPr>
        <w:pStyle w:val="western"/>
        <w:spacing w:before="0" w:beforeAutospacing="0" w:after="0" w:line="142" w:lineRule="atLeast"/>
        <w:divId w:val="526019186"/>
        <w:rPr>
          <w:del w:id="3938" w:author="Michael Monkenbusch" w:date="2016-11-18T10:39:00Z"/>
          <w:lang w:val="en-GB"/>
          <w:rPrChange w:id="3939" w:author="Michael Monkenbusch" w:date="2016-11-18T10:51:00Z">
            <w:rPr>
              <w:del w:id="3940" w:author="Michael Monkenbusch" w:date="2016-11-18T10:39:00Z"/>
              <w:lang w:val="en-GB"/>
            </w:rPr>
          </w:rPrChange>
        </w:rPr>
      </w:pPr>
      <w:del w:id="3941" w:author="Michael Monkenbusch" w:date="2016-11-18T10:39:00Z">
        <w:r w:rsidRPr="00C84EA9" w:rsidDel="0000494B">
          <w:rPr>
            <w:color w:val="0000FF"/>
            <w:sz w:val="18"/>
            <w:szCs w:val="18"/>
            <w:lang w:val="en-GB"/>
            <w:rPrChange w:id="3942" w:author="Michael Monkenbusch" w:date="2016-11-18T10:51:00Z">
              <w:rPr>
                <w:color w:val="0000FF"/>
                <w:sz w:val="18"/>
                <w:szCs w:val="18"/>
                <w:lang w:val="en-GB"/>
              </w:rPr>
            </w:rPrChange>
          </w:rPr>
          <w:delText>th_hohdiff =sngl(result)</w:delText>
        </w:r>
      </w:del>
    </w:p>
    <w:p w:rsidR="000C424B" w:rsidRPr="00C84EA9" w:rsidDel="0000494B" w:rsidRDefault="000C424B" w:rsidP="00215AF7">
      <w:pPr>
        <w:pStyle w:val="western"/>
        <w:spacing w:before="0" w:beforeAutospacing="0" w:after="0" w:line="142" w:lineRule="atLeast"/>
        <w:divId w:val="526019186"/>
        <w:rPr>
          <w:del w:id="3943" w:author="Michael Monkenbusch" w:date="2016-11-18T10:39:00Z"/>
          <w:lang w:val="en-GB"/>
          <w:rPrChange w:id="3944" w:author="Michael Monkenbusch" w:date="2016-11-18T10:51:00Z">
            <w:rPr>
              <w:del w:id="3945" w:author="Michael Monkenbusch" w:date="2016-11-18T10:39:00Z"/>
              <w:lang w:val="en-GB"/>
            </w:rPr>
          </w:rPrChange>
        </w:rPr>
      </w:pPr>
      <w:del w:id="3946" w:author="Michael Monkenbusch" w:date="2016-11-18T10:39:00Z">
        <w:r w:rsidRPr="00C84EA9" w:rsidDel="0000494B">
          <w:rPr>
            <w:sz w:val="18"/>
            <w:szCs w:val="18"/>
            <w:lang w:val="en-GB"/>
            <w:rPrChange w:id="3947" w:author="Michael Monkenbusch" w:date="2016-11-18T10:51:00Z">
              <w:rPr>
                <w:sz w:val="18"/>
                <w:szCs w:val="18"/>
                <w:lang w:val="en-GB"/>
              </w:rPr>
            </w:rPrChange>
          </w:rPr>
          <w:delText xml:space="preserve">! write some parameters calculated to the data </w:delText>
        </w:r>
      </w:del>
    </w:p>
    <w:p w:rsidR="000C424B" w:rsidRPr="00C84EA9" w:rsidDel="0000494B" w:rsidRDefault="000C424B" w:rsidP="00215AF7">
      <w:pPr>
        <w:pStyle w:val="western"/>
        <w:spacing w:before="0" w:beforeAutospacing="0" w:after="0" w:line="142" w:lineRule="atLeast"/>
        <w:divId w:val="526019186"/>
        <w:rPr>
          <w:del w:id="3948" w:author="Michael Monkenbusch" w:date="2016-11-18T10:39:00Z"/>
          <w:lang w:val="es-ES_tradnl"/>
          <w:rPrChange w:id="3949" w:author="Michael Monkenbusch" w:date="2016-11-18T10:51:00Z">
            <w:rPr>
              <w:del w:id="3950" w:author="Michael Monkenbusch" w:date="2016-11-18T10:39:00Z"/>
              <w:lang w:val="es-ES_tradnl"/>
            </w:rPr>
          </w:rPrChange>
        </w:rPr>
      </w:pPr>
      <w:del w:id="3951" w:author="Michael Monkenbusch" w:date="2016-11-18T10:39:00Z">
        <w:r w:rsidRPr="00C84EA9" w:rsidDel="0000494B">
          <w:rPr>
            <w:color w:val="0000FF"/>
            <w:sz w:val="18"/>
            <w:szCs w:val="18"/>
            <w:lang w:val="es-ES_tradnl"/>
            <w:rPrChange w:id="3952" w:author="Michael Monkenbusch" w:date="2016-11-18T10:51:00Z">
              <w:rPr>
                <w:color w:val="0000FF"/>
                <w:sz w:val="18"/>
                <w:szCs w:val="18"/>
                <w:lang w:val="es-ES_tradnl"/>
              </w:rPr>
            </w:rPrChange>
          </w:rPr>
          <w:delText>call setpar ('u_quadra', u_quadra, nopar ,params,napar,mbuf, ier)</w:delText>
        </w:r>
      </w:del>
    </w:p>
    <w:p w:rsidR="000C424B" w:rsidRPr="00C84EA9" w:rsidDel="0000494B" w:rsidRDefault="000C424B" w:rsidP="00215AF7">
      <w:pPr>
        <w:pStyle w:val="western"/>
        <w:spacing w:before="0" w:beforeAutospacing="0" w:after="0" w:line="142" w:lineRule="atLeast"/>
        <w:divId w:val="526019186"/>
        <w:rPr>
          <w:del w:id="3953" w:author="Michael Monkenbusch" w:date="2016-11-18T10:39:00Z"/>
          <w:lang w:val="en-GB"/>
          <w:rPrChange w:id="3954" w:author="Michael Monkenbusch" w:date="2016-11-18T10:51:00Z">
            <w:rPr>
              <w:del w:id="3955" w:author="Michael Monkenbusch" w:date="2016-11-18T10:39:00Z"/>
              <w:lang w:val="en-GB"/>
            </w:rPr>
          </w:rPrChange>
        </w:rPr>
      </w:pPr>
      <w:del w:id="3956" w:author="Michael Monkenbusch" w:date="2016-11-18T10:39:00Z">
        <w:r w:rsidRPr="00C84EA9" w:rsidDel="0000494B">
          <w:rPr>
            <w:color w:val="0000FF"/>
            <w:sz w:val="18"/>
            <w:szCs w:val="18"/>
            <w:lang w:val="en-GB"/>
            <w:rPrChange w:id="3957" w:author="Michael Monkenbusch" w:date="2016-11-18T10:51:00Z">
              <w:rPr>
                <w:color w:val="0000FF"/>
                <w:sz w:val="18"/>
                <w:szCs w:val="18"/>
                <w:lang w:val="en-GB"/>
              </w:rPr>
            </w:rPrChange>
          </w:rPr>
          <w:delText>call setpar ('self_dif', self_dif, nopar ,params,napar,mbuf, ier)</w:delText>
        </w:r>
      </w:del>
    </w:p>
    <w:p w:rsidR="000C424B" w:rsidRPr="00C84EA9" w:rsidDel="0000494B" w:rsidRDefault="000C424B" w:rsidP="00215AF7">
      <w:pPr>
        <w:pStyle w:val="western"/>
        <w:spacing w:before="0" w:beforeAutospacing="0" w:after="0" w:line="142" w:lineRule="atLeast"/>
        <w:divId w:val="526019186"/>
        <w:rPr>
          <w:del w:id="3958" w:author="Michael Monkenbusch" w:date="2016-11-18T10:39:00Z"/>
          <w:lang w:val="en-GB"/>
          <w:rPrChange w:id="3959" w:author="Michael Monkenbusch" w:date="2016-11-18T10:51:00Z">
            <w:rPr>
              <w:del w:id="3960" w:author="Michael Monkenbusch" w:date="2016-11-18T10:39:00Z"/>
              <w:lang w:val="en-GB"/>
            </w:rPr>
          </w:rPrChange>
        </w:rPr>
      </w:pPr>
      <w:del w:id="3961" w:author="Michael Monkenbusch" w:date="2016-11-18T10:39:00Z">
        <w:r w:rsidRPr="00C84EA9" w:rsidDel="0000494B">
          <w:rPr>
            <w:color w:val="0000FF"/>
            <w:sz w:val="18"/>
            <w:szCs w:val="18"/>
            <w:lang w:val="en-GB"/>
            <w:rPrChange w:id="3962" w:author="Michael Monkenbusch" w:date="2016-11-18T10:51:00Z">
              <w:rPr>
                <w:color w:val="0000FF"/>
                <w:sz w:val="18"/>
                <w:szCs w:val="18"/>
                <w:lang w:val="en-GB"/>
              </w:rPr>
            </w:rPrChange>
          </w:rPr>
          <w:delText>call setpar ('tau0_dif', tau0_dif, nopar ,params,napar,mbuf, ier)</w:delText>
        </w:r>
      </w:del>
    </w:p>
    <w:p w:rsidR="000C424B" w:rsidRPr="00C84EA9" w:rsidDel="0000494B" w:rsidRDefault="000C424B" w:rsidP="00215AF7">
      <w:pPr>
        <w:pStyle w:val="western"/>
        <w:spacing w:before="0" w:beforeAutospacing="0" w:after="0" w:line="142" w:lineRule="atLeast"/>
        <w:divId w:val="526019186"/>
        <w:rPr>
          <w:del w:id="3963" w:author="Michael Monkenbusch" w:date="2016-11-18T10:39:00Z"/>
          <w:lang w:val="en-GB"/>
          <w:rPrChange w:id="3964" w:author="Michael Monkenbusch" w:date="2016-11-18T10:51:00Z">
            <w:rPr>
              <w:del w:id="3965" w:author="Michael Monkenbusch" w:date="2016-11-18T10:39:00Z"/>
              <w:lang w:val="en-GB"/>
            </w:rPr>
          </w:rPrChange>
        </w:rPr>
      </w:pPr>
      <w:del w:id="3966" w:author="Michael Monkenbusch" w:date="2016-11-18T10:39:00Z">
        <w:r w:rsidRPr="00C84EA9" w:rsidDel="0000494B">
          <w:rPr>
            <w:color w:val="0000FF"/>
            <w:sz w:val="18"/>
            <w:szCs w:val="18"/>
            <w:lang w:val="en-GB"/>
            <w:rPrChange w:id="3967" w:author="Michael Monkenbusch" w:date="2016-11-18T10:51:00Z">
              <w:rPr>
                <w:color w:val="0000FF"/>
                <w:sz w:val="18"/>
                <w:szCs w:val="18"/>
                <w:lang w:val="en-GB"/>
              </w:rPr>
            </w:rPrChange>
          </w:rPr>
          <w:delText>call setpar ('a_rot ', a_rot , nopar ,params,napar,mbuf, ier)</w:delText>
        </w:r>
      </w:del>
    </w:p>
    <w:p w:rsidR="000C424B" w:rsidRPr="00C84EA9" w:rsidDel="0000494B" w:rsidRDefault="000C424B" w:rsidP="00215AF7">
      <w:pPr>
        <w:pStyle w:val="western"/>
        <w:spacing w:before="0" w:beforeAutospacing="0" w:after="0" w:line="142" w:lineRule="atLeast"/>
        <w:divId w:val="526019186"/>
        <w:rPr>
          <w:del w:id="3968" w:author="Michael Monkenbusch" w:date="2016-11-18T10:39:00Z"/>
          <w:lang w:val="en-GB"/>
          <w:rPrChange w:id="3969" w:author="Michael Monkenbusch" w:date="2016-11-18T10:51:00Z">
            <w:rPr>
              <w:del w:id="3970" w:author="Michael Monkenbusch" w:date="2016-11-18T10:39:00Z"/>
              <w:lang w:val="en-GB"/>
            </w:rPr>
          </w:rPrChange>
        </w:rPr>
      </w:pPr>
      <w:del w:id="3971" w:author="Michael Monkenbusch" w:date="2016-11-18T10:39:00Z">
        <w:r w:rsidRPr="00C84EA9" w:rsidDel="0000494B">
          <w:rPr>
            <w:color w:val="0000FF"/>
            <w:sz w:val="18"/>
            <w:szCs w:val="18"/>
            <w:lang w:val="en-GB"/>
            <w:rPrChange w:id="3972" w:author="Michael Monkenbusch" w:date="2016-11-18T10:51:00Z">
              <w:rPr>
                <w:color w:val="0000FF"/>
                <w:sz w:val="18"/>
                <w:szCs w:val="18"/>
                <w:lang w:val="en-GB"/>
              </w:rPr>
            </w:rPrChange>
          </w:rPr>
          <w:delText>call setpar ('d_rot ', d_rot , nopar ,params,napar,mbuf, ier)</w:delText>
        </w:r>
      </w:del>
    </w:p>
    <w:p w:rsidR="000C424B" w:rsidRPr="00C84EA9" w:rsidDel="0000494B" w:rsidRDefault="000C424B" w:rsidP="00215AF7">
      <w:pPr>
        <w:pStyle w:val="western"/>
        <w:spacing w:before="0" w:beforeAutospacing="0" w:after="0" w:line="142" w:lineRule="atLeast"/>
        <w:divId w:val="526019186"/>
        <w:rPr>
          <w:del w:id="3973" w:author="Michael Monkenbusch" w:date="2016-11-18T10:39:00Z"/>
          <w:lang w:val="en-GB"/>
          <w:rPrChange w:id="3974" w:author="Michael Monkenbusch" w:date="2016-11-18T10:51:00Z">
            <w:rPr>
              <w:del w:id="3975" w:author="Michael Monkenbusch" w:date="2016-11-18T10:39:00Z"/>
              <w:lang w:val="en-GB"/>
            </w:rPr>
          </w:rPrChange>
        </w:rPr>
      </w:pPr>
      <w:del w:id="3976" w:author="Michael Monkenbusch" w:date="2016-11-18T10:39:00Z">
        <w:r w:rsidRPr="00C84EA9" w:rsidDel="0000494B">
          <w:rPr>
            <w:color w:val="0000FF"/>
            <w:sz w:val="18"/>
            <w:szCs w:val="18"/>
            <w:lang w:val="en-GB"/>
            <w:rPrChange w:id="3977" w:author="Michael Monkenbusch" w:date="2016-11-18T10:51:00Z">
              <w:rPr>
                <w:color w:val="0000FF"/>
                <w:sz w:val="18"/>
                <w:szCs w:val="18"/>
                <w:lang w:val="en-GB"/>
              </w:rPr>
            </w:rPrChange>
          </w:rPr>
          <w:delText>call setpar ('shiftt ', shiftt , nopar ,params,napar,mbuf, ier)</w:delText>
        </w:r>
      </w:del>
    </w:p>
    <w:p w:rsidR="000C424B" w:rsidRPr="00C84EA9" w:rsidDel="0000494B" w:rsidRDefault="000C424B" w:rsidP="00215AF7">
      <w:pPr>
        <w:pStyle w:val="western"/>
        <w:spacing w:before="0" w:beforeAutospacing="0" w:after="0" w:line="142" w:lineRule="atLeast"/>
        <w:divId w:val="526019186"/>
        <w:rPr>
          <w:del w:id="3978" w:author="Michael Monkenbusch" w:date="2016-11-18T10:39:00Z"/>
          <w:lang w:val="en-GB"/>
          <w:rPrChange w:id="3979" w:author="Michael Monkenbusch" w:date="2016-11-18T10:51:00Z">
            <w:rPr>
              <w:del w:id="3980" w:author="Michael Monkenbusch" w:date="2016-11-18T10:39:00Z"/>
              <w:lang w:val="en-GB"/>
            </w:rPr>
          </w:rPrChange>
        </w:rPr>
      </w:pPr>
      <w:del w:id="3981" w:author="Michael Monkenbusch" w:date="2016-11-18T10:39:00Z">
        <w:r w:rsidRPr="00C84EA9" w:rsidDel="0000494B">
          <w:rPr>
            <w:sz w:val="18"/>
            <w:szCs w:val="18"/>
            <w:lang w:val="en-GB"/>
            <w:rPrChange w:id="3982" w:author="Michael Monkenbusch" w:date="2016-11-18T10:51:00Z">
              <w:rPr>
                <w:sz w:val="18"/>
                <w:szCs w:val="18"/>
                <w:lang w:val="en-GB"/>
              </w:rPr>
            </w:rPrChange>
          </w:rPr>
          <w:delText>return</w:delText>
        </w:r>
      </w:del>
    </w:p>
    <w:p w:rsidR="000C424B" w:rsidRPr="00C84EA9" w:rsidDel="0000494B" w:rsidRDefault="000C424B" w:rsidP="00215AF7">
      <w:pPr>
        <w:pStyle w:val="western"/>
        <w:spacing w:before="0" w:beforeAutospacing="0" w:after="0" w:line="142" w:lineRule="atLeast"/>
        <w:divId w:val="526019186"/>
        <w:rPr>
          <w:del w:id="3983" w:author="Michael Monkenbusch" w:date="2016-11-18T10:39:00Z"/>
          <w:lang w:val="en-GB"/>
          <w:rPrChange w:id="3984" w:author="Michael Monkenbusch" w:date="2016-11-18T10:51:00Z">
            <w:rPr>
              <w:del w:id="3985" w:author="Michael Monkenbusch" w:date="2016-11-18T10:39:00Z"/>
              <w:lang w:val="en-GB"/>
            </w:rPr>
          </w:rPrChange>
        </w:rPr>
      </w:pPr>
      <w:del w:id="3986" w:author="Michael Monkenbusch" w:date="2016-11-18T10:39:00Z">
        <w:r w:rsidRPr="00C84EA9" w:rsidDel="0000494B">
          <w:rPr>
            <w:sz w:val="18"/>
            <w:szCs w:val="18"/>
            <w:lang w:val="en-GB"/>
            <w:rPrChange w:id="3987" w:author="Michael Monkenbusch" w:date="2016-11-18T10:51:00Z">
              <w:rPr>
                <w:sz w:val="18"/>
                <w:szCs w:val="18"/>
                <w:lang w:val="en-GB"/>
              </w:rPr>
            </w:rPrChange>
          </w:rPr>
          <w:delText xml:space="preserve">end </w:delText>
        </w:r>
      </w:del>
    </w:p>
    <w:p w:rsidR="000C424B" w:rsidRPr="00C84EA9" w:rsidDel="0000494B" w:rsidRDefault="000C424B" w:rsidP="00215AF7">
      <w:pPr>
        <w:pStyle w:val="western"/>
        <w:spacing w:before="0" w:beforeAutospacing="0" w:after="0" w:line="142" w:lineRule="atLeast"/>
        <w:divId w:val="526019186"/>
        <w:rPr>
          <w:del w:id="3988" w:author="Michael Monkenbusch" w:date="2016-11-18T10:39:00Z"/>
          <w:lang w:val="en-GB"/>
          <w:rPrChange w:id="3989" w:author="Michael Monkenbusch" w:date="2016-11-18T10:51:00Z">
            <w:rPr>
              <w:del w:id="3990" w:author="Michael Monkenbusch" w:date="2016-11-18T10:39:00Z"/>
              <w:lang w:val="en-GB"/>
            </w:rPr>
          </w:rPrChange>
        </w:rPr>
      </w:pPr>
    </w:p>
    <w:p w:rsidR="000C424B" w:rsidRPr="00C84EA9" w:rsidRDefault="000C424B" w:rsidP="00215AF7">
      <w:pPr>
        <w:pStyle w:val="western"/>
        <w:spacing w:before="0" w:beforeAutospacing="0" w:after="0" w:line="142" w:lineRule="atLeast"/>
        <w:divId w:val="526019186"/>
        <w:rPr>
          <w:lang w:val="en-GB"/>
          <w:rPrChange w:id="3991" w:author="Michael Monkenbusch" w:date="2016-11-18T10:51:00Z">
            <w:rPr>
              <w:lang w:val="en-GB"/>
            </w:rPr>
          </w:rPrChange>
        </w:rPr>
      </w:pPr>
      <w:r w:rsidRPr="00C84EA9">
        <w:rPr>
          <w:sz w:val="18"/>
          <w:szCs w:val="18"/>
          <w:lang w:val="en-GB"/>
          <w:rPrChange w:id="3992" w:author="Michael Monkenbusch" w:date="2016-11-18T10:51:00Z">
            <w:rPr>
              <w:sz w:val="18"/>
              <w:szCs w:val="18"/>
              <w:lang w:val="en-GB"/>
            </w:rPr>
          </w:rPrChange>
        </w:rPr>
        <w:t>##################################################################</w:t>
      </w:r>
    </w:p>
    <w:p w:rsidR="000C424B" w:rsidRPr="00C84EA9" w:rsidDel="009D0D2C" w:rsidRDefault="000C424B" w:rsidP="00215AF7">
      <w:pPr>
        <w:pStyle w:val="western"/>
        <w:spacing w:before="0" w:beforeAutospacing="0" w:after="0"/>
        <w:divId w:val="526019186"/>
        <w:rPr>
          <w:del w:id="3993" w:author="Michael Monkenbusch" w:date="2016-11-18T10:52:00Z"/>
          <w:lang w:val="en-GB"/>
          <w:rPrChange w:id="3994" w:author="Michael Monkenbusch" w:date="2016-11-18T10:51:00Z">
            <w:rPr>
              <w:del w:id="3995" w:author="Michael Monkenbusch" w:date="2016-11-18T10:52:00Z"/>
              <w:lang w:val="en-GB"/>
            </w:rPr>
          </w:rPrChange>
        </w:rPr>
      </w:pPr>
      <w:del w:id="3996" w:author="Michael Monkenbusch" w:date="2016-11-18T10:52:00Z">
        <w:r w:rsidRPr="00C84EA9" w:rsidDel="009D0D2C">
          <w:rPr>
            <w:lang w:val="en-GB"/>
            <w:rPrChange w:id="3997" w:author="Michael Monkenbusch" w:date="2016-11-18T10:51:00Z">
              <w:rPr>
                <w:lang w:val="en-GB"/>
              </w:rPr>
            </w:rPrChange>
          </w:rPr>
          <w:delText>Please give blue lines in given format. We will extract a description from these lines</w:delText>
        </w:r>
      </w:del>
    </w:p>
    <w:p w:rsidR="000C424B" w:rsidRPr="00C84EA9" w:rsidDel="009D0D2C" w:rsidRDefault="000C424B" w:rsidP="00215AF7">
      <w:pPr>
        <w:pStyle w:val="western"/>
        <w:spacing w:before="0" w:beforeAutospacing="0" w:after="0"/>
        <w:divId w:val="526019186"/>
        <w:rPr>
          <w:del w:id="3998" w:author="Michael Monkenbusch" w:date="2016-11-18T10:52:00Z"/>
          <w:lang w:val="en-GB"/>
          <w:rPrChange w:id="3999" w:author="Michael Monkenbusch" w:date="2016-11-18T10:51:00Z">
            <w:rPr>
              <w:del w:id="4000" w:author="Michael Monkenbusch" w:date="2016-11-18T10:52:00Z"/>
              <w:lang w:val="en-GB"/>
            </w:rPr>
          </w:rPrChange>
        </w:rPr>
      </w:pPr>
      <w:del w:id="4001" w:author="Michael Monkenbusch" w:date="2016-11-18T10:52:00Z">
        <w:r w:rsidRPr="00C84EA9" w:rsidDel="009D0D2C">
          <w:rPr>
            <w:lang w:val="en-GB"/>
            <w:rPrChange w:id="4002" w:author="Michael Monkenbusch" w:date="2016-11-18T10:51:00Z">
              <w:rPr>
                <w:lang w:val="en-GB"/>
              </w:rPr>
            </w:rPrChange>
          </w:rPr>
          <w:delText>All comment with ! Will be a description including a paper.</w:delText>
        </w:r>
      </w:del>
    </w:p>
    <w:p w:rsidR="000C424B" w:rsidRPr="00C84EA9" w:rsidDel="009D0D2C" w:rsidRDefault="000C424B" w:rsidP="00215AF7">
      <w:pPr>
        <w:pStyle w:val="western"/>
        <w:spacing w:before="0" w:beforeAutospacing="0" w:after="0"/>
        <w:divId w:val="526019186"/>
        <w:rPr>
          <w:del w:id="4003" w:author="Michael Monkenbusch" w:date="2016-11-18T10:52:00Z"/>
          <w:lang w:val="en-GB"/>
          <w:rPrChange w:id="4004" w:author="Michael Monkenbusch" w:date="2016-11-18T10:51:00Z">
            <w:rPr>
              <w:del w:id="4005" w:author="Michael Monkenbusch" w:date="2016-11-18T10:52:00Z"/>
              <w:lang w:val="en-GB"/>
            </w:rPr>
          </w:rPrChange>
        </w:rPr>
      </w:pPr>
      <w:del w:id="4006" w:author="Michael Monkenbusch" w:date="2016-11-18T10:52:00Z">
        <w:r w:rsidRPr="00C84EA9" w:rsidDel="009D0D2C">
          <w:rPr>
            <w:lang w:val="en-GB"/>
            <w:rPrChange w:id="4007" w:author="Michael Monkenbusch" w:date="2016-11-18T10:51:00Z">
              <w:rPr>
                <w:lang w:val="en-GB"/>
              </w:rPr>
            </w:rPrChange>
          </w:rPr>
          <w:delText>The parnam section will be a desription of parameters and Units.</w:delText>
        </w:r>
      </w:del>
    </w:p>
    <w:p w:rsidR="000C424B" w:rsidRPr="00C84EA9" w:rsidDel="009D0D2C" w:rsidRDefault="000C424B" w:rsidP="00215AF7">
      <w:pPr>
        <w:pStyle w:val="western"/>
        <w:spacing w:before="0" w:beforeAutospacing="0" w:after="0"/>
        <w:divId w:val="526019186"/>
        <w:rPr>
          <w:del w:id="4008" w:author="Michael Monkenbusch" w:date="2016-11-18T10:52:00Z"/>
          <w:lang w:val="en-GB"/>
          <w:rPrChange w:id="4009" w:author="Michael Monkenbusch" w:date="2016-11-18T10:51:00Z">
            <w:rPr>
              <w:del w:id="4010" w:author="Michael Monkenbusch" w:date="2016-11-18T10:52:00Z"/>
              <w:lang w:val="en-GB"/>
            </w:rPr>
          </w:rPrChange>
        </w:rPr>
      </w:pPr>
      <w:del w:id="4011" w:author="Michael Monkenbusch" w:date="2016-11-18T10:52:00Z">
        <w:r w:rsidRPr="00C84EA9" w:rsidDel="009D0D2C">
          <w:rPr>
            <w:lang w:val="en-GB"/>
            <w:rPrChange w:id="4012" w:author="Michael Monkenbusch" w:date="2016-11-18T10:51:00Z">
              <w:rPr>
                <w:lang w:val="en-GB"/>
              </w:rPr>
            </w:rPrChange>
          </w:rPr>
          <w:delText>getpar searches for data parameters with name ‘ ’ (8 char long)</w:delText>
        </w:r>
      </w:del>
    </w:p>
    <w:p w:rsidR="000C424B" w:rsidRPr="00C84EA9" w:rsidDel="009D0D2C" w:rsidRDefault="000C424B" w:rsidP="00215AF7">
      <w:pPr>
        <w:pStyle w:val="western"/>
        <w:spacing w:before="0" w:beforeAutospacing="0" w:after="0"/>
        <w:divId w:val="526019186"/>
        <w:rPr>
          <w:del w:id="4013" w:author="Michael Monkenbusch" w:date="2016-11-18T10:52:00Z"/>
          <w:lang w:val="en-GB"/>
          <w:rPrChange w:id="4014" w:author="Michael Monkenbusch" w:date="2016-11-18T10:51:00Z">
            <w:rPr>
              <w:del w:id="4015" w:author="Michael Monkenbusch" w:date="2016-11-18T10:52:00Z"/>
              <w:lang w:val="en-GB"/>
            </w:rPr>
          </w:rPrChange>
        </w:rPr>
      </w:pPr>
      <w:del w:id="4016" w:author="Michael Monkenbusch" w:date="2016-11-18T10:52:00Z">
        <w:r w:rsidRPr="00C84EA9" w:rsidDel="009D0D2C">
          <w:rPr>
            <w:lang w:val="en-GB"/>
            <w:rPrChange w:id="4017" w:author="Michael Monkenbusch" w:date="2016-11-18T10:51:00Z">
              <w:rPr>
                <w:lang w:val="en-GB"/>
              </w:rPr>
            </w:rPrChange>
          </w:rPr>
          <w:delText>setpar will store these params in the dataset.</w:delText>
        </w:r>
      </w:del>
    </w:p>
    <w:p w:rsidR="000C424B" w:rsidRPr="00C84EA9" w:rsidRDefault="000C424B" w:rsidP="00215AF7">
      <w:pPr>
        <w:pStyle w:val="western"/>
        <w:spacing w:before="0" w:beforeAutospacing="0" w:after="0"/>
        <w:divId w:val="526019186"/>
        <w:rPr>
          <w:lang w:val="en-GB"/>
          <w:rPrChange w:id="4018" w:author="Michael Monkenbusch" w:date="2016-11-18T10:51:00Z">
            <w:rPr>
              <w:lang w:val="en-GB"/>
            </w:rPr>
          </w:rPrChange>
        </w:rPr>
      </w:pPr>
    </w:p>
    <w:p w:rsidR="000C424B" w:rsidRPr="00C84EA9" w:rsidRDefault="000C424B" w:rsidP="00215AF7">
      <w:pPr>
        <w:pStyle w:val="berschrift2"/>
        <w:spacing w:before="0" w:beforeAutospacing="0" w:after="0"/>
        <w:divId w:val="526019186"/>
        <w:rPr>
          <w:rFonts w:ascii="Arial" w:hAnsi="Arial" w:cs="Arial"/>
          <w:i/>
          <w:iCs/>
          <w:sz w:val="30"/>
          <w:szCs w:val="30"/>
          <w:lang w:val="en-GB"/>
          <w:rPrChange w:id="4019" w:author="Michael Monkenbusch" w:date="2016-11-18T10:51:00Z">
            <w:rPr>
              <w:rFonts w:ascii="Arial" w:hAnsi="Arial" w:cs="Arial"/>
              <w:i/>
              <w:iCs/>
              <w:sz w:val="30"/>
              <w:szCs w:val="30"/>
              <w:lang w:val="en-GB"/>
            </w:rPr>
          </w:rPrChange>
        </w:rPr>
      </w:pPr>
      <w:r w:rsidRPr="00C84EA9">
        <w:rPr>
          <w:rFonts w:ascii="Arial" w:hAnsi="Arial" w:cs="Arial"/>
          <w:i/>
          <w:iCs/>
          <w:sz w:val="30"/>
          <w:szCs w:val="30"/>
          <w:lang w:val="en-GB"/>
          <w:rPrChange w:id="4020" w:author="Michael Monkenbusch" w:date="2016-11-18T10:51:00Z">
            <w:rPr>
              <w:rFonts w:ascii="Arial" w:hAnsi="Arial" w:cs="Arial"/>
              <w:i/>
              <w:iCs/>
              <w:sz w:val="30"/>
              <w:szCs w:val="30"/>
              <w:lang w:val="en-GB"/>
            </w:rPr>
          </w:rPrChange>
        </w:rPr>
        <w:t>Creating New Commands</w:t>
      </w:r>
    </w:p>
    <w:p w:rsidR="000C424B" w:rsidRPr="00C84EA9" w:rsidRDefault="000C424B" w:rsidP="00215AF7">
      <w:pPr>
        <w:pStyle w:val="western"/>
        <w:spacing w:before="0" w:beforeAutospacing="0" w:after="0"/>
        <w:divId w:val="526019186"/>
        <w:rPr>
          <w:lang w:val="en-GB"/>
          <w:rPrChange w:id="4021" w:author="Michael Monkenbusch" w:date="2016-11-18T10:51:00Z">
            <w:rPr>
              <w:lang w:val="en-GB"/>
            </w:rPr>
          </w:rPrChange>
        </w:rPr>
      </w:pPr>
      <w:r w:rsidRPr="00C84EA9">
        <w:rPr>
          <w:lang w:val="en-GB"/>
          <w:rPrChange w:id="4022" w:author="Michael Monkenbusch" w:date="2016-11-18T10:51:00Z">
            <w:rPr>
              <w:lang w:val="en-GB"/>
            </w:rPr>
          </w:rPrChange>
        </w:rPr>
        <w:t>????? If you want??</w:t>
      </w:r>
    </w:p>
    <w:p w:rsidR="000C424B" w:rsidRPr="00C84EA9" w:rsidRDefault="000C424B" w:rsidP="00215AF7">
      <w:pPr>
        <w:pStyle w:val="western"/>
        <w:spacing w:before="0" w:beforeAutospacing="0" w:after="0"/>
        <w:divId w:val="526019186"/>
        <w:rPr>
          <w:lang w:val="en-GB"/>
          <w:rPrChange w:id="4023" w:author="Michael Monkenbusch" w:date="2016-11-18T10:51:00Z">
            <w:rPr>
              <w:lang w:val="en-GB"/>
            </w:rPr>
          </w:rPrChange>
        </w:rPr>
      </w:pPr>
    </w:p>
    <w:p w:rsidR="000C424B" w:rsidRPr="00C84EA9" w:rsidRDefault="000C424B" w:rsidP="00215AF7">
      <w:pPr>
        <w:pStyle w:val="berschrift1"/>
        <w:spacing w:before="0" w:beforeAutospacing="0" w:after="0"/>
        <w:divId w:val="526019186"/>
        <w:rPr>
          <w:rFonts w:ascii="Arial" w:hAnsi="Arial" w:cs="Arial"/>
          <w:sz w:val="32"/>
          <w:szCs w:val="32"/>
          <w:lang w:val="en-GB"/>
          <w:rPrChange w:id="4024" w:author="Michael Monkenbusch" w:date="2016-11-18T10:51:00Z">
            <w:rPr>
              <w:rFonts w:ascii="Arial" w:hAnsi="Arial" w:cs="Arial"/>
              <w:sz w:val="32"/>
              <w:szCs w:val="32"/>
              <w:lang w:val="en-GB"/>
            </w:rPr>
          </w:rPrChange>
        </w:rPr>
      </w:pPr>
      <w:r w:rsidRPr="00C84EA9">
        <w:rPr>
          <w:rFonts w:ascii="Arial" w:hAnsi="Arial" w:cs="Arial"/>
          <w:sz w:val="32"/>
          <w:szCs w:val="32"/>
          <w:lang w:val="en-GB"/>
          <w:rPrChange w:id="4025" w:author="Michael Monkenbusch" w:date="2016-11-18T10:51:00Z">
            <w:rPr>
              <w:rFonts w:ascii="Arial" w:hAnsi="Arial" w:cs="Arial"/>
              <w:sz w:val="32"/>
              <w:szCs w:val="32"/>
              <w:lang w:val="en-GB"/>
            </w:rPr>
          </w:rPrChange>
        </w:rPr>
        <w:t>Available Theories</w:t>
      </w:r>
    </w:p>
    <w:p w:rsidR="000C424B" w:rsidRPr="00C84EA9" w:rsidRDefault="000C424B" w:rsidP="00215AF7">
      <w:pPr>
        <w:pStyle w:val="western"/>
        <w:spacing w:before="0" w:beforeAutospacing="0" w:after="0"/>
        <w:divId w:val="526019186"/>
        <w:rPr>
          <w:lang w:val="en-GB"/>
          <w:rPrChange w:id="4026" w:author="Michael Monkenbusch" w:date="2016-11-18T10:51:00Z">
            <w:rPr>
              <w:lang w:val="en-GB"/>
            </w:rPr>
          </w:rPrChange>
        </w:rPr>
      </w:pPr>
    </w:p>
    <w:p w:rsidR="000C424B" w:rsidRPr="00C84EA9" w:rsidRDefault="000C424B" w:rsidP="00215AF7">
      <w:pPr>
        <w:pStyle w:val="western"/>
        <w:spacing w:before="0" w:beforeAutospacing="0" w:after="0"/>
        <w:divId w:val="526019186"/>
        <w:rPr>
          <w:lang w:val="en-GB"/>
          <w:rPrChange w:id="4027" w:author="Michael Monkenbusch" w:date="2016-11-18T10:51:00Z">
            <w:rPr>
              <w:lang w:val="en-GB"/>
            </w:rPr>
          </w:rPrChange>
        </w:rPr>
      </w:pPr>
      <w:r w:rsidRPr="00C84EA9">
        <w:rPr>
          <w:lang w:val="en-GB"/>
          <w:rPrChange w:id="4028" w:author="Michael Monkenbusch" w:date="2016-11-18T10:51:00Z">
            <w:rPr>
              <w:lang w:val="en-GB"/>
            </w:rPr>
          </w:rPrChange>
        </w:rPr>
        <w:t>Use theos</w:t>
      </w:r>
    </w:p>
    <w:p w:rsidR="000C424B" w:rsidRPr="00C84EA9" w:rsidRDefault="000C424B" w:rsidP="00215AF7">
      <w:pPr>
        <w:pStyle w:val="western"/>
        <w:spacing w:before="0" w:beforeAutospacing="0" w:after="0"/>
        <w:divId w:val="526019186"/>
        <w:rPr>
          <w:lang w:val="en-GB"/>
          <w:rPrChange w:id="4029" w:author="Michael Monkenbusch" w:date="2016-11-18T10:51:00Z">
            <w:rPr>
              <w:lang w:val="en-GB"/>
            </w:rPr>
          </w:rPrChange>
        </w:rPr>
      </w:pPr>
      <w:r w:rsidRPr="00C84EA9">
        <w:rPr>
          <w:lang w:val="en-GB"/>
          <w:rPrChange w:id="4030" w:author="Michael Monkenbusch" w:date="2016-11-18T10:51:00Z">
            <w:rPr>
              <w:lang w:val="en-GB"/>
            </w:rPr>
          </w:rPrChange>
        </w:rPr>
        <w:t>more is coming soon</w:t>
      </w:r>
    </w:p>
    <w:p w:rsidR="000C424B" w:rsidRPr="00C84EA9" w:rsidRDefault="000C424B" w:rsidP="00215AF7">
      <w:pPr>
        <w:pStyle w:val="western"/>
        <w:pageBreakBefore/>
        <w:spacing w:before="0" w:beforeAutospacing="0" w:after="0"/>
        <w:divId w:val="526019186"/>
        <w:rPr>
          <w:lang w:val="en-GB"/>
          <w:rPrChange w:id="4031" w:author="Michael Monkenbusch" w:date="2016-11-18T10:51:00Z">
            <w:rPr>
              <w:lang w:val="en-GB"/>
            </w:rPr>
          </w:rPrChange>
        </w:rPr>
      </w:pPr>
      <w:r w:rsidRPr="00C84EA9">
        <w:rPr>
          <w:lang w:val="en-GB"/>
          <w:rPrChange w:id="4032" w:author="Michael Monkenbusch" w:date="2016-11-18T10:51:00Z">
            <w:rPr>
              <w:lang w:val="en-GB"/>
            </w:rPr>
          </w:rPrChange>
        </w:rPr>
        <w:lastRenderedPageBreak/>
        <w:br w:type="page"/>
      </w:r>
    </w:p>
    <w:p w:rsidR="000C424B" w:rsidRPr="00C84EA9" w:rsidRDefault="000C424B" w:rsidP="00215AF7">
      <w:pPr>
        <w:pStyle w:val="western"/>
        <w:spacing w:before="0" w:beforeAutospacing="0" w:after="0"/>
        <w:divId w:val="526019186"/>
        <w:rPr>
          <w:lang w:val="en-GB"/>
          <w:rPrChange w:id="4033" w:author="Michael Monkenbusch" w:date="2016-11-18T10:51:00Z">
            <w:rPr>
              <w:lang w:val="en-GB"/>
            </w:rPr>
          </w:rPrChange>
        </w:rPr>
      </w:pPr>
      <w:r w:rsidRPr="00C84EA9">
        <w:rPr>
          <w:lang w:val="en-GB"/>
          <w:rPrChange w:id="4034" w:author="Michael Monkenbusch" w:date="2016-11-18T10:51:00Z">
            <w:rPr>
              <w:lang w:val="en-GB"/>
            </w:rPr>
          </w:rPrChange>
        </w:rPr>
        <w:t>OLD datreat help</w:t>
      </w:r>
    </w:p>
    <w:p w:rsidR="000C424B" w:rsidRPr="00C84EA9" w:rsidRDefault="000C424B" w:rsidP="00215AF7">
      <w:pPr>
        <w:pStyle w:val="StandardWeb"/>
        <w:spacing w:before="0" w:beforeAutospacing="0" w:after="0"/>
        <w:divId w:val="526019186"/>
        <w:rPr>
          <w:lang w:val="en-GB"/>
          <w:rPrChange w:id="4035" w:author="Michael Monkenbusch" w:date="2016-11-18T10:51:00Z">
            <w:rPr>
              <w:lang w:val="en-GB"/>
            </w:rPr>
          </w:rPrChange>
        </w:rPr>
      </w:pPr>
      <w:r w:rsidRPr="00C84EA9">
        <w:rPr>
          <w:rFonts w:ascii="Courier New" w:hAnsi="Courier New" w:cs="Courier New"/>
          <w:sz w:val="20"/>
          <w:szCs w:val="20"/>
          <w:lang w:val="en-GB"/>
          <w:rPrChange w:id="4036" w:author="Michael Monkenbusch" w:date="2016-11-18T10:51:00Z">
            <w:rPr>
              <w:rFonts w:ascii="Courier New" w:hAnsi="Courier New" w:cs="Courier New"/>
              <w:sz w:val="20"/>
              <w:szCs w:val="20"/>
              <w:lang w:val="en-GB"/>
            </w:rPr>
          </w:rPrChange>
        </w:rPr>
        <w:t xml:space="preserve">***** datreat information ***** </w:t>
      </w:r>
    </w:p>
    <w:p w:rsidR="000C424B" w:rsidRPr="00C84EA9" w:rsidRDefault="000C424B" w:rsidP="00215AF7">
      <w:pPr>
        <w:pStyle w:val="StandardWeb"/>
        <w:spacing w:before="0" w:beforeAutospacing="0" w:after="0"/>
        <w:divId w:val="526019186"/>
        <w:rPr>
          <w:lang w:val="en-GB"/>
          <w:rPrChange w:id="4037" w:author="Michael Monkenbusch" w:date="2016-11-18T10:51:00Z">
            <w:rPr>
              <w:lang w:val="en-GB"/>
            </w:rPr>
          </w:rPrChange>
        </w:rPr>
      </w:pPr>
      <w:r w:rsidRPr="00C84EA9">
        <w:rPr>
          <w:rFonts w:ascii="Courier New" w:hAnsi="Courier New" w:cs="Courier New"/>
          <w:sz w:val="20"/>
          <w:szCs w:val="20"/>
          <w:lang w:val="en-GB"/>
          <w:rPrChange w:id="4038" w:author="Michael Monkenbusch" w:date="2016-11-18T10:51:00Z">
            <w:rPr>
              <w:rFonts w:ascii="Courier New" w:hAnsi="Courier New" w:cs="Courier New"/>
              <w:sz w:val="20"/>
              <w:szCs w:val="20"/>
              <w:lang w:val="en-GB"/>
            </w:rPr>
          </w:rPrChange>
        </w:rPr>
        <w:t xml:space="preserve">symbols: </w:t>
      </w:r>
    </w:p>
    <w:p w:rsidR="000C424B" w:rsidRPr="00C84EA9" w:rsidRDefault="000C424B" w:rsidP="00215AF7">
      <w:pPr>
        <w:pStyle w:val="StandardWeb"/>
        <w:spacing w:before="0" w:beforeAutospacing="0" w:after="0"/>
        <w:divId w:val="526019186"/>
        <w:rPr>
          <w:lang w:val="en-GB"/>
          <w:rPrChange w:id="4039" w:author="Michael Monkenbusch" w:date="2016-11-18T10:51:00Z">
            <w:rPr>
              <w:lang w:val="en-GB"/>
            </w:rPr>
          </w:rPrChange>
        </w:rPr>
      </w:pPr>
      <w:r w:rsidRPr="00C84EA9">
        <w:rPr>
          <w:rFonts w:ascii="Courier New" w:hAnsi="Courier New" w:cs="Courier New"/>
          <w:sz w:val="20"/>
          <w:szCs w:val="20"/>
          <w:lang w:val="en-GB"/>
          <w:rPrChange w:id="4040" w:author="Michael Monkenbusch" w:date="2016-11-18T10:51:00Z">
            <w:rPr>
              <w:rFonts w:ascii="Courier New" w:hAnsi="Courier New" w:cs="Courier New"/>
              <w:sz w:val="20"/>
              <w:szCs w:val="20"/>
              <w:lang w:val="en-GB"/>
            </w:rPr>
          </w:rPrChange>
        </w:rPr>
        <w:t xml:space="preserve">&lt;,&gt; are used to mark a datreat-command (usually the short form) </w:t>
      </w:r>
    </w:p>
    <w:p w:rsidR="000C424B" w:rsidRPr="00C84EA9" w:rsidRDefault="000C424B" w:rsidP="00215AF7">
      <w:pPr>
        <w:pStyle w:val="StandardWeb"/>
        <w:spacing w:before="0" w:beforeAutospacing="0" w:after="0"/>
        <w:divId w:val="526019186"/>
        <w:rPr>
          <w:lang w:val="fr-FR"/>
          <w:rPrChange w:id="4041" w:author="Michael Monkenbusch" w:date="2016-11-18T10:51:00Z">
            <w:rPr>
              <w:lang w:val="fr-FR"/>
            </w:rPr>
          </w:rPrChange>
        </w:rPr>
      </w:pPr>
      <w:r w:rsidRPr="00C84EA9">
        <w:rPr>
          <w:rFonts w:ascii="Courier New" w:hAnsi="Courier New" w:cs="Courier New"/>
          <w:sz w:val="20"/>
          <w:szCs w:val="20"/>
          <w:lang w:val="fr-FR"/>
          <w:rPrChange w:id="4042" w:author="Michael Monkenbusch" w:date="2016-11-18T10:51:00Z">
            <w:rPr>
              <w:rFonts w:ascii="Courier New" w:hAnsi="Courier New" w:cs="Courier New"/>
              <w:sz w:val="20"/>
              <w:szCs w:val="20"/>
              <w:lang w:val="fr-FR"/>
            </w:rPr>
          </w:rPrChange>
        </w:rPr>
        <w:t xml:space="preserve">[,] mark optional parameters </w:t>
      </w:r>
    </w:p>
    <w:p w:rsidR="000C424B" w:rsidRPr="00C84EA9" w:rsidRDefault="000C424B" w:rsidP="00215AF7">
      <w:pPr>
        <w:pStyle w:val="StandardWeb"/>
        <w:spacing w:before="0" w:beforeAutospacing="0" w:after="0"/>
        <w:divId w:val="526019186"/>
        <w:rPr>
          <w:lang w:val="fr-FR"/>
          <w:rPrChange w:id="4043" w:author="Michael Monkenbusch" w:date="2016-11-18T10:51:00Z">
            <w:rPr>
              <w:lang w:val="fr-FR"/>
            </w:rPr>
          </w:rPrChange>
        </w:rPr>
      </w:pPr>
      <w:r w:rsidRPr="00C84EA9">
        <w:rPr>
          <w:rFonts w:ascii="Courier New" w:hAnsi="Courier New" w:cs="Courier New"/>
          <w:sz w:val="20"/>
          <w:szCs w:val="20"/>
          <w:lang w:val="fr-FR"/>
          <w:rPrChange w:id="4044" w:author="Michael Monkenbusch" w:date="2016-11-18T10:51:00Z">
            <w:rPr>
              <w:rFonts w:ascii="Courier New" w:hAnsi="Courier New" w:cs="Courier New"/>
              <w:sz w:val="20"/>
              <w:szCs w:val="20"/>
              <w:lang w:val="fr-FR"/>
            </w:rPr>
          </w:rPrChange>
        </w:rPr>
        <w:t xml:space="preserve">commands available: &lt;command/synonym/synonym..&gt; </w:t>
      </w:r>
    </w:p>
    <w:p w:rsidR="000C424B" w:rsidRPr="00C84EA9" w:rsidRDefault="000C424B" w:rsidP="00215AF7">
      <w:pPr>
        <w:pStyle w:val="StandardWeb"/>
        <w:spacing w:before="0" w:beforeAutospacing="0" w:after="0"/>
        <w:divId w:val="526019186"/>
        <w:rPr>
          <w:lang w:val="en-GB"/>
          <w:rPrChange w:id="4045" w:author="Michael Monkenbusch" w:date="2016-11-18T10:51:00Z">
            <w:rPr>
              <w:lang w:val="en-GB"/>
            </w:rPr>
          </w:rPrChange>
        </w:rPr>
      </w:pPr>
      <w:r w:rsidRPr="00C84EA9">
        <w:rPr>
          <w:rFonts w:ascii="Courier New" w:hAnsi="Courier New" w:cs="Courier New"/>
          <w:color w:val="339966"/>
          <w:sz w:val="20"/>
          <w:szCs w:val="20"/>
          <w:shd w:val="clear" w:color="auto" w:fill="00FF00"/>
          <w:lang w:val="en-GB"/>
          <w:rPrChange w:id="4046" w:author="Michael Monkenbusch" w:date="2016-11-18T10:51:00Z">
            <w:rPr>
              <w:rFonts w:ascii="Courier New" w:hAnsi="Courier New" w:cs="Courier New"/>
              <w:color w:val="339966"/>
              <w:sz w:val="20"/>
              <w:szCs w:val="20"/>
              <w:shd w:val="clear" w:color="auto" w:fill="00FF00"/>
              <w:lang w:val="en-GB"/>
            </w:rPr>
          </w:rPrChange>
        </w:rPr>
        <w:t xml:space="preserve">&lt;activate/ac&gt; : activates a theory </w:t>
      </w:r>
    </w:p>
    <w:p w:rsidR="000C424B" w:rsidRPr="00C84EA9" w:rsidRDefault="000C424B" w:rsidP="00215AF7">
      <w:pPr>
        <w:pStyle w:val="StandardWeb"/>
        <w:spacing w:before="0" w:beforeAutospacing="0" w:after="0"/>
        <w:divId w:val="526019186"/>
        <w:rPr>
          <w:lang w:val="en-GB"/>
          <w:rPrChange w:id="4047" w:author="Michael Monkenbusch" w:date="2016-11-18T10:51:00Z">
            <w:rPr>
              <w:lang w:val="en-GB"/>
            </w:rPr>
          </w:rPrChange>
        </w:rPr>
      </w:pPr>
      <w:r w:rsidRPr="00C84EA9">
        <w:rPr>
          <w:rFonts w:ascii="Courier New" w:hAnsi="Courier New" w:cs="Courier New"/>
          <w:color w:val="339966"/>
          <w:sz w:val="20"/>
          <w:szCs w:val="20"/>
          <w:shd w:val="clear" w:color="auto" w:fill="00FF00"/>
          <w:lang w:val="en-GB"/>
          <w:rPrChange w:id="4048" w:author="Michael Monkenbusch" w:date="2016-11-18T10:51:00Z">
            <w:rPr>
              <w:rFonts w:ascii="Courier New" w:hAnsi="Courier New" w:cs="Courier New"/>
              <w:color w:val="339966"/>
              <w:sz w:val="20"/>
              <w:szCs w:val="20"/>
              <w:shd w:val="clear" w:color="auto" w:fill="00FF00"/>
              <w:lang w:val="en-GB"/>
            </w:rPr>
          </w:rPrChange>
        </w:rPr>
        <w:t xml:space="preserve">&lt;aclast/acl&gt; : reactivates the last theory used </w:t>
      </w:r>
    </w:p>
    <w:p w:rsidR="000C424B" w:rsidRPr="00C84EA9" w:rsidRDefault="000C424B" w:rsidP="00215AF7">
      <w:pPr>
        <w:pStyle w:val="StandardWeb"/>
        <w:spacing w:before="0" w:beforeAutospacing="0" w:after="0"/>
        <w:divId w:val="526019186"/>
        <w:rPr>
          <w:lang w:val="en-GB"/>
          <w:rPrChange w:id="4049" w:author="Michael Monkenbusch" w:date="2016-11-18T10:51:00Z">
            <w:rPr>
              <w:lang w:val="en-GB"/>
            </w:rPr>
          </w:rPrChange>
        </w:rPr>
      </w:pPr>
      <w:r w:rsidRPr="00C84EA9">
        <w:rPr>
          <w:rFonts w:ascii="Courier New" w:hAnsi="Courier New" w:cs="Courier New"/>
          <w:color w:val="339966"/>
          <w:sz w:val="20"/>
          <w:szCs w:val="20"/>
          <w:shd w:val="clear" w:color="auto" w:fill="00FF00"/>
          <w:lang w:val="en-GB"/>
          <w:rPrChange w:id="4050" w:author="Michael Monkenbusch" w:date="2016-11-18T10:51:00Z">
            <w:rPr>
              <w:rFonts w:ascii="Courier New" w:hAnsi="Courier New" w:cs="Courier New"/>
              <w:color w:val="339966"/>
              <w:sz w:val="20"/>
              <w:szCs w:val="20"/>
              <w:shd w:val="clear" w:color="auto" w:fill="00FF00"/>
              <w:lang w:val="en-GB"/>
            </w:rPr>
          </w:rPrChange>
        </w:rPr>
        <w:t>&lt;activlst/al&gt; : lists active theories &amp; current parameters</w:t>
      </w:r>
    </w:p>
    <w:p w:rsidR="000C424B" w:rsidRPr="00C84EA9" w:rsidRDefault="000C424B" w:rsidP="00215AF7">
      <w:pPr>
        <w:pStyle w:val="StandardWeb"/>
        <w:spacing w:before="0" w:beforeAutospacing="0" w:after="0"/>
        <w:divId w:val="526019186"/>
        <w:rPr>
          <w:lang w:val="en-GB"/>
          <w:rPrChange w:id="4051" w:author="Michael Monkenbusch" w:date="2016-11-18T10:51:00Z">
            <w:rPr>
              <w:lang w:val="en-GB"/>
            </w:rPr>
          </w:rPrChange>
        </w:rPr>
      </w:pPr>
      <w:r w:rsidRPr="00C84EA9">
        <w:rPr>
          <w:rFonts w:ascii="Courier New" w:hAnsi="Courier New" w:cs="Courier New"/>
          <w:color w:val="339966"/>
          <w:sz w:val="20"/>
          <w:szCs w:val="20"/>
          <w:shd w:val="clear" w:color="auto" w:fill="00FF00"/>
          <w:lang w:val="en-GB"/>
          <w:rPrChange w:id="4052" w:author="Michael Monkenbusch" w:date="2016-11-18T10:51:00Z">
            <w:rPr>
              <w:rFonts w:ascii="Courier New" w:hAnsi="Courier New" w:cs="Courier New"/>
              <w:color w:val="339966"/>
              <w:sz w:val="20"/>
              <w:szCs w:val="20"/>
              <w:shd w:val="clear" w:color="auto" w:fill="00FF00"/>
              <w:lang w:val="en-GB"/>
            </w:rPr>
          </w:rPrChange>
        </w:rPr>
        <w:t xml:space="preserve">&lt;chgthpar&gt; : change single theory parameter value or scale </w:t>
      </w:r>
    </w:p>
    <w:p w:rsidR="000C424B" w:rsidRPr="00C84EA9" w:rsidRDefault="000C424B" w:rsidP="00215AF7">
      <w:pPr>
        <w:pStyle w:val="StandardWeb"/>
        <w:spacing w:before="0" w:beforeAutospacing="0" w:after="0"/>
        <w:divId w:val="526019186"/>
        <w:rPr>
          <w:lang w:val="en-GB"/>
          <w:rPrChange w:id="4053" w:author="Michael Monkenbusch" w:date="2016-11-18T10:51:00Z">
            <w:rPr>
              <w:lang w:val="en-GB"/>
            </w:rPr>
          </w:rPrChange>
        </w:rPr>
      </w:pPr>
      <w:r w:rsidRPr="00C84EA9">
        <w:rPr>
          <w:rFonts w:ascii="Courier New" w:hAnsi="Courier New" w:cs="Courier New"/>
          <w:color w:val="339966"/>
          <w:sz w:val="20"/>
          <w:szCs w:val="20"/>
          <w:shd w:val="clear" w:color="auto" w:fill="00FF00"/>
          <w:lang w:val="en-GB"/>
          <w:rPrChange w:id="4054" w:author="Michael Monkenbusch" w:date="2016-11-18T10:51:00Z">
            <w:rPr>
              <w:rFonts w:ascii="Courier New" w:hAnsi="Courier New" w:cs="Courier New"/>
              <w:color w:val="339966"/>
              <w:sz w:val="20"/>
              <w:szCs w:val="20"/>
              <w:shd w:val="clear" w:color="auto" w:fill="00FF00"/>
              <w:lang w:val="en-GB"/>
            </w:rPr>
          </w:rPrChange>
        </w:rPr>
        <w:t xml:space="preserve">&lt;label&gt; : supply a theory parameter with a label </w:t>
      </w:r>
    </w:p>
    <w:p w:rsidR="000C424B" w:rsidRPr="00C84EA9" w:rsidRDefault="000C424B" w:rsidP="00215AF7">
      <w:pPr>
        <w:pStyle w:val="StandardWeb"/>
        <w:spacing w:before="0" w:beforeAutospacing="0" w:after="0"/>
        <w:divId w:val="526019186"/>
        <w:rPr>
          <w:lang w:val="en-GB"/>
          <w:rPrChange w:id="4055" w:author="Michael Monkenbusch" w:date="2016-11-18T10:51:00Z">
            <w:rPr>
              <w:lang w:val="en-GB"/>
            </w:rPr>
          </w:rPrChange>
        </w:rPr>
      </w:pPr>
      <w:r w:rsidRPr="00C84EA9">
        <w:rPr>
          <w:rFonts w:ascii="Courier New" w:hAnsi="Courier New" w:cs="Courier New"/>
          <w:color w:val="339966"/>
          <w:sz w:val="20"/>
          <w:szCs w:val="20"/>
          <w:shd w:val="clear" w:color="auto" w:fill="00FF00"/>
          <w:lang w:val="en-GB"/>
          <w:rPrChange w:id="4056" w:author="Michael Monkenbusch" w:date="2016-11-18T10:51:00Z">
            <w:rPr>
              <w:rFonts w:ascii="Courier New" w:hAnsi="Courier New" w:cs="Courier New"/>
              <w:color w:val="339966"/>
              <w:sz w:val="20"/>
              <w:szCs w:val="20"/>
              <w:shd w:val="clear" w:color="auto" w:fill="00FF00"/>
              <w:lang w:val="en-GB"/>
            </w:rPr>
          </w:rPrChange>
        </w:rPr>
        <w:t xml:space="preserve">&lt;couple&gt; : install a coupling of a </w:t>
      </w:r>
    </w:p>
    <w:p w:rsidR="000C424B" w:rsidRPr="00C84EA9" w:rsidRDefault="000C424B" w:rsidP="00215AF7">
      <w:pPr>
        <w:pStyle w:val="StandardWeb"/>
        <w:spacing w:before="0" w:beforeAutospacing="0" w:after="0"/>
        <w:divId w:val="526019186"/>
        <w:rPr>
          <w:lang w:val="en-GB"/>
          <w:rPrChange w:id="4057" w:author="Michael Monkenbusch" w:date="2016-11-18T10:51:00Z">
            <w:rPr>
              <w:lang w:val="en-GB"/>
            </w:rPr>
          </w:rPrChange>
        </w:rPr>
      </w:pPr>
      <w:r w:rsidRPr="00C84EA9">
        <w:rPr>
          <w:rFonts w:ascii="Courier New" w:hAnsi="Courier New" w:cs="Courier New"/>
          <w:sz w:val="20"/>
          <w:szCs w:val="20"/>
          <w:shd w:val="clear" w:color="auto" w:fill="00FF00"/>
          <w:lang w:val="en-GB"/>
          <w:rPrChange w:id="4058" w:author="Michael Monkenbusch" w:date="2016-11-18T10:51:00Z">
            <w:rPr>
              <w:rFonts w:ascii="Courier New" w:hAnsi="Courier New" w:cs="Courier New"/>
              <w:sz w:val="20"/>
              <w:szCs w:val="20"/>
              <w:shd w:val="clear" w:color="auto" w:fill="00FF00"/>
              <w:lang w:val="en-GB"/>
            </w:rPr>
          </w:rPrChange>
        </w:rPr>
        <w:t>theory parameter with a label</w:t>
      </w:r>
      <w:r w:rsidRPr="00C84EA9">
        <w:rPr>
          <w:rFonts w:ascii="Courier New" w:hAnsi="Courier New" w:cs="Courier New"/>
          <w:sz w:val="20"/>
          <w:szCs w:val="20"/>
          <w:lang w:val="en-GB"/>
          <w:rPrChange w:id="4059" w:author="Michael Monkenbusch" w:date="2016-11-18T10:51:00Z">
            <w:rPr>
              <w:rFonts w:ascii="Courier New" w:hAnsi="Courier New" w:cs="Courier New"/>
              <w:sz w:val="20"/>
              <w:szCs w:val="20"/>
              <w:lang w:val="en-GB"/>
            </w:rPr>
          </w:rPrChange>
        </w:rPr>
        <w:t xml:space="preserve"> </w:t>
      </w:r>
    </w:p>
    <w:p w:rsidR="000C424B" w:rsidRPr="00C84EA9" w:rsidRDefault="000C424B" w:rsidP="00215AF7">
      <w:pPr>
        <w:pStyle w:val="StandardWeb"/>
        <w:spacing w:before="0" w:beforeAutospacing="0" w:after="0"/>
        <w:divId w:val="526019186"/>
        <w:rPr>
          <w:lang w:val="en-GB"/>
          <w:rPrChange w:id="4060" w:author="Michael Monkenbusch" w:date="2016-11-18T10:51:00Z">
            <w:rPr>
              <w:lang w:val="en-GB"/>
            </w:rPr>
          </w:rPrChange>
        </w:rPr>
      </w:pPr>
      <w:r w:rsidRPr="00C84EA9">
        <w:rPr>
          <w:rFonts w:ascii="Courier New" w:hAnsi="Courier New" w:cs="Courier New"/>
          <w:sz w:val="20"/>
          <w:szCs w:val="20"/>
          <w:lang w:val="en-GB"/>
          <w:rPrChange w:id="4061" w:author="Michael Monkenbusch" w:date="2016-11-18T10:51:00Z">
            <w:rPr>
              <w:rFonts w:ascii="Courier New" w:hAnsi="Courier New" w:cs="Courier New"/>
              <w:sz w:val="20"/>
              <w:szCs w:val="20"/>
              <w:lang w:val="en-GB"/>
            </w:rPr>
          </w:rPrChange>
        </w:rPr>
        <w:t xml:space="preserve">&lt;arit&gt; : allows arithmetic operations on your data </w:t>
      </w:r>
    </w:p>
    <w:p w:rsidR="000C424B" w:rsidRPr="00C84EA9" w:rsidRDefault="000C424B" w:rsidP="00215AF7">
      <w:pPr>
        <w:pStyle w:val="StandardWeb"/>
        <w:spacing w:before="0" w:beforeAutospacing="0" w:after="0"/>
        <w:divId w:val="526019186"/>
        <w:rPr>
          <w:lang w:val="en-GB"/>
          <w:rPrChange w:id="4062" w:author="Michael Monkenbusch" w:date="2016-11-18T10:51:00Z">
            <w:rPr>
              <w:lang w:val="en-GB"/>
            </w:rPr>
          </w:rPrChange>
        </w:rPr>
      </w:pPr>
      <w:r w:rsidRPr="00C84EA9">
        <w:rPr>
          <w:rFonts w:ascii="Courier New" w:hAnsi="Courier New" w:cs="Courier New"/>
          <w:sz w:val="20"/>
          <w:szCs w:val="20"/>
          <w:lang w:val="en-GB"/>
          <w:rPrChange w:id="4063" w:author="Michael Monkenbusch" w:date="2016-11-18T10:51:00Z">
            <w:rPr>
              <w:rFonts w:ascii="Courier New" w:hAnsi="Courier New" w:cs="Courier New"/>
              <w:sz w:val="20"/>
              <w:szCs w:val="20"/>
              <w:lang w:val="en-GB"/>
            </w:rPr>
          </w:rPrChange>
        </w:rPr>
        <w:t xml:space="preserve">&lt;combine&gt; : interpolates and combines data from </w:t>
      </w:r>
    </w:p>
    <w:p w:rsidR="000C424B" w:rsidRPr="00C84EA9" w:rsidRDefault="000C424B" w:rsidP="00215AF7">
      <w:pPr>
        <w:pStyle w:val="StandardWeb"/>
        <w:spacing w:before="0" w:beforeAutospacing="0" w:after="0"/>
        <w:divId w:val="526019186"/>
        <w:rPr>
          <w:lang w:val="en-GB"/>
          <w:rPrChange w:id="4064" w:author="Michael Monkenbusch" w:date="2016-11-18T10:51:00Z">
            <w:rPr>
              <w:lang w:val="en-GB"/>
            </w:rPr>
          </w:rPrChange>
        </w:rPr>
      </w:pPr>
      <w:r w:rsidRPr="00C84EA9">
        <w:rPr>
          <w:rFonts w:ascii="Courier New" w:hAnsi="Courier New" w:cs="Courier New"/>
          <w:sz w:val="20"/>
          <w:szCs w:val="20"/>
          <w:lang w:val="en-GB"/>
          <w:rPrChange w:id="4065" w:author="Michael Monkenbusch" w:date="2016-11-18T10:51:00Z">
            <w:rPr>
              <w:rFonts w:ascii="Courier New" w:hAnsi="Courier New" w:cs="Courier New"/>
              <w:sz w:val="20"/>
              <w:szCs w:val="20"/>
              <w:lang w:val="en-GB"/>
            </w:rPr>
          </w:rPrChange>
        </w:rPr>
        <w:t xml:space="preserve">several datasets onto one raster </w:t>
      </w:r>
    </w:p>
    <w:p w:rsidR="000C424B" w:rsidRPr="00C84EA9" w:rsidRDefault="000C424B" w:rsidP="00215AF7">
      <w:pPr>
        <w:pStyle w:val="StandardWeb"/>
        <w:spacing w:before="0" w:beforeAutospacing="0" w:after="0"/>
        <w:divId w:val="526019186"/>
        <w:rPr>
          <w:lang w:val="en-GB"/>
          <w:rPrChange w:id="4066" w:author="Michael Monkenbusch" w:date="2016-11-18T10:51:00Z">
            <w:rPr>
              <w:lang w:val="en-GB"/>
            </w:rPr>
          </w:rPrChange>
        </w:rPr>
      </w:pPr>
      <w:r w:rsidRPr="00C84EA9">
        <w:rPr>
          <w:rFonts w:ascii="Courier New" w:hAnsi="Courier New" w:cs="Courier New"/>
          <w:sz w:val="20"/>
          <w:szCs w:val="20"/>
          <w:lang w:val="en-GB"/>
          <w:rPrChange w:id="4067" w:author="Michael Monkenbusch" w:date="2016-11-18T10:51:00Z">
            <w:rPr>
              <w:rFonts w:ascii="Courier New" w:hAnsi="Courier New" w:cs="Courier New"/>
              <w:sz w:val="20"/>
              <w:szCs w:val="20"/>
              <w:lang w:val="en-GB"/>
            </w:rPr>
          </w:rPrChange>
        </w:rPr>
        <w:t xml:space="preserve">&lt;clearsel/cs&gt; : clears list of selected datarecords </w:t>
      </w:r>
    </w:p>
    <w:p w:rsidR="000C424B" w:rsidRPr="00C84EA9" w:rsidRDefault="000C424B" w:rsidP="00215AF7">
      <w:pPr>
        <w:pStyle w:val="StandardWeb"/>
        <w:spacing w:before="0" w:beforeAutospacing="0" w:after="0"/>
        <w:divId w:val="526019186"/>
        <w:rPr>
          <w:lang w:val="en-GB"/>
          <w:rPrChange w:id="4068" w:author="Michael Monkenbusch" w:date="2016-11-18T10:51:00Z">
            <w:rPr>
              <w:lang w:val="en-GB"/>
            </w:rPr>
          </w:rPrChange>
        </w:rPr>
      </w:pPr>
      <w:r w:rsidRPr="00C84EA9">
        <w:rPr>
          <w:rFonts w:ascii="Courier New" w:hAnsi="Courier New" w:cs="Courier New"/>
          <w:sz w:val="20"/>
          <w:szCs w:val="20"/>
          <w:lang w:val="en-GB"/>
          <w:rPrChange w:id="4069" w:author="Michael Monkenbusch" w:date="2016-11-18T10:51:00Z">
            <w:rPr>
              <w:rFonts w:ascii="Courier New" w:hAnsi="Courier New" w:cs="Courier New"/>
              <w:sz w:val="20"/>
              <w:szCs w:val="20"/>
              <w:lang w:val="en-GB"/>
            </w:rPr>
          </w:rPrChange>
        </w:rPr>
        <w:t xml:space="preserve">&lt;cms&gt; : executes a cms command (xedit,list,...) </w:t>
      </w:r>
    </w:p>
    <w:p w:rsidR="000C424B" w:rsidRPr="00C84EA9" w:rsidRDefault="000C424B" w:rsidP="00215AF7">
      <w:pPr>
        <w:pStyle w:val="StandardWeb"/>
        <w:spacing w:before="0" w:beforeAutospacing="0" w:after="0"/>
        <w:divId w:val="526019186"/>
        <w:rPr>
          <w:lang w:val="en-GB"/>
          <w:rPrChange w:id="4070" w:author="Michael Monkenbusch" w:date="2016-11-18T10:51:00Z">
            <w:rPr>
              <w:lang w:val="en-GB"/>
            </w:rPr>
          </w:rPrChange>
        </w:rPr>
      </w:pPr>
      <w:r w:rsidRPr="00C84EA9">
        <w:rPr>
          <w:rFonts w:ascii="Courier New" w:hAnsi="Courier New" w:cs="Courier New"/>
          <w:sz w:val="20"/>
          <w:szCs w:val="20"/>
          <w:shd w:val="clear" w:color="auto" w:fill="00FF00"/>
          <w:lang w:val="en-GB"/>
          <w:rPrChange w:id="4071" w:author="Michael Monkenbusch" w:date="2016-11-18T10:51:00Z">
            <w:rPr>
              <w:rFonts w:ascii="Courier New" w:hAnsi="Courier New" w:cs="Courier New"/>
              <w:sz w:val="20"/>
              <w:szCs w:val="20"/>
              <w:shd w:val="clear" w:color="auto" w:fill="00FF00"/>
              <w:lang w:val="en-GB"/>
            </w:rPr>
          </w:rPrChange>
        </w:rPr>
        <w:t>&lt;desactiv/dac&gt; : deactivates all theories</w:t>
      </w:r>
      <w:r w:rsidRPr="00C84EA9">
        <w:rPr>
          <w:rFonts w:ascii="Courier New" w:hAnsi="Courier New" w:cs="Courier New"/>
          <w:sz w:val="20"/>
          <w:szCs w:val="20"/>
          <w:lang w:val="en-GB"/>
          <w:rPrChange w:id="4072" w:author="Michael Monkenbusch" w:date="2016-11-18T10:51:00Z">
            <w:rPr>
              <w:rFonts w:ascii="Courier New" w:hAnsi="Courier New" w:cs="Courier New"/>
              <w:sz w:val="20"/>
              <w:szCs w:val="20"/>
              <w:lang w:val="en-GB"/>
            </w:rPr>
          </w:rPrChange>
        </w:rPr>
        <w:t xml:space="preserve"> </w:t>
      </w:r>
    </w:p>
    <w:p w:rsidR="000C424B" w:rsidRPr="00C84EA9" w:rsidRDefault="000C424B" w:rsidP="00215AF7">
      <w:pPr>
        <w:pStyle w:val="StandardWeb"/>
        <w:spacing w:before="0" w:beforeAutospacing="0" w:after="0"/>
        <w:divId w:val="526019186"/>
        <w:rPr>
          <w:lang w:val="en-GB"/>
          <w:rPrChange w:id="4073" w:author="Michael Monkenbusch" w:date="2016-11-18T10:51:00Z">
            <w:rPr>
              <w:lang w:val="en-GB"/>
            </w:rPr>
          </w:rPrChange>
        </w:rPr>
      </w:pPr>
      <w:r w:rsidRPr="00C84EA9">
        <w:rPr>
          <w:rFonts w:ascii="Courier New" w:hAnsi="Courier New" w:cs="Courier New"/>
          <w:sz w:val="20"/>
          <w:szCs w:val="20"/>
          <w:lang w:val="en-GB"/>
          <w:rPrChange w:id="4074" w:author="Michael Monkenbusch" w:date="2016-11-18T10:51:00Z">
            <w:rPr>
              <w:rFonts w:ascii="Courier New" w:hAnsi="Courier New" w:cs="Courier New"/>
              <w:sz w:val="20"/>
              <w:szCs w:val="20"/>
              <w:lang w:val="en-GB"/>
            </w:rPr>
          </w:rPrChange>
        </w:rPr>
        <w:t xml:space="preserve">&lt;dir&gt; : lists all loaded and generated datarecords </w:t>
      </w:r>
    </w:p>
    <w:p w:rsidR="000C424B" w:rsidRPr="00C84EA9" w:rsidRDefault="000C424B" w:rsidP="00215AF7">
      <w:pPr>
        <w:pStyle w:val="StandardWeb"/>
        <w:spacing w:before="0" w:beforeAutospacing="0" w:after="0"/>
        <w:divId w:val="526019186"/>
        <w:rPr>
          <w:lang w:val="en-GB"/>
          <w:rPrChange w:id="4075" w:author="Michael Monkenbusch" w:date="2016-11-18T10:51:00Z">
            <w:rPr>
              <w:lang w:val="en-GB"/>
            </w:rPr>
          </w:rPrChange>
        </w:rPr>
      </w:pPr>
      <w:r w:rsidRPr="00C84EA9">
        <w:rPr>
          <w:rFonts w:ascii="Courier New" w:hAnsi="Courier New" w:cs="Courier New"/>
          <w:sz w:val="20"/>
          <w:szCs w:val="20"/>
          <w:shd w:val="clear" w:color="auto" w:fill="00FF00"/>
          <w:lang w:val="en-GB"/>
          <w:rPrChange w:id="4076" w:author="Michael Monkenbusch" w:date="2016-11-18T10:51:00Z">
            <w:rPr>
              <w:rFonts w:ascii="Courier New" w:hAnsi="Courier New" w:cs="Courier New"/>
              <w:sz w:val="20"/>
              <w:szCs w:val="20"/>
              <w:shd w:val="clear" w:color="auto" w:fill="00FF00"/>
              <w:lang w:val="en-GB"/>
            </w:rPr>
          </w:rPrChange>
        </w:rPr>
        <w:t xml:space="preserve">&lt;dsl&gt; : lists all selected datarecords </w:t>
      </w:r>
    </w:p>
    <w:p w:rsidR="000C424B" w:rsidRPr="00C84EA9" w:rsidRDefault="000C424B" w:rsidP="00215AF7">
      <w:pPr>
        <w:pStyle w:val="StandardWeb"/>
        <w:spacing w:before="0" w:beforeAutospacing="0" w:after="0"/>
        <w:divId w:val="526019186"/>
        <w:rPr>
          <w:lang w:val="en-GB"/>
          <w:rPrChange w:id="4077" w:author="Michael Monkenbusch" w:date="2016-11-18T10:51:00Z">
            <w:rPr>
              <w:lang w:val="en-GB"/>
            </w:rPr>
          </w:rPrChange>
        </w:rPr>
      </w:pPr>
      <w:r w:rsidRPr="00C84EA9">
        <w:rPr>
          <w:rFonts w:ascii="Courier New" w:hAnsi="Courier New" w:cs="Courier New"/>
          <w:sz w:val="20"/>
          <w:szCs w:val="20"/>
          <w:shd w:val="clear" w:color="auto" w:fill="00FF00"/>
          <w:lang w:val="en-GB"/>
          <w:rPrChange w:id="4078" w:author="Michael Monkenbusch" w:date="2016-11-18T10:51:00Z">
            <w:rPr>
              <w:rFonts w:ascii="Courier New" w:hAnsi="Courier New" w:cs="Courier New"/>
              <w:sz w:val="20"/>
              <w:szCs w:val="20"/>
              <w:shd w:val="clear" w:color="auto" w:fill="00FF00"/>
              <w:lang w:val="en-GB"/>
            </w:rPr>
          </w:rPrChange>
        </w:rPr>
        <w:t xml:space="preserve">&lt;edit&gt; : allows editing of a specified datarecord </w:t>
      </w:r>
    </w:p>
    <w:p w:rsidR="000C424B" w:rsidRPr="00C84EA9" w:rsidRDefault="000C424B" w:rsidP="00215AF7">
      <w:pPr>
        <w:pStyle w:val="StandardWeb"/>
        <w:spacing w:before="0" w:beforeAutospacing="0" w:after="0"/>
        <w:divId w:val="526019186"/>
        <w:rPr>
          <w:lang w:val="en-GB"/>
          <w:rPrChange w:id="4079" w:author="Michael Monkenbusch" w:date="2016-11-18T10:51:00Z">
            <w:rPr>
              <w:lang w:val="en-GB"/>
            </w:rPr>
          </w:rPrChange>
        </w:rPr>
      </w:pPr>
      <w:r w:rsidRPr="00C84EA9">
        <w:rPr>
          <w:rFonts w:ascii="Courier New" w:hAnsi="Courier New" w:cs="Courier New"/>
          <w:sz w:val="20"/>
          <w:szCs w:val="20"/>
          <w:shd w:val="clear" w:color="auto" w:fill="00FF00"/>
          <w:lang w:val="en-GB"/>
          <w:rPrChange w:id="4080" w:author="Michael Monkenbusch" w:date="2016-11-18T10:51:00Z">
            <w:rPr>
              <w:rFonts w:ascii="Courier New" w:hAnsi="Courier New" w:cs="Courier New"/>
              <w:sz w:val="20"/>
              <w:szCs w:val="20"/>
              <w:shd w:val="clear" w:color="auto" w:fill="00FF00"/>
              <w:lang w:val="en-GB"/>
            </w:rPr>
          </w:rPrChange>
        </w:rPr>
        <w:t>&lt;clip&gt; : remove points (by numer or error-limit)</w:t>
      </w:r>
    </w:p>
    <w:p w:rsidR="000C424B" w:rsidRPr="00C84EA9" w:rsidRDefault="000C424B" w:rsidP="00215AF7">
      <w:pPr>
        <w:pStyle w:val="StandardWeb"/>
        <w:spacing w:before="0" w:beforeAutospacing="0" w:after="0"/>
        <w:divId w:val="526019186"/>
        <w:rPr>
          <w:lang w:val="en-GB"/>
          <w:rPrChange w:id="4081" w:author="Michael Monkenbusch" w:date="2016-11-18T10:51:00Z">
            <w:rPr>
              <w:lang w:val="en-GB"/>
            </w:rPr>
          </w:rPrChange>
        </w:rPr>
      </w:pPr>
      <w:r w:rsidRPr="00C84EA9">
        <w:rPr>
          <w:rFonts w:ascii="Courier New" w:hAnsi="Courier New" w:cs="Courier New"/>
          <w:sz w:val="20"/>
          <w:szCs w:val="20"/>
          <w:shd w:val="clear" w:color="auto" w:fill="00FF00"/>
          <w:lang w:val="en-GB"/>
          <w:rPrChange w:id="4082" w:author="Michael Monkenbusch" w:date="2016-11-18T10:51:00Z">
            <w:rPr>
              <w:rFonts w:ascii="Courier New" w:hAnsi="Courier New" w:cs="Courier New"/>
              <w:sz w:val="20"/>
              <w:szCs w:val="20"/>
              <w:shd w:val="clear" w:color="auto" w:fill="00FF00"/>
              <w:lang w:val="en-GB"/>
            </w:rPr>
          </w:rPrChange>
        </w:rPr>
        <w:t xml:space="preserve">&lt;save&gt; : allows saving of a specified datarecord </w:t>
      </w:r>
    </w:p>
    <w:p w:rsidR="000C424B" w:rsidRPr="00C84EA9" w:rsidRDefault="000C424B" w:rsidP="00215AF7">
      <w:pPr>
        <w:pStyle w:val="StandardWeb"/>
        <w:spacing w:before="0" w:beforeAutospacing="0" w:after="0"/>
        <w:divId w:val="526019186"/>
        <w:rPr>
          <w:lang w:val="en-GB"/>
          <w:rPrChange w:id="4083" w:author="Michael Monkenbusch" w:date="2016-11-18T10:51:00Z">
            <w:rPr>
              <w:lang w:val="en-GB"/>
            </w:rPr>
          </w:rPrChange>
        </w:rPr>
      </w:pPr>
      <w:r w:rsidRPr="00C84EA9">
        <w:rPr>
          <w:rFonts w:ascii="Courier New" w:hAnsi="Courier New" w:cs="Courier New"/>
          <w:sz w:val="20"/>
          <w:szCs w:val="20"/>
          <w:shd w:val="clear" w:color="auto" w:fill="00FF00"/>
          <w:lang w:val="en-GB"/>
          <w:rPrChange w:id="4084" w:author="Michael Monkenbusch" w:date="2016-11-18T10:51:00Z">
            <w:rPr>
              <w:rFonts w:ascii="Courier New" w:hAnsi="Courier New" w:cs="Courier New"/>
              <w:sz w:val="20"/>
              <w:szCs w:val="20"/>
              <w:shd w:val="clear" w:color="auto" w:fill="00FF00"/>
              <w:lang w:val="en-GB"/>
            </w:rPr>
          </w:rPrChange>
        </w:rPr>
        <w:t>&lt;msave&gt; : multiple data-record save (all selected+fits)</w:t>
      </w:r>
    </w:p>
    <w:p w:rsidR="000C424B" w:rsidRPr="00C84EA9" w:rsidRDefault="000C424B" w:rsidP="00215AF7">
      <w:pPr>
        <w:pStyle w:val="StandardWeb"/>
        <w:spacing w:before="0" w:beforeAutospacing="0" w:after="0"/>
        <w:divId w:val="526019186"/>
        <w:rPr>
          <w:lang w:val="en-GB"/>
          <w:rPrChange w:id="4085" w:author="Michael Monkenbusch" w:date="2016-11-18T10:51:00Z">
            <w:rPr>
              <w:lang w:val="en-GB"/>
            </w:rPr>
          </w:rPrChange>
        </w:rPr>
      </w:pPr>
      <w:r w:rsidRPr="00C84EA9">
        <w:rPr>
          <w:rFonts w:ascii="Courier New" w:hAnsi="Courier New" w:cs="Courier New"/>
          <w:sz w:val="20"/>
          <w:szCs w:val="20"/>
          <w:lang w:val="en-GB"/>
          <w:rPrChange w:id="4086" w:author="Michael Monkenbusch" w:date="2016-11-18T10:51:00Z">
            <w:rPr>
              <w:rFonts w:ascii="Courier New" w:hAnsi="Courier New" w:cs="Courier New"/>
              <w:sz w:val="20"/>
              <w:szCs w:val="20"/>
              <w:lang w:val="en-GB"/>
            </w:rPr>
          </w:rPrChange>
        </w:rPr>
        <w:t xml:space="preserve">&lt;fit&gt; : starts a fit of the selected data with the </w:t>
      </w:r>
    </w:p>
    <w:p w:rsidR="000C424B" w:rsidRPr="00C84EA9" w:rsidRDefault="000C424B" w:rsidP="00215AF7">
      <w:pPr>
        <w:pStyle w:val="StandardWeb"/>
        <w:spacing w:before="0" w:beforeAutospacing="0" w:after="0"/>
        <w:divId w:val="526019186"/>
        <w:rPr>
          <w:lang w:val="en-GB"/>
          <w:rPrChange w:id="4087" w:author="Michael Monkenbusch" w:date="2016-11-18T10:51:00Z">
            <w:rPr>
              <w:lang w:val="en-GB"/>
            </w:rPr>
          </w:rPrChange>
        </w:rPr>
      </w:pPr>
      <w:r w:rsidRPr="00C84EA9">
        <w:rPr>
          <w:rFonts w:ascii="Courier New" w:hAnsi="Courier New" w:cs="Courier New"/>
          <w:sz w:val="20"/>
          <w:szCs w:val="20"/>
          <w:lang w:val="en-GB"/>
          <w:rPrChange w:id="4088" w:author="Michael Monkenbusch" w:date="2016-11-18T10:51:00Z">
            <w:rPr>
              <w:rFonts w:ascii="Courier New" w:hAnsi="Courier New" w:cs="Courier New"/>
              <w:sz w:val="20"/>
              <w:szCs w:val="20"/>
              <w:lang w:val="en-GB"/>
            </w:rPr>
          </w:rPrChange>
        </w:rPr>
        <w:t xml:space="preserve">activated theory </w:t>
      </w:r>
    </w:p>
    <w:p w:rsidR="000C424B" w:rsidRPr="00C84EA9" w:rsidRDefault="000C424B" w:rsidP="00215AF7">
      <w:pPr>
        <w:pStyle w:val="StandardWeb"/>
        <w:spacing w:before="0" w:beforeAutospacing="0" w:after="0"/>
        <w:divId w:val="526019186"/>
        <w:rPr>
          <w:lang w:val="en-GB"/>
          <w:rPrChange w:id="4089" w:author="Michael Monkenbusch" w:date="2016-11-18T10:51:00Z">
            <w:rPr>
              <w:lang w:val="en-GB"/>
            </w:rPr>
          </w:rPrChange>
        </w:rPr>
      </w:pPr>
      <w:r w:rsidRPr="00C84EA9">
        <w:rPr>
          <w:rFonts w:ascii="Courier New" w:hAnsi="Courier New" w:cs="Courier New"/>
          <w:sz w:val="20"/>
          <w:szCs w:val="20"/>
          <w:lang w:val="en-GB"/>
          <w:rPrChange w:id="4090" w:author="Michael Monkenbusch" w:date="2016-11-18T10:51:00Z">
            <w:rPr>
              <w:rFonts w:ascii="Courier New" w:hAnsi="Courier New" w:cs="Courier New"/>
              <w:sz w:val="20"/>
              <w:szCs w:val="20"/>
              <w:lang w:val="en-GB"/>
            </w:rPr>
          </w:rPrChange>
        </w:rPr>
        <w:t xml:space="preserve">&lt;yfitform&gt; : enters a fitformula for eval-theory ! </w:t>
      </w:r>
    </w:p>
    <w:p w:rsidR="000C424B" w:rsidRPr="00C84EA9" w:rsidRDefault="000C424B" w:rsidP="00215AF7">
      <w:pPr>
        <w:pStyle w:val="StandardWeb"/>
        <w:spacing w:before="0" w:beforeAutospacing="0" w:after="0"/>
        <w:divId w:val="526019186"/>
        <w:rPr>
          <w:lang w:val="en-GB"/>
          <w:rPrChange w:id="4091" w:author="Michael Monkenbusch" w:date="2016-11-18T10:51:00Z">
            <w:rPr>
              <w:lang w:val="en-GB"/>
            </w:rPr>
          </w:rPrChange>
        </w:rPr>
      </w:pPr>
      <w:r w:rsidRPr="00C84EA9">
        <w:rPr>
          <w:rFonts w:ascii="Courier New" w:hAnsi="Courier New" w:cs="Courier New"/>
          <w:sz w:val="20"/>
          <w:szCs w:val="20"/>
          <w:shd w:val="clear" w:color="auto" w:fill="00FF00"/>
          <w:lang w:val="en-GB"/>
          <w:rPrChange w:id="4092" w:author="Michael Monkenbusch" w:date="2016-11-18T10:51:00Z">
            <w:rPr>
              <w:rFonts w:ascii="Courier New" w:hAnsi="Courier New" w:cs="Courier New"/>
              <w:sz w:val="20"/>
              <w:szCs w:val="20"/>
              <w:shd w:val="clear" w:color="auto" w:fill="00FF00"/>
              <w:lang w:val="en-GB"/>
            </w:rPr>
          </w:rPrChange>
        </w:rPr>
        <w:t xml:space="preserve">&lt;open&gt; : opens a file for the collection of </w:t>
      </w:r>
    </w:p>
    <w:p w:rsidR="000C424B" w:rsidRPr="00C84EA9" w:rsidRDefault="000C424B" w:rsidP="00215AF7">
      <w:pPr>
        <w:pStyle w:val="StandardWeb"/>
        <w:spacing w:before="0" w:beforeAutospacing="0" w:after="0"/>
        <w:divId w:val="526019186"/>
        <w:rPr>
          <w:lang w:val="en-GB"/>
          <w:rPrChange w:id="4093" w:author="Michael Monkenbusch" w:date="2016-11-18T10:51:00Z">
            <w:rPr>
              <w:lang w:val="en-GB"/>
            </w:rPr>
          </w:rPrChange>
        </w:rPr>
      </w:pPr>
      <w:r w:rsidRPr="00C84EA9">
        <w:rPr>
          <w:rFonts w:ascii="Courier New" w:hAnsi="Courier New" w:cs="Courier New"/>
          <w:sz w:val="20"/>
          <w:szCs w:val="20"/>
          <w:shd w:val="clear" w:color="auto" w:fill="00FF00"/>
          <w:lang w:val="en-GB"/>
          <w:rPrChange w:id="4094" w:author="Michael Monkenbusch" w:date="2016-11-18T10:51:00Z">
            <w:rPr>
              <w:rFonts w:ascii="Courier New" w:hAnsi="Courier New" w:cs="Courier New"/>
              <w:sz w:val="20"/>
              <w:szCs w:val="20"/>
              <w:shd w:val="clear" w:color="auto" w:fill="00FF00"/>
              <w:lang w:val="en-GB"/>
            </w:rPr>
          </w:rPrChange>
        </w:rPr>
        <w:t xml:space="preserve">parameters(fitparametres) vs parameters(f. </w:t>
      </w:r>
    </w:p>
    <w:p w:rsidR="000C424B" w:rsidRPr="00C84EA9" w:rsidRDefault="000C424B" w:rsidP="00215AF7">
      <w:pPr>
        <w:pStyle w:val="StandardWeb"/>
        <w:spacing w:before="0" w:beforeAutospacing="0" w:after="0"/>
        <w:divId w:val="526019186"/>
        <w:rPr>
          <w:lang w:val="en-GB"/>
          <w:rPrChange w:id="4095" w:author="Michael Monkenbusch" w:date="2016-11-18T10:51:00Z">
            <w:rPr>
              <w:lang w:val="en-GB"/>
            </w:rPr>
          </w:rPrChange>
        </w:rPr>
      </w:pPr>
      <w:r w:rsidRPr="00C84EA9">
        <w:rPr>
          <w:rFonts w:ascii="Courier New" w:hAnsi="Courier New" w:cs="Courier New"/>
          <w:sz w:val="20"/>
          <w:szCs w:val="20"/>
          <w:shd w:val="clear" w:color="auto" w:fill="00FF00"/>
          <w:lang w:val="en-GB"/>
          <w:rPrChange w:id="4096" w:author="Michael Monkenbusch" w:date="2016-11-18T10:51:00Z">
            <w:rPr>
              <w:rFonts w:ascii="Courier New" w:hAnsi="Courier New" w:cs="Courier New"/>
              <w:sz w:val="20"/>
              <w:szCs w:val="20"/>
              <w:shd w:val="clear" w:color="auto" w:fill="00FF00"/>
              <w:lang w:val="en-GB"/>
            </w:rPr>
          </w:rPrChange>
        </w:rPr>
        <w:t xml:space="preserve">&lt;write&gt; : writes the actual parameter(fitp.) into </w:t>
      </w:r>
    </w:p>
    <w:p w:rsidR="000C424B" w:rsidRPr="00C84EA9" w:rsidRDefault="000C424B" w:rsidP="00215AF7">
      <w:pPr>
        <w:pStyle w:val="StandardWeb"/>
        <w:spacing w:before="0" w:beforeAutospacing="0" w:after="0"/>
        <w:divId w:val="526019186"/>
        <w:rPr>
          <w:lang w:val="en-GB"/>
          <w:rPrChange w:id="4097" w:author="Michael Monkenbusch" w:date="2016-11-18T10:51:00Z">
            <w:rPr>
              <w:lang w:val="en-GB"/>
            </w:rPr>
          </w:rPrChange>
        </w:rPr>
      </w:pPr>
      <w:r w:rsidRPr="00C84EA9">
        <w:rPr>
          <w:rFonts w:ascii="Courier New" w:hAnsi="Courier New" w:cs="Courier New"/>
          <w:sz w:val="20"/>
          <w:szCs w:val="20"/>
          <w:shd w:val="clear" w:color="auto" w:fill="00FF00"/>
          <w:lang w:val="en-GB"/>
          <w:rPrChange w:id="4098" w:author="Michael Monkenbusch" w:date="2016-11-18T10:51:00Z">
            <w:rPr>
              <w:rFonts w:ascii="Courier New" w:hAnsi="Courier New" w:cs="Courier New"/>
              <w:sz w:val="20"/>
              <w:szCs w:val="20"/>
              <w:shd w:val="clear" w:color="auto" w:fill="00FF00"/>
              <w:lang w:val="en-GB"/>
            </w:rPr>
          </w:rPrChange>
        </w:rPr>
        <w:t xml:space="preserve">the opened file </w:t>
      </w:r>
    </w:p>
    <w:p w:rsidR="000C424B" w:rsidRPr="00C84EA9" w:rsidRDefault="000C424B" w:rsidP="00215AF7">
      <w:pPr>
        <w:pStyle w:val="StandardWeb"/>
        <w:spacing w:before="0" w:beforeAutospacing="0" w:after="0"/>
        <w:divId w:val="526019186"/>
        <w:rPr>
          <w:lang w:val="en-GB"/>
          <w:rPrChange w:id="4099" w:author="Michael Monkenbusch" w:date="2016-11-18T10:51:00Z">
            <w:rPr>
              <w:lang w:val="en-GB"/>
            </w:rPr>
          </w:rPrChange>
        </w:rPr>
      </w:pPr>
      <w:r w:rsidRPr="00C84EA9">
        <w:rPr>
          <w:rFonts w:ascii="Courier New" w:hAnsi="Courier New" w:cs="Courier New"/>
          <w:sz w:val="20"/>
          <w:szCs w:val="20"/>
          <w:shd w:val="clear" w:color="auto" w:fill="00FF00"/>
          <w:lang w:val="en-GB"/>
          <w:rPrChange w:id="4100" w:author="Michael Monkenbusch" w:date="2016-11-18T10:51:00Z">
            <w:rPr>
              <w:rFonts w:ascii="Courier New" w:hAnsi="Courier New" w:cs="Courier New"/>
              <w:sz w:val="20"/>
              <w:szCs w:val="20"/>
              <w:shd w:val="clear" w:color="auto" w:fill="00FF00"/>
              <w:lang w:val="en-GB"/>
            </w:rPr>
          </w:rPrChange>
        </w:rPr>
        <w:t xml:space="preserve">&lt;close&gt; : close the opened parameter collection file </w:t>
      </w:r>
    </w:p>
    <w:p w:rsidR="000C424B" w:rsidRPr="00C84EA9" w:rsidRDefault="000C424B" w:rsidP="00215AF7">
      <w:pPr>
        <w:pStyle w:val="StandardWeb"/>
        <w:spacing w:before="0" w:beforeAutospacing="0" w:after="0"/>
        <w:divId w:val="526019186"/>
        <w:rPr>
          <w:lang w:val="en-GB"/>
          <w:rPrChange w:id="4101" w:author="Michael Monkenbusch" w:date="2016-11-18T10:51:00Z">
            <w:rPr>
              <w:lang w:val="en-GB"/>
            </w:rPr>
          </w:rPrChange>
        </w:rPr>
      </w:pPr>
      <w:r w:rsidRPr="00C84EA9">
        <w:rPr>
          <w:rFonts w:ascii="Courier New" w:hAnsi="Courier New" w:cs="Courier New"/>
          <w:sz w:val="20"/>
          <w:szCs w:val="20"/>
          <w:lang w:val="en-GB"/>
          <w:rPrChange w:id="4102" w:author="Michael Monkenbusch" w:date="2016-11-18T10:51:00Z">
            <w:rPr>
              <w:rFonts w:ascii="Courier New" w:hAnsi="Courier New" w:cs="Courier New"/>
              <w:sz w:val="20"/>
              <w:szCs w:val="20"/>
              <w:lang w:val="en-GB"/>
            </w:rPr>
          </w:rPrChange>
        </w:rPr>
        <w:t xml:space="preserve">&lt;help/?&gt; : gives infos </w:t>
      </w:r>
    </w:p>
    <w:p w:rsidR="000C424B" w:rsidRPr="00C84EA9" w:rsidRDefault="000C424B" w:rsidP="00215AF7">
      <w:pPr>
        <w:pStyle w:val="StandardWeb"/>
        <w:spacing w:before="0" w:beforeAutospacing="0" w:after="0"/>
        <w:divId w:val="526019186"/>
        <w:rPr>
          <w:lang w:val="en-GB"/>
          <w:rPrChange w:id="4103" w:author="Michael Monkenbusch" w:date="2016-11-18T10:51:00Z">
            <w:rPr>
              <w:lang w:val="en-GB"/>
            </w:rPr>
          </w:rPrChange>
        </w:rPr>
      </w:pPr>
      <w:r w:rsidRPr="00C84EA9">
        <w:rPr>
          <w:rFonts w:ascii="Courier New" w:hAnsi="Courier New" w:cs="Courier New"/>
          <w:sz w:val="20"/>
          <w:szCs w:val="20"/>
          <w:lang w:val="en-GB"/>
          <w:rPrChange w:id="4104" w:author="Michael Monkenbusch" w:date="2016-11-18T10:51:00Z">
            <w:rPr>
              <w:rFonts w:ascii="Courier New" w:hAnsi="Courier New" w:cs="Courier New"/>
              <w:sz w:val="20"/>
              <w:szCs w:val="20"/>
              <w:lang w:val="en-GB"/>
            </w:rPr>
          </w:rPrChange>
        </w:rPr>
        <w:t xml:space="preserve">&lt;input/in&gt; : reads a datafile </w:t>
      </w:r>
    </w:p>
    <w:p w:rsidR="000C424B" w:rsidRPr="00C84EA9" w:rsidRDefault="000C424B" w:rsidP="00215AF7">
      <w:pPr>
        <w:pStyle w:val="StandardWeb"/>
        <w:spacing w:before="0" w:beforeAutospacing="0" w:after="0"/>
        <w:divId w:val="526019186"/>
        <w:rPr>
          <w:lang w:val="en-GB"/>
          <w:rPrChange w:id="4105" w:author="Michael Monkenbusch" w:date="2016-11-18T10:51:00Z">
            <w:rPr>
              <w:lang w:val="en-GB"/>
            </w:rPr>
          </w:rPrChange>
        </w:rPr>
      </w:pPr>
      <w:r w:rsidRPr="00C84EA9">
        <w:rPr>
          <w:rFonts w:ascii="Courier New" w:hAnsi="Courier New" w:cs="Courier New"/>
          <w:sz w:val="20"/>
          <w:szCs w:val="20"/>
          <w:lang w:val="en-GB"/>
          <w:rPrChange w:id="4106" w:author="Michael Monkenbusch" w:date="2016-11-18T10:51:00Z">
            <w:rPr>
              <w:rFonts w:ascii="Courier New" w:hAnsi="Courier New" w:cs="Courier New"/>
              <w:sz w:val="20"/>
              <w:szCs w:val="20"/>
              <w:lang w:val="en-GB"/>
            </w:rPr>
          </w:rPrChange>
        </w:rPr>
        <w:t xml:space="preserve">&lt;invers&gt; : converts i vs q-data to i-1 vs q**2 </w:t>
      </w:r>
    </w:p>
    <w:p w:rsidR="000C424B" w:rsidRPr="00C84EA9" w:rsidRDefault="000C424B" w:rsidP="00215AF7">
      <w:pPr>
        <w:pStyle w:val="StandardWeb"/>
        <w:spacing w:before="0" w:beforeAutospacing="0" w:after="0"/>
        <w:divId w:val="526019186"/>
        <w:rPr>
          <w:lang w:val="en-GB"/>
          <w:rPrChange w:id="4107" w:author="Michael Monkenbusch" w:date="2016-11-18T10:51:00Z">
            <w:rPr>
              <w:lang w:val="en-GB"/>
            </w:rPr>
          </w:rPrChange>
        </w:rPr>
      </w:pPr>
      <w:r w:rsidRPr="00C84EA9">
        <w:rPr>
          <w:rFonts w:ascii="Courier New" w:hAnsi="Courier New" w:cs="Courier New"/>
          <w:sz w:val="20"/>
          <w:szCs w:val="20"/>
          <w:lang w:val="en-GB"/>
          <w:rPrChange w:id="4108" w:author="Michael Monkenbusch" w:date="2016-11-18T10:51:00Z">
            <w:rPr>
              <w:rFonts w:ascii="Courier New" w:hAnsi="Courier New" w:cs="Courier New"/>
              <w:sz w:val="20"/>
              <w:szCs w:val="20"/>
              <w:lang w:val="en-GB"/>
            </w:rPr>
          </w:rPrChange>
        </w:rPr>
        <w:t xml:space="preserve">&lt;iout&gt; : sets output-level </w:t>
      </w:r>
    </w:p>
    <w:p w:rsidR="000C424B" w:rsidRPr="00C84EA9" w:rsidRDefault="000C424B" w:rsidP="00215AF7">
      <w:pPr>
        <w:pStyle w:val="StandardWeb"/>
        <w:spacing w:before="0" w:beforeAutospacing="0" w:after="0"/>
        <w:divId w:val="526019186"/>
        <w:rPr>
          <w:lang w:val="en-GB"/>
          <w:rPrChange w:id="4109" w:author="Michael Monkenbusch" w:date="2016-11-18T10:51:00Z">
            <w:rPr>
              <w:lang w:val="en-GB"/>
            </w:rPr>
          </w:rPrChange>
        </w:rPr>
      </w:pPr>
      <w:r w:rsidRPr="00C84EA9">
        <w:rPr>
          <w:rFonts w:ascii="Courier New" w:hAnsi="Courier New" w:cs="Courier New"/>
          <w:sz w:val="20"/>
          <w:szCs w:val="20"/>
          <w:lang w:val="en-GB"/>
          <w:rPrChange w:id="4110" w:author="Michael Monkenbusch" w:date="2016-11-18T10:51:00Z">
            <w:rPr>
              <w:rFonts w:ascii="Courier New" w:hAnsi="Courier New" w:cs="Courier New"/>
              <w:sz w:val="20"/>
              <w:szCs w:val="20"/>
              <w:lang w:val="en-GB"/>
            </w:rPr>
          </w:rPrChange>
        </w:rPr>
        <w:t xml:space="preserve">&lt;mirror/m&gt; : mirrors the data </w:t>
      </w:r>
    </w:p>
    <w:p w:rsidR="000C424B" w:rsidRPr="00C84EA9" w:rsidRDefault="000C424B" w:rsidP="00215AF7">
      <w:pPr>
        <w:pStyle w:val="StandardWeb"/>
        <w:spacing w:before="0" w:beforeAutospacing="0" w:after="0"/>
        <w:divId w:val="526019186"/>
        <w:rPr>
          <w:lang w:val="en-GB"/>
          <w:rPrChange w:id="4111" w:author="Michael Monkenbusch" w:date="2016-11-18T10:51:00Z">
            <w:rPr>
              <w:lang w:val="en-GB"/>
            </w:rPr>
          </w:rPrChange>
        </w:rPr>
      </w:pPr>
      <w:r w:rsidRPr="00C84EA9">
        <w:rPr>
          <w:rFonts w:ascii="Courier New" w:hAnsi="Courier New" w:cs="Courier New"/>
          <w:sz w:val="20"/>
          <w:szCs w:val="20"/>
          <w:lang w:val="en-GB"/>
          <w:rPrChange w:id="4112" w:author="Michael Monkenbusch" w:date="2016-11-18T10:51:00Z">
            <w:rPr>
              <w:rFonts w:ascii="Courier New" w:hAnsi="Courier New" w:cs="Courier New"/>
              <w:sz w:val="20"/>
              <w:szCs w:val="20"/>
              <w:lang w:val="en-GB"/>
            </w:rPr>
          </w:rPrChange>
        </w:rPr>
        <w:t xml:space="preserve">&lt;numorpls&gt; : sets the increment of scan-numbers when </w:t>
      </w:r>
    </w:p>
    <w:p w:rsidR="000C424B" w:rsidRPr="00C84EA9" w:rsidRDefault="000C424B" w:rsidP="00215AF7">
      <w:pPr>
        <w:pStyle w:val="StandardWeb"/>
        <w:spacing w:before="0" w:beforeAutospacing="0" w:after="0"/>
        <w:divId w:val="526019186"/>
        <w:rPr>
          <w:lang w:val="en-GB"/>
          <w:rPrChange w:id="4113" w:author="Michael Monkenbusch" w:date="2016-11-18T10:51:00Z">
            <w:rPr>
              <w:lang w:val="en-GB"/>
            </w:rPr>
          </w:rPrChange>
        </w:rPr>
      </w:pPr>
      <w:r w:rsidRPr="00C84EA9">
        <w:rPr>
          <w:rFonts w:ascii="Courier New" w:hAnsi="Courier New" w:cs="Courier New"/>
          <w:sz w:val="20"/>
          <w:szCs w:val="20"/>
          <w:lang w:val="en-GB"/>
          <w:rPrChange w:id="4114" w:author="Michael Monkenbusch" w:date="2016-11-18T10:51:00Z">
            <w:rPr>
              <w:rFonts w:ascii="Courier New" w:hAnsi="Courier New" w:cs="Courier New"/>
              <w:sz w:val="20"/>
              <w:szCs w:val="20"/>
              <w:lang w:val="en-GB"/>
            </w:rPr>
          </w:rPrChange>
        </w:rPr>
        <w:t xml:space="preserve">the data is treated. (default 10000) </w:t>
      </w:r>
    </w:p>
    <w:p w:rsidR="000C424B" w:rsidRPr="00C84EA9" w:rsidRDefault="000C424B" w:rsidP="00215AF7">
      <w:pPr>
        <w:pStyle w:val="StandardWeb"/>
        <w:spacing w:before="0" w:beforeAutospacing="0" w:after="0"/>
        <w:divId w:val="526019186"/>
        <w:rPr>
          <w:lang w:val="en-GB"/>
          <w:rPrChange w:id="4115" w:author="Michael Monkenbusch" w:date="2016-11-18T10:51:00Z">
            <w:rPr>
              <w:lang w:val="en-GB"/>
            </w:rPr>
          </w:rPrChange>
        </w:rPr>
      </w:pPr>
      <w:r w:rsidRPr="00C84EA9">
        <w:rPr>
          <w:rFonts w:ascii="Courier New" w:hAnsi="Courier New" w:cs="Courier New"/>
          <w:sz w:val="20"/>
          <w:szCs w:val="20"/>
          <w:lang w:val="en-GB"/>
          <w:rPrChange w:id="4116" w:author="Michael Monkenbusch" w:date="2016-11-18T10:51:00Z">
            <w:rPr>
              <w:rFonts w:ascii="Courier New" w:hAnsi="Courier New" w:cs="Courier New"/>
              <w:sz w:val="20"/>
              <w:szCs w:val="20"/>
              <w:lang w:val="en-GB"/>
            </w:rPr>
          </w:rPrChange>
        </w:rPr>
        <w:t xml:space="preserve">&lt;plot/p&gt; : plots selected datarecords </w:t>
      </w:r>
    </w:p>
    <w:p w:rsidR="000C424B" w:rsidRPr="00C84EA9" w:rsidRDefault="000C424B" w:rsidP="00215AF7">
      <w:pPr>
        <w:pStyle w:val="StandardWeb"/>
        <w:spacing w:before="0" w:beforeAutospacing="0" w:after="0"/>
        <w:divId w:val="526019186"/>
        <w:rPr>
          <w:lang w:val="en-GB"/>
          <w:rPrChange w:id="4117" w:author="Michael Monkenbusch" w:date="2016-11-18T10:51:00Z">
            <w:rPr>
              <w:lang w:val="en-GB"/>
            </w:rPr>
          </w:rPrChange>
        </w:rPr>
      </w:pPr>
      <w:r w:rsidRPr="00C84EA9">
        <w:rPr>
          <w:rFonts w:ascii="Courier New" w:hAnsi="Courier New" w:cs="Courier New"/>
          <w:sz w:val="20"/>
          <w:szCs w:val="20"/>
          <w:lang w:val="en-GB"/>
          <w:rPrChange w:id="4118" w:author="Michael Monkenbusch" w:date="2016-11-18T10:51:00Z">
            <w:rPr>
              <w:rFonts w:ascii="Courier New" w:hAnsi="Courier New" w:cs="Courier New"/>
              <w:sz w:val="20"/>
              <w:szCs w:val="20"/>
              <w:lang w:val="en-GB"/>
            </w:rPr>
          </w:rPrChange>
        </w:rPr>
        <w:t xml:space="preserve">&lt;plot0/p0&gt; : allows to set plot-parameters. no plot! </w:t>
      </w:r>
    </w:p>
    <w:p w:rsidR="000C424B" w:rsidRPr="00C84EA9" w:rsidRDefault="000C424B" w:rsidP="00215AF7">
      <w:pPr>
        <w:pStyle w:val="StandardWeb"/>
        <w:spacing w:before="0" w:beforeAutospacing="0" w:after="0"/>
        <w:divId w:val="526019186"/>
        <w:rPr>
          <w:lang w:val="en-GB"/>
          <w:rPrChange w:id="4119" w:author="Michael Monkenbusch" w:date="2016-11-18T10:51:00Z">
            <w:rPr>
              <w:lang w:val="en-GB"/>
            </w:rPr>
          </w:rPrChange>
        </w:rPr>
      </w:pPr>
      <w:r w:rsidRPr="00C84EA9">
        <w:rPr>
          <w:rFonts w:ascii="Courier New" w:hAnsi="Courier New" w:cs="Courier New"/>
          <w:sz w:val="20"/>
          <w:szCs w:val="20"/>
          <w:lang w:val="en-GB"/>
          <w:rPrChange w:id="4120" w:author="Michael Monkenbusch" w:date="2016-11-18T10:51:00Z">
            <w:rPr>
              <w:rFonts w:ascii="Courier New" w:hAnsi="Courier New" w:cs="Courier New"/>
              <w:sz w:val="20"/>
              <w:szCs w:val="20"/>
              <w:lang w:val="en-GB"/>
            </w:rPr>
          </w:rPrChange>
        </w:rPr>
        <w:t xml:space="preserve">&lt;purge&gt; : erases specified datarecords from buffer </w:t>
      </w:r>
    </w:p>
    <w:p w:rsidR="000C424B" w:rsidRPr="00C84EA9" w:rsidRDefault="000C424B" w:rsidP="00215AF7">
      <w:pPr>
        <w:pStyle w:val="StandardWeb"/>
        <w:spacing w:before="0" w:beforeAutospacing="0" w:after="0"/>
        <w:divId w:val="526019186"/>
        <w:rPr>
          <w:lang w:val="en-GB"/>
          <w:rPrChange w:id="4121" w:author="Michael Monkenbusch" w:date="2016-11-18T10:51:00Z">
            <w:rPr>
              <w:lang w:val="en-GB"/>
            </w:rPr>
          </w:rPrChange>
        </w:rPr>
      </w:pPr>
      <w:r w:rsidRPr="00C84EA9">
        <w:rPr>
          <w:rFonts w:ascii="Courier New" w:hAnsi="Courier New" w:cs="Courier New"/>
          <w:sz w:val="20"/>
          <w:szCs w:val="20"/>
          <w:lang w:val="en-GB"/>
          <w:rPrChange w:id="4122" w:author="Michael Monkenbusch" w:date="2016-11-18T10:51:00Z">
            <w:rPr>
              <w:rFonts w:ascii="Courier New" w:hAnsi="Courier New" w:cs="Courier New"/>
              <w:sz w:val="20"/>
              <w:szCs w:val="20"/>
              <w:lang w:val="en-GB"/>
            </w:rPr>
          </w:rPrChange>
        </w:rPr>
        <w:t xml:space="preserve">&lt;q-conv/qc&gt; : converts channel-numbers to q </w:t>
      </w:r>
    </w:p>
    <w:p w:rsidR="000C424B" w:rsidRPr="00C84EA9" w:rsidRDefault="000C424B" w:rsidP="00215AF7">
      <w:pPr>
        <w:pStyle w:val="StandardWeb"/>
        <w:spacing w:before="0" w:beforeAutospacing="0" w:after="0"/>
        <w:divId w:val="526019186"/>
        <w:rPr>
          <w:lang w:val="en-GB"/>
          <w:rPrChange w:id="4123" w:author="Michael Monkenbusch" w:date="2016-11-18T10:51:00Z">
            <w:rPr>
              <w:lang w:val="en-GB"/>
            </w:rPr>
          </w:rPrChange>
        </w:rPr>
      </w:pPr>
      <w:r w:rsidRPr="00C84EA9">
        <w:rPr>
          <w:rFonts w:ascii="Courier New" w:hAnsi="Courier New" w:cs="Courier New"/>
          <w:sz w:val="20"/>
          <w:szCs w:val="20"/>
          <w:lang w:val="en-GB"/>
          <w:rPrChange w:id="4124" w:author="Michael Monkenbusch" w:date="2016-11-18T10:51:00Z">
            <w:rPr>
              <w:rFonts w:ascii="Courier New" w:hAnsi="Courier New" w:cs="Courier New"/>
              <w:sz w:val="20"/>
              <w:szCs w:val="20"/>
              <w:lang w:val="en-GB"/>
            </w:rPr>
          </w:rPrChange>
        </w:rPr>
        <w:t xml:space="preserve">&lt;fun&gt; : treat x and/or y -values by some functions </w:t>
      </w:r>
    </w:p>
    <w:p w:rsidR="000C424B" w:rsidRPr="00C84EA9" w:rsidRDefault="000C424B" w:rsidP="00215AF7">
      <w:pPr>
        <w:pStyle w:val="StandardWeb"/>
        <w:spacing w:before="0" w:beforeAutospacing="0" w:after="0"/>
        <w:divId w:val="526019186"/>
        <w:rPr>
          <w:lang w:val="en-GB"/>
          <w:rPrChange w:id="4125" w:author="Michael Monkenbusch" w:date="2016-11-18T10:51:00Z">
            <w:rPr>
              <w:lang w:val="en-GB"/>
            </w:rPr>
          </w:rPrChange>
        </w:rPr>
      </w:pPr>
      <w:r w:rsidRPr="00C84EA9">
        <w:rPr>
          <w:rFonts w:ascii="Courier New" w:hAnsi="Courier New" w:cs="Courier New"/>
          <w:sz w:val="20"/>
          <w:szCs w:val="20"/>
          <w:lang w:val="en-GB"/>
          <w:rPrChange w:id="4126" w:author="Michael Monkenbusch" w:date="2016-11-18T10:51:00Z">
            <w:rPr>
              <w:rFonts w:ascii="Courier New" w:hAnsi="Courier New" w:cs="Courier New"/>
              <w:sz w:val="20"/>
              <w:szCs w:val="20"/>
              <w:lang w:val="en-GB"/>
            </w:rPr>
          </w:rPrChange>
        </w:rPr>
        <w:t xml:space="preserve">&lt;funfun&gt; : x-formula and y-formula from file fromdat </w:t>
      </w:r>
    </w:p>
    <w:p w:rsidR="000C424B" w:rsidRPr="00C84EA9" w:rsidRDefault="000C424B" w:rsidP="00215AF7">
      <w:pPr>
        <w:pStyle w:val="StandardWeb"/>
        <w:spacing w:before="0" w:beforeAutospacing="0" w:after="0"/>
        <w:divId w:val="526019186"/>
        <w:rPr>
          <w:lang w:val="en-GB"/>
          <w:rPrChange w:id="4127" w:author="Michael Monkenbusch" w:date="2016-11-18T10:51:00Z">
            <w:rPr>
              <w:lang w:val="en-GB"/>
            </w:rPr>
          </w:rPrChange>
        </w:rPr>
      </w:pPr>
      <w:r w:rsidRPr="00C84EA9">
        <w:rPr>
          <w:rFonts w:ascii="Courier New" w:hAnsi="Courier New" w:cs="Courier New"/>
          <w:sz w:val="20"/>
          <w:szCs w:val="20"/>
          <w:lang w:val="en-GB"/>
          <w:rPrChange w:id="4128" w:author="Michael Monkenbusch" w:date="2016-11-18T10:51:00Z">
            <w:rPr>
              <w:rFonts w:ascii="Courier New" w:hAnsi="Courier New" w:cs="Courier New"/>
              <w:sz w:val="20"/>
              <w:szCs w:val="20"/>
              <w:lang w:val="en-GB"/>
            </w:rPr>
          </w:rPrChange>
        </w:rPr>
        <w:t xml:space="preserve">&lt;fft&gt; : experimental small angle multiple scatt. </w:t>
      </w:r>
    </w:p>
    <w:p w:rsidR="000C424B" w:rsidRPr="00C84EA9" w:rsidRDefault="000C424B" w:rsidP="00215AF7">
      <w:pPr>
        <w:pStyle w:val="StandardWeb"/>
        <w:spacing w:before="0" w:beforeAutospacing="0" w:after="0"/>
        <w:divId w:val="526019186"/>
        <w:rPr>
          <w:lang w:val="en-GB"/>
          <w:rPrChange w:id="4129" w:author="Michael Monkenbusch" w:date="2016-11-18T10:51:00Z">
            <w:rPr>
              <w:lang w:val="en-GB"/>
            </w:rPr>
          </w:rPrChange>
        </w:rPr>
      </w:pPr>
      <w:r w:rsidRPr="00C84EA9">
        <w:rPr>
          <w:rFonts w:ascii="Courier New" w:hAnsi="Courier New" w:cs="Courier New"/>
          <w:sz w:val="20"/>
          <w:szCs w:val="20"/>
          <w:lang w:val="en-GB"/>
          <w:rPrChange w:id="4130" w:author="Michael Monkenbusch" w:date="2016-11-18T10:51:00Z">
            <w:rPr>
              <w:rFonts w:ascii="Courier New" w:hAnsi="Courier New" w:cs="Courier New"/>
              <w:sz w:val="20"/>
              <w:szCs w:val="20"/>
              <w:lang w:val="en-GB"/>
            </w:rPr>
          </w:rPrChange>
        </w:rPr>
        <w:t xml:space="preserve">&lt;quit/q&gt; : leaves the program </w:t>
      </w:r>
    </w:p>
    <w:p w:rsidR="000C424B" w:rsidRPr="00C84EA9" w:rsidRDefault="000C424B" w:rsidP="00215AF7">
      <w:pPr>
        <w:pStyle w:val="StandardWeb"/>
        <w:spacing w:before="0" w:beforeAutospacing="0" w:after="0"/>
        <w:divId w:val="526019186"/>
        <w:rPr>
          <w:lang w:val="en-GB"/>
          <w:rPrChange w:id="4131" w:author="Michael Monkenbusch" w:date="2016-11-18T10:51:00Z">
            <w:rPr>
              <w:lang w:val="en-GB"/>
            </w:rPr>
          </w:rPrChange>
        </w:rPr>
      </w:pPr>
      <w:r w:rsidRPr="00C84EA9">
        <w:rPr>
          <w:rFonts w:ascii="Courier New" w:hAnsi="Courier New" w:cs="Courier New"/>
          <w:sz w:val="20"/>
          <w:szCs w:val="20"/>
          <w:lang w:val="en-GB"/>
          <w:rPrChange w:id="4132" w:author="Michael Monkenbusch" w:date="2016-11-18T10:51:00Z">
            <w:rPr>
              <w:rFonts w:ascii="Courier New" w:hAnsi="Courier New" w:cs="Courier New"/>
              <w:sz w:val="20"/>
              <w:szCs w:val="20"/>
              <w:lang w:val="en-GB"/>
            </w:rPr>
          </w:rPrChange>
        </w:rPr>
        <w:t xml:space="preserve">&lt;sel&gt; : selects specified datarecords </w:t>
      </w:r>
    </w:p>
    <w:p w:rsidR="000C424B" w:rsidRPr="00C84EA9" w:rsidRDefault="000C424B" w:rsidP="00215AF7">
      <w:pPr>
        <w:pStyle w:val="StandardWeb"/>
        <w:spacing w:before="0" w:beforeAutospacing="0" w:after="0"/>
        <w:divId w:val="526019186"/>
        <w:rPr>
          <w:lang w:val="en-GB"/>
          <w:rPrChange w:id="4133" w:author="Michael Monkenbusch" w:date="2016-11-18T10:51:00Z">
            <w:rPr>
              <w:lang w:val="en-GB"/>
            </w:rPr>
          </w:rPrChange>
        </w:rPr>
      </w:pPr>
      <w:r w:rsidRPr="00C84EA9">
        <w:rPr>
          <w:rFonts w:ascii="Courier New" w:hAnsi="Courier New" w:cs="Courier New"/>
          <w:sz w:val="20"/>
          <w:szCs w:val="20"/>
          <w:lang w:val="en-GB"/>
          <w:rPrChange w:id="4134" w:author="Michael Monkenbusch" w:date="2016-11-18T10:51:00Z">
            <w:rPr>
              <w:rFonts w:ascii="Courier New" w:hAnsi="Courier New" w:cs="Courier New"/>
              <w:sz w:val="20"/>
              <w:szCs w:val="20"/>
              <w:lang w:val="en-GB"/>
            </w:rPr>
          </w:rPrChange>
        </w:rPr>
        <w:t xml:space="preserve">&lt;sym&gt; : makes data symmetric </w:t>
      </w:r>
    </w:p>
    <w:p w:rsidR="000C424B" w:rsidRPr="00C84EA9" w:rsidRDefault="000C424B" w:rsidP="00215AF7">
      <w:pPr>
        <w:pStyle w:val="StandardWeb"/>
        <w:spacing w:before="0" w:beforeAutospacing="0" w:after="0"/>
        <w:divId w:val="526019186"/>
        <w:rPr>
          <w:lang w:val="en-GB"/>
          <w:rPrChange w:id="4135" w:author="Michael Monkenbusch" w:date="2016-11-18T10:51:00Z">
            <w:rPr>
              <w:lang w:val="en-GB"/>
            </w:rPr>
          </w:rPrChange>
        </w:rPr>
      </w:pPr>
      <w:r w:rsidRPr="00C84EA9">
        <w:rPr>
          <w:rFonts w:ascii="Courier New" w:hAnsi="Courier New" w:cs="Courier New"/>
          <w:sz w:val="20"/>
          <w:szCs w:val="20"/>
          <w:lang w:val="en-GB"/>
          <w:rPrChange w:id="4136" w:author="Michael Monkenbusch" w:date="2016-11-18T10:51:00Z">
            <w:rPr>
              <w:rFonts w:ascii="Courier New" w:hAnsi="Courier New" w:cs="Courier New"/>
              <w:sz w:val="20"/>
              <w:szCs w:val="20"/>
              <w:lang w:val="en-GB"/>
            </w:rPr>
          </w:rPrChange>
        </w:rPr>
        <w:t xml:space="preserve">&lt;spline&gt; : generates spline coefficients smooth data </w:t>
      </w:r>
    </w:p>
    <w:p w:rsidR="000C424B" w:rsidRPr="00C84EA9" w:rsidRDefault="000C424B" w:rsidP="00215AF7">
      <w:pPr>
        <w:pStyle w:val="StandardWeb"/>
        <w:spacing w:before="0" w:beforeAutospacing="0" w:after="0"/>
        <w:divId w:val="526019186"/>
        <w:rPr>
          <w:lang w:val="en-GB"/>
          <w:rPrChange w:id="4137" w:author="Michael Monkenbusch" w:date="2016-11-18T10:51:00Z">
            <w:rPr>
              <w:lang w:val="en-GB"/>
            </w:rPr>
          </w:rPrChange>
        </w:rPr>
      </w:pPr>
      <w:r w:rsidRPr="00C84EA9">
        <w:rPr>
          <w:rFonts w:ascii="Courier New" w:hAnsi="Courier New" w:cs="Courier New"/>
          <w:sz w:val="20"/>
          <w:szCs w:val="20"/>
          <w:lang w:val="en-GB"/>
          <w:rPrChange w:id="4138" w:author="Michael Monkenbusch" w:date="2016-11-18T10:51:00Z">
            <w:rPr>
              <w:rFonts w:ascii="Courier New" w:hAnsi="Courier New" w:cs="Courier New"/>
              <w:sz w:val="20"/>
              <w:szCs w:val="20"/>
              <w:lang w:val="en-GB"/>
            </w:rPr>
          </w:rPrChange>
        </w:rPr>
        <w:t xml:space="preserve">&lt;des&gt; : infinte slit height desmearing </w:t>
      </w:r>
    </w:p>
    <w:p w:rsidR="000C424B" w:rsidRPr="00C84EA9" w:rsidRDefault="000C424B" w:rsidP="00215AF7">
      <w:pPr>
        <w:pStyle w:val="StandardWeb"/>
        <w:spacing w:before="0" w:beforeAutospacing="0" w:after="0"/>
        <w:divId w:val="526019186"/>
        <w:rPr>
          <w:lang w:val="en-GB"/>
          <w:rPrChange w:id="4139" w:author="Michael Monkenbusch" w:date="2016-11-18T10:51:00Z">
            <w:rPr>
              <w:lang w:val="en-GB"/>
            </w:rPr>
          </w:rPrChange>
        </w:rPr>
      </w:pPr>
      <w:r w:rsidRPr="00C84EA9">
        <w:rPr>
          <w:rFonts w:ascii="Courier New" w:hAnsi="Courier New" w:cs="Courier New"/>
          <w:sz w:val="20"/>
          <w:szCs w:val="20"/>
          <w:shd w:val="clear" w:color="auto" w:fill="00FF00"/>
          <w:lang w:val="en-GB"/>
          <w:rPrChange w:id="4140" w:author="Michael Monkenbusch" w:date="2016-11-18T10:51:00Z">
            <w:rPr>
              <w:rFonts w:ascii="Courier New" w:hAnsi="Courier New" w:cs="Courier New"/>
              <w:sz w:val="20"/>
              <w:szCs w:val="20"/>
              <w:shd w:val="clear" w:color="auto" w:fill="00FF00"/>
              <w:lang w:val="en-GB"/>
            </w:rPr>
          </w:rPrChange>
        </w:rPr>
        <w:t xml:space="preserve">&lt;thc&gt; : computes data according to activated theo- </w:t>
      </w:r>
    </w:p>
    <w:p w:rsidR="000C424B" w:rsidRPr="00C84EA9" w:rsidRDefault="000C424B" w:rsidP="00215AF7">
      <w:pPr>
        <w:pStyle w:val="StandardWeb"/>
        <w:spacing w:before="0" w:beforeAutospacing="0" w:after="0"/>
        <w:divId w:val="526019186"/>
        <w:rPr>
          <w:lang w:val="en-GB"/>
          <w:rPrChange w:id="4141" w:author="Michael Monkenbusch" w:date="2016-11-18T10:51:00Z">
            <w:rPr>
              <w:lang w:val="en-GB"/>
            </w:rPr>
          </w:rPrChange>
        </w:rPr>
      </w:pPr>
      <w:r w:rsidRPr="00C84EA9">
        <w:rPr>
          <w:rFonts w:ascii="Courier New" w:hAnsi="Courier New" w:cs="Courier New"/>
          <w:sz w:val="20"/>
          <w:szCs w:val="20"/>
          <w:shd w:val="clear" w:color="auto" w:fill="00FF00"/>
          <w:lang w:val="en-GB"/>
          <w:rPrChange w:id="4142" w:author="Michael Monkenbusch" w:date="2016-11-18T10:51:00Z">
            <w:rPr>
              <w:rFonts w:ascii="Courier New" w:hAnsi="Courier New" w:cs="Courier New"/>
              <w:sz w:val="20"/>
              <w:szCs w:val="20"/>
              <w:shd w:val="clear" w:color="auto" w:fill="00FF00"/>
              <w:lang w:val="en-GB"/>
            </w:rPr>
          </w:rPrChange>
        </w:rPr>
        <w:t xml:space="preserve">ries (no fit !) </w:t>
      </w:r>
    </w:p>
    <w:p w:rsidR="000C424B" w:rsidRPr="00C84EA9" w:rsidRDefault="000C424B" w:rsidP="00215AF7">
      <w:pPr>
        <w:pStyle w:val="StandardWeb"/>
        <w:spacing w:before="0" w:beforeAutospacing="0" w:after="0"/>
        <w:divId w:val="526019186"/>
        <w:rPr>
          <w:lang w:val="en-GB"/>
          <w:rPrChange w:id="4143" w:author="Michael Monkenbusch" w:date="2016-11-18T10:51:00Z">
            <w:rPr>
              <w:lang w:val="en-GB"/>
            </w:rPr>
          </w:rPrChange>
        </w:rPr>
      </w:pPr>
      <w:r w:rsidRPr="00C84EA9">
        <w:rPr>
          <w:rFonts w:ascii="Courier New" w:hAnsi="Courier New" w:cs="Courier New"/>
          <w:sz w:val="20"/>
          <w:szCs w:val="20"/>
          <w:lang w:val="en-GB"/>
          <w:rPrChange w:id="4144" w:author="Michael Monkenbusch" w:date="2016-11-18T10:51:00Z">
            <w:rPr>
              <w:rFonts w:ascii="Courier New" w:hAnsi="Courier New" w:cs="Courier New"/>
              <w:sz w:val="20"/>
              <w:szCs w:val="20"/>
              <w:lang w:val="en-GB"/>
            </w:rPr>
          </w:rPrChange>
        </w:rPr>
        <w:t xml:space="preserve">&lt;theos&gt; : lists all theories available </w:t>
      </w:r>
    </w:p>
    <w:p w:rsidR="000C424B" w:rsidRPr="00C84EA9" w:rsidRDefault="000C424B" w:rsidP="00215AF7">
      <w:pPr>
        <w:pStyle w:val="StandardWeb"/>
        <w:spacing w:before="0" w:beforeAutospacing="0" w:after="0"/>
        <w:divId w:val="526019186"/>
        <w:rPr>
          <w:lang w:val="en-GB"/>
          <w:rPrChange w:id="4145" w:author="Michael Monkenbusch" w:date="2016-11-18T10:51:00Z">
            <w:rPr>
              <w:lang w:val="en-GB"/>
            </w:rPr>
          </w:rPrChange>
        </w:rPr>
      </w:pPr>
      <w:r w:rsidRPr="00C84EA9">
        <w:rPr>
          <w:rFonts w:ascii="Courier New" w:hAnsi="Courier New" w:cs="Courier New"/>
          <w:sz w:val="20"/>
          <w:szCs w:val="20"/>
          <w:lang w:val="en-GB"/>
          <w:rPrChange w:id="4146" w:author="Michael Monkenbusch" w:date="2016-11-18T10:51:00Z">
            <w:rPr>
              <w:rFonts w:ascii="Courier New" w:hAnsi="Courier New" w:cs="Courier New"/>
              <w:sz w:val="20"/>
              <w:szCs w:val="20"/>
              <w:lang w:val="en-GB"/>
            </w:rPr>
          </w:rPrChange>
        </w:rPr>
        <w:t xml:space="preserve">&lt;title/tit&gt; : defines a title for the plots </w:t>
      </w:r>
    </w:p>
    <w:p w:rsidR="000C424B" w:rsidRPr="00C84EA9" w:rsidRDefault="000C424B" w:rsidP="00215AF7">
      <w:pPr>
        <w:pStyle w:val="StandardWeb"/>
        <w:spacing w:before="0" w:beforeAutospacing="0" w:after="0"/>
        <w:divId w:val="526019186"/>
        <w:rPr>
          <w:lang w:val="en-GB"/>
          <w:rPrChange w:id="4147" w:author="Michael Monkenbusch" w:date="2016-11-18T10:51:00Z">
            <w:rPr>
              <w:lang w:val="en-GB"/>
            </w:rPr>
          </w:rPrChange>
        </w:rPr>
      </w:pPr>
      <w:r w:rsidRPr="00C84EA9">
        <w:rPr>
          <w:rFonts w:ascii="Courier New" w:hAnsi="Courier New" w:cs="Courier New"/>
          <w:sz w:val="20"/>
          <w:szCs w:val="20"/>
          <w:lang w:val="en-GB"/>
          <w:rPrChange w:id="4148" w:author="Michael Monkenbusch" w:date="2016-11-18T10:51:00Z">
            <w:rPr>
              <w:rFonts w:ascii="Courier New" w:hAnsi="Courier New" w:cs="Courier New"/>
              <w:sz w:val="20"/>
              <w:szCs w:val="20"/>
              <w:lang w:val="en-GB"/>
            </w:rPr>
          </w:rPrChange>
        </w:rPr>
        <w:t xml:space="preserve">&lt;rename&gt; : renames axis of selected items </w:t>
      </w:r>
    </w:p>
    <w:p w:rsidR="000C424B" w:rsidRPr="00C84EA9" w:rsidRDefault="000C424B" w:rsidP="00215AF7">
      <w:pPr>
        <w:pStyle w:val="StandardWeb"/>
        <w:spacing w:before="0" w:beforeAutospacing="0" w:after="0"/>
        <w:divId w:val="526019186"/>
        <w:rPr>
          <w:lang w:val="en-GB"/>
          <w:rPrChange w:id="4149" w:author="Michael Monkenbusch" w:date="2016-11-18T10:51:00Z">
            <w:rPr>
              <w:lang w:val="en-GB"/>
            </w:rPr>
          </w:rPrChange>
        </w:rPr>
      </w:pPr>
      <w:r w:rsidRPr="00C84EA9">
        <w:rPr>
          <w:rFonts w:ascii="Courier New" w:hAnsi="Courier New" w:cs="Courier New"/>
          <w:sz w:val="20"/>
          <w:szCs w:val="20"/>
          <w:lang w:val="en-GB"/>
          <w:rPrChange w:id="4150" w:author="Michael Monkenbusch" w:date="2016-11-18T10:51:00Z">
            <w:rPr>
              <w:rFonts w:ascii="Courier New" w:hAnsi="Courier New" w:cs="Courier New"/>
              <w:sz w:val="20"/>
              <w:szCs w:val="20"/>
              <w:lang w:val="en-GB"/>
            </w:rPr>
          </w:rPrChange>
        </w:rPr>
        <w:t xml:space="preserve">&lt;putpar&gt; : puts a parameter into the list of selected </w:t>
      </w:r>
    </w:p>
    <w:p w:rsidR="000C424B" w:rsidRPr="00C84EA9" w:rsidRDefault="000C424B" w:rsidP="00215AF7">
      <w:pPr>
        <w:pStyle w:val="StandardWeb"/>
        <w:spacing w:before="0" w:beforeAutospacing="0" w:after="0"/>
        <w:divId w:val="526019186"/>
        <w:rPr>
          <w:lang w:val="en-GB"/>
          <w:rPrChange w:id="4151" w:author="Michael Monkenbusch" w:date="2016-11-18T10:51:00Z">
            <w:rPr>
              <w:lang w:val="en-GB"/>
            </w:rPr>
          </w:rPrChange>
        </w:rPr>
      </w:pPr>
      <w:r w:rsidRPr="00C84EA9">
        <w:rPr>
          <w:rFonts w:ascii="Courier New" w:hAnsi="Courier New" w:cs="Courier New"/>
          <w:sz w:val="20"/>
          <w:szCs w:val="20"/>
          <w:lang w:val="en-GB"/>
          <w:rPrChange w:id="4152" w:author="Michael Monkenbusch" w:date="2016-11-18T10:51:00Z">
            <w:rPr>
              <w:rFonts w:ascii="Courier New" w:hAnsi="Courier New" w:cs="Courier New"/>
              <w:sz w:val="20"/>
              <w:szCs w:val="20"/>
              <w:lang w:val="en-GB"/>
            </w:rPr>
          </w:rPrChange>
        </w:rPr>
        <w:t xml:space="preserve">&lt;zero/z&gt; : clears databuffer </w:t>
      </w:r>
    </w:p>
    <w:p w:rsidR="000C424B" w:rsidRPr="00C84EA9" w:rsidRDefault="000C424B" w:rsidP="00215AF7">
      <w:pPr>
        <w:pStyle w:val="StandardWeb"/>
        <w:spacing w:before="0" w:beforeAutospacing="0" w:after="0"/>
        <w:divId w:val="526019186"/>
        <w:rPr>
          <w:lang w:val="en-GB"/>
          <w:rPrChange w:id="4153" w:author="Michael Monkenbusch" w:date="2016-11-18T10:51:00Z">
            <w:rPr>
              <w:lang w:val="en-GB"/>
            </w:rPr>
          </w:rPrChange>
        </w:rPr>
      </w:pPr>
      <w:r w:rsidRPr="00C84EA9">
        <w:rPr>
          <w:rFonts w:ascii="Courier New" w:hAnsi="Courier New" w:cs="Courier New"/>
          <w:sz w:val="20"/>
          <w:szCs w:val="20"/>
          <w:lang w:val="en-GB"/>
          <w:rPrChange w:id="4154" w:author="Michael Monkenbusch" w:date="2016-11-18T10:51:00Z">
            <w:rPr>
              <w:rFonts w:ascii="Courier New" w:hAnsi="Courier New" w:cs="Courier New"/>
              <w:sz w:val="20"/>
              <w:szCs w:val="20"/>
              <w:lang w:val="en-GB"/>
            </w:rPr>
          </w:rPrChange>
        </w:rPr>
        <w:t xml:space="preserve">&lt;set&gt; : set/create a user-defined variable </w:t>
      </w:r>
    </w:p>
    <w:p w:rsidR="000C424B" w:rsidRPr="00C84EA9" w:rsidRDefault="000C424B" w:rsidP="00215AF7">
      <w:pPr>
        <w:pStyle w:val="StandardWeb"/>
        <w:spacing w:before="0" w:beforeAutospacing="0" w:after="0"/>
        <w:divId w:val="526019186"/>
        <w:rPr>
          <w:lang w:val="en-GB"/>
          <w:rPrChange w:id="4155" w:author="Michael Monkenbusch" w:date="2016-11-18T10:51:00Z">
            <w:rPr>
              <w:lang w:val="en-GB"/>
            </w:rPr>
          </w:rPrChange>
        </w:rPr>
      </w:pPr>
      <w:r w:rsidRPr="00C84EA9">
        <w:rPr>
          <w:rFonts w:ascii="Courier New" w:hAnsi="Courier New" w:cs="Courier New"/>
          <w:sz w:val="20"/>
          <w:szCs w:val="20"/>
          <w:lang w:val="en-GB"/>
          <w:rPrChange w:id="4156" w:author="Michael Monkenbusch" w:date="2016-11-18T10:51:00Z">
            <w:rPr>
              <w:rFonts w:ascii="Courier New" w:hAnsi="Courier New" w:cs="Courier New"/>
              <w:sz w:val="20"/>
              <w:szCs w:val="20"/>
              <w:lang w:val="en-GB"/>
            </w:rPr>
          </w:rPrChange>
        </w:rPr>
        <w:t xml:space="preserve">&lt;clr&gt; : remove user-defined variables </w:t>
      </w:r>
    </w:p>
    <w:p w:rsidR="000C424B" w:rsidRPr="00C84EA9" w:rsidRDefault="000C424B" w:rsidP="00215AF7">
      <w:pPr>
        <w:pStyle w:val="StandardWeb"/>
        <w:spacing w:before="0" w:beforeAutospacing="0" w:after="0"/>
        <w:divId w:val="526019186"/>
        <w:rPr>
          <w:lang w:val="en-GB"/>
          <w:rPrChange w:id="4157" w:author="Michael Monkenbusch" w:date="2016-11-18T10:51:00Z">
            <w:rPr>
              <w:lang w:val="en-GB"/>
            </w:rPr>
          </w:rPrChange>
        </w:rPr>
      </w:pPr>
      <w:r w:rsidRPr="00C84EA9">
        <w:rPr>
          <w:rFonts w:ascii="Courier New" w:hAnsi="Courier New" w:cs="Courier New"/>
          <w:sz w:val="20"/>
          <w:szCs w:val="20"/>
          <w:lang w:val="en-GB"/>
          <w:rPrChange w:id="4158" w:author="Michael Monkenbusch" w:date="2016-11-18T10:51:00Z">
            <w:rPr>
              <w:rFonts w:ascii="Courier New" w:hAnsi="Courier New" w:cs="Courier New"/>
              <w:sz w:val="20"/>
              <w:szCs w:val="20"/>
              <w:lang w:val="en-GB"/>
            </w:rPr>
          </w:rPrChange>
        </w:rPr>
        <w:lastRenderedPageBreak/>
        <w:t xml:space="preserve">&lt;setdeg&gt; : set angle-units to degree </w:t>
      </w:r>
    </w:p>
    <w:p w:rsidR="000C424B" w:rsidRPr="00C84EA9" w:rsidRDefault="000C424B" w:rsidP="00215AF7">
      <w:pPr>
        <w:pStyle w:val="StandardWeb"/>
        <w:spacing w:before="0" w:beforeAutospacing="0" w:after="0"/>
        <w:divId w:val="526019186"/>
        <w:rPr>
          <w:lang w:val="en-GB"/>
          <w:rPrChange w:id="4159" w:author="Michael Monkenbusch" w:date="2016-11-18T10:51:00Z">
            <w:rPr>
              <w:lang w:val="en-GB"/>
            </w:rPr>
          </w:rPrChange>
        </w:rPr>
      </w:pPr>
      <w:r w:rsidRPr="00C84EA9">
        <w:rPr>
          <w:rFonts w:ascii="Courier New" w:hAnsi="Courier New" w:cs="Courier New"/>
          <w:sz w:val="20"/>
          <w:szCs w:val="20"/>
          <w:lang w:val="en-GB"/>
          <w:rPrChange w:id="4160" w:author="Michael Monkenbusch" w:date="2016-11-18T10:51:00Z">
            <w:rPr>
              <w:rFonts w:ascii="Courier New" w:hAnsi="Courier New" w:cs="Courier New"/>
              <w:sz w:val="20"/>
              <w:szCs w:val="20"/>
              <w:lang w:val="en-GB"/>
            </w:rPr>
          </w:rPrChange>
        </w:rPr>
        <w:t xml:space="preserve">&lt;setrad&gt; : set angle-units to rad </w:t>
      </w:r>
    </w:p>
    <w:p w:rsidR="000C424B" w:rsidRPr="00C84EA9" w:rsidRDefault="000C424B" w:rsidP="00215AF7">
      <w:pPr>
        <w:pStyle w:val="StandardWeb"/>
        <w:spacing w:before="0" w:beforeAutospacing="0" w:after="0"/>
        <w:divId w:val="526019186"/>
        <w:rPr>
          <w:lang w:val="en-GB"/>
          <w:rPrChange w:id="4161" w:author="Michael Monkenbusch" w:date="2016-11-18T10:51:00Z">
            <w:rPr>
              <w:lang w:val="en-GB"/>
            </w:rPr>
          </w:rPrChange>
        </w:rPr>
      </w:pPr>
      <w:r w:rsidRPr="00C84EA9">
        <w:rPr>
          <w:rFonts w:ascii="Courier New" w:hAnsi="Courier New" w:cs="Courier New"/>
          <w:sz w:val="20"/>
          <w:szCs w:val="20"/>
          <w:lang w:val="en-GB"/>
          <w:rPrChange w:id="4162" w:author="Michael Monkenbusch" w:date="2016-11-18T10:51:00Z">
            <w:rPr>
              <w:rFonts w:ascii="Courier New" w:hAnsi="Courier New" w:cs="Courier New"/>
              <w:sz w:val="20"/>
              <w:szCs w:val="20"/>
              <w:lang w:val="en-GB"/>
            </w:rPr>
          </w:rPrChange>
        </w:rPr>
        <w:t xml:space="preserve">&lt;??&gt; : display the value of a formula </w:t>
      </w:r>
    </w:p>
    <w:p w:rsidR="000C424B" w:rsidRPr="00C84EA9" w:rsidRDefault="000C424B" w:rsidP="00215AF7">
      <w:pPr>
        <w:pStyle w:val="StandardWeb"/>
        <w:spacing w:before="0" w:beforeAutospacing="0" w:after="0"/>
        <w:divId w:val="526019186"/>
        <w:rPr>
          <w:lang w:val="en-GB"/>
          <w:rPrChange w:id="4163" w:author="Michael Monkenbusch" w:date="2016-11-18T10:51:00Z">
            <w:rPr>
              <w:lang w:val="en-GB"/>
            </w:rPr>
          </w:rPrChange>
        </w:rPr>
      </w:pPr>
      <w:r w:rsidRPr="00C84EA9">
        <w:rPr>
          <w:rFonts w:ascii="Courier New" w:hAnsi="Courier New" w:cs="Courier New"/>
          <w:sz w:val="20"/>
          <w:szCs w:val="20"/>
          <w:lang w:val="en-GB"/>
          <w:rPrChange w:id="4164" w:author="Michael Monkenbusch" w:date="2016-11-18T10:51:00Z">
            <w:rPr>
              <w:rFonts w:ascii="Courier New" w:hAnsi="Courier New" w:cs="Courier New"/>
              <w:sz w:val="20"/>
              <w:szCs w:val="20"/>
              <w:lang w:val="en-GB"/>
            </w:rPr>
          </w:rPrChange>
        </w:rPr>
        <w:t xml:space="preserve">&lt;if&gt; : if-construct for makros </w:t>
      </w:r>
    </w:p>
    <w:p w:rsidR="000C424B" w:rsidRPr="00C84EA9" w:rsidRDefault="000C424B" w:rsidP="00215AF7">
      <w:pPr>
        <w:pStyle w:val="StandardWeb"/>
        <w:spacing w:before="0" w:beforeAutospacing="0" w:after="0"/>
        <w:divId w:val="526019186"/>
        <w:rPr>
          <w:lang w:val="en-GB"/>
          <w:rPrChange w:id="4165" w:author="Michael Monkenbusch" w:date="2016-11-18T10:51:00Z">
            <w:rPr>
              <w:lang w:val="en-GB"/>
            </w:rPr>
          </w:rPrChange>
        </w:rPr>
      </w:pPr>
      <w:r w:rsidRPr="00C84EA9">
        <w:rPr>
          <w:rFonts w:ascii="Courier New" w:hAnsi="Courier New" w:cs="Courier New"/>
          <w:sz w:val="20"/>
          <w:szCs w:val="20"/>
          <w:lang w:val="en-GB"/>
          <w:rPrChange w:id="4166" w:author="Michael Monkenbusch" w:date="2016-11-18T10:51:00Z">
            <w:rPr>
              <w:rFonts w:ascii="Courier New" w:hAnsi="Courier New" w:cs="Courier New"/>
              <w:sz w:val="20"/>
              <w:szCs w:val="20"/>
              <w:lang w:val="en-GB"/>
            </w:rPr>
          </w:rPrChange>
        </w:rPr>
        <w:t xml:space="preserve">&lt;goto&gt; : goto construct for makros </w:t>
      </w:r>
    </w:p>
    <w:p w:rsidR="000C424B" w:rsidRPr="00C84EA9" w:rsidRDefault="000C424B" w:rsidP="00215AF7">
      <w:pPr>
        <w:pStyle w:val="StandardWeb"/>
        <w:spacing w:before="0" w:beforeAutospacing="0" w:after="0"/>
        <w:divId w:val="526019186"/>
        <w:rPr>
          <w:lang w:val="en-GB"/>
          <w:rPrChange w:id="4167" w:author="Michael Monkenbusch" w:date="2016-11-18T10:51:00Z">
            <w:rPr>
              <w:lang w:val="en-GB"/>
            </w:rPr>
          </w:rPrChange>
        </w:rPr>
      </w:pPr>
      <w:r w:rsidRPr="00C84EA9">
        <w:rPr>
          <w:rFonts w:ascii="Courier New" w:hAnsi="Courier New" w:cs="Courier New"/>
          <w:sz w:val="20"/>
          <w:szCs w:val="20"/>
          <w:lang w:val="en-GB"/>
          <w:rPrChange w:id="4168" w:author="Michael Monkenbusch" w:date="2016-11-18T10:51:00Z">
            <w:rPr>
              <w:rFonts w:ascii="Courier New" w:hAnsi="Courier New" w:cs="Courier New"/>
              <w:sz w:val="20"/>
              <w:szCs w:val="20"/>
              <w:lang w:val="en-GB"/>
            </w:rPr>
          </w:rPrChange>
        </w:rPr>
        <w:t xml:space="preserve">&lt;vars?&gt; : display all userdefined variables </w:t>
      </w:r>
    </w:p>
    <w:p w:rsidR="000C424B" w:rsidRPr="00C84EA9" w:rsidRDefault="000C424B" w:rsidP="00215AF7">
      <w:pPr>
        <w:pStyle w:val="StandardWeb"/>
        <w:spacing w:before="0" w:beforeAutospacing="0" w:after="0"/>
        <w:divId w:val="526019186"/>
        <w:rPr>
          <w:lang w:val="en-GB"/>
          <w:rPrChange w:id="4169" w:author="Michael Monkenbusch" w:date="2016-11-18T10:51:00Z">
            <w:rPr>
              <w:lang w:val="en-GB"/>
            </w:rPr>
          </w:rPrChange>
        </w:rPr>
      </w:pPr>
      <w:r w:rsidRPr="00C84EA9">
        <w:rPr>
          <w:rFonts w:ascii="Courier New" w:hAnsi="Courier New" w:cs="Courier New"/>
          <w:sz w:val="20"/>
          <w:szCs w:val="20"/>
          <w:lang w:val="en-GB"/>
          <w:rPrChange w:id="4170" w:author="Michael Monkenbusch" w:date="2016-11-18T10:51:00Z">
            <w:rPr>
              <w:rFonts w:ascii="Courier New" w:hAnsi="Courier New" w:cs="Courier New"/>
              <w:sz w:val="20"/>
              <w:szCs w:val="20"/>
              <w:lang w:val="en-GB"/>
            </w:rPr>
          </w:rPrChange>
        </w:rPr>
        <w:t xml:space="preserve">&lt;ref&gt; : reference to internal data. </w:t>
      </w:r>
    </w:p>
    <w:p w:rsidR="000C424B" w:rsidRPr="00C84EA9" w:rsidRDefault="000C424B" w:rsidP="00215AF7">
      <w:pPr>
        <w:pStyle w:val="StandardWeb"/>
        <w:spacing w:before="0" w:beforeAutospacing="0" w:after="0"/>
        <w:divId w:val="526019186"/>
        <w:rPr>
          <w:lang w:val="en-GB"/>
          <w:rPrChange w:id="4171" w:author="Michael Monkenbusch" w:date="2016-11-18T10:51:00Z">
            <w:rPr>
              <w:lang w:val="en-GB"/>
            </w:rPr>
          </w:rPrChange>
        </w:rPr>
      </w:pPr>
      <w:r w:rsidRPr="00C84EA9">
        <w:rPr>
          <w:rFonts w:ascii="Courier New" w:hAnsi="Courier New" w:cs="Courier New"/>
          <w:sz w:val="20"/>
          <w:szCs w:val="20"/>
          <w:lang w:val="en-GB"/>
          <w:rPrChange w:id="4172" w:author="Michael Monkenbusch" w:date="2016-11-18T10:51:00Z">
            <w:rPr>
              <w:rFonts w:ascii="Courier New" w:hAnsi="Courier New" w:cs="Courier New"/>
              <w:sz w:val="20"/>
              <w:szCs w:val="20"/>
              <w:lang w:val="en-GB"/>
            </w:rPr>
          </w:rPrChange>
        </w:rPr>
        <w:t xml:space="preserve">adressing a specific datarecord: </w:t>
      </w:r>
    </w:p>
    <w:p w:rsidR="000C424B" w:rsidRPr="00C84EA9" w:rsidRDefault="000C424B" w:rsidP="00215AF7">
      <w:pPr>
        <w:pStyle w:val="StandardWeb"/>
        <w:spacing w:before="0" w:beforeAutospacing="0" w:after="0"/>
        <w:divId w:val="526019186"/>
        <w:rPr>
          <w:lang w:val="en-GB"/>
          <w:rPrChange w:id="4173" w:author="Michael Monkenbusch" w:date="2016-11-18T10:51:00Z">
            <w:rPr>
              <w:lang w:val="en-GB"/>
            </w:rPr>
          </w:rPrChange>
        </w:rPr>
      </w:pPr>
      <w:r w:rsidRPr="00C84EA9">
        <w:rPr>
          <w:rFonts w:ascii="Courier New" w:hAnsi="Courier New" w:cs="Courier New"/>
          <w:sz w:val="20"/>
          <w:szCs w:val="20"/>
          <w:lang w:val="en-GB"/>
          <w:rPrChange w:id="4174" w:author="Michael Monkenbusch" w:date="2016-11-18T10:51:00Z">
            <w:rPr>
              <w:rFonts w:ascii="Courier New" w:hAnsi="Courier New" w:cs="Courier New"/>
              <w:sz w:val="20"/>
              <w:szCs w:val="20"/>
              <w:lang w:val="en-GB"/>
            </w:rPr>
          </w:rPrChange>
        </w:rPr>
        <w:t xml:space="preserve">there are two ways to access a specific set of data: either use the </w:t>
      </w:r>
    </w:p>
    <w:p w:rsidR="000C424B" w:rsidRPr="00C84EA9" w:rsidRDefault="000C424B" w:rsidP="00215AF7">
      <w:pPr>
        <w:pStyle w:val="StandardWeb"/>
        <w:spacing w:before="0" w:beforeAutospacing="0" w:after="0"/>
        <w:divId w:val="526019186"/>
        <w:rPr>
          <w:lang w:val="en-GB"/>
          <w:rPrChange w:id="4175" w:author="Michael Monkenbusch" w:date="2016-11-18T10:51:00Z">
            <w:rPr>
              <w:lang w:val="en-GB"/>
            </w:rPr>
          </w:rPrChange>
        </w:rPr>
      </w:pPr>
      <w:r w:rsidRPr="00C84EA9">
        <w:rPr>
          <w:rFonts w:ascii="Courier New" w:hAnsi="Courier New" w:cs="Courier New"/>
          <w:sz w:val="20"/>
          <w:szCs w:val="20"/>
          <w:lang w:val="en-GB"/>
          <w:rPrChange w:id="4176" w:author="Michael Monkenbusch" w:date="2016-11-18T10:51:00Z">
            <w:rPr>
              <w:rFonts w:ascii="Courier New" w:hAnsi="Courier New" w:cs="Courier New"/>
              <w:sz w:val="20"/>
              <w:szCs w:val="20"/>
              <w:lang w:val="en-GB"/>
            </w:rPr>
          </w:rPrChange>
        </w:rPr>
        <w:t xml:space="preserve">linenumber of the databuffer-directory or use the 'scan'-code of your </w:t>
      </w:r>
    </w:p>
    <w:p w:rsidR="000C424B" w:rsidRPr="00C84EA9" w:rsidRDefault="000C424B" w:rsidP="00215AF7">
      <w:pPr>
        <w:pStyle w:val="StandardWeb"/>
        <w:spacing w:before="0" w:beforeAutospacing="0" w:after="0"/>
        <w:divId w:val="526019186"/>
        <w:rPr>
          <w:lang w:val="en-GB"/>
          <w:rPrChange w:id="4177" w:author="Michael Monkenbusch" w:date="2016-11-18T10:51:00Z">
            <w:rPr>
              <w:lang w:val="en-GB"/>
            </w:rPr>
          </w:rPrChange>
        </w:rPr>
      </w:pPr>
      <w:r w:rsidRPr="00C84EA9">
        <w:rPr>
          <w:rFonts w:ascii="Courier New" w:hAnsi="Courier New" w:cs="Courier New"/>
          <w:sz w:val="20"/>
          <w:szCs w:val="20"/>
          <w:lang w:val="en-GB"/>
          <w:rPrChange w:id="4178" w:author="Michael Monkenbusch" w:date="2016-11-18T10:51:00Z">
            <w:rPr>
              <w:rFonts w:ascii="Courier New" w:hAnsi="Courier New" w:cs="Courier New"/>
              <w:sz w:val="20"/>
              <w:szCs w:val="20"/>
              <w:lang w:val="en-GB"/>
            </w:rPr>
          </w:rPrChange>
        </w:rPr>
        <w:t xml:space="preserve">data, which is defined in your datafile or generated by some operations </w:t>
      </w:r>
    </w:p>
    <w:p w:rsidR="000C424B" w:rsidRPr="00C84EA9" w:rsidRDefault="000C424B" w:rsidP="00215AF7">
      <w:pPr>
        <w:pStyle w:val="StandardWeb"/>
        <w:spacing w:before="0" w:beforeAutospacing="0" w:after="0"/>
        <w:divId w:val="526019186"/>
        <w:rPr>
          <w:lang w:val="en-GB"/>
          <w:rPrChange w:id="4179" w:author="Michael Monkenbusch" w:date="2016-11-18T10:51:00Z">
            <w:rPr>
              <w:lang w:val="en-GB"/>
            </w:rPr>
          </w:rPrChange>
        </w:rPr>
      </w:pPr>
      <w:r w:rsidRPr="00C84EA9">
        <w:rPr>
          <w:rFonts w:ascii="Courier New" w:hAnsi="Courier New" w:cs="Courier New"/>
          <w:sz w:val="20"/>
          <w:szCs w:val="20"/>
          <w:lang w:val="en-GB"/>
          <w:rPrChange w:id="4180" w:author="Michael Monkenbusch" w:date="2016-11-18T10:51:00Z">
            <w:rPr>
              <w:rFonts w:ascii="Courier New" w:hAnsi="Courier New" w:cs="Courier New"/>
              <w:sz w:val="20"/>
              <w:szCs w:val="20"/>
              <w:lang w:val="en-GB"/>
            </w:rPr>
          </w:rPrChange>
        </w:rPr>
        <w:t xml:space="preserve">of the program. nearly all of the commands require the keyword 'sc', </w:t>
      </w:r>
    </w:p>
    <w:p w:rsidR="000C424B" w:rsidRPr="00C84EA9" w:rsidRDefault="000C424B" w:rsidP="00215AF7">
      <w:pPr>
        <w:pStyle w:val="StandardWeb"/>
        <w:spacing w:before="0" w:beforeAutospacing="0" w:after="0"/>
        <w:divId w:val="526019186"/>
        <w:rPr>
          <w:lang w:val="en-GB"/>
          <w:rPrChange w:id="4181" w:author="Michael Monkenbusch" w:date="2016-11-18T10:51:00Z">
            <w:rPr>
              <w:lang w:val="en-GB"/>
            </w:rPr>
          </w:rPrChange>
        </w:rPr>
      </w:pPr>
      <w:r w:rsidRPr="00C84EA9">
        <w:rPr>
          <w:rFonts w:ascii="Courier New" w:hAnsi="Courier New" w:cs="Courier New"/>
          <w:sz w:val="20"/>
          <w:szCs w:val="20"/>
          <w:lang w:val="en-GB"/>
          <w:rPrChange w:id="4182" w:author="Michael Monkenbusch" w:date="2016-11-18T10:51:00Z">
            <w:rPr>
              <w:rFonts w:ascii="Courier New" w:hAnsi="Courier New" w:cs="Courier New"/>
              <w:sz w:val="20"/>
              <w:szCs w:val="20"/>
              <w:lang w:val="en-GB"/>
            </w:rPr>
          </w:rPrChange>
        </w:rPr>
        <w:t xml:space="preserve">when you want to use the scan-code. </w:t>
      </w:r>
    </w:p>
    <w:p w:rsidR="000C424B" w:rsidRPr="00C84EA9" w:rsidRDefault="000C424B" w:rsidP="00215AF7">
      <w:pPr>
        <w:pStyle w:val="StandardWeb"/>
        <w:spacing w:before="0" w:beforeAutospacing="0" w:after="0"/>
        <w:divId w:val="526019186"/>
        <w:rPr>
          <w:lang w:val="en-GB"/>
          <w:rPrChange w:id="4183" w:author="Michael Monkenbusch" w:date="2016-11-18T10:51:00Z">
            <w:rPr>
              <w:lang w:val="en-GB"/>
            </w:rPr>
          </w:rPrChange>
        </w:rPr>
      </w:pPr>
      <w:r w:rsidRPr="00C84EA9">
        <w:rPr>
          <w:rFonts w:ascii="Courier New" w:hAnsi="Courier New" w:cs="Courier New"/>
          <w:sz w:val="20"/>
          <w:szCs w:val="20"/>
          <w:lang w:val="en-GB"/>
          <w:rPrChange w:id="4184" w:author="Michael Monkenbusch" w:date="2016-11-18T10:51:00Z">
            <w:rPr>
              <w:rFonts w:ascii="Courier New" w:hAnsi="Courier New" w:cs="Courier New"/>
              <w:sz w:val="20"/>
              <w:szCs w:val="20"/>
              <w:lang w:val="en-GB"/>
            </w:rPr>
          </w:rPrChange>
        </w:rPr>
        <w:t xml:space="preserve">makro-facilities: you can define a makro containing a series of com- </w:t>
      </w:r>
    </w:p>
    <w:p w:rsidR="000C424B" w:rsidRPr="00C84EA9" w:rsidRDefault="000C424B" w:rsidP="00215AF7">
      <w:pPr>
        <w:pStyle w:val="StandardWeb"/>
        <w:spacing w:before="0" w:beforeAutospacing="0" w:after="0"/>
        <w:divId w:val="526019186"/>
        <w:rPr>
          <w:lang w:val="en-GB"/>
          <w:rPrChange w:id="4185" w:author="Michael Monkenbusch" w:date="2016-11-18T10:51:00Z">
            <w:rPr>
              <w:lang w:val="en-GB"/>
            </w:rPr>
          </w:rPrChange>
        </w:rPr>
      </w:pPr>
      <w:r w:rsidRPr="00C84EA9">
        <w:rPr>
          <w:rFonts w:ascii="Courier New" w:hAnsi="Courier New" w:cs="Courier New"/>
          <w:sz w:val="20"/>
          <w:szCs w:val="20"/>
          <w:lang w:val="en-GB"/>
          <w:rPrChange w:id="4186" w:author="Michael Monkenbusch" w:date="2016-11-18T10:51:00Z">
            <w:rPr>
              <w:rFonts w:ascii="Courier New" w:hAnsi="Courier New" w:cs="Courier New"/>
              <w:sz w:val="20"/>
              <w:szCs w:val="20"/>
              <w:lang w:val="en-GB"/>
            </w:rPr>
          </w:rPrChange>
        </w:rPr>
        <w:t xml:space="preserve">mands which may use parameters. it is possible </w:t>
      </w:r>
    </w:p>
    <w:p w:rsidR="000C424B" w:rsidRPr="00C84EA9" w:rsidRDefault="000C424B" w:rsidP="00215AF7">
      <w:pPr>
        <w:pStyle w:val="StandardWeb"/>
        <w:spacing w:before="0" w:beforeAutospacing="0" w:after="0"/>
        <w:divId w:val="526019186"/>
        <w:rPr>
          <w:lang w:val="en-GB"/>
          <w:rPrChange w:id="4187" w:author="Michael Monkenbusch" w:date="2016-11-18T10:51:00Z">
            <w:rPr>
              <w:lang w:val="en-GB"/>
            </w:rPr>
          </w:rPrChange>
        </w:rPr>
      </w:pPr>
      <w:r w:rsidRPr="00C84EA9">
        <w:rPr>
          <w:rFonts w:ascii="Courier New" w:hAnsi="Courier New" w:cs="Courier New"/>
          <w:sz w:val="20"/>
          <w:szCs w:val="20"/>
          <w:lang w:val="en-GB"/>
          <w:rPrChange w:id="4188" w:author="Michael Monkenbusch" w:date="2016-11-18T10:51:00Z">
            <w:rPr>
              <w:rFonts w:ascii="Courier New" w:hAnsi="Courier New" w:cs="Courier New"/>
              <w:sz w:val="20"/>
              <w:szCs w:val="20"/>
              <w:lang w:val="en-GB"/>
            </w:rPr>
          </w:rPrChange>
        </w:rPr>
        <w:t xml:space="preserve">to call makros recursively!! </w:t>
      </w:r>
    </w:p>
    <w:p w:rsidR="000C424B" w:rsidRPr="00C84EA9" w:rsidRDefault="000C424B" w:rsidP="00215AF7">
      <w:pPr>
        <w:pStyle w:val="StandardWeb"/>
        <w:spacing w:before="0" w:beforeAutospacing="0" w:after="0"/>
        <w:divId w:val="526019186"/>
        <w:rPr>
          <w:lang w:val="en-GB"/>
          <w:rPrChange w:id="4189" w:author="Michael Monkenbusch" w:date="2016-11-18T10:51:00Z">
            <w:rPr>
              <w:lang w:val="en-GB"/>
            </w:rPr>
          </w:rPrChange>
        </w:rPr>
      </w:pPr>
      <w:r w:rsidRPr="00C84EA9">
        <w:rPr>
          <w:rFonts w:ascii="Courier New" w:hAnsi="Courier New" w:cs="Courier New"/>
          <w:sz w:val="20"/>
          <w:szCs w:val="20"/>
          <w:lang w:val="en-GB"/>
          <w:rPrChange w:id="4190" w:author="Michael Monkenbusch" w:date="2016-11-18T10:51:00Z">
            <w:rPr>
              <w:rFonts w:ascii="Courier New" w:hAnsi="Courier New" w:cs="Courier New"/>
              <w:sz w:val="20"/>
              <w:szCs w:val="20"/>
              <w:lang w:val="en-GB"/>
            </w:rPr>
          </w:rPrChange>
        </w:rPr>
        <w:t xml:space="preserve">to generate a makro use the &lt;cms&gt; xedit-command. </w:t>
      </w:r>
    </w:p>
    <w:p w:rsidR="000C424B" w:rsidRPr="00C84EA9" w:rsidRDefault="000C424B" w:rsidP="00215AF7">
      <w:pPr>
        <w:pStyle w:val="StandardWeb"/>
        <w:spacing w:before="0" w:beforeAutospacing="0" w:after="0"/>
        <w:divId w:val="526019186"/>
        <w:rPr>
          <w:lang w:val="en-GB"/>
          <w:rPrChange w:id="4191" w:author="Michael Monkenbusch" w:date="2016-11-18T10:51:00Z">
            <w:rPr>
              <w:lang w:val="en-GB"/>
            </w:rPr>
          </w:rPrChange>
        </w:rPr>
      </w:pPr>
      <w:r w:rsidRPr="00C84EA9">
        <w:rPr>
          <w:rFonts w:ascii="Courier New" w:hAnsi="Courier New" w:cs="Courier New"/>
          <w:sz w:val="20"/>
          <w:szCs w:val="20"/>
          <w:lang w:val="en-GB"/>
          <w:rPrChange w:id="4192" w:author="Michael Monkenbusch" w:date="2016-11-18T10:51:00Z">
            <w:rPr>
              <w:rFonts w:ascii="Courier New" w:hAnsi="Courier New" w:cs="Courier New"/>
              <w:sz w:val="20"/>
              <w:szCs w:val="20"/>
              <w:lang w:val="en-GB"/>
            </w:rPr>
          </w:rPrChange>
        </w:rPr>
        <w:t xml:space="preserve">the first line must be: </w:t>
      </w:r>
    </w:p>
    <w:p w:rsidR="000C424B" w:rsidRPr="00C84EA9" w:rsidRDefault="000C424B" w:rsidP="00215AF7">
      <w:pPr>
        <w:pStyle w:val="StandardWeb"/>
        <w:spacing w:before="0" w:beforeAutospacing="0" w:after="0"/>
        <w:divId w:val="526019186"/>
        <w:rPr>
          <w:lang w:val="en-GB"/>
          <w:rPrChange w:id="4193" w:author="Michael Monkenbusch" w:date="2016-11-18T10:51:00Z">
            <w:rPr>
              <w:lang w:val="en-GB"/>
            </w:rPr>
          </w:rPrChange>
        </w:rPr>
      </w:pPr>
      <w:r w:rsidRPr="00C84EA9">
        <w:rPr>
          <w:rFonts w:ascii="Courier New" w:hAnsi="Courier New" w:cs="Courier New"/>
          <w:sz w:val="20"/>
          <w:szCs w:val="20"/>
          <w:lang w:val="en-GB"/>
          <w:rPrChange w:id="4194" w:author="Michael Monkenbusch" w:date="2016-11-18T10:51:00Z">
            <w:rPr>
              <w:rFonts w:ascii="Courier New" w:hAnsi="Courier New" w:cs="Courier New"/>
              <w:sz w:val="20"/>
              <w:szCs w:val="20"/>
              <w:lang w:val="en-GB"/>
            </w:rPr>
          </w:rPrChange>
        </w:rPr>
        <w:t xml:space="preserve">makro [par1] [par2] [...] </w:t>
      </w:r>
    </w:p>
    <w:p w:rsidR="000C424B" w:rsidRPr="00C84EA9" w:rsidRDefault="000C424B" w:rsidP="00215AF7">
      <w:pPr>
        <w:pStyle w:val="StandardWeb"/>
        <w:spacing w:before="0" w:beforeAutospacing="0" w:after="0"/>
        <w:divId w:val="526019186"/>
        <w:rPr>
          <w:lang w:val="en-GB"/>
          <w:rPrChange w:id="4195" w:author="Michael Monkenbusch" w:date="2016-11-18T10:51:00Z">
            <w:rPr>
              <w:lang w:val="en-GB"/>
            </w:rPr>
          </w:rPrChange>
        </w:rPr>
      </w:pPr>
      <w:r w:rsidRPr="00C84EA9">
        <w:rPr>
          <w:rFonts w:ascii="Courier New" w:hAnsi="Courier New" w:cs="Courier New"/>
          <w:sz w:val="20"/>
          <w:szCs w:val="20"/>
          <w:lang w:val="en-GB"/>
          <w:rPrChange w:id="4196" w:author="Michael Monkenbusch" w:date="2016-11-18T10:51:00Z">
            <w:rPr>
              <w:rFonts w:ascii="Courier New" w:hAnsi="Courier New" w:cs="Courier New"/>
              <w:sz w:val="20"/>
              <w:szCs w:val="20"/>
              <w:lang w:val="en-GB"/>
            </w:rPr>
          </w:rPrChange>
        </w:rPr>
        <w:t xml:space="preserve">now you can simply type your commands - one per line! </w:t>
      </w:r>
    </w:p>
    <w:p w:rsidR="000C424B" w:rsidRPr="00C84EA9" w:rsidRDefault="000C424B" w:rsidP="00215AF7">
      <w:pPr>
        <w:pStyle w:val="StandardWeb"/>
        <w:spacing w:before="0" w:beforeAutospacing="0" w:after="0"/>
        <w:divId w:val="526019186"/>
        <w:rPr>
          <w:lang w:val="en-GB"/>
          <w:rPrChange w:id="4197" w:author="Michael Monkenbusch" w:date="2016-11-18T10:51:00Z">
            <w:rPr>
              <w:lang w:val="en-GB"/>
            </w:rPr>
          </w:rPrChange>
        </w:rPr>
      </w:pPr>
      <w:r w:rsidRPr="00C84EA9">
        <w:rPr>
          <w:rFonts w:ascii="Courier New" w:hAnsi="Courier New" w:cs="Courier New"/>
          <w:sz w:val="20"/>
          <w:szCs w:val="20"/>
          <w:lang w:val="en-GB"/>
          <w:rPrChange w:id="4198" w:author="Michael Monkenbusch" w:date="2016-11-18T10:51:00Z">
            <w:rPr>
              <w:rFonts w:ascii="Courier New" w:hAnsi="Courier New" w:cs="Courier New"/>
              <w:sz w:val="20"/>
              <w:szCs w:val="20"/>
              <w:lang w:val="en-GB"/>
            </w:rPr>
          </w:rPrChange>
        </w:rPr>
        <w:t xml:space="preserve">to use the parameters simply type the parameter-name. </w:t>
      </w:r>
    </w:p>
    <w:p w:rsidR="000C424B" w:rsidRPr="00C84EA9" w:rsidRDefault="000C424B" w:rsidP="00215AF7">
      <w:pPr>
        <w:pStyle w:val="StandardWeb"/>
        <w:spacing w:before="0" w:beforeAutospacing="0" w:after="0"/>
        <w:divId w:val="526019186"/>
        <w:rPr>
          <w:lang w:val="fr-FR"/>
          <w:rPrChange w:id="4199" w:author="Michael Monkenbusch" w:date="2016-11-18T10:51:00Z">
            <w:rPr>
              <w:lang w:val="fr-FR"/>
            </w:rPr>
          </w:rPrChange>
        </w:rPr>
      </w:pPr>
      <w:r w:rsidRPr="00C84EA9">
        <w:rPr>
          <w:rFonts w:ascii="Courier New" w:hAnsi="Courier New" w:cs="Courier New"/>
          <w:sz w:val="20"/>
          <w:szCs w:val="20"/>
          <w:lang w:val="fr-FR"/>
          <w:rPrChange w:id="4200" w:author="Michael Monkenbusch" w:date="2016-11-18T10:51:00Z">
            <w:rPr>
              <w:rFonts w:ascii="Courier New" w:hAnsi="Courier New" w:cs="Courier New"/>
              <w:sz w:val="20"/>
              <w:szCs w:val="20"/>
              <w:lang w:val="fr-FR"/>
            </w:rPr>
          </w:rPrChange>
        </w:rPr>
        <w:t xml:space="preserve">example: &lt;plot&gt; sc par1 xmax par2 ymax 60 </w:t>
      </w:r>
    </w:p>
    <w:p w:rsidR="000C424B" w:rsidRPr="00C84EA9" w:rsidRDefault="000C424B" w:rsidP="00215AF7">
      <w:pPr>
        <w:pStyle w:val="StandardWeb"/>
        <w:spacing w:before="0" w:beforeAutospacing="0" w:after="0"/>
        <w:divId w:val="526019186"/>
        <w:rPr>
          <w:lang w:val="en-GB"/>
          <w:rPrChange w:id="4201" w:author="Michael Monkenbusch" w:date="2016-11-18T10:51:00Z">
            <w:rPr>
              <w:lang w:val="en-GB"/>
            </w:rPr>
          </w:rPrChange>
        </w:rPr>
      </w:pPr>
      <w:r w:rsidRPr="00C84EA9">
        <w:rPr>
          <w:rFonts w:ascii="Courier New" w:hAnsi="Courier New" w:cs="Courier New"/>
          <w:sz w:val="20"/>
          <w:szCs w:val="20"/>
          <w:lang w:val="en-GB"/>
          <w:rPrChange w:id="4202" w:author="Michael Monkenbusch" w:date="2016-11-18T10:51:00Z">
            <w:rPr>
              <w:rFonts w:ascii="Courier New" w:hAnsi="Courier New" w:cs="Courier New"/>
              <w:sz w:val="20"/>
              <w:szCs w:val="20"/>
              <w:lang w:val="en-GB"/>
            </w:rPr>
          </w:rPrChange>
        </w:rPr>
        <w:t xml:space="preserve">!!!&gt; makros allow for the use of a few basic like </w:t>
      </w:r>
    </w:p>
    <w:p w:rsidR="000C424B" w:rsidRPr="00C84EA9" w:rsidRDefault="000C424B" w:rsidP="00215AF7">
      <w:pPr>
        <w:pStyle w:val="StandardWeb"/>
        <w:spacing w:before="0" w:beforeAutospacing="0" w:after="0"/>
        <w:divId w:val="526019186"/>
        <w:rPr>
          <w:lang w:val="en-GB"/>
          <w:rPrChange w:id="4203" w:author="Michael Monkenbusch" w:date="2016-11-18T10:51:00Z">
            <w:rPr>
              <w:lang w:val="en-GB"/>
            </w:rPr>
          </w:rPrChange>
        </w:rPr>
      </w:pPr>
      <w:r w:rsidRPr="00C84EA9">
        <w:rPr>
          <w:rFonts w:ascii="Courier New" w:hAnsi="Courier New" w:cs="Courier New"/>
          <w:sz w:val="20"/>
          <w:szCs w:val="20"/>
          <w:lang w:val="en-GB"/>
          <w:rPrChange w:id="4204" w:author="Michael Monkenbusch" w:date="2016-11-18T10:51:00Z">
            <w:rPr>
              <w:rFonts w:ascii="Courier New" w:hAnsi="Courier New" w:cs="Courier New"/>
              <w:sz w:val="20"/>
              <w:szCs w:val="20"/>
              <w:lang w:val="en-GB"/>
            </w:rPr>
          </w:rPrChange>
        </w:rPr>
        <w:t xml:space="preserve">programming features as set, if and goto. </w:t>
      </w:r>
    </w:p>
    <w:p w:rsidR="000C424B" w:rsidRPr="00C84EA9" w:rsidRDefault="000C424B" w:rsidP="00215AF7">
      <w:pPr>
        <w:pStyle w:val="StandardWeb"/>
        <w:spacing w:before="0" w:beforeAutospacing="0" w:after="0"/>
        <w:divId w:val="526019186"/>
        <w:rPr>
          <w:lang w:val="en-GB"/>
          <w:rPrChange w:id="4205" w:author="Michael Monkenbusch" w:date="2016-11-18T10:51:00Z">
            <w:rPr>
              <w:lang w:val="en-GB"/>
            </w:rPr>
          </w:rPrChange>
        </w:rPr>
      </w:pPr>
      <w:r w:rsidRPr="00C84EA9">
        <w:rPr>
          <w:rFonts w:ascii="Courier New" w:hAnsi="Courier New" w:cs="Courier New"/>
          <w:sz w:val="20"/>
          <w:szCs w:val="20"/>
          <w:lang w:val="en-GB"/>
          <w:rPrChange w:id="4206" w:author="Michael Monkenbusch" w:date="2016-11-18T10:51:00Z">
            <w:rPr>
              <w:rFonts w:ascii="Courier New" w:hAnsi="Courier New" w:cs="Courier New"/>
              <w:sz w:val="20"/>
              <w:szCs w:val="20"/>
              <w:lang w:val="en-GB"/>
            </w:rPr>
          </w:rPrChange>
        </w:rPr>
        <w:t xml:space="preserve">any numerical parameters may be a formula. </w:t>
      </w:r>
    </w:p>
    <w:p w:rsidR="000C424B" w:rsidRPr="00C84EA9" w:rsidRDefault="000C424B" w:rsidP="00215AF7">
      <w:pPr>
        <w:pStyle w:val="StandardWeb"/>
        <w:spacing w:before="0" w:beforeAutospacing="0" w:after="0"/>
        <w:divId w:val="526019186"/>
        <w:rPr>
          <w:lang w:val="en-GB"/>
          <w:rPrChange w:id="4207" w:author="Michael Monkenbusch" w:date="2016-11-18T10:51:00Z">
            <w:rPr>
              <w:lang w:val="en-GB"/>
            </w:rPr>
          </w:rPrChange>
        </w:rPr>
      </w:pPr>
      <w:r w:rsidRPr="00C84EA9">
        <w:rPr>
          <w:rFonts w:ascii="Courier New" w:hAnsi="Courier New" w:cs="Courier New"/>
          <w:sz w:val="20"/>
          <w:szCs w:val="20"/>
          <w:lang w:val="en-GB"/>
          <w:rPrChange w:id="4208" w:author="Michael Monkenbusch" w:date="2016-11-18T10:51:00Z">
            <w:rPr>
              <w:rFonts w:ascii="Courier New" w:hAnsi="Courier New" w:cs="Courier New"/>
              <w:sz w:val="20"/>
              <w:szCs w:val="20"/>
              <w:lang w:val="en-GB"/>
            </w:rPr>
          </w:rPrChange>
        </w:rPr>
        <w:t xml:space="preserve">to identify a parameter as number or formula </w:t>
      </w:r>
    </w:p>
    <w:p w:rsidR="000C424B" w:rsidRPr="00C84EA9" w:rsidRDefault="000C424B" w:rsidP="00215AF7">
      <w:pPr>
        <w:pStyle w:val="StandardWeb"/>
        <w:spacing w:before="0" w:beforeAutospacing="0" w:after="0"/>
        <w:divId w:val="526019186"/>
        <w:rPr>
          <w:lang w:val="en-GB"/>
          <w:rPrChange w:id="4209" w:author="Michael Monkenbusch" w:date="2016-11-18T10:51:00Z">
            <w:rPr>
              <w:lang w:val="en-GB"/>
            </w:rPr>
          </w:rPrChange>
        </w:rPr>
      </w:pPr>
      <w:r w:rsidRPr="00C84EA9">
        <w:rPr>
          <w:rFonts w:ascii="Courier New" w:hAnsi="Courier New" w:cs="Courier New"/>
          <w:sz w:val="20"/>
          <w:szCs w:val="20"/>
          <w:lang w:val="en-GB"/>
          <w:rPrChange w:id="4210" w:author="Michael Monkenbusch" w:date="2016-11-18T10:51:00Z">
            <w:rPr>
              <w:rFonts w:ascii="Courier New" w:hAnsi="Courier New" w:cs="Courier New"/>
              <w:sz w:val="20"/>
              <w:szCs w:val="20"/>
              <w:lang w:val="en-GB"/>
            </w:rPr>
          </w:rPrChange>
        </w:rPr>
        <w:t xml:space="preserve">the parameterexpression has to begin with </w:t>
      </w:r>
    </w:p>
    <w:p w:rsidR="000C424B" w:rsidRPr="00C84EA9" w:rsidRDefault="000C424B" w:rsidP="00215AF7">
      <w:pPr>
        <w:pStyle w:val="StandardWeb"/>
        <w:spacing w:before="0" w:beforeAutospacing="0" w:after="0"/>
        <w:divId w:val="526019186"/>
        <w:rPr>
          <w:lang w:val="en-GB"/>
          <w:rPrChange w:id="4211" w:author="Michael Monkenbusch" w:date="2016-11-18T10:51:00Z">
            <w:rPr>
              <w:lang w:val="en-GB"/>
            </w:rPr>
          </w:rPrChange>
        </w:rPr>
      </w:pPr>
      <w:r w:rsidRPr="00C84EA9">
        <w:rPr>
          <w:rFonts w:ascii="Courier New" w:hAnsi="Courier New" w:cs="Courier New"/>
          <w:sz w:val="20"/>
          <w:szCs w:val="20"/>
          <w:lang w:val="en-GB"/>
          <w:rPrChange w:id="4212" w:author="Michael Monkenbusch" w:date="2016-11-18T10:51:00Z">
            <w:rPr>
              <w:rFonts w:ascii="Courier New" w:hAnsi="Courier New" w:cs="Courier New"/>
              <w:sz w:val="20"/>
              <w:szCs w:val="20"/>
              <w:lang w:val="en-GB"/>
            </w:rPr>
          </w:rPrChange>
        </w:rPr>
        <w:t xml:space="preserve">one of the following characters: '(+-.0..9'. </w:t>
      </w:r>
    </w:p>
    <w:p w:rsidR="000C424B" w:rsidRPr="00C84EA9" w:rsidRDefault="000C424B" w:rsidP="00215AF7">
      <w:pPr>
        <w:pStyle w:val="StandardWeb"/>
        <w:spacing w:before="0" w:beforeAutospacing="0" w:after="0"/>
        <w:divId w:val="526019186"/>
        <w:rPr>
          <w:lang w:val="en-GB"/>
          <w:rPrChange w:id="4213" w:author="Michael Monkenbusch" w:date="2016-11-18T10:51:00Z">
            <w:rPr>
              <w:lang w:val="en-GB"/>
            </w:rPr>
          </w:rPrChange>
        </w:rPr>
      </w:pPr>
      <w:r w:rsidRPr="00C84EA9">
        <w:rPr>
          <w:rFonts w:ascii="Courier New" w:hAnsi="Courier New" w:cs="Courier New"/>
          <w:sz w:val="20"/>
          <w:szCs w:val="20"/>
          <w:lang w:val="en-GB"/>
          <w:rPrChange w:id="4214" w:author="Michael Monkenbusch" w:date="2016-11-18T10:51:00Z">
            <w:rPr>
              <w:rFonts w:ascii="Courier New" w:hAnsi="Courier New" w:cs="Courier New"/>
              <w:sz w:val="20"/>
              <w:szCs w:val="20"/>
              <w:lang w:val="en-GB"/>
            </w:rPr>
          </w:rPrChange>
        </w:rPr>
        <w:t xml:space="preserve">there are two standard makros, which, of course, can </w:t>
      </w:r>
    </w:p>
    <w:p w:rsidR="000C424B" w:rsidRPr="00C84EA9" w:rsidRDefault="000C424B" w:rsidP="00215AF7">
      <w:pPr>
        <w:pStyle w:val="StandardWeb"/>
        <w:spacing w:before="0" w:beforeAutospacing="0" w:after="0"/>
        <w:divId w:val="526019186"/>
        <w:rPr>
          <w:lang w:val="en-GB"/>
          <w:rPrChange w:id="4215" w:author="Michael Monkenbusch" w:date="2016-11-18T10:51:00Z">
            <w:rPr>
              <w:lang w:val="en-GB"/>
            </w:rPr>
          </w:rPrChange>
        </w:rPr>
      </w:pPr>
      <w:r w:rsidRPr="00C84EA9">
        <w:rPr>
          <w:rFonts w:ascii="Courier New" w:hAnsi="Courier New" w:cs="Courier New"/>
          <w:sz w:val="20"/>
          <w:szCs w:val="20"/>
          <w:lang w:val="en-GB"/>
          <w:rPrChange w:id="4216" w:author="Michael Monkenbusch" w:date="2016-11-18T10:51:00Z">
            <w:rPr>
              <w:rFonts w:ascii="Courier New" w:hAnsi="Courier New" w:cs="Courier New"/>
              <w:sz w:val="20"/>
              <w:szCs w:val="20"/>
              <w:lang w:val="en-GB"/>
            </w:rPr>
          </w:rPrChange>
        </w:rPr>
        <w:t xml:space="preserve">be altered to suit your purposes: doit fname scannr </w:t>
      </w:r>
    </w:p>
    <w:p w:rsidR="000C424B" w:rsidRPr="00C84EA9" w:rsidRDefault="000C424B" w:rsidP="00215AF7">
      <w:pPr>
        <w:pStyle w:val="StandardWeb"/>
        <w:spacing w:before="0" w:beforeAutospacing="0" w:after="0"/>
        <w:divId w:val="526019186"/>
        <w:rPr>
          <w:lang w:val="en-GB"/>
          <w:rPrChange w:id="4217" w:author="Michael Monkenbusch" w:date="2016-11-18T10:51:00Z">
            <w:rPr>
              <w:lang w:val="en-GB"/>
            </w:rPr>
          </w:rPrChange>
        </w:rPr>
      </w:pPr>
      <w:r w:rsidRPr="00C84EA9">
        <w:rPr>
          <w:rFonts w:ascii="Courier New" w:hAnsi="Courier New" w:cs="Courier New"/>
          <w:sz w:val="20"/>
          <w:szCs w:val="20"/>
          <w:lang w:val="en-GB"/>
          <w:rPrChange w:id="4218" w:author="Michael Monkenbusch" w:date="2016-11-18T10:51:00Z">
            <w:rPr>
              <w:rFonts w:ascii="Courier New" w:hAnsi="Courier New" w:cs="Courier New"/>
              <w:sz w:val="20"/>
              <w:szCs w:val="20"/>
              <w:lang w:val="en-GB"/>
            </w:rPr>
          </w:rPrChange>
        </w:rPr>
        <w:t xml:space="preserve">and cth. the first makro requires a filename and its </w:t>
      </w:r>
    </w:p>
    <w:p w:rsidR="000C424B" w:rsidRPr="00C84EA9" w:rsidRDefault="000C424B" w:rsidP="00215AF7">
      <w:pPr>
        <w:pStyle w:val="StandardWeb"/>
        <w:spacing w:before="0" w:beforeAutospacing="0" w:after="0"/>
        <w:divId w:val="526019186"/>
        <w:rPr>
          <w:lang w:val="en-GB"/>
          <w:rPrChange w:id="4219" w:author="Michael Monkenbusch" w:date="2016-11-18T10:51:00Z">
            <w:rPr>
              <w:lang w:val="en-GB"/>
            </w:rPr>
          </w:rPrChange>
        </w:rPr>
      </w:pPr>
      <w:r w:rsidRPr="00C84EA9">
        <w:rPr>
          <w:rFonts w:ascii="Courier New" w:hAnsi="Courier New" w:cs="Courier New"/>
          <w:sz w:val="20"/>
          <w:szCs w:val="20"/>
          <w:lang w:val="en-GB"/>
          <w:rPrChange w:id="4220" w:author="Michael Monkenbusch" w:date="2016-11-18T10:51:00Z">
            <w:rPr>
              <w:rFonts w:ascii="Courier New" w:hAnsi="Courier New" w:cs="Courier New"/>
              <w:sz w:val="20"/>
              <w:szCs w:val="20"/>
              <w:lang w:val="en-GB"/>
            </w:rPr>
          </w:rPrChange>
        </w:rPr>
        <w:t xml:space="preserve">scancode as inputs and will read the file, find the </w:t>
      </w:r>
    </w:p>
    <w:p w:rsidR="000C424B" w:rsidRPr="00C84EA9" w:rsidRDefault="000C424B" w:rsidP="00215AF7">
      <w:pPr>
        <w:pStyle w:val="StandardWeb"/>
        <w:spacing w:before="0" w:beforeAutospacing="0" w:after="0"/>
        <w:divId w:val="526019186"/>
        <w:rPr>
          <w:lang w:val="en-GB"/>
          <w:rPrChange w:id="4221" w:author="Michael Monkenbusch" w:date="2016-11-18T10:51:00Z">
            <w:rPr>
              <w:lang w:val="en-GB"/>
            </w:rPr>
          </w:rPrChange>
        </w:rPr>
      </w:pPr>
      <w:r w:rsidRPr="00C84EA9">
        <w:rPr>
          <w:rFonts w:ascii="Courier New" w:hAnsi="Courier New" w:cs="Courier New"/>
          <w:sz w:val="20"/>
          <w:szCs w:val="20"/>
          <w:lang w:val="en-GB"/>
          <w:rPrChange w:id="4222" w:author="Michael Monkenbusch" w:date="2016-11-18T10:51:00Z">
            <w:rPr>
              <w:rFonts w:ascii="Courier New" w:hAnsi="Courier New" w:cs="Courier New"/>
              <w:sz w:val="20"/>
              <w:szCs w:val="20"/>
              <w:lang w:val="en-GB"/>
            </w:rPr>
          </w:rPrChange>
        </w:rPr>
        <w:t xml:space="preserve">mirror-axes, symmetrize and convert channel-numbers </w:t>
      </w:r>
    </w:p>
    <w:p w:rsidR="000C424B" w:rsidRPr="00C84EA9" w:rsidRDefault="000C424B" w:rsidP="00215AF7">
      <w:pPr>
        <w:pStyle w:val="StandardWeb"/>
        <w:spacing w:before="0" w:beforeAutospacing="0" w:after="0"/>
        <w:divId w:val="526019186"/>
        <w:rPr>
          <w:lang w:val="en-GB"/>
          <w:rPrChange w:id="4223" w:author="Michael Monkenbusch" w:date="2016-11-18T10:51:00Z">
            <w:rPr>
              <w:lang w:val="en-GB"/>
            </w:rPr>
          </w:rPrChange>
        </w:rPr>
      </w:pPr>
      <w:r w:rsidRPr="00C84EA9">
        <w:rPr>
          <w:rFonts w:ascii="Courier New" w:hAnsi="Courier New" w:cs="Courier New"/>
          <w:sz w:val="20"/>
          <w:szCs w:val="20"/>
          <w:lang w:val="en-GB"/>
          <w:rPrChange w:id="4224" w:author="Michael Monkenbusch" w:date="2016-11-18T10:51:00Z">
            <w:rPr>
              <w:rFonts w:ascii="Courier New" w:hAnsi="Courier New" w:cs="Courier New"/>
              <w:sz w:val="20"/>
              <w:szCs w:val="20"/>
              <w:lang w:val="en-GB"/>
            </w:rPr>
          </w:rPrChange>
        </w:rPr>
        <w:t xml:space="preserve">to q. the second makro calls xedit with the last </w:t>
      </w:r>
    </w:p>
    <w:p w:rsidR="000C424B" w:rsidRPr="00C84EA9" w:rsidRDefault="000C424B" w:rsidP="00215AF7">
      <w:pPr>
        <w:pStyle w:val="StandardWeb"/>
        <w:spacing w:before="0" w:beforeAutospacing="0" w:after="0"/>
        <w:divId w:val="526019186"/>
        <w:rPr>
          <w:lang w:val="en-GB"/>
          <w:rPrChange w:id="4225" w:author="Michael Monkenbusch" w:date="2016-11-18T10:51:00Z">
            <w:rPr>
              <w:lang w:val="en-GB"/>
            </w:rPr>
          </w:rPrChange>
        </w:rPr>
      </w:pPr>
      <w:r w:rsidRPr="00C84EA9">
        <w:rPr>
          <w:rFonts w:ascii="Courier New" w:hAnsi="Courier New" w:cs="Courier New"/>
          <w:sz w:val="20"/>
          <w:szCs w:val="20"/>
          <w:lang w:val="en-GB"/>
          <w:rPrChange w:id="4226" w:author="Michael Monkenbusch" w:date="2016-11-18T10:51:00Z">
            <w:rPr>
              <w:rFonts w:ascii="Courier New" w:hAnsi="Courier New" w:cs="Courier New"/>
              <w:sz w:val="20"/>
              <w:szCs w:val="20"/>
              <w:lang w:val="en-GB"/>
            </w:rPr>
          </w:rPrChange>
        </w:rPr>
        <w:t xml:space="preserve">activated theories and parameters. this allows easy </w:t>
      </w:r>
    </w:p>
    <w:p w:rsidR="000C424B" w:rsidRPr="00C84EA9" w:rsidRDefault="000C424B" w:rsidP="00215AF7">
      <w:pPr>
        <w:pStyle w:val="StandardWeb"/>
        <w:spacing w:before="0" w:beforeAutospacing="0" w:after="0"/>
        <w:divId w:val="526019186"/>
        <w:rPr>
          <w:lang w:val="en-GB"/>
          <w:rPrChange w:id="4227" w:author="Michael Monkenbusch" w:date="2016-11-18T10:51:00Z">
            <w:rPr>
              <w:lang w:val="en-GB"/>
            </w:rPr>
          </w:rPrChange>
        </w:rPr>
      </w:pPr>
      <w:r w:rsidRPr="00C84EA9">
        <w:rPr>
          <w:rFonts w:ascii="Courier New" w:hAnsi="Courier New" w:cs="Courier New"/>
          <w:sz w:val="20"/>
          <w:szCs w:val="20"/>
          <w:lang w:val="en-GB"/>
          <w:rPrChange w:id="4228" w:author="Michael Monkenbusch" w:date="2016-11-18T10:51:00Z">
            <w:rPr>
              <w:rFonts w:ascii="Courier New" w:hAnsi="Courier New" w:cs="Courier New"/>
              <w:sz w:val="20"/>
              <w:szCs w:val="20"/>
              <w:lang w:val="en-GB"/>
            </w:rPr>
          </w:rPrChange>
        </w:rPr>
        <w:t xml:space="preserve">theory-parameter-changes. </w:t>
      </w:r>
    </w:p>
    <w:p w:rsidR="000C424B" w:rsidRPr="00C84EA9" w:rsidRDefault="000C424B" w:rsidP="00215AF7">
      <w:pPr>
        <w:pStyle w:val="StandardWeb"/>
        <w:spacing w:before="0" w:beforeAutospacing="0" w:after="0"/>
        <w:divId w:val="526019186"/>
        <w:rPr>
          <w:lang w:val="en-GB"/>
          <w:rPrChange w:id="4229" w:author="Michael Monkenbusch" w:date="2016-11-18T10:51:00Z">
            <w:rPr>
              <w:lang w:val="en-GB"/>
            </w:rPr>
          </w:rPrChange>
        </w:rPr>
      </w:pPr>
      <w:r w:rsidRPr="00C84EA9">
        <w:rPr>
          <w:rFonts w:ascii="Courier New" w:hAnsi="Courier New" w:cs="Courier New"/>
          <w:sz w:val="20"/>
          <w:szCs w:val="20"/>
          <w:lang w:val="en-GB"/>
          <w:rPrChange w:id="4230" w:author="Michael Monkenbusch" w:date="2016-11-18T10:51:00Z">
            <w:rPr>
              <w:rFonts w:ascii="Courier New" w:hAnsi="Courier New" w:cs="Courier New"/>
              <w:sz w:val="20"/>
              <w:szCs w:val="20"/>
              <w:lang w:val="en-GB"/>
            </w:rPr>
          </w:rPrChange>
        </w:rPr>
        <w:t xml:space="preserve">* </w:t>
      </w:r>
    </w:p>
    <w:p w:rsidR="000C424B" w:rsidRPr="00C84EA9" w:rsidRDefault="000C424B" w:rsidP="00215AF7">
      <w:pPr>
        <w:pStyle w:val="StandardWeb"/>
        <w:spacing w:before="0" w:beforeAutospacing="0" w:after="0"/>
        <w:divId w:val="526019186"/>
        <w:rPr>
          <w:lang w:val="en-GB"/>
          <w:rPrChange w:id="4231" w:author="Michael Monkenbusch" w:date="2016-11-18T10:51:00Z">
            <w:rPr>
              <w:lang w:val="en-GB"/>
            </w:rPr>
          </w:rPrChange>
        </w:rPr>
      </w:pPr>
      <w:r w:rsidRPr="00C84EA9">
        <w:rPr>
          <w:rFonts w:ascii="Courier New" w:hAnsi="Courier New" w:cs="Courier New"/>
          <w:sz w:val="20"/>
          <w:szCs w:val="20"/>
          <w:lang w:val="en-GB"/>
          <w:rPrChange w:id="4232" w:author="Michael Monkenbusch" w:date="2016-11-18T10:51:00Z">
            <w:rPr>
              <w:rFonts w:ascii="Courier New" w:hAnsi="Courier New" w:cs="Courier New"/>
              <w:sz w:val="20"/>
              <w:szCs w:val="20"/>
              <w:lang w:val="en-GB"/>
            </w:rPr>
          </w:rPrChange>
        </w:rPr>
        <w:t xml:space="preserve">? ------- general remarks -------- </w:t>
      </w:r>
    </w:p>
    <w:p w:rsidR="000C424B" w:rsidRPr="00C84EA9" w:rsidRDefault="000C424B" w:rsidP="00215AF7">
      <w:pPr>
        <w:pStyle w:val="StandardWeb"/>
        <w:spacing w:before="0" w:beforeAutospacing="0" w:after="0"/>
        <w:divId w:val="526019186"/>
        <w:rPr>
          <w:lang w:val="en-GB"/>
          <w:rPrChange w:id="4233" w:author="Michael Monkenbusch" w:date="2016-11-18T10:51:00Z">
            <w:rPr>
              <w:lang w:val="en-GB"/>
            </w:rPr>
          </w:rPrChange>
        </w:rPr>
      </w:pPr>
      <w:r w:rsidRPr="00C84EA9">
        <w:rPr>
          <w:rFonts w:ascii="Courier New" w:hAnsi="Courier New" w:cs="Courier New"/>
          <w:sz w:val="20"/>
          <w:szCs w:val="20"/>
          <w:lang w:val="en-GB"/>
          <w:rPrChange w:id="4234" w:author="Michael Monkenbusch" w:date="2016-11-18T10:51:00Z">
            <w:rPr>
              <w:rFonts w:ascii="Courier New" w:hAnsi="Courier New" w:cs="Courier New"/>
              <w:sz w:val="20"/>
              <w:szCs w:val="20"/>
              <w:lang w:val="en-GB"/>
            </w:rPr>
          </w:rPrChange>
        </w:rPr>
        <w:t xml:space="preserve">to execute datreat simply type : datreat </w:t>
      </w:r>
    </w:p>
    <w:p w:rsidR="000C424B" w:rsidRPr="00C84EA9" w:rsidRDefault="000C424B" w:rsidP="00215AF7">
      <w:pPr>
        <w:pStyle w:val="StandardWeb"/>
        <w:spacing w:before="0" w:beforeAutospacing="0" w:after="0"/>
        <w:divId w:val="526019186"/>
        <w:rPr>
          <w:lang w:val="en-GB"/>
          <w:rPrChange w:id="4235" w:author="Michael Monkenbusch" w:date="2016-11-18T10:51:00Z">
            <w:rPr>
              <w:lang w:val="en-GB"/>
            </w:rPr>
          </w:rPrChange>
        </w:rPr>
      </w:pPr>
      <w:r w:rsidRPr="00C84EA9">
        <w:rPr>
          <w:rFonts w:ascii="Courier New" w:hAnsi="Courier New" w:cs="Courier New"/>
          <w:sz w:val="20"/>
          <w:szCs w:val="20"/>
          <w:lang w:val="en-GB"/>
          <w:rPrChange w:id="4236" w:author="Michael Monkenbusch" w:date="2016-11-18T10:51:00Z">
            <w:rPr>
              <w:rFonts w:ascii="Courier New" w:hAnsi="Courier New" w:cs="Courier New"/>
              <w:sz w:val="20"/>
              <w:szCs w:val="20"/>
              <w:lang w:val="en-GB"/>
            </w:rPr>
          </w:rPrChange>
        </w:rPr>
        <w:t xml:space="preserve">after a while you will see a list of all available theories and then </w:t>
      </w:r>
    </w:p>
    <w:p w:rsidR="000C424B" w:rsidRPr="00C84EA9" w:rsidRDefault="000C424B" w:rsidP="00215AF7">
      <w:pPr>
        <w:pStyle w:val="StandardWeb"/>
        <w:spacing w:before="0" w:beforeAutospacing="0" w:after="0"/>
        <w:divId w:val="526019186"/>
        <w:rPr>
          <w:lang w:val="en-GB"/>
          <w:rPrChange w:id="4237" w:author="Michael Monkenbusch" w:date="2016-11-18T10:51:00Z">
            <w:rPr>
              <w:lang w:val="en-GB"/>
            </w:rPr>
          </w:rPrChange>
        </w:rPr>
      </w:pPr>
      <w:r w:rsidRPr="00C84EA9">
        <w:rPr>
          <w:rFonts w:ascii="Courier New" w:hAnsi="Courier New" w:cs="Courier New"/>
          <w:sz w:val="20"/>
          <w:szCs w:val="20"/>
          <w:lang w:val="en-GB"/>
          <w:rPrChange w:id="4238" w:author="Michael Monkenbusch" w:date="2016-11-18T10:51:00Z">
            <w:rPr>
              <w:rFonts w:ascii="Courier New" w:hAnsi="Courier New" w:cs="Courier New"/>
              <w:sz w:val="20"/>
              <w:szCs w:val="20"/>
              <w:lang w:val="en-GB"/>
            </w:rPr>
          </w:rPrChange>
        </w:rPr>
        <w:t xml:space="preserve">the request-prompt: '-----&gt;'. always when this symbol appears, you </w:t>
      </w:r>
    </w:p>
    <w:p w:rsidR="000C424B" w:rsidRPr="00C84EA9" w:rsidRDefault="000C424B" w:rsidP="00215AF7">
      <w:pPr>
        <w:pStyle w:val="StandardWeb"/>
        <w:spacing w:before="0" w:beforeAutospacing="0" w:after="0"/>
        <w:divId w:val="526019186"/>
        <w:rPr>
          <w:lang w:val="en-GB"/>
          <w:rPrChange w:id="4239" w:author="Michael Monkenbusch" w:date="2016-11-18T10:51:00Z">
            <w:rPr>
              <w:lang w:val="en-GB"/>
            </w:rPr>
          </w:rPrChange>
        </w:rPr>
      </w:pPr>
      <w:r w:rsidRPr="00C84EA9">
        <w:rPr>
          <w:rFonts w:ascii="Courier New" w:hAnsi="Courier New" w:cs="Courier New"/>
          <w:sz w:val="20"/>
          <w:szCs w:val="20"/>
          <w:lang w:val="en-GB"/>
          <w:rPrChange w:id="4240" w:author="Michael Monkenbusch" w:date="2016-11-18T10:51:00Z">
            <w:rPr>
              <w:rFonts w:ascii="Courier New" w:hAnsi="Courier New" w:cs="Courier New"/>
              <w:sz w:val="20"/>
              <w:szCs w:val="20"/>
              <w:lang w:val="en-GB"/>
            </w:rPr>
          </w:rPrChange>
        </w:rPr>
        <w:t xml:space="preserve">can type a command. datreat will try to execute the command or - if </w:t>
      </w:r>
    </w:p>
    <w:p w:rsidR="000C424B" w:rsidRPr="00C84EA9" w:rsidRDefault="000C424B" w:rsidP="00215AF7">
      <w:pPr>
        <w:pStyle w:val="StandardWeb"/>
        <w:spacing w:before="0" w:beforeAutospacing="0" w:after="0"/>
        <w:divId w:val="526019186"/>
        <w:rPr>
          <w:lang w:val="en-GB"/>
          <w:rPrChange w:id="4241" w:author="Michael Monkenbusch" w:date="2016-11-18T10:51:00Z">
            <w:rPr>
              <w:lang w:val="en-GB"/>
            </w:rPr>
          </w:rPrChange>
        </w:rPr>
      </w:pPr>
      <w:r w:rsidRPr="00C84EA9">
        <w:rPr>
          <w:rFonts w:ascii="Courier New" w:hAnsi="Courier New" w:cs="Courier New"/>
          <w:sz w:val="20"/>
          <w:szCs w:val="20"/>
          <w:lang w:val="en-GB"/>
          <w:rPrChange w:id="4242" w:author="Michael Monkenbusch" w:date="2016-11-18T10:51:00Z">
            <w:rPr>
              <w:rFonts w:ascii="Courier New" w:hAnsi="Courier New" w:cs="Courier New"/>
              <w:sz w:val="20"/>
              <w:szCs w:val="20"/>
              <w:lang w:val="en-GB"/>
            </w:rPr>
          </w:rPrChange>
        </w:rPr>
        <w:t xml:space="preserve">there is no such command - it will look for a makro with that name. </w:t>
      </w:r>
    </w:p>
    <w:p w:rsidR="000C424B" w:rsidRPr="00C84EA9" w:rsidRDefault="000C424B" w:rsidP="00215AF7">
      <w:pPr>
        <w:pStyle w:val="StandardWeb"/>
        <w:spacing w:before="0" w:beforeAutospacing="0" w:after="0"/>
        <w:divId w:val="526019186"/>
        <w:rPr>
          <w:lang w:val="en-GB"/>
          <w:rPrChange w:id="4243" w:author="Michael Monkenbusch" w:date="2016-11-18T10:51:00Z">
            <w:rPr>
              <w:lang w:val="en-GB"/>
            </w:rPr>
          </w:rPrChange>
        </w:rPr>
      </w:pPr>
      <w:r w:rsidRPr="00C84EA9">
        <w:rPr>
          <w:rFonts w:ascii="Courier New" w:hAnsi="Courier New" w:cs="Courier New"/>
          <w:sz w:val="20"/>
          <w:szCs w:val="20"/>
          <w:lang w:val="en-GB"/>
          <w:rPrChange w:id="4244" w:author="Michael Monkenbusch" w:date="2016-11-18T10:51:00Z">
            <w:rPr>
              <w:rFonts w:ascii="Courier New" w:hAnsi="Courier New" w:cs="Courier New"/>
              <w:sz w:val="20"/>
              <w:szCs w:val="20"/>
              <w:lang w:val="en-GB"/>
            </w:rPr>
          </w:rPrChange>
        </w:rPr>
        <w:t xml:space="preserve">if there is no command and no makro with that name, no action will </w:t>
      </w:r>
    </w:p>
    <w:p w:rsidR="000C424B" w:rsidRPr="00C84EA9" w:rsidRDefault="000C424B" w:rsidP="00215AF7">
      <w:pPr>
        <w:pStyle w:val="StandardWeb"/>
        <w:spacing w:before="0" w:beforeAutospacing="0" w:after="0"/>
        <w:divId w:val="526019186"/>
        <w:rPr>
          <w:lang w:val="en-GB"/>
          <w:rPrChange w:id="4245" w:author="Michael Monkenbusch" w:date="2016-11-18T10:51:00Z">
            <w:rPr>
              <w:lang w:val="en-GB"/>
            </w:rPr>
          </w:rPrChange>
        </w:rPr>
      </w:pPr>
      <w:r w:rsidRPr="00C84EA9">
        <w:rPr>
          <w:rFonts w:ascii="Courier New" w:hAnsi="Courier New" w:cs="Courier New"/>
          <w:sz w:val="20"/>
          <w:szCs w:val="20"/>
          <w:lang w:val="en-GB"/>
          <w:rPrChange w:id="4246" w:author="Michael Monkenbusch" w:date="2016-11-18T10:51:00Z">
            <w:rPr>
              <w:rFonts w:ascii="Courier New" w:hAnsi="Courier New" w:cs="Courier New"/>
              <w:sz w:val="20"/>
              <w:szCs w:val="20"/>
              <w:lang w:val="en-GB"/>
            </w:rPr>
          </w:rPrChange>
        </w:rPr>
        <w:t xml:space="preserve">take place. </w:t>
      </w:r>
    </w:p>
    <w:p w:rsidR="000C424B" w:rsidRPr="00C84EA9" w:rsidRDefault="000C424B" w:rsidP="00215AF7">
      <w:pPr>
        <w:pStyle w:val="StandardWeb"/>
        <w:spacing w:before="0" w:beforeAutospacing="0" w:after="0"/>
        <w:divId w:val="526019186"/>
        <w:rPr>
          <w:lang w:val="en-GB"/>
          <w:rPrChange w:id="4247" w:author="Michael Monkenbusch" w:date="2016-11-18T10:51:00Z">
            <w:rPr>
              <w:lang w:val="en-GB"/>
            </w:rPr>
          </w:rPrChange>
        </w:rPr>
      </w:pPr>
      <w:r w:rsidRPr="00C84EA9">
        <w:rPr>
          <w:rFonts w:ascii="Courier New" w:hAnsi="Courier New" w:cs="Courier New"/>
          <w:sz w:val="20"/>
          <w:szCs w:val="20"/>
          <w:lang w:val="en-GB"/>
          <w:rPrChange w:id="4248" w:author="Michael Monkenbusch" w:date="2016-11-18T10:51:00Z">
            <w:rPr>
              <w:rFonts w:ascii="Courier New" w:hAnsi="Courier New" w:cs="Courier New"/>
              <w:sz w:val="20"/>
              <w:szCs w:val="20"/>
              <w:lang w:val="en-GB"/>
            </w:rPr>
          </w:rPrChange>
        </w:rPr>
        <w:t xml:space="preserve">a command line has the following syntax: </w:t>
      </w:r>
    </w:p>
    <w:p w:rsidR="000C424B" w:rsidRPr="00C84EA9" w:rsidRDefault="000C424B" w:rsidP="00215AF7">
      <w:pPr>
        <w:pStyle w:val="StandardWeb"/>
        <w:spacing w:before="0" w:beforeAutospacing="0" w:after="0"/>
        <w:divId w:val="526019186"/>
        <w:rPr>
          <w:lang w:val="en-GB"/>
          <w:rPrChange w:id="4249" w:author="Michael Monkenbusch" w:date="2016-11-18T10:51:00Z">
            <w:rPr>
              <w:lang w:val="en-GB"/>
            </w:rPr>
          </w:rPrChange>
        </w:rPr>
      </w:pPr>
      <w:r w:rsidRPr="00C84EA9">
        <w:rPr>
          <w:rFonts w:ascii="Courier New" w:hAnsi="Courier New" w:cs="Courier New"/>
          <w:sz w:val="20"/>
          <w:szCs w:val="20"/>
          <w:lang w:val="en-GB"/>
          <w:rPrChange w:id="4250" w:author="Michael Monkenbusch" w:date="2016-11-18T10:51:00Z">
            <w:rPr>
              <w:rFonts w:ascii="Courier New" w:hAnsi="Courier New" w:cs="Courier New"/>
              <w:sz w:val="20"/>
              <w:szCs w:val="20"/>
              <w:lang w:val="en-GB"/>
            </w:rPr>
          </w:rPrChange>
        </w:rPr>
        <w:t xml:space="preserve">&lt;cmd&gt; parname1 value1 [value2] [..] [parname2] [value1] [...] </w:t>
      </w:r>
    </w:p>
    <w:p w:rsidR="000C424B" w:rsidRPr="00C84EA9" w:rsidRDefault="000C424B" w:rsidP="00215AF7">
      <w:pPr>
        <w:pStyle w:val="StandardWeb"/>
        <w:spacing w:before="0" w:beforeAutospacing="0" w:after="0"/>
        <w:divId w:val="526019186"/>
        <w:rPr>
          <w:lang w:val="en-GB"/>
          <w:rPrChange w:id="4251" w:author="Michael Monkenbusch" w:date="2016-11-18T10:51:00Z">
            <w:rPr>
              <w:lang w:val="en-GB"/>
            </w:rPr>
          </w:rPrChange>
        </w:rPr>
      </w:pPr>
      <w:r w:rsidRPr="00C84EA9">
        <w:rPr>
          <w:rFonts w:ascii="Courier New" w:hAnsi="Courier New" w:cs="Courier New"/>
          <w:sz w:val="20"/>
          <w:szCs w:val="20"/>
          <w:lang w:val="en-GB"/>
          <w:rPrChange w:id="4252" w:author="Michael Monkenbusch" w:date="2016-11-18T10:51:00Z">
            <w:rPr>
              <w:rFonts w:ascii="Courier New" w:hAnsi="Courier New" w:cs="Courier New"/>
              <w:sz w:val="20"/>
              <w:szCs w:val="20"/>
              <w:lang w:val="en-GB"/>
            </w:rPr>
          </w:rPrChange>
        </w:rPr>
        <w:t xml:space="preserve">cmd is the command-name, parameters are adressed by names and </w:t>
      </w:r>
    </w:p>
    <w:p w:rsidR="000C424B" w:rsidRPr="00C84EA9" w:rsidRDefault="000C424B" w:rsidP="00215AF7">
      <w:pPr>
        <w:pStyle w:val="StandardWeb"/>
        <w:spacing w:before="0" w:beforeAutospacing="0" w:after="0"/>
        <w:divId w:val="526019186"/>
        <w:rPr>
          <w:lang w:val="en-GB"/>
          <w:rPrChange w:id="4253" w:author="Michael Monkenbusch" w:date="2016-11-18T10:51:00Z">
            <w:rPr>
              <w:lang w:val="en-GB"/>
            </w:rPr>
          </w:rPrChange>
        </w:rPr>
      </w:pPr>
      <w:r w:rsidRPr="00C84EA9">
        <w:rPr>
          <w:rFonts w:ascii="Courier New" w:hAnsi="Courier New" w:cs="Courier New"/>
          <w:sz w:val="20"/>
          <w:szCs w:val="20"/>
          <w:lang w:val="en-GB"/>
          <w:rPrChange w:id="4254" w:author="Michael Monkenbusch" w:date="2016-11-18T10:51:00Z">
            <w:rPr>
              <w:rFonts w:ascii="Courier New" w:hAnsi="Courier New" w:cs="Courier New"/>
              <w:sz w:val="20"/>
              <w:szCs w:val="20"/>
              <w:lang w:val="en-GB"/>
            </w:rPr>
          </w:rPrChange>
        </w:rPr>
        <w:t xml:space="preserve">seperated with a blank. with certain parameters you can set more </w:t>
      </w:r>
    </w:p>
    <w:p w:rsidR="000C424B" w:rsidRPr="00C84EA9" w:rsidRDefault="000C424B" w:rsidP="00215AF7">
      <w:pPr>
        <w:pStyle w:val="StandardWeb"/>
        <w:spacing w:before="0" w:beforeAutospacing="0" w:after="0"/>
        <w:divId w:val="526019186"/>
        <w:rPr>
          <w:lang w:val="en-GB"/>
          <w:rPrChange w:id="4255" w:author="Michael Monkenbusch" w:date="2016-11-18T10:51:00Z">
            <w:rPr>
              <w:lang w:val="en-GB"/>
            </w:rPr>
          </w:rPrChange>
        </w:rPr>
      </w:pPr>
      <w:r w:rsidRPr="00C84EA9">
        <w:rPr>
          <w:rFonts w:ascii="Courier New" w:hAnsi="Courier New" w:cs="Courier New"/>
          <w:sz w:val="20"/>
          <w:szCs w:val="20"/>
          <w:lang w:val="en-GB"/>
          <w:rPrChange w:id="4256" w:author="Michael Monkenbusch" w:date="2016-11-18T10:51:00Z">
            <w:rPr>
              <w:rFonts w:ascii="Courier New" w:hAnsi="Courier New" w:cs="Courier New"/>
              <w:sz w:val="20"/>
              <w:szCs w:val="20"/>
              <w:lang w:val="en-GB"/>
            </w:rPr>
          </w:rPrChange>
        </w:rPr>
        <w:t xml:space="preserve">than one value. these have to be seperated by blanks, too. </w:t>
      </w:r>
    </w:p>
    <w:p w:rsidR="000C424B" w:rsidRPr="00C84EA9" w:rsidRDefault="000C424B" w:rsidP="00215AF7">
      <w:pPr>
        <w:pStyle w:val="StandardWeb"/>
        <w:spacing w:before="0" w:beforeAutospacing="0" w:after="0"/>
        <w:divId w:val="526019186"/>
        <w:rPr>
          <w:lang w:val="en-GB"/>
          <w:rPrChange w:id="4257" w:author="Michael Monkenbusch" w:date="2016-11-18T10:51:00Z">
            <w:rPr>
              <w:lang w:val="en-GB"/>
            </w:rPr>
          </w:rPrChange>
        </w:rPr>
      </w:pPr>
      <w:r w:rsidRPr="00C84EA9">
        <w:rPr>
          <w:rFonts w:ascii="Courier New" w:hAnsi="Courier New" w:cs="Courier New"/>
          <w:sz w:val="20"/>
          <w:szCs w:val="20"/>
          <w:lang w:val="en-GB"/>
          <w:rPrChange w:id="4258" w:author="Michael Monkenbusch" w:date="2016-11-18T10:51:00Z">
            <w:rPr>
              <w:rFonts w:ascii="Courier New" w:hAnsi="Courier New" w:cs="Courier New"/>
              <w:sz w:val="20"/>
              <w:szCs w:val="20"/>
              <w:lang w:val="en-GB"/>
            </w:rPr>
          </w:rPrChange>
        </w:rPr>
        <w:t xml:space="preserve">usually every parameter once defined is kept until it is explicitly </w:t>
      </w:r>
    </w:p>
    <w:p w:rsidR="000C424B" w:rsidRPr="00C84EA9" w:rsidRDefault="000C424B" w:rsidP="00215AF7">
      <w:pPr>
        <w:pStyle w:val="StandardWeb"/>
        <w:spacing w:before="0" w:beforeAutospacing="0" w:after="0"/>
        <w:divId w:val="526019186"/>
        <w:rPr>
          <w:lang w:val="en-GB"/>
          <w:rPrChange w:id="4259" w:author="Michael Monkenbusch" w:date="2016-11-18T10:51:00Z">
            <w:rPr>
              <w:lang w:val="en-GB"/>
            </w:rPr>
          </w:rPrChange>
        </w:rPr>
      </w:pPr>
      <w:r w:rsidRPr="00C84EA9">
        <w:rPr>
          <w:rFonts w:ascii="Courier New" w:hAnsi="Courier New" w:cs="Courier New"/>
          <w:sz w:val="20"/>
          <w:szCs w:val="20"/>
          <w:lang w:val="en-GB"/>
          <w:rPrChange w:id="4260" w:author="Michael Monkenbusch" w:date="2016-11-18T10:51:00Z">
            <w:rPr>
              <w:rFonts w:ascii="Courier New" w:hAnsi="Courier New" w:cs="Courier New"/>
              <w:sz w:val="20"/>
              <w:szCs w:val="20"/>
              <w:lang w:val="en-GB"/>
            </w:rPr>
          </w:rPrChange>
        </w:rPr>
        <w:t xml:space="preserve">changed. one important exeption from this rule is the list of selec- </w:t>
      </w:r>
    </w:p>
    <w:p w:rsidR="000C424B" w:rsidRPr="00C84EA9" w:rsidRDefault="000C424B" w:rsidP="00215AF7">
      <w:pPr>
        <w:pStyle w:val="StandardWeb"/>
        <w:spacing w:before="0" w:beforeAutospacing="0" w:after="0"/>
        <w:divId w:val="526019186"/>
        <w:rPr>
          <w:lang w:val="en-GB"/>
          <w:rPrChange w:id="4261" w:author="Michael Monkenbusch" w:date="2016-11-18T10:51:00Z">
            <w:rPr>
              <w:lang w:val="en-GB"/>
            </w:rPr>
          </w:rPrChange>
        </w:rPr>
      </w:pPr>
      <w:r w:rsidRPr="00C84EA9">
        <w:rPr>
          <w:rFonts w:ascii="Courier New" w:hAnsi="Courier New" w:cs="Courier New"/>
          <w:sz w:val="20"/>
          <w:szCs w:val="20"/>
          <w:lang w:val="en-GB"/>
          <w:rPrChange w:id="4262" w:author="Michael Monkenbusch" w:date="2016-11-18T10:51:00Z">
            <w:rPr>
              <w:rFonts w:ascii="Courier New" w:hAnsi="Courier New" w:cs="Courier New"/>
              <w:sz w:val="20"/>
              <w:szCs w:val="20"/>
              <w:lang w:val="en-GB"/>
            </w:rPr>
          </w:rPrChange>
        </w:rPr>
        <w:t xml:space="preserve">ted datarecords. &lt;m&gt;,&lt;sym&gt; and &lt;qc&gt; allow only one selected item. if </w:t>
      </w:r>
    </w:p>
    <w:p w:rsidR="000C424B" w:rsidRPr="00C84EA9" w:rsidRDefault="000C424B" w:rsidP="00215AF7">
      <w:pPr>
        <w:pStyle w:val="StandardWeb"/>
        <w:spacing w:before="0" w:beforeAutospacing="0" w:after="0"/>
        <w:divId w:val="526019186"/>
        <w:rPr>
          <w:lang w:val="en-GB"/>
          <w:rPrChange w:id="4263" w:author="Michael Monkenbusch" w:date="2016-11-18T10:51:00Z">
            <w:rPr>
              <w:lang w:val="en-GB"/>
            </w:rPr>
          </w:rPrChange>
        </w:rPr>
      </w:pPr>
      <w:r w:rsidRPr="00C84EA9">
        <w:rPr>
          <w:rFonts w:ascii="Courier New" w:hAnsi="Courier New" w:cs="Courier New"/>
          <w:sz w:val="20"/>
          <w:szCs w:val="20"/>
          <w:lang w:val="en-GB"/>
          <w:rPrChange w:id="4264" w:author="Michael Monkenbusch" w:date="2016-11-18T10:51:00Z">
            <w:rPr>
              <w:rFonts w:ascii="Courier New" w:hAnsi="Courier New" w:cs="Courier New"/>
              <w:sz w:val="20"/>
              <w:szCs w:val="20"/>
              <w:lang w:val="en-GB"/>
            </w:rPr>
          </w:rPrChange>
        </w:rPr>
        <w:t xml:space="preserve">there is more than one in the list, only the first datarecord is used! </w:t>
      </w:r>
    </w:p>
    <w:p w:rsidR="000C424B" w:rsidRPr="00C84EA9" w:rsidRDefault="000C424B" w:rsidP="00215AF7">
      <w:pPr>
        <w:pStyle w:val="StandardWeb"/>
        <w:spacing w:before="0" w:beforeAutospacing="0" w:after="0"/>
        <w:divId w:val="526019186"/>
        <w:rPr>
          <w:lang w:val="en-GB"/>
          <w:rPrChange w:id="4265" w:author="Michael Monkenbusch" w:date="2016-11-18T10:51:00Z">
            <w:rPr>
              <w:lang w:val="en-GB"/>
            </w:rPr>
          </w:rPrChange>
        </w:rPr>
      </w:pPr>
      <w:r w:rsidRPr="00C84EA9">
        <w:rPr>
          <w:rFonts w:ascii="Courier New" w:hAnsi="Courier New" w:cs="Courier New"/>
          <w:sz w:val="20"/>
          <w:szCs w:val="20"/>
          <w:lang w:val="en-GB"/>
          <w:rPrChange w:id="4266" w:author="Michael Monkenbusch" w:date="2016-11-18T10:51:00Z">
            <w:rPr>
              <w:rFonts w:ascii="Courier New" w:hAnsi="Courier New" w:cs="Courier New"/>
              <w:sz w:val="20"/>
              <w:szCs w:val="20"/>
              <w:lang w:val="en-GB"/>
            </w:rPr>
          </w:rPrChange>
        </w:rPr>
        <w:t xml:space="preserve">the maximum no of names and of numerical values that may be given at </w:t>
      </w:r>
    </w:p>
    <w:p w:rsidR="000C424B" w:rsidRPr="00C84EA9" w:rsidRDefault="000C424B" w:rsidP="00215AF7">
      <w:pPr>
        <w:pStyle w:val="StandardWeb"/>
        <w:spacing w:before="0" w:beforeAutospacing="0" w:after="0"/>
        <w:divId w:val="526019186"/>
        <w:rPr>
          <w:lang w:val="en-GB"/>
          <w:rPrChange w:id="4267" w:author="Michael Monkenbusch" w:date="2016-11-18T10:51:00Z">
            <w:rPr>
              <w:lang w:val="en-GB"/>
            </w:rPr>
          </w:rPrChange>
        </w:rPr>
      </w:pPr>
      <w:r w:rsidRPr="00C84EA9">
        <w:rPr>
          <w:rFonts w:ascii="Courier New" w:hAnsi="Courier New" w:cs="Courier New"/>
          <w:sz w:val="20"/>
          <w:szCs w:val="20"/>
          <w:lang w:val="en-GB"/>
          <w:rPrChange w:id="4268" w:author="Michael Monkenbusch" w:date="2016-11-18T10:51:00Z">
            <w:rPr>
              <w:rFonts w:ascii="Courier New" w:hAnsi="Courier New" w:cs="Courier New"/>
              <w:sz w:val="20"/>
              <w:szCs w:val="20"/>
              <w:lang w:val="en-GB"/>
            </w:rPr>
          </w:rPrChange>
        </w:rPr>
        <w:t xml:space="preserve">once is 20, the maximum length of an input line is 80 characters. one </w:t>
      </w:r>
    </w:p>
    <w:p w:rsidR="000C424B" w:rsidRPr="00C84EA9" w:rsidRDefault="000C424B" w:rsidP="00215AF7">
      <w:pPr>
        <w:pStyle w:val="StandardWeb"/>
        <w:spacing w:before="0" w:beforeAutospacing="0" w:after="0"/>
        <w:divId w:val="526019186"/>
        <w:rPr>
          <w:lang w:val="en-GB"/>
          <w:rPrChange w:id="4269" w:author="Michael Monkenbusch" w:date="2016-11-18T10:51:00Z">
            <w:rPr>
              <w:lang w:val="en-GB"/>
            </w:rPr>
          </w:rPrChange>
        </w:rPr>
      </w:pPr>
      <w:r w:rsidRPr="00C84EA9">
        <w:rPr>
          <w:rFonts w:ascii="Courier New" w:hAnsi="Courier New" w:cs="Courier New"/>
          <w:sz w:val="20"/>
          <w:szCs w:val="20"/>
          <w:lang w:val="en-GB"/>
          <w:rPrChange w:id="4270" w:author="Michael Monkenbusch" w:date="2016-11-18T10:51:00Z">
            <w:rPr>
              <w:rFonts w:ascii="Courier New" w:hAnsi="Courier New" w:cs="Courier New"/>
              <w:sz w:val="20"/>
              <w:szCs w:val="20"/>
              <w:lang w:val="en-GB"/>
            </w:rPr>
          </w:rPrChange>
        </w:rPr>
        <w:t xml:space="preserve">input line may contain several commands seperated by ';'. </w:t>
      </w:r>
    </w:p>
    <w:p w:rsidR="000C424B" w:rsidRPr="00C84EA9" w:rsidRDefault="000C424B" w:rsidP="00215AF7">
      <w:pPr>
        <w:pStyle w:val="StandardWeb"/>
        <w:spacing w:before="0" w:beforeAutospacing="0" w:after="0"/>
        <w:divId w:val="526019186"/>
        <w:rPr>
          <w:lang w:val="en-GB"/>
          <w:rPrChange w:id="4271" w:author="Michael Monkenbusch" w:date="2016-11-18T10:51:00Z">
            <w:rPr>
              <w:lang w:val="en-GB"/>
            </w:rPr>
          </w:rPrChange>
        </w:rPr>
      </w:pPr>
      <w:r w:rsidRPr="00C84EA9">
        <w:rPr>
          <w:rFonts w:ascii="Courier New" w:hAnsi="Courier New" w:cs="Courier New"/>
          <w:sz w:val="20"/>
          <w:szCs w:val="20"/>
          <w:lang w:val="en-GB"/>
          <w:rPrChange w:id="4272" w:author="Michael Monkenbusch" w:date="2016-11-18T10:51:00Z">
            <w:rPr>
              <w:rFonts w:ascii="Courier New" w:hAnsi="Courier New" w:cs="Courier New"/>
              <w:sz w:val="20"/>
              <w:szCs w:val="20"/>
              <w:lang w:val="en-GB"/>
            </w:rPr>
          </w:rPrChange>
        </w:rPr>
        <w:t xml:space="preserve">once you activated a theory and fitted your data, the fit-curve will </w:t>
      </w:r>
    </w:p>
    <w:p w:rsidR="000C424B" w:rsidRPr="00C84EA9" w:rsidRDefault="000C424B" w:rsidP="00215AF7">
      <w:pPr>
        <w:pStyle w:val="StandardWeb"/>
        <w:spacing w:before="0" w:beforeAutospacing="0" w:after="0"/>
        <w:divId w:val="526019186"/>
        <w:rPr>
          <w:lang w:val="en-GB"/>
          <w:rPrChange w:id="4273" w:author="Michael Monkenbusch" w:date="2016-11-18T10:51:00Z">
            <w:rPr>
              <w:lang w:val="en-GB"/>
            </w:rPr>
          </w:rPrChange>
        </w:rPr>
      </w:pPr>
      <w:r w:rsidRPr="00C84EA9">
        <w:rPr>
          <w:rFonts w:ascii="Courier New" w:hAnsi="Courier New" w:cs="Courier New"/>
          <w:sz w:val="20"/>
          <w:szCs w:val="20"/>
          <w:lang w:val="en-GB"/>
          <w:rPrChange w:id="4274" w:author="Michael Monkenbusch" w:date="2016-11-18T10:51:00Z">
            <w:rPr>
              <w:rFonts w:ascii="Courier New" w:hAnsi="Courier New" w:cs="Courier New"/>
              <w:sz w:val="20"/>
              <w:szCs w:val="20"/>
              <w:lang w:val="en-GB"/>
            </w:rPr>
          </w:rPrChange>
        </w:rPr>
        <w:t xml:space="preserve">automatically be plotted. you can recognize a fit-curve in the data- </w:t>
      </w:r>
    </w:p>
    <w:p w:rsidR="000C424B" w:rsidRPr="00C84EA9" w:rsidRDefault="000C424B" w:rsidP="00215AF7">
      <w:pPr>
        <w:pStyle w:val="StandardWeb"/>
        <w:spacing w:before="0" w:beforeAutospacing="0" w:after="0"/>
        <w:divId w:val="526019186"/>
        <w:rPr>
          <w:lang w:val="en-GB"/>
          <w:rPrChange w:id="4275" w:author="Michael Monkenbusch" w:date="2016-11-18T10:51:00Z">
            <w:rPr>
              <w:lang w:val="en-GB"/>
            </w:rPr>
          </w:rPrChange>
        </w:rPr>
      </w:pPr>
      <w:r w:rsidRPr="00C84EA9">
        <w:rPr>
          <w:rFonts w:ascii="Courier New" w:hAnsi="Courier New" w:cs="Courier New"/>
          <w:sz w:val="20"/>
          <w:szCs w:val="20"/>
          <w:lang w:val="en-GB"/>
          <w:rPrChange w:id="4276" w:author="Michael Monkenbusch" w:date="2016-11-18T10:51:00Z">
            <w:rPr>
              <w:rFonts w:ascii="Courier New" w:hAnsi="Courier New" w:cs="Courier New"/>
              <w:sz w:val="20"/>
              <w:szCs w:val="20"/>
              <w:lang w:val="en-GB"/>
            </w:rPr>
          </w:rPrChange>
        </w:rPr>
        <w:t xml:space="preserve">buffer (use &lt;dir&gt; to see) by a negative scan-number. if you don't want </w:t>
      </w:r>
    </w:p>
    <w:p w:rsidR="000C424B" w:rsidRPr="00C84EA9" w:rsidRDefault="000C424B" w:rsidP="00215AF7">
      <w:pPr>
        <w:pStyle w:val="StandardWeb"/>
        <w:spacing w:before="0" w:beforeAutospacing="0" w:after="0"/>
        <w:divId w:val="526019186"/>
        <w:rPr>
          <w:lang w:val="en-GB"/>
          <w:rPrChange w:id="4277" w:author="Michael Monkenbusch" w:date="2016-11-18T10:51:00Z">
            <w:rPr>
              <w:lang w:val="en-GB"/>
            </w:rPr>
          </w:rPrChange>
        </w:rPr>
      </w:pPr>
      <w:r w:rsidRPr="00C84EA9">
        <w:rPr>
          <w:rFonts w:ascii="Courier New" w:hAnsi="Courier New" w:cs="Courier New"/>
          <w:sz w:val="20"/>
          <w:szCs w:val="20"/>
          <w:lang w:val="en-GB"/>
          <w:rPrChange w:id="4278" w:author="Michael Monkenbusch" w:date="2016-11-18T10:51:00Z">
            <w:rPr>
              <w:rFonts w:ascii="Courier New" w:hAnsi="Courier New" w:cs="Courier New"/>
              <w:sz w:val="20"/>
              <w:szCs w:val="20"/>
              <w:lang w:val="en-GB"/>
            </w:rPr>
          </w:rPrChange>
        </w:rPr>
        <w:t xml:space="preserve">the fit further displayed, use &lt;purge&gt; to erase it. </w:t>
      </w:r>
    </w:p>
    <w:p w:rsidR="000C424B" w:rsidRPr="00C84EA9" w:rsidRDefault="000C424B" w:rsidP="00215AF7">
      <w:pPr>
        <w:pStyle w:val="StandardWeb"/>
        <w:spacing w:before="0" w:beforeAutospacing="0" w:after="0"/>
        <w:divId w:val="526019186"/>
        <w:rPr>
          <w:lang w:val="en-GB"/>
          <w:rPrChange w:id="4279" w:author="Michael Monkenbusch" w:date="2016-11-18T10:51:00Z">
            <w:rPr>
              <w:lang w:val="en-GB"/>
            </w:rPr>
          </w:rPrChange>
        </w:rPr>
      </w:pPr>
      <w:r w:rsidRPr="00C84EA9">
        <w:rPr>
          <w:rFonts w:ascii="Courier New" w:hAnsi="Courier New" w:cs="Courier New"/>
          <w:sz w:val="20"/>
          <w:szCs w:val="20"/>
          <w:lang w:val="en-GB"/>
          <w:rPrChange w:id="4280" w:author="Michael Monkenbusch" w:date="2016-11-18T10:51:00Z">
            <w:rPr>
              <w:rFonts w:ascii="Courier New" w:hAnsi="Courier New" w:cs="Courier New"/>
              <w:sz w:val="20"/>
              <w:szCs w:val="20"/>
              <w:lang w:val="en-GB"/>
            </w:rPr>
          </w:rPrChange>
        </w:rPr>
        <w:t xml:space="preserve">------- additional remarks ------- </w:t>
      </w:r>
    </w:p>
    <w:p w:rsidR="000C424B" w:rsidRPr="00C84EA9" w:rsidRDefault="000C424B" w:rsidP="00215AF7">
      <w:pPr>
        <w:pStyle w:val="StandardWeb"/>
        <w:spacing w:before="0" w:beforeAutospacing="0" w:after="0"/>
        <w:divId w:val="526019186"/>
        <w:rPr>
          <w:lang w:val="en-GB"/>
          <w:rPrChange w:id="4281" w:author="Michael Monkenbusch" w:date="2016-11-18T10:51:00Z">
            <w:rPr>
              <w:lang w:val="en-GB"/>
            </w:rPr>
          </w:rPrChange>
        </w:rPr>
      </w:pPr>
      <w:r w:rsidRPr="00C84EA9">
        <w:rPr>
          <w:rFonts w:ascii="Courier New" w:hAnsi="Courier New" w:cs="Courier New"/>
          <w:sz w:val="20"/>
          <w:szCs w:val="20"/>
          <w:lang w:val="en-GB"/>
          <w:rPrChange w:id="4282" w:author="Michael Monkenbusch" w:date="2016-11-18T10:51:00Z">
            <w:rPr>
              <w:rFonts w:ascii="Courier New" w:hAnsi="Courier New" w:cs="Courier New"/>
              <w:sz w:val="20"/>
              <w:szCs w:val="20"/>
              <w:lang w:val="en-GB"/>
            </w:rPr>
          </w:rPrChange>
        </w:rPr>
        <w:t xml:space="preserve">new theoretical curves for fitting may be programmed by use of one of </w:t>
      </w:r>
    </w:p>
    <w:p w:rsidR="000C424B" w:rsidRPr="00C84EA9" w:rsidRDefault="000C424B" w:rsidP="00215AF7">
      <w:pPr>
        <w:pStyle w:val="StandardWeb"/>
        <w:spacing w:before="0" w:beforeAutospacing="0" w:after="0"/>
        <w:divId w:val="526019186"/>
        <w:rPr>
          <w:lang w:val="en-GB"/>
          <w:rPrChange w:id="4283" w:author="Michael Monkenbusch" w:date="2016-11-18T10:51:00Z">
            <w:rPr>
              <w:lang w:val="en-GB"/>
            </w:rPr>
          </w:rPrChange>
        </w:rPr>
      </w:pPr>
      <w:r w:rsidRPr="00C84EA9">
        <w:rPr>
          <w:rFonts w:ascii="Courier New" w:hAnsi="Courier New" w:cs="Courier New"/>
          <w:sz w:val="20"/>
          <w:szCs w:val="20"/>
          <w:lang w:val="en-GB"/>
          <w:rPrChange w:id="4284" w:author="Michael Monkenbusch" w:date="2016-11-18T10:51:00Z">
            <w:rPr>
              <w:rFonts w:ascii="Courier New" w:hAnsi="Courier New" w:cs="Courier New"/>
              <w:sz w:val="20"/>
              <w:szCs w:val="20"/>
              <w:lang w:val="en-GB"/>
            </w:rPr>
          </w:rPrChange>
        </w:rPr>
        <w:lastRenderedPageBreak/>
        <w:t xml:space="preserve">the subroutines thx1 ... thxn as templates (near the end of the </w:t>
      </w:r>
    </w:p>
    <w:p w:rsidR="000C424B" w:rsidRPr="00C84EA9" w:rsidRDefault="000C424B" w:rsidP="00215AF7">
      <w:pPr>
        <w:pStyle w:val="StandardWeb"/>
        <w:spacing w:before="0" w:beforeAutospacing="0" w:after="0"/>
        <w:divId w:val="526019186"/>
        <w:rPr>
          <w:lang w:val="en-GB"/>
          <w:rPrChange w:id="4285" w:author="Michael Monkenbusch" w:date="2016-11-18T10:51:00Z">
            <w:rPr>
              <w:lang w:val="en-GB"/>
            </w:rPr>
          </w:rPrChange>
        </w:rPr>
      </w:pPr>
      <w:r w:rsidRPr="00C84EA9">
        <w:rPr>
          <w:rFonts w:ascii="Courier New" w:hAnsi="Courier New" w:cs="Courier New"/>
          <w:sz w:val="20"/>
          <w:szCs w:val="20"/>
          <w:lang w:val="en-GB"/>
          <w:rPrChange w:id="4286" w:author="Michael Monkenbusch" w:date="2016-11-18T10:51:00Z">
            <w:rPr>
              <w:rFonts w:ascii="Courier New" w:hAnsi="Courier New" w:cs="Courier New"/>
              <w:sz w:val="20"/>
              <w:szCs w:val="20"/>
              <w:lang w:val="en-GB"/>
            </w:rPr>
          </w:rPrChange>
        </w:rPr>
        <w:t xml:space="preserve">listing). if you look at the predefined theories, you will immediately </w:t>
      </w:r>
    </w:p>
    <w:p w:rsidR="000C424B" w:rsidRPr="00C84EA9" w:rsidRDefault="000C424B" w:rsidP="00215AF7">
      <w:pPr>
        <w:pStyle w:val="StandardWeb"/>
        <w:spacing w:before="0" w:beforeAutospacing="0" w:after="0"/>
        <w:divId w:val="526019186"/>
        <w:rPr>
          <w:lang w:val="en-GB"/>
          <w:rPrChange w:id="4287" w:author="Michael Monkenbusch" w:date="2016-11-18T10:51:00Z">
            <w:rPr>
              <w:lang w:val="en-GB"/>
            </w:rPr>
          </w:rPrChange>
        </w:rPr>
      </w:pPr>
      <w:r w:rsidRPr="00C84EA9">
        <w:rPr>
          <w:rFonts w:ascii="Courier New" w:hAnsi="Courier New" w:cs="Courier New"/>
          <w:sz w:val="20"/>
          <w:szCs w:val="20"/>
          <w:lang w:val="en-GB"/>
          <w:rPrChange w:id="4288" w:author="Michael Monkenbusch" w:date="2016-11-18T10:51:00Z">
            <w:rPr>
              <w:rFonts w:ascii="Courier New" w:hAnsi="Courier New" w:cs="Courier New"/>
              <w:sz w:val="20"/>
              <w:szCs w:val="20"/>
              <w:lang w:val="en-GB"/>
            </w:rPr>
          </w:rPrChange>
        </w:rPr>
        <w:t xml:space="preserve">see, what you have to do. </w:t>
      </w:r>
    </w:p>
    <w:p w:rsidR="000C424B" w:rsidRPr="00C84EA9" w:rsidRDefault="000C424B" w:rsidP="00215AF7">
      <w:pPr>
        <w:pStyle w:val="StandardWeb"/>
        <w:spacing w:before="0" w:beforeAutospacing="0" w:after="0"/>
        <w:divId w:val="526019186"/>
        <w:rPr>
          <w:lang w:val="en-GB"/>
          <w:rPrChange w:id="4289" w:author="Michael Monkenbusch" w:date="2016-11-18T10:51:00Z">
            <w:rPr>
              <w:lang w:val="en-GB"/>
            </w:rPr>
          </w:rPrChange>
        </w:rPr>
      </w:pPr>
      <w:r w:rsidRPr="00C84EA9">
        <w:rPr>
          <w:rFonts w:ascii="Courier New" w:hAnsi="Courier New" w:cs="Courier New"/>
          <w:sz w:val="20"/>
          <w:szCs w:val="20"/>
          <w:lang w:val="en-GB"/>
          <w:rPrChange w:id="4290" w:author="Michael Monkenbusch" w:date="2016-11-18T10:51:00Z">
            <w:rPr>
              <w:rFonts w:ascii="Courier New" w:hAnsi="Courier New" w:cs="Courier New"/>
              <w:sz w:val="20"/>
              <w:szCs w:val="20"/>
              <w:lang w:val="en-GB"/>
            </w:rPr>
          </w:rPrChange>
        </w:rPr>
        <w:t xml:space="preserve">to save a generated datarecord, use the &lt;edit&gt;-command. when you enter </w:t>
      </w:r>
    </w:p>
    <w:p w:rsidR="000C424B" w:rsidRPr="00C84EA9" w:rsidRDefault="000C424B" w:rsidP="00215AF7">
      <w:pPr>
        <w:pStyle w:val="StandardWeb"/>
        <w:spacing w:before="0" w:beforeAutospacing="0" w:after="0"/>
        <w:divId w:val="526019186"/>
        <w:rPr>
          <w:lang w:val="en-GB"/>
          <w:rPrChange w:id="4291" w:author="Michael Monkenbusch" w:date="2016-11-18T10:51:00Z">
            <w:rPr>
              <w:lang w:val="en-GB"/>
            </w:rPr>
          </w:rPrChange>
        </w:rPr>
      </w:pPr>
      <w:r w:rsidRPr="00C84EA9">
        <w:rPr>
          <w:rFonts w:ascii="Courier New" w:hAnsi="Courier New" w:cs="Courier New"/>
          <w:sz w:val="20"/>
          <w:szCs w:val="20"/>
          <w:lang w:val="en-GB"/>
          <w:rPrChange w:id="4292" w:author="Michael Monkenbusch" w:date="2016-11-18T10:51:00Z">
            <w:rPr>
              <w:rFonts w:ascii="Courier New" w:hAnsi="Courier New" w:cs="Courier New"/>
              <w:sz w:val="20"/>
              <w:szCs w:val="20"/>
              <w:lang w:val="en-GB"/>
            </w:rPr>
          </w:rPrChange>
        </w:rPr>
        <w:t xml:space="preserve">the fullscreen-editor, simply type 'file file xxxx' into the command- </w:t>
      </w:r>
    </w:p>
    <w:p w:rsidR="000C424B" w:rsidRPr="00C84EA9" w:rsidRDefault="000C424B" w:rsidP="00215AF7">
      <w:pPr>
        <w:pStyle w:val="StandardWeb"/>
        <w:spacing w:before="0" w:beforeAutospacing="0" w:after="0"/>
        <w:divId w:val="526019186"/>
        <w:rPr>
          <w:lang w:val="en-GB"/>
          <w:rPrChange w:id="4293" w:author="Michael Monkenbusch" w:date="2016-11-18T10:51:00Z">
            <w:rPr>
              <w:lang w:val="en-GB"/>
            </w:rPr>
          </w:rPrChange>
        </w:rPr>
      </w:pPr>
      <w:r w:rsidRPr="00C84EA9">
        <w:rPr>
          <w:rFonts w:ascii="Courier New" w:hAnsi="Courier New" w:cs="Courier New"/>
          <w:sz w:val="20"/>
          <w:szCs w:val="20"/>
          <w:lang w:val="en-GB"/>
          <w:rPrChange w:id="4294" w:author="Michael Monkenbusch" w:date="2016-11-18T10:51:00Z">
            <w:rPr>
              <w:rFonts w:ascii="Courier New" w:hAnsi="Courier New" w:cs="Courier New"/>
              <w:sz w:val="20"/>
              <w:szCs w:val="20"/>
              <w:lang w:val="en-GB"/>
            </w:rPr>
          </w:rPrChange>
        </w:rPr>
        <w:t xml:space="preserve">line, where xxxx is the name, you want to give your file. </w:t>
      </w:r>
    </w:p>
    <w:p w:rsidR="000C424B" w:rsidRPr="00C84EA9" w:rsidRDefault="000C424B" w:rsidP="00215AF7">
      <w:pPr>
        <w:pStyle w:val="StandardWeb"/>
        <w:spacing w:before="0" w:beforeAutospacing="0" w:after="0"/>
        <w:divId w:val="526019186"/>
        <w:rPr>
          <w:lang w:val="en-GB"/>
          <w:rPrChange w:id="4295" w:author="Michael Monkenbusch" w:date="2016-11-18T10:51:00Z">
            <w:rPr>
              <w:lang w:val="en-GB"/>
            </w:rPr>
          </w:rPrChange>
        </w:rPr>
      </w:pPr>
      <w:r w:rsidRPr="00C84EA9">
        <w:rPr>
          <w:rFonts w:ascii="Courier New" w:hAnsi="Courier New" w:cs="Courier New"/>
          <w:sz w:val="20"/>
          <w:szCs w:val="20"/>
          <w:lang w:val="en-GB"/>
          <w:rPrChange w:id="4296" w:author="Michael Monkenbusch" w:date="2016-11-18T10:51:00Z">
            <w:rPr>
              <w:rFonts w:ascii="Courier New" w:hAnsi="Courier New" w:cs="Courier New"/>
              <w:sz w:val="20"/>
              <w:szCs w:val="20"/>
              <w:lang w:val="en-GB"/>
            </w:rPr>
          </w:rPrChange>
        </w:rPr>
        <w:t xml:space="preserve">* </w:t>
      </w:r>
    </w:p>
    <w:p w:rsidR="000C424B" w:rsidRPr="00C84EA9" w:rsidRDefault="000C424B" w:rsidP="00215AF7">
      <w:pPr>
        <w:pStyle w:val="StandardWeb"/>
        <w:spacing w:before="0" w:beforeAutospacing="0" w:after="0"/>
        <w:divId w:val="526019186"/>
        <w:rPr>
          <w:lang w:val="en-GB"/>
          <w:rPrChange w:id="4297" w:author="Michael Monkenbusch" w:date="2016-11-18T10:51:00Z">
            <w:rPr>
              <w:lang w:val="en-GB"/>
            </w:rPr>
          </w:rPrChange>
        </w:rPr>
      </w:pPr>
      <w:r w:rsidRPr="00C84EA9">
        <w:rPr>
          <w:rFonts w:ascii="Courier New" w:hAnsi="Courier New" w:cs="Courier New"/>
          <w:sz w:val="20"/>
          <w:szCs w:val="20"/>
          <w:lang w:val="en-GB"/>
          <w:rPrChange w:id="4298" w:author="Michael Monkenbusch" w:date="2016-11-18T10:51:00Z">
            <w:rPr>
              <w:rFonts w:ascii="Courier New" w:hAnsi="Courier New" w:cs="Courier New"/>
              <w:sz w:val="20"/>
              <w:szCs w:val="20"/>
              <w:lang w:val="en-GB"/>
            </w:rPr>
          </w:rPrChange>
        </w:rPr>
        <w:t xml:space="preserve">* </w:t>
      </w:r>
    </w:p>
    <w:p w:rsidR="000C424B" w:rsidRPr="00C84EA9" w:rsidRDefault="000C424B" w:rsidP="00215AF7">
      <w:pPr>
        <w:pStyle w:val="StandardWeb"/>
        <w:spacing w:before="0" w:beforeAutospacing="0" w:after="0"/>
        <w:divId w:val="526019186"/>
        <w:rPr>
          <w:lang w:val="en-GB"/>
          <w:rPrChange w:id="4299" w:author="Michael Monkenbusch" w:date="2016-11-18T10:51:00Z">
            <w:rPr>
              <w:lang w:val="en-GB"/>
            </w:rPr>
          </w:rPrChange>
        </w:rPr>
      </w:pPr>
      <w:r w:rsidRPr="00C84EA9">
        <w:rPr>
          <w:rFonts w:ascii="Courier New" w:hAnsi="Courier New" w:cs="Courier New"/>
          <w:sz w:val="20"/>
          <w:szCs w:val="20"/>
          <w:lang w:val="en-GB"/>
          <w:rPrChange w:id="4300" w:author="Michael Monkenbusch" w:date="2016-11-18T10:51:00Z">
            <w:rPr>
              <w:rFonts w:ascii="Courier New" w:hAnsi="Courier New" w:cs="Courier New"/>
              <w:sz w:val="20"/>
              <w:szCs w:val="20"/>
              <w:lang w:val="en-GB"/>
            </w:rPr>
          </w:rPrChange>
        </w:rPr>
        <w:t xml:space="preserve">* ------- detailed explanations ------- </w:t>
      </w:r>
    </w:p>
    <w:p w:rsidR="000C424B" w:rsidRPr="00C84EA9" w:rsidRDefault="000C424B" w:rsidP="00215AF7">
      <w:pPr>
        <w:pStyle w:val="StandardWeb"/>
        <w:spacing w:before="0" w:beforeAutospacing="0" w:after="0"/>
        <w:divId w:val="526019186"/>
        <w:rPr>
          <w:lang w:val="en-GB"/>
          <w:rPrChange w:id="4301" w:author="Michael Monkenbusch" w:date="2016-11-18T10:51:00Z">
            <w:rPr>
              <w:lang w:val="en-GB"/>
            </w:rPr>
          </w:rPrChange>
        </w:rPr>
      </w:pPr>
      <w:r w:rsidRPr="00C84EA9">
        <w:rPr>
          <w:rFonts w:ascii="Courier New" w:hAnsi="Courier New" w:cs="Courier New"/>
          <w:sz w:val="20"/>
          <w:szCs w:val="20"/>
          <w:lang w:val="en-GB"/>
          <w:rPrChange w:id="4302" w:author="Michael Monkenbusch" w:date="2016-11-18T10:51:00Z">
            <w:rPr>
              <w:rFonts w:ascii="Courier New" w:hAnsi="Courier New" w:cs="Courier New"/>
              <w:sz w:val="20"/>
              <w:szCs w:val="20"/>
              <w:lang w:val="en-GB"/>
            </w:rPr>
          </w:rPrChange>
        </w:rPr>
        <w:t xml:space="preserve">ac &lt;ac&gt; theoryname [par1] [scale1] [par2] [scale2] [...] </w:t>
      </w:r>
    </w:p>
    <w:p w:rsidR="000C424B" w:rsidRPr="00C84EA9" w:rsidRDefault="000C424B" w:rsidP="00215AF7">
      <w:pPr>
        <w:pStyle w:val="StandardWeb"/>
        <w:spacing w:before="0" w:beforeAutospacing="0" w:after="0"/>
        <w:divId w:val="526019186"/>
        <w:rPr>
          <w:lang w:val="en-GB"/>
          <w:rPrChange w:id="4303" w:author="Michael Monkenbusch" w:date="2016-11-18T10:51:00Z">
            <w:rPr>
              <w:lang w:val="en-GB"/>
            </w:rPr>
          </w:rPrChange>
        </w:rPr>
      </w:pPr>
      <w:r w:rsidRPr="00C84EA9">
        <w:rPr>
          <w:rFonts w:ascii="Courier New" w:hAnsi="Courier New" w:cs="Courier New"/>
          <w:sz w:val="20"/>
          <w:szCs w:val="20"/>
          <w:lang w:val="en-GB"/>
          <w:rPrChange w:id="4304" w:author="Michael Monkenbusch" w:date="2016-11-18T10:51:00Z">
            <w:rPr>
              <w:rFonts w:ascii="Courier New" w:hAnsi="Courier New" w:cs="Courier New"/>
              <w:sz w:val="20"/>
              <w:szCs w:val="20"/>
              <w:lang w:val="en-GB"/>
            </w:rPr>
          </w:rPrChange>
        </w:rPr>
        <w:t xml:space="preserve">or &lt;ac&gt; theoryname parname par1 [scale1] [parname...] </w:t>
      </w:r>
    </w:p>
    <w:p w:rsidR="000C424B" w:rsidRPr="00C84EA9" w:rsidRDefault="000C424B" w:rsidP="00215AF7">
      <w:pPr>
        <w:pStyle w:val="StandardWeb"/>
        <w:spacing w:before="0" w:beforeAutospacing="0" w:after="0"/>
        <w:divId w:val="526019186"/>
        <w:rPr>
          <w:lang w:val="en-GB"/>
          <w:rPrChange w:id="4305" w:author="Michael Monkenbusch" w:date="2016-11-18T10:51:00Z">
            <w:rPr>
              <w:lang w:val="en-GB"/>
            </w:rPr>
          </w:rPrChange>
        </w:rPr>
      </w:pPr>
      <w:r w:rsidRPr="00C84EA9">
        <w:rPr>
          <w:rFonts w:ascii="Courier New" w:hAnsi="Courier New" w:cs="Courier New"/>
          <w:sz w:val="20"/>
          <w:szCs w:val="20"/>
          <w:lang w:val="en-GB"/>
          <w:rPrChange w:id="4306" w:author="Michael Monkenbusch" w:date="2016-11-18T10:51:00Z">
            <w:rPr>
              <w:rFonts w:ascii="Courier New" w:hAnsi="Courier New" w:cs="Courier New"/>
              <w:sz w:val="20"/>
              <w:szCs w:val="20"/>
              <w:lang w:val="en-GB"/>
            </w:rPr>
          </w:rPrChange>
        </w:rPr>
        <w:t xml:space="preserve">or &lt;ac&gt; theoryname multiply parname par1 [scale1] [parname...] </w:t>
      </w:r>
    </w:p>
    <w:p w:rsidR="000C424B" w:rsidRPr="00C84EA9" w:rsidRDefault="000C424B" w:rsidP="00215AF7">
      <w:pPr>
        <w:pStyle w:val="StandardWeb"/>
        <w:spacing w:before="0" w:beforeAutospacing="0" w:after="0"/>
        <w:divId w:val="526019186"/>
        <w:rPr>
          <w:lang w:val="en-GB"/>
          <w:rPrChange w:id="4307" w:author="Michael Monkenbusch" w:date="2016-11-18T10:51:00Z">
            <w:rPr>
              <w:lang w:val="en-GB"/>
            </w:rPr>
          </w:rPrChange>
        </w:rPr>
      </w:pPr>
      <w:r w:rsidRPr="00C84EA9">
        <w:rPr>
          <w:rFonts w:ascii="Courier New" w:hAnsi="Courier New" w:cs="Courier New"/>
          <w:sz w:val="20"/>
          <w:szCs w:val="20"/>
          <w:lang w:val="en-GB"/>
          <w:rPrChange w:id="4308" w:author="Michael Monkenbusch" w:date="2016-11-18T10:51:00Z">
            <w:rPr>
              <w:rFonts w:ascii="Courier New" w:hAnsi="Courier New" w:cs="Courier New"/>
              <w:sz w:val="20"/>
              <w:szCs w:val="20"/>
              <w:lang w:val="en-GB"/>
            </w:rPr>
          </w:rPrChange>
        </w:rPr>
        <w:t xml:space="preserve">the theorynames can be listed with the &lt;al&gt;-command. </w:t>
      </w:r>
    </w:p>
    <w:p w:rsidR="000C424B" w:rsidRPr="00C84EA9" w:rsidRDefault="000C424B" w:rsidP="00215AF7">
      <w:pPr>
        <w:pStyle w:val="StandardWeb"/>
        <w:spacing w:before="0" w:beforeAutospacing="0" w:after="0"/>
        <w:divId w:val="526019186"/>
        <w:rPr>
          <w:lang w:val="en-GB"/>
          <w:rPrChange w:id="4309" w:author="Michael Monkenbusch" w:date="2016-11-18T10:51:00Z">
            <w:rPr>
              <w:lang w:val="en-GB"/>
            </w:rPr>
          </w:rPrChange>
        </w:rPr>
      </w:pPr>
      <w:r w:rsidRPr="00C84EA9">
        <w:rPr>
          <w:rFonts w:ascii="Courier New" w:hAnsi="Courier New" w:cs="Courier New"/>
          <w:sz w:val="20"/>
          <w:szCs w:val="20"/>
          <w:lang w:val="en-GB"/>
          <w:rPrChange w:id="4310" w:author="Michael Monkenbusch" w:date="2016-11-18T10:51:00Z">
            <w:rPr>
              <w:rFonts w:ascii="Courier New" w:hAnsi="Courier New" w:cs="Courier New"/>
              <w:sz w:val="20"/>
              <w:szCs w:val="20"/>
              <w:lang w:val="en-GB"/>
            </w:rPr>
          </w:rPrChange>
        </w:rPr>
        <w:t xml:space="preserve">the number of parameters to be passed depends on the number you </w:t>
      </w:r>
    </w:p>
    <w:p w:rsidR="000C424B" w:rsidRPr="00C84EA9" w:rsidRDefault="000C424B" w:rsidP="00215AF7">
      <w:pPr>
        <w:pStyle w:val="StandardWeb"/>
        <w:spacing w:before="0" w:beforeAutospacing="0" w:after="0"/>
        <w:divId w:val="526019186"/>
        <w:rPr>
          <w:lang w:val="en-GB"/>
          <w:rPrChange w:id="4311" w:author="Michael Monkenbusch" w:date="2016-11-18T10:51:00Z">
            <w:rPr>
              <w:lang w:val="en-GB"/>
            </w:rPr>
          </w:rPrChange>
        </w:rPr>
      </w:pPr>
      <w:r w:rsidRPr="00C84EA9">
        <w:rPr>
          <w:rFonts w:ascii="Courier New" w:hAnsi="Courier New" w:cs="Courier New"/>
          <w:sz w:val="20"/>
          <w:szCs w:val="20"/>
          <w:lang w:val="en-GB"/>
          <w:rPrChange w:id="4312" w:author="Michael Monkenbusch" w:date="2016-11-18T10:51:00Z">
            <w:rPr>
              <w:rFonts w:ascii="Courier New" w:hAnsi="Courier New" w:cs="Courier New"/>
              <w:sz w:val="20"/>
              <w:szCs w:val="20"/>
              <w:lang w:val="en-GB"/>
            </w:rPr>
          </w:rPrChange>
        </w:rPr>
        <w:t xml:space="preserve">defined for this theory (see general remarks). </w:t>
      </w:r>
    </w:p>
    <w:p w:rsidR="000C424B" w:rsidRPr="00C84EA9" w:rsidRDefault="000C424B" w:rsidP="00215AF7">
      <w:pPr>
        <w:pStyle w:val="StandardWeb"/>
        <w:spacing w:before="0" w:beforeAutospacing="0" w:after="0"/>
        <w:divId w:val="526019186"/>
        <w:rPr>
          <w:lang w:val="en-GB"/>
          <w:rPrChange w:id="4313" w:author="Michael Monkenbusch" w:date="2016-11-18T10:51:00Z">
            <w:rPr>
              <w:lang w:val="en-GB"/>
            </w:rPr>
          </w:rPrChange>
        </w:rPr>
      </w:pPr>
      <w:r w:rsidRPr="00C84EA9">
        <w:rPr>
          <w:rFonts w:ascii="Courier New" w:hAnsi="Courier New" w:cs="Courier New"/>
          <w:sz w:val="20"/>
          <w:szCs w:val="20"/>
          <w:lang w:val="en-GB"/>
          <w:rPrChange w:id="4314" w:author="Michael Monkenbusch" w:date="2016-11-18T10:51:00Z">
            <w:rPr>
              <w:rFonts w:ascii="Courier New" w:hAnsi="Courier New" w:cs="Courier New"/>
              <w:sz w:val="20"/>
              <w:szCs w:val="20"/>
              <w:lang w:val="en-GB"/>
            </w:rPr>
          </w:rPrChange>
        </w:rPr>
        <w:t xml:space="preserve">the scale is used in the fit-procedure. for sensible results it </w:t>
      </w:r>
    </w:p>
    <w:p w:rsidR="000C424B" w:rsidRPr="00C84EA9" w:rsidRDefault="000C424B" w:rsidP="00215AF7">
      <w:pPr>
        <w:pStyle w:val="StandardWeb"/>
        <w:spacing w:before="0" w:beforeAutospacing="0" w:after="0"/>
        <w:divId w:val="526019186"/>
        <w:rPr>
          <w:lang w:val="en-GB"/>
          <w:rPrChange w:id="4315" w:author="Michael Monkenbusch" w:date="2016-11-18T10:51:00Z">
            <w:rPr>
              <w:lang w:val="en-GB"/>
            </w:rPr>
          </w:rPrChange>
        </w:rPr>
      </w:pPr>
      <w:r w:rsidRPr="00C84EA9">
        <w:rPr>
          <w:rFonts w:ascii="Courier New" w:hAnsi="Courier New" w:cs="Courier New"/>
          <w:sz w:val="20"/>
          <w:szCs w:val="20"/>
          <w:lang w:val="en-GB"/>
          <w:rPrChange w:id="4316" w:author="Michael Monkenbusch" w:date="2016-11-18T10:51:00Z">
            <w:rPr>
              <w:rFonts w:ascii="Courier New" w:hAnsi="Courier New" w:cs="Courier New"/>
              <w:sz w:val="20"/>
              <w:szCs w:val="20"/>
              <w:lang w:val="en-GB"/>
            </w:rPr>
          </w:rPrChange>
        </w:rPr>
        <w:t xml:space="preserve">should be ten to the power of the corresponding parameter. </w:t>
      </w:r>
    </w:p>
    <w:p w:rsidR="000C424B" w:rsidRPr="00C84EA9" w:rsidRDefault="000C424B" w:rsidP="00215AF7">
      <w:pPr>
        <w:pStyle w:val="StandardWeb"/>
        <w:spacing w:before="0" w:beforeAutospacing="0" w:after="0"/>
        <w:divId w:val="526019186"/>
        <w:rPr>
          <w:lang w:val="en-GB"/>
          <w:rPrChange w:id="4317" w:author="Michael Monkenbusch" w:date="2016-11-18T10:51:00Z">
            <w:rPr>
              <w:lang w:val="en-GB"/>
            </w:rPr>
          </w:rPrChange>
        </w:rPr>
      </w:pPr>
      <w:r w:rsidRPr="00C84EA9">
        <w:rPr>
          <w:rFonts w:ascii="Courier New" w:hAnsi="Courier New" w:cs="Courier New"/>
          <w:sz w:val="20"/>
          <w:szCs w:val="20"/>
          <w:lang w:val="en-GB"/>
          <w:rPrChange w:id="4318" w:author="Michael Monkenbusch" w:date="2016-11-18T10:51:00Z">
            <w:rPr>
              <w:rFonts w:ascii="Courier New" w:hAnsi="Courier New" w:cs="Courier New"/>
              <w:sz w:val="20"/>
              <w:szCs w:val="20"/>
              <w:lang w:val="en-GB"/>
            </w:rPr>
          </w:rPrChange>
        </w:rPr>
        <w:t xml:space="preserve">you can activate more than one theory by calling &lt;ac&gt; several </w:t>
      </w:r>
    </w:p>
    <w:p w:rsidR="000C424B" w:rsidRPr="00C84EA9" w:rsidRDefault="000C424B" w:rsidP="00215AF7">
      <w:pPr>
        <w:pStyle w:val="StandardWeb"/>
        <w:spacing w:before="0" w:beforeAutospacing="0" w:after="0"/>
        <w:divId w:val="526019186"/>
        <w:rPr>
          <w:lang w:val="en-GB"/>
          <w:rPrChange w:id="4319" w:author="Michael Monkenbusch" w:date="2016-11-18T10:51:00Z">
            <w:rPr>
              <w:lang w:val="en-GB"/>
            </w:rPr>
          </w:rPrChange>
        </w:rPr>
      </w:pPr>
      <w:r w:rsidRPr="00C84EA9">
        <w:rPr>
          <w:rFonts w:ascii="Courier New" w:hAnsi="Courier New" w:cs="Courier New"/>
          <w:sz w:val="20"/>
          <w:szCs w:val="20"/>
          <w:lang w:val="en-GB"/>
          <w:rPrChange w:id="4320" w:author="Michael Monkenbusch" w:date="2016-11-18T10:51:00Z">
            <w:rPr>
              <w:rFonts w:ascii="Courier New" w:hAnsi="Courier New" w:cs="Courier New"/>
              <w:sz w:val="20"/>
              <w:szCs w:val="20"/>
              <w:lang w:val="en-GB"/>
            </w:rPr>
          </w:rPrChange>
        </w:rPr>
        <w:t xml:space="preserve">times. all activated theories will be added or multiplied </w:t>
      </w:r>
    </w:p>
    <w:p w:rsidR="000C424B" w:rsidRPr="00C84EA9" w:rsidRDefault="000C424B" w:rsidP="00215AF7">
      <w:pPr>
        <w:pStyle w:val="StandardWeb"/>
        <w:spacing w:before="0" w:beforeAutospacing="0" w:after="0"/>
        <w:divId w:val="526019186"/>
        <w:rPr>
          <w:lang w:val="en-GB"/>
          <w:rPrChange w:id="4321" w:author="Michael Monkenbusch" w:date="2016-11-18T10:51:00Z">
            <w:rPr>
              <w:lang w:val="en-GB"/>
            </w:rPr>
          </w:rPrChange>
        </w:rPr>
      </w:pPr>
      <w:r w:rsidRPr="00C84EA9">
        <w:rPr>
          <w:rFonts w:ascii="Courier New" w:hAnsi="Courier New" w:cs="Courier New"/>
          <w:sz w:val="20"/>
          <w:szCs w:val="20"/>
          <w:lang w:val="en-GB"/>
          <w:rPrChange w:id="4322" w:author="Michael Monkenbusch" w:date="2016-11-18T10:51:00Z">
            <w:rPr>
              <w:rFonts w:ascii="Courier New" w:hAnsi="Courier New" w:cs="Courier New"/>
              <w:sz w:val="20"/>
              <w:szCs w:val="20"/>
              <w:lang w:val="en-GB"/>
            </w:rPr>
          </w:rPrChange>
        </w:rPr>
        <w:t xml:space="preserve">respectively. i.e. if the multiply flag is given the </w:t>
      </w:r>
    </w:p>
    <w:p w:rsidR="000C424B" w:rsidRPr="00C84EA9" w:rsidRDefault="000C424B" w:rsidP="00215AF7">
      <w:pPr>
        <w:pStyle w:val="StandardWeb"/>
        <w:spacing w:before="0" w:beforeAutospacing="0" w:after="0"/>
        <w:divId w:val="526019186"/>
        <w:rPr>
          <w:lang w:val="en-GB"/>
          <w:rPrChange w:id="4323" w:author="Michael Monkenbusch" w:date="2016-11-18T10:51:00Z">
            <w:rPr>
              <w:lang w:val="en-GB"/>
            </w:rPr>
          </w:rPrChange>
        </w:rPr>
      </w:pPr>
      <w:r w:rsidRPr="00C84EA9">
        <w:rPr>
          <w:rFonts w:ascii="Courier New" w:hAnsi="Courier New" w:cs="Courier New"/>
          <w:sz w:val="20"/>
          <w:szCs w:val="20"/>
          <w:lang w:val="en-GB"/>
          <w:rPrChange w:id="4324" w:author="Michael Monkenbusch" w:date="2016-11-18T10:51:00Z">
            <w:rPr>
              <w:rFonts w:ascii="Courier New" w:hAnsi="Courier New" w:cs="Courier New"/>
              <w:sz w:val="20"/>
              <w:szCs w:val="20"/>
              <w:lang w:val="en-GB"/>
            </w:rPr>
          </w:rPrChange>
        </w:rPr>
        <w:t xml:space="preserve">corresponding theory result is multiplied with the </w:t>
      </w:r>
    </w:p>
    <w:p w:rsidR="000C424B" w:rsidRPr="00C84EA9" w:rsidRDefault="000C424B" w:rsidP="00215AF7">
      <w:pPr>
        <w:pStyle w:val="StandardWeb"/>
        <w:spacing w:before="0" w:beforeAutospacing="0" w:after="0"/>
        <w:divId w:val="526019186"/>
        <w:rPr>
          <w:lang w:val="en-GB"/>
          <w:rPrChange w:id="4325" w:author="Michael Monkenbusch" w:date="2016-11-18T10:51:00Z">
            <w:rPr>
              <w:lang w:val="en-GB"/>
            </w:rPr>
          </w:rPrChange>
        </w:rPr>
      </w:pPr>
      <w:r w:rsidRPr="00C84EA9">
        <w:rPr>
          <w:rFonts w:ascii="Courier New" w:hAnsi="Courier New" w:cs="Courier New"/>
          <w:sz w:val="20"/>
          <w:szCs w:val="20"/>
          <w:lang w:val="en-GB"/>
          <w:rPrChange w:id="4326" w:author="Michael Monkenbusch" w:date="2016-11-18T10:51:00Z">
            <w:rPr>
              <w:rFonts w:ascii="Courier New" w:hAnsi="Courier New" w:cs="Courier New"/>
              <w:sz w:val="20"/>
              <w:szCs w:val="20"/>
              <w:lang w:val="en-GB"/>
            </w:rPr>
          </w:rPrChange>
        </w:rPr>
        <w:t xml:space="preserve">result from the preceeding theories (sum or product) </w:t>
      </w:r>
    </w:p>
    <w:p w:rsidR="000C424B" w:rsidRPr="00C84EA9" w:rsidRDefault="000C424B" w:rsidP="00215AF7">
      <w:pPr>
        <w:pStyle w:val="StandardWeb"/>
        <w:spacing w:before="0" w:beforeAutospacing="0" w:after="0"/>
        <w:divId w:val="526019186"/>
        <w:rPr>
          <w:lang w:val="en-GB"/>
          <w:rPrChange w:id="4327" w:author="Michael Monkenbusch" w:date="2016-11-18T10:51:00Z">
            <w:rPr>
              <w:lang w:val="en-GB"/>
            </w:rPr>
          </w:rPrChange>
        </w:rPr>
      </w:pPr>
      <w:r w:rsidRPr="00C84EA9">
        <w:rPr>
          <w:rFonts w:ascii="Courier New" w:hAnsi="Courier New" w:cs="Courier New"/>
          <w:sz w:val="20"/>
          <w:szCs w:val="20"/>
          <w:lang w:val="en-GB"/>
          <w:rPrChange w:id="4328" w:author="Michael Monkenbusch" w:date="2016-11-18T10:51:00Z">
            <w:rPr>
              <w:rFonts w:ascii="Courier New" w:hAnsi="Courier New" w:cs="Courier New"/>
              <w:sz w:val="20"/>
              <w:szCs w:val="20"/>
              <w:lang w:val="en-GB"/>
            </w:rPr>
          </w:rPrChange>
        </w:rPr>
        <w:t xml:space="preserve">instead of beeing added. </w:t>
      </w:r>
    </w:p>
    <w:p w:rsidR="000C424B" w:rsidRPr="00C84EA9" w:rsidRDefault="000C424B" w:rsidP="00215AF7">
      <w:pPr>
        <w:pStyle w:val="StandardWeb"/>
        <w:spacing w:before="0" w:beforeAutospacing="0" w:after="0"/>
        <w:divId w:val="526019186"/>
        <w:rPr>
          <w:lang w:val="en-GB"/>
          <w:rPrChange w:id="4329" w:author="Michael Monkenbusch" w:date="2016-11-18T10:51:00Z">
            <w:rPr>
              <w:lang w:val="en-GB"/>
            </w:rPr>
          </w:rPrChange>
        </w:rPr>
      </w:pPr>
      <w:r w:rsidRPr="00C84EA9">
        <w:rPr>
          <w:rFonts w:ascii="Courier New" w:hAnsi="Courier New" w:cs="Courier New"/>
          <w:sz w:val="20"/>
          <w:szCs w:val="20"/>
          <w:lang w:val="en-GB"/>
          <w:rPrChange w:id="4330" w:author="Michael Monkenbusch" w:date="2016-11-18T10:51:00Z">
            <w:rPr>
              <w:rFonts w:ascii="Courier New" w:hAnsi="Courier New" w:cs="Courier New"/>
              <w:sz w:val="20"/>
              <w:szCs w:val="20"/>
              <w:lang w:val="en-GB"/>
            </w:rPr>
          </w:rPrChange>
        </w:rPr>
        <w:t xml:space="preserve">acl &lt;acl&gt; </w:t>
      </w:r>
    </w:p>
    <w:p w:rsidR="000C424B" w:rsidRPr="00C84EA9" w:rsidRDefault="000C424B" w:rsidP="00215AF7">
      <w:pPr>
        <w:pStyle w:val="StandardWeb"/>
        <w:spacing w:before="0" w:beforeAutospacing="0" w:after="0"/>
        <w:divId w:val="526019186"/>
        <w:rPr>
          <w:lang w:val="en-GB"/>
          <w:rPrChange w:id="4331" w:author="Michael Monkenbusch" w:date="2016-11-18T10:51:00Z">
            <w:rPr>
              <w:lang w:val="en-GB"/>
            </w:rPr>
          </w:rPrChange>
        </w:rPr>
      </w:pPr>
      <w:r w:rsidRPr="00C84EA9">
        <w:rPr>
          <w:rFonts w:ascii="Courier New" w:hAnsi="Courier New" w:cs="Courier New"/>
          <w:sz w:val="20"/>
          <w:szCs w:val="20"/>
          <w:lang w:val="en-GB"/>
          <w:rPrChange w:id="4332" w:author="Michael Monkenbusch" w:date="2016-11-18T10:51:00Z">
            <w:rPr>
              <w:rFonts w:ascii="Courier New" w:hAnsi="Courier New" w:cs="Courier New"/>
              <w:sz w:val="20"/>
              <w:szCs w:val="20"/>
              <w:lang w:val="en-GB"/>
            </w:rPr>
          </w:rPrChange>
        </w:rPr>
        <w:t xml:space="preserve">theories that were activated before are reactivated with the </w:t>
      </w:r>
    </w:p>
    <w:p w:rsidR="000C424B" w:rsidRPr="00C84EA9" w:rsidRDefault="000C424B" w:rsidP="00215AF7">
      <w:pPr>
        <w:pStyle w:val="StandardWeb"/>
        <w:spacing w:before="0" w:beforeAutospacing="0" w:after="0"/>
        <w:divId w:val="526019186"/>
        <w:rPr>
          <w:lang w:val="en-GB"/>
          <w:rPrChange w:id="4333" w:author="Michael Monkenbusch" w:date="2016-11-18T10:51:00Z">
            <w:rPr>
              <w:lang w:val="en-GB"/>
            </w:rPr>
          </w:rPrChange>
        </w:rPr>
      </w:pPr>
      <w:r w:rsidRPr="00C84EA9">
        <w:rPr>
          <w:rFonts w:ascii="Courier New" w:hAnsi="Courier New" w:cs="Courier New"/>
          <w:sz w:val="20"/>
          <w:szCs w:val="20"/>
          <w:lang w:val="en-GB"/>
          <w:rPrChange w:id="4334" w:author="Michael Monkenbusch" w:date="2016-11-18T10:51:00Z">
            <w:rPr>
              <w:rFonts w:ascii="Courier New" w:hAnsi="Courier New" w:cs="Courier New"/>
              <w:sz w:val="20"/>
              <w:szCs w:val="20"/>
              <w:lang w:val="en-GB"/>
            </w:rPr>
          </w:rPrChange>
        </w:rPr>
        <w:t xml:space="preserve">parameters as stored in file lastth. this file is rewritten </w:t>
      </w:r>
    </w:p>
    <w:p w:rsidR="000C424B" w:rsidRPr="00C84EA9" w:rsidRDefault="000C424B" w:rsidP="00215AF7">
      <w:pPr>
        <w:pStyle w:val="StandardWeb"/>
        <w:spacing w:before="0" w:beforeAutospacing="0" w:after="0"/>
        <w:divId w:val="526019186"/>
        <w:rPr>
          <w:lang w:val="en-GB"/>
          <w:rPrChange w:id="4335" w:author="Michael Monkenbusch" w:date="2016-11-18T10:51:00Z">
            <w:rPr>
              <w:lang w:val="en-GB"/>
            </w:rPr>
          </w:rPrChange>
        </w:rPr>
      </w:pPr>
      <w:r w:rsidRPr="00C84EA9">
        <w:rPr>
          <w:rFonts w:ascii="Courier New" w:hAnsi="Courier New" w:cs="Courier New"/>
          <w:sz w:val="20"/>
          <w:szCs w:val="20"/>
          <w:lang w:val="en-GB"/>
          <w:rPrChange w:id="4336" w:author="Michael Monkenbusch" w:date="2016-11-18T10:51:00Z">
            <w:rPr>
              <w:rFonts w:ascii="Courier New" w:hAnsi="Courier New" w:cs="Courier New"/>
              <w:sz w:val="20"/>
              <w:szCs w:val="20"/>
              <w:lang w:val="en-GB"/>
            </w:rPr>
          </w:rPrChange>
        </w:rPr>
        <w:t xml:space="preserve">every times when &lt;al&gt; (list activated theories) is executed </w:t>
      </w:r>
    </w:p>
    <w:p w:rsidR="000C424B" w:rsidRPr="00C84EA9" w:rsidRDefault="000C424B" w:rsidP="00215AF7">
      <w:pPr>
        <w:pStyle w:val="StandardWeb"/>
        <w:spacing w:before="0" w:beforeAutospacing="0" w:after="0"/>
        <w:divId w:val="526019186"/>
        <w:rPr>
          <w:lang w:val="en-GB"/>
          <w:rPrChange w:id="4337" w:author="Michael Monkenbusch" w:date="2016-11-18T10:51:00Z">
            <w:rPr>
              <w:lang w:val="en-GB"/>
            </w:rPr>
          </w:rPrChange>
        </w:rPr>
      </w:pPr>
      <w:r w:rsidRPr="00C84EA9">
        <w:rPr>
          <w:rFonts w:ascii="Courier New" w:hAnsi="Courier New" w:cs="Courier New"/>
          <w:sz w:val="20"/>
          <w:szCs w:val="20"/>
          <w:lang w:val="en-GB"/>
          <w:rPrChange w:id="4338" w:author="Michael Monkenbusch" w:date="2016-11-18T10:51:00Z">
            <w:rPr>
              <w:rFonts w:ascii="Courier New" w:hAnsi="Courier New" w:cs="Courier New"/>
              <w:sz w:val="20"/>
              <w:szCs w:val="20"/>
              <w:lang w:val="en-GB"/>
            </w:rPr>
          </w:rPrChange>
        </w:rPr>
        <w:t xml:space="preserve">(this takes also place during the fit-procedure). you can edit </w:t>
      </w:r>
    </w:p>
    <w:p w:rsidR="000C424B" w:rsidRPr="00C84EA9" w:rsidRDefault="000C424B" w:rsidP="00215AF7">
      <w:pPr>
        <w:pStyle w:val="StandardWeb"/>
        <w:spacing w:before="0" w:beforeAutospacing="0" w:after="0"/>
        <w:divId w:val="526019186"/>
        <w:rPr>
          <w:lang w:val="en-GB"/>
          <w:rPrChange w:id="4339" w:author="Michael Monkenbusch" w:date="2016-11-18T10:51:00Z">
            <w:rPr>
              <w:lang w:val="en-GB"/>
            </w:rPr>
          </w:rPrChange>
        </w:rPr>
      </w:pPr>
      <w:r w:rsidRPr="00C84EA9">
        <w:rPr>
          <w:rFonts w:ascii="Courier New" w:hAnsi="Courier New" w:cs="Courier New"/>
          <w:sz w:val="20"/>
          <w:szCs w:val="20"/>
          <w:lang w:val="en-GB"/>
          <w:rPrChange w:id="4340" w:author="Michael Monkenbusch" w:date="2016-11-18T10:51:00Z">
            <w:rPr>
              <w:rFonts w:ascii="Courier New" w:hAnsi="Courier New" w:cs="Courier New"/>
              <w:sz w:val="20"/>
              <w:szCs w:val="20"/>
              <w:lang w:val="en-GB"/>
            </w:rPr>
          </w:rPrChange>
        </w:rPr>
        <w:t xml:space="preserve">file lastth using the &lt;cms&gt; x-command. </w:t>
      </w:r>
    </w:p>
    <w:p w:rsidR="000C424B" w:rsidRPr="00C84EA9" w:rsidRDefault="000C424B" w:rsidP="00215AF7">
      <w:pPr>
        <w:pStyle w:val="StandardWeb"/>
        <w:spacing w:before="0" w:beforeAutospacing="0" w:after="0"/>
        <w:divId w:val="526019186"/>
        <w:rPr>
          <w:lang w:val="en-GB"/>
          <w:rPrChange w:id="4341" w:author="Michael Monkenbusch" w:date="2016-11-18T10:51:00Z">
            <w:rPr>
              <w:lang w:val="en-GB"/>
            </w:rPr>
          </w:rPrChange>
        </w:rPr>
      </w:pPr>
      <w:r w:rsidRPr="00C84EA9">
        <w:rPr>
          <w:rFonts w:ascii="Courier New" w:hAnsi="Courier New" w:cs="Courier New"/>
          <w:sz w:val="20"/>
          <w:szCs w:val="20"/>
          <w:lang w:val="en-GB"/>
          <w:rPrChange w:id="4342" w:author="Michael Monkenbusch" w:date="2016-11-18T10:51:00Z">
            <w:rPr>
              <w:rFonts w:ascii="Courier New" w:hAnsi="Courier New" w:cs="Courier New"/>
              <w:sz w:val="20"/>
              <w:szCs w:val="20"/>
              <w:lang w:val="en-GB"/>
            </w:rPr>
          </w:rPrChange>
        </w:rPr>
        <w:t xml:space="preserve">typing of multiply (blank separated) behind a theory name </w:t>
      </w:r>
    </w:p>
    <w:p w:rsidR="000C424B" w:rsidRPr="00C84EA9" w:rsidRDefault="000C424B" w:rsidP="00215AF7">
      <w:pPr>
        <w:pStyle w:val="StandardWeb"/>
        <w:spacing w:before="0" w:beforeAutospacing="0" w:after="0"/>
        <w:divId w:val="526019186"/>
        <w:rPr>
          <w:lang w:val="en-GB"/>
          <w:rPrChange w:id="4343" w:author="Michael Monkenbusch" w:date="2016-11-18T10:51:00Z">
            <w:rPr>
              <w:lang w:val="en-GB"/>
            </w:rPr>
          </w:rPrChange>
        </w:rPr>
      </w:pPr>
      <w:r w:rsidRPr="00C84EA9">
        <w:rPr>
          <w:rFonts w:ascii="Courier New" w:hAnsi="Courier New" w:cs="Courier New"/>
          <w:sz w:val="20"/>
          <w:szCs w:val="20"/>
          <w:lang w:val="en-GB"/>
          <w:rPrChange w:id="4344" w:author="Michael Monkenbusch" w:date="2016-11-18T10:51:00Z">
            <w:rPr>
              <w:rFonts w:ascii="Courier New" w:hAnsi="Courier New" w:cs="Courier New"/>
              <w:sz w:val="20"/>
              <w:szCs w:val="20"/>
              <w:lang w:val="en-GB"/>
            </w:rPr>
          </w:rPrChange>
        </w:rPr>
        <w:t xml:space="preserve">flags this as multiplicative theory, the result of which </w:t>
      </w:r>
    </w:p>
    <w:p w:rsidR="000C424B" w:rsidRPr="00C84EA9" w:rsidRDefault="000C424B" w:rsidP="00215AF7">
      <w:pPr>
        <w:pStyle w:val="StandardWeb"/>
        <w:spacing w:before="0" w:beforeAutospacing="0" w:after="0"/>
        <w:divId w:val="526019186"/>
        <w:rPr>
          <w:lang w:val="en-GB"/>
          <w:rPrChange w:id="4345" w:author="Michael Monkenbusch" w:date="2016-11-18T10:51:00Z">
            <w:rPr>
              <w:lang w:val="en-GB"/>
            </w:rPr>
          </w:rPrChange>
        </w:rPr>
      </w:pPr>
      <w:r w:rsidRPr="00C84EA9">
        <w:rPr>
          <w:rFonts w:ascii="Courier New" w:hAnsi="Courier New" w:cs="Courier New"/>
          <w:sz w:val="20"/>
          <w:szCs w:val="20"/>
          <w:lang w:val="en-GB"/>
          <w:rPrChange w:id="4346" w:author="Michael Monkenbusch" w:date="2016-11-18T10:51:00Z">
            <w:rPr>
              <w:rFonts w:ascii="Courier New" w:hAnsi="Courier New" w:cs="Courier New"/>
              <w:sz w:val="20"/>
              <w:szCs w:val="20"/>
              <w:lang w:val="en-GB"/>
            </w:rPr>
          </w:rPrChange>
        </w:rPr>
        <w:t xml:space="preserve">is multiplied with the result from the previous theories </w:t>
      </w:r>
    </w:p>
    <w:p w:rsidR="000C424B" w:rsidRPr="00C84EA9" w:rsidRDefault="000C424B" w:rsidP="00215AF7">
      <w:pPr>
        <w:pStyle w:val="StandardWeb"/>
        <w:spacing w:before="0" w:beforeAutospacing="0" w:after="0"/>
        <w:divId w:val="526019186"/>
        <w:rPr>
          <w:lang w:val="en-GB"/>
          <w:rPrChange w:id="4347" w:author="Michael Monkenbusch" w:date="2016-11-18T10:51:00Z">
            <w:rPr>
              <w:lang w:val="en-GB"/>
            </w:rPr>
          </w:rPrChange>
        </w:rPr>
      </w:pPr>
      <w:r w:rsidRPr="00C84EA9">
        <w:rPr>
          <w:rFonts w:ascii="Courier New" w:hAnsi="Courier New" w:cs="Courier New"/>
          <w:sz w:val="20"/>
          <w:szCs w:val="20"/>
          <w:lang w:val="en-GB"/>
          <w:rPrChange w:id="4348" w:author="Michael Monkenbusch" w:date="2016-11-18T10:51:00Z">
            <w:rPr>
              <w:rFonts w:ascii="Courier New" w:hAnsi="Courier New" w:cs="Courier New"/>
              <w:sz w:val="20"/>
              <w:szCs w:val="20"/>
              <w:lang w:val="en-GB"/>
            </w:rPr>
          </w:rPrChange>
        </w:rPr>
        <w:t xml:space="preserve">to yield the new (intermediate) result. </w:t>
      </w:r>
    </w:p>
    <w:p w:rsidR="000C424B" w:rsidRPr="00C84EA9" w:rsidRDefault="000C424B" w:rsidP="00215AF7">
      <w:pPr>
        <w:pStyle w:val="StandardWeb"/>
        <w:spacing w:before="0" w:beforeAutospacing="0" w:after="0"/>
        <w:divId w:val="526019186"/>
        <w:rPr>
          <w:lang w:val="en-GB"/>
          <w:rPrChange w:id="4349" w:author="Michael Monkenbusch" w:date="2016-11-18T10:51:00Z">
            <w:rPr>
              <w:lang w:val="en-GB"/>
            </w:rPr>
          </w:rPrChange>
        </w:rPr>
      </w:pPr>
      <w:r w:rsidRPr="00C84EA9">
        <w:rPr>
          <w:rFonts w:ascii="Courier New" w:hAnsi="Courier New" w:cs="Courier New"/>
          <w:sz w:val="20"/>
          <w:szCs w:val="20"/>
          <w:lang w:val="en-GB"/>
          <w:rPrChange w:id="4350" w:author="Michael Monkenbusch" w:date="2016-11-18T10:51:00Z">
            <w:rPr>
              <w:rFonts w:ascii="Courier New" w:hAnsi="Courier New" w:cs="Courier New"/>
              <w:sz w:val="20"/>
              <w:szCs w:val="20"/>
              <w:lang w:val="en-GB"/>
            </w:rPr>
          </w:rPrChange>
        </w:rPr>
        <w:t xml:space="preserve">the command sequence al, &lt;edit&gt;, acl is combined in the </w:t>
      </w:r>
    </w:p>
    <w:p w:rsidR="000C424B" w:rsidRPr="00C84EA9" w:rsidRDefault="000C424B" w:rsidP="00215AF7">
      <w:pPr>
        <w:pStyle w:val="StandardWeb"/>
        <w:spacing w:before="0" w:beforeAutospacing="0" w:after="0"/>
        <w:divId w:val="526019186"/>
        <w:rPr>
          <w:lang w:val="en-GB"/>
          <w:rPrChange w:id="4351" w:author="Michael Monkenbusch" w:date="2016-11-18T10:51:00Z">
            <w:rPr>
              <w:lang w:val="en-GB"/>
            </w:rPr>
          </w:rPrChange>
        </w:rPr>
      </w:pPr>
      <w:r w:rsidRPr="00C84EA9">
        <w:rPr>
          <w:rFonts w:ascii="Courier New" w:hAnsi="Courier New" w:cs="Courier New"/>
          <w:sz w:val="20"/>
          <w:szCs w:val="20"/>
          <w:lang w:val="en-GB"/>
          <w:rPrChange w:id="4352" w:author="Michael Monkenbusch" w:date="2016-11-18T10:51:00Z">
            <w:rPr>
              <w:rFonts w:ascii="Courier New" w:hAnsi="Courier New" w:cs="Courier New"/>
              <w:sz w:val="20"/>
              <w:szCs w:val="20"/>
              <w:lang w:val="en-GB"/>
            </w:rPr>
          </w:rPrChange>
        </w:rPr>
        <w:t xml:space="preserve">cth makro, which thereby provides a tool for easy change </w:t>
      </w:r>
    </w:p>
    <w:p w:rsidR="000C424B" w:rsidRPr="00C84EA9" w:rsidRDefault="000C424B" w:rsidP="00215AF7">
      <w:pPr>
        <w:pStyle w:val="StandardWeb"/>
        <w:spacing w:before="0" w:beforeAutospacing="0" w:after="0"/>
        <w:divId w:val="526019186"/>
        <w:rPr>
          <w:lang w:val="en-GB"/>
          <w:rPrChange w:id="4353" w:author="Michael Monkenbusch" w:date="2016-11-18T10:51:00Z">
            <w:rPr>
              <w:lang w:val="en-GB"/>
            </w:rPr>
          </w:rPrChange>
        </w:rPr>
      </w:pPr>
      <w:r w:rsidRPr="00C84EA9">
        <w:rPr>
          <w:rFonts w:ascii="Courier New" w:hAnsi="Courier New" w:cs="Courier New"/>
          <w:sz w:val="20"/>
          <w:szCs w:val="20"/>
          <w:lang w:val="en-GB"/>
          <w:rPrChange w:id="4354" w:author="Michael Monkenbusch" w:date="2016-11-18T10:51:00Z">
            <w:rPr>
              <w:rFonts w:ascii="Courier New" w:hAnsi="Courier New" w:cs="Courier New"/>
              <w:sz w:val="20"/>
              <w:szCs w:val="20"/>
              <w:lang w:val="en-GB"/>
            </w:rPr>
          </w:rPrChange>
        </w:rPr>
        <w:t xml:space="preserve">of theory(fit)-parameters. </w:t>
      </w:r>
    </w:p>
    <w:p w:rsidR="000C424B" w:rsidRPr="00C84EA9" w:rsidRDefault="000C424B" w:rsidP="00215AF7">
      <w:pPr>
        <w:pStyle w:val="StandardWeb"/>
        <w:spacing w:before="0" w:beforeAutospacing="0" w:after="0"/>
        <w:divId w:val="526019186"/>
        <w:rPr>
          <w:lang w:val="en-GB"/>
          <w:rPrChange w:id="4355" w:author="Michael Monkenbusch" w:date="2016-11-18T10:51:00Z">
            <w:rPr>
              <w:lang w:val="en-GB"/>
            </w:rPr>
          </w:rPrChange>
        </w:rPr>
      </w:pPr>
      <w:r w:rsidRPr="00C84EA9">
        <w:rPr>
          <w:rFonts w:ascii="Courier New" w:hAnsi="Courier New" w:cs="Courier New"/>
          <w:sz w:val="20"/>
          <w:szCs w:val="20"/>
          <w:lang w:val="en-GB"/>
          <w:rPrChange w:id="4356" w:author="Michael Monkenbusch" w:date="2016-11-18T10:51:00Z">
            <w:rPr>
              <w:rFonts w:ascii="Courier New" w:hAnsi="Courier New" w:cs="Courier New"/>
              <w:sz w:val="20"/>
              <w:szCs w:val="20"/>
              <w:lang w:val="en-GB"/>
            </w:rPr>
          </w:rPrChange>
        </w:rPr>
        <w:t xml:space="preserve">al &lt;al&gt; </w:t>
      </w:r>
    </w:p>
    <w:p w:rsidR="000C424B" w:rsidRPr="00C84EA9" w:rsidRDefault="000C424B" w:rsidP="00215AF7">
      <w:pPr>
        <w:pStyle w:val="StandardWeb"/>
        <w:spacing w:before="0" w:beforeAutospacing="0" w:after="0"/>
        <w:divId w:val="526019186"/>
        <w:rPr>
          <w:lang w:val="en-GB"/>
          <w:rPrChange w:id="4357" w:author="Michael Monkenbusch" w:date="2016-11-18T10:51:00Z">
            <w:rPr>
              <w:lang w:val="en-GB"/>
            </w:rPr>
          </w:rPrChange>
        </w:rPr>
      </w:pPr>
      <w:r w:rsidRPr="00C84EA9">
        <w:rPr>
          <w:rFonts w:ascii="Courier New" w:hAnsi="Courier New" w:cs="Courier New"/>
          <w:sz w:val="20"/>
          <w:szCs w:val="20"/>
          <w:lang w:val="en-GB"/>
          <w:rPrChange w:id="4358" w:author="Michael Monkenbusch" w:date="2016-11-18T10:51:00Z">
            <w:rPr>
              <w:rFonts w:ascii="Courier New" w:hAnsi="Courier New" w:cs="Courier New"/>
              <w:sz w:val="20"/>
              <w:szCs w:val="20"/>
              <w:lang w:val="en-GB"/>
            </w:rPr>
          </w:rPrChange>
        </w:rPr>
        <w:t xml:space="preserve">all activated theories and their actual parameters are listed. </w:t>
      </w:r>
    </w:p>
    <w:p w:rsidR="000C424B" w:rsidRPr="00C84EA9" w:rsidRDefault="000C424B" w:rsidP="00215AF7">
      <w:pPr>
        <w:pStyle w:val="StandardWeb"/>
        <w:spacing w:before="0" w:beforeAutospacing="0" w:after="0"/>
        <w:divId w:val="526019186"/>
        <w:rPr>
          <w:lang w:val="en-GB"/>
          <w:rPrChange w:id="4359" w:author="Michael Monkenbusch" w:date="2016-11-18T10:51:00Z">
            <w:rPr>
              <w:lang w:val="en-GB"/>
            </w:rPr>
          </w:rPrChange>
        </w:rPr>
      </w:pPr>
      <w:r w:rsidRPr="00C84EA9">
        <w:rPr>
          <w:rFonts w:ascii="Courier New" w:hAnsi="Courier New" w:cs="Courier New"/>
          <w:sz w:val="20"/>
          <w:szCs w:val="20"/>
          <w:lang w:val="en-GB"/>
          <w:rPrChange w:id="4360" w:author="Michael Monkenbusch" w:date="2016-11-18T10:51:00Z">
            <w:rPr>
              <w:rFonts w:ascii="Courier New" w:hAnsi="Courier New" w:cs="Courier New"/>
              <w:sz w:val="20"/>
              <w:szCs w:val="20"/>
              <w:lang w:val="en-GB"/>
            </w:rPr>
          </w:rPrChange>
        </w:rPr>
        <w:t>this command rewrites the file lastth.</w:t>
      </w:r>
    </w:p>
    <w:p w:rsidR="000C424B" w:rsidRPr="00C84EA9" w:rsidRDefault="000C424B" w:rsidP="00215AF7">
      <w:pPr>
        <w:pStyle w:val="StandardWeb"/>
        <w:spacing w:before="0" w:beforeAutospacing="0" w:after="0"/>
        <w:divId w:val="526019186"/>
        <w:rPr>
          <w:lang w:val="en-GB"/>
          <w:rPrChange w:id="4361" w:author="Michael Monkenbusch" w:date="2016-11-18T10:51:00Z">
            <w:rPr>
              <w:lang w:val="en-GB"/>
            </w:rPr>
          </w:rPrChange>
        </w:rPr>
      </w:pPr>
    </w:p>
    <w:p w:rsidR="000C424B" w:rsidRPr="00C84EA9" w:rsidRDefault="000C424B" w:rsidP="00215AF7">
      <w:pPr>
        <w:pStyle w:val="StandardWeb"/>
        <w:spacing w:before="0" w:beforeAutospacing="0" w:after="0"/>
        <w:divId w:val="526019186"/>
        <w:rPr>
          <w:lang w:val="en-GB"/>
          <w:rPrChange w:id="4362" w:author="Michael Monkenbusch" w:date="2016-11-18T10:51:00Z">
            <w:rPr>
              <w:lang w:val="en-GB"/>
            </w:rPr>
          </w:rPrChange>
        </w:rPr>
      </w:pPr>
      <w:r w:rsidRPr="00C84EA9">
        <w:rPr>
          <w:rFonts w:ascii="Courier New" w:hAnsi="Courier New" w:cs="Courier New"/>
          <w:sz w:val="20"/>
          <w:szCs w:val="20"/>
          <w:lang w:val="en-GB"/>
          <w:rPrChange w:id="4363" w:author="Michael Monkenbusch" w:date="2016-11-18T10:51:00Z">
            <w:rPr>
              <w:rFonts w:ascii="Courier New" w:hAnsi="Courier New" w:cs="Courier New"/>
              <w:sz w:val="20"/>
              <w:szCs w:val="20"/>
              <w:lang w:val="en-GB"/>
            </w:rPr>
          </w:rPrChange>
        </w:rPr>
        <w:t>chgthpar &lt;chgthpar&gt; theoryname [number] parametername [par new_value] [scale new_value]</w:t>
      </w:r>
    </w:p>
    <w:p w:rsidR="000C424B" w:rsidRPr="00C84EA9" w:rsidRDefault="000C424B" w:rsidP="00215AF7">
      <w:pPr>
        <w:pStyle w:val="StandardWeb"/>
        <w:spacing w:before="0" w:beforeAutospacing="0" w:after="0"/>
        <w:divId w:val="526019186"/>
        <w:rPr>
          <w:lang w:val="en-GB"/>
          <w:rPrChange w:id="4364" w:author="Michael Monkenbusch" w:date="2016-11-18T10:51:00Z">
            <w:rPr>
              <w:lang w:val="en-GB"/>
            </w:rPr>
          </w:rPrChange>
        </w:rPr>
      </w:pPr>
      <w:r w:rsidRPr="00C84EA9">
        <w:rPr>
          <w:rFonts w:ascii="Courier New" w:hAnsi="Courier New" w:cs="Courier New"/>
          <w:sz w:val="20"/>
          <w:szCs w:val="20"/>
          <w:lang w:val="en-GB"/>
          <w:rPrChange w:id="4365" w:author="Michael Monkenbusch" w:date="2016-11-18T10:51:00Z">
            <w:rPr>
              <w:rFonts w:ascii="Courier New" w:hAnsi="Courier New" w:cs="Courier New"/>
              <w:sz w:val="20"/>
              <w:szCs w:val="20"/>
              <w:lang w:val="en-GB"/>
            </w:rPr>
          </w:rPrChange>
        </w:rPr>
        <w:t>changes the parameter given by parametername in the specified theory to</w:t>
      </w:r>
    </w:p>
    <w:p w:rsidR="000C424B" w:rsidRPr="00C84EA9" w:rsidRDefault="000C424B" w:rsidP="00215AF7">
      <w:pPr>
        <w:pStyle w:val="StandardWeb"/>
        <w:spacing w:before="0" w:beforeAutospacing="0" w:after="0"/>
        <w:divId w:val="526019186"/>
        <w:rPr>
          <w:lang w:val="en-GB"/>
          <w:rPrChange w:id="4366" w:author="Michael Monkenbusch" w:date="2016-11-18T10:51:00Z">
            <w:rPr>
              <w:lang w:val="en-GB"/>
            </w:rPr>
          </w:rPrChange>
        </w:rPr>
      </w:pPr>
      <w:r w:rsidRPr="00C84EA9">
        <w:rPr>
          <w:rFonts w:ascii="Courier New" w:hAnsi="Courier New" w:cs="Courier New"/>
          <w:sz w:val="20"/>
          <w:szCs w:val="20"/>
          <w:lang w:val="en-GB"/>
          <w:rPrChange w:id="4367" w:author="Michael Monkenbusch" w:date="2016-11-18T10:51:00Z">
            <w:rPr>
              <w:rFonts w:ascii="Courier New" w:hAnsi="Courier New" w:cs="Courier New"/>
              <w:sz w:val="20"/>
              <w:szCs w:val="20"/>
              <w:lang w:val="en-GB"/>
            </w:rPr>
          </w:rPrChange>
        </w:rPr>
        <w:t>a new value and/or the scale of the parameter.</w:t>
      </w:r>
    </w:p>
    <w:p w:rsidR="000C424B" w:rsidRPr="00C84EA9" w:rsidRDefault="000C424B" w:rsidP="00215AF7">
      <w:pPr>
        <w:pStyle w:val="StandardWeb"/>
        <w:spacing w:before="0" w:beforeAutospacing="0" w:after="0"/>
        <w:divId w:val="526019186"/>
        <w:rPr>
          <w:lang w:val="en-GB"/>
          <w:rPrChange w:id="4368" w:author="Michael Monkenbusch" w:date="2016-11-18T10:51:00Z">
            <w:rPr>
              <w:lang w:val="en-GB"/>
            </w:rPr>
          </w:rPrChange>
        </w:rPr>
      </w:pPr>
      <w:r w:rsidRPr="00C84EA9">
        <w:rPr>
          <w:rFonts w:ascii="Courier New" w:hAnsi="Courier New" w:cs="Courier New"/>
          <w:sz w:val="20"/>
          <w:szCs w:val="20"/>
          <w:lang w:val="en-GB"/>
          <w:rPrChange w:id="4369" w:author="Michael Monkenbusch" w:date="2016-11-18T10:51:00Z">
            <w:rPr>
              <w:rFonts w:ascii="Courier New" w:hAnsi="Courier New" w:cs="Courier New"/>
              <w:sz w:val="20"/>
              <w:szCs w:val="20"/>
              <w:lang w:val="en-GB"/>
            </w:rPr>
          </w:rPrChange>
        </w:rPr>
        <w:t>par and scale may be specified both or individually.</w:t>
      </w:r>
    </w:p>
    <w:p w:rsidR="000C424B" w:rsidRPr="00C84EA9" w:rsidRDefault="000C424B" w:rsidP="00215AF7">
      <w:pPr>
        <w:pStyle w:val="StandardWeb"/>
        <w:spacing w:before="0" w:beforeAutospacing="0" w:after="0"/>
        <w:divId w:val="526019186"/>
        <w:rPr>
          <w:lang w:val="en-GB"/>
          <w:rPrChange w:id="4370" w:author="Michael Monkenbusch" w:date="2016-11-18T10:51:00Z">
            <w:rPr>
              <w:lang w:val="en-GB"/>
            </w:rPr>
          </w:rPrChange>
        </w:rPr>
      </w:pPr>
      <w:r w:rsidRPr="00C84EA9">
        <w:rPr>
          <w:rFonts w:ascii="Courier New" w:hAnsi="Courier New" w:cs="Courier New"/>
          <w:sz w:val="20"/>
          <w:szCs w:val="20"/>
          <w:lang w:val="en-GB"/>
          <w:rPrChange w:id="4371" w:author="Michael Monkenbusch" w:date="2016-11-18T10:51:00Z">
            <w:rPr>
              <w:rFonts w:ascii="Courier New" w:hAnsi="Courier New" w:cs="Courier New"/>
              <w:sz w:val="20"/>
              <w:szCs w:val="20"/>
              <w:lang w:val="en-GB"/>
            </w:rPr>
          </w:rPrChange>
        </w:rPr>
        <w:t>If the theoryname is not unique (e.g. the same theory is active several times)</w:t>
      </w:r>
    </w:p>
    <w:p w:rsidR="000C424B" w:rsidRPr="00C84EA9" w:rsidRDefault="000C424B" w:rsidP="00215AF7">
      <w:pPr>
        <w:pStyle w:val="StandardWeb"/>
        <w:spacing w:before="0" w:beforeAutospacing="0" w:after="0"/>
        <w:divId w:val="526019186"/>
        <w:rPr>
          <w:lang w:val="en-GB"/>
          <w:rPrChange w:id="4372" w:author="Michael Monkenbusch" w:date="2016-11-18T10:51:00Z">
            <w:rPr>
              <w:lang w:val="en-GB"/>
            </w:rPr>
          </w:rPrChange>
        </w:rPr>
      </w:pPr>
      <w:r w:rsidRPr="00C84EA9">
        <w:rPr>
          <w:rFonts w:ascii="Courier New" w:hAnsi="Courier New" w:cs="Courier New"/>
          <w:sz w:val="20"/>
          <w:szCs w:val="20"/>
          <w:lang w:val="en-GB"/>
          <w:rPrChange w:id="4373" w:author="Michael Monkenbusch" w:date="2016-11-18T10:51:00Z">
            <w:rPr>
              <w:rFonts w:ascii="Courier New" w:hAnsi="Courier New" w:cs="Courier New"/>
              <w:sz w:val="20"/>
              <w:szCs w:val="20"/>
              <w:lang w:val="en-GB"/>
            </w:rPr>
          </w:rPrChange>
        </w:rPr>
        <w:t>the optional &lt;number&gt; specifies the (sequence) number of it in the list of</w:t>
      </w:r>
    </w:p>
    <w:p w:rsidR="000C424B" w:rsidRPr="00C84EA9" w:rsidRDefault="000C424B" w:rsidP="00215AF7">
      <w:pPr>
        <w:pStyle w:val="StandardWeb"/>
        <w:spacing w:before="0" w:beforeAutospacing="0" w:after="0"/>
        <w:divId w:val="526019186"/>
        <w:rPr>
          <w:lang w:val="en-GB"/>
          <w:rPrChange w:id="4374" w:author="Michael Monkenbusch" w:date="2016-11-18T10:51:00Z">
            <w:rPr>
              <w:lang w:val="en-GB"/>
            </w:rPr>
          </w:rPrChange>
        </w:rPr>
      </w:pPr>
      <w:r w:rsidRPr="00C84EA9">
        <w:rPr>
          <w:rFonts w:ascii="Courier New" w:hAnsi="Courier New" w:cs="Courier New"/>
          <w:sz w:val="20"/>
          <w:szCs w:val="20"/>
          <w:lang w:val="en-GB"/>
          <w:rPrChange w:id="4375" w:author="Michael Monkenbusch" w:date="2016-11-18T10:51:00Z">
            <w:rPr>
              <w:rFonts w:ascii="Courier New" w:hAnsi="Courier New" w:cs="Courier New"/>
              <w:sz w:val="20"/>
              <w:szCs w:val="20"/>
              <w:lang w:val="en-GB"/>
            </w:rPr>
          </w:rPrChange>
        </w:rPr>
        <w:t xml:space="preserve">activated theories. </w:t>
      </w:r>
    </w:p>
    <w:p w:rsidR="000C424B" w:rsidRPr="00C84EA9" w:rsidRDefault="000C424B" w:rsidP="00215AF7">
      <w:pPr>
        <w:pStyle w:val="StandardWeb"/>
        <w:spacing w:before="0" w:beforeAutospacing="0" w:after="0"/>
        <w:divId w:val="526019186"/>
        <w:rPr>
          <w:lang w:val="en-GB"/>
          <w:rPrChange w:id="4376" w:author="Michael Monkenbusch" w:date="2016-11-18T10:51:00Z">
            <w:rPr>
              <w:lang w:val="en-GB"/>
            </w:rPr>
          </w:rPrChange>
        </w:rPr>
      </w:pPr>
      <w:r w:rsidRPr="00C84EA9">
        <w:rPr>
          <w:rFonts w:ascii="Courier New" w:hAnsi="Courier New" w:cs="Courier New"/>
          <w:sz w:val="20"/>
          <w:szCs w:val="20"/>
          <w:lang w:val="en-GB"/>
          <w:rPrChange w:id="4377" w:author="Michael Monkenbusch" w:date="2016-11-18T10:51:00Z">
            <w:rPr>
              <w:rFonts w:ascii="Courier New" w:hAnsi="Courier New" w:cs="Courier New"/>
              <w:sz w:val="20"/>
              <w:szCs w:val="20"/>
              <w:lang w:val="en-GB"/>
            </w:rPr>
          </w:rPrChange>
        </w:rPr>
        <w:t xml:space="preserve">label &lt;label&gt; theoryname [which occurence] parametername label </w:t>
      </w:r>
    </w:p>
    <w:p w:rsidR="000C424B" w:rsidRPr="00C84EA9" w:rsidRDefault="000C424B" w:rsidP="00215AF7">
      <w:pPr>
        <w:pStyle w:val="StandardWeb"/>
        <w:spacing w:before="0" w:beforeAutospacing="0" w:after="0"/>
        <w:divId w:val="526019186"/>
        <w:rPr>
          <w:lang w:val="en-GB"/>
          <w:rPrChange w:id="4378" w:author="Michael Monkenbusch" w:date="2016-11-18T10:51:00Z">
            <w:rPr>
              <w:lang w:val="en-GB"/>
            </w:rPr>
          </w:rPrChange>
        </w:rPr>
      </w:pPr>
      <w:r w:rsidRPr="00C84EA9">
        <w:rPr>
          <w:rFonts w:ascii="Courier New" w:hAnsi="Courier New" w:cs="Courier New"/>
          <w:sz w:val="20"/>
          <w:szCs w:val="20"/>
          <w:lang w:val="en-GB"/>
          <w:rPrChange w:id="4379" w:author="Michael Monkenbusch" w:date="2016-11-18T10:51:00Z">
            <w:rPr>
              <w:rFonts w:ascii="Courier New" w:hAnsi="Courier New" w:cs="Courier New"/>
              <w:sz w:val="20"/>
              <w:szCs w:val="20"/>
              <w:lang w:val="en-GB"/>
            </w:rPr>
          </w:rPrChange>
        </w:rPr>
        <w:t xml:space="preserve">supplies a theory parameter with a label. the label may contain </w:t>
      </w:r>
    </w:p>
    <w:p w:rsidR="000C424B" w:rsidRPr="00C84EA9" w:rsidRDefault="000C424B" w:rsidP="00215AF7">
      <w:pPr>
        <w:pStyle w:val="StandardWeb"/>
        <w:spacing w:before="0" w:beforeAutospacing="0" w:after="0"/>
        <w:divId w:val="526019186"/>
        <w:rPr>
          <w:lang w:val="en-GB"/>
          <w:rPrChange w:id="4380" w:author="Michael Monkenbusch" w:date="2016-11-18T10:51:00Z">
            <w:rPr>
              <w:lang w:val="en-GB"/>
            </w:rPr>
          </w:rPrChange>
        </w:rPr>
      </w:pPr>
      <w:r w:rsidRPr="00C84EA9">
        <w:rPr>
          <w:rFonts w:ascii="Courier New" w:hAnsi="Courier New" w:cs="Courier New"/>
          <w:sz w:val="20"/>
          <w:szCs w:val="20"/>
          <w:lang w:val="en-GB"/>
          <w:rPrChange w:id="4381" w:author="Michael Monkenbusch" w:date="2016-11-18T10:51:00Z">
            <w:rPr>
              <w:rFonts w:ascii="Courier New" w:hAnsi="Courier New" w:cs="Courier New"/>
              <w:sz w:val="20"/>
              <w:szCs w:val="20"/>
              <w:lang w:val="en-GB"/>
            </w:rPr>
          </w:rPrChange>
        </w:rPr>
        <w:t xml:space="preserve">up to 4 characters, it may not be a number nor may its first </w:t>
      </w:r>
    </w:p>
    <w:p w:rsidR="000C424B" w:rsidRPr="00C84EA9" w:rsidRDefault="000C424B" w:rsidP="00215AF7">
      <w:pPr>
        <w:pStyle w:val="StandardWeb"/>
        <w:spacing w:before="0" w:beforeAutospacing="0" w:after="0"/>
        <w:divId w:val="526019186"/>
        <w:rPr>
          <w:lang w:val="en-GB"/>
          <w:rPrChange w:id="4382" w:author="Michael Monkenbusch" w:date="2016-11-18T10:51:00Z">
            <w:rPr>
              <w:lang w:val="en-GB"/>
            </w:rPr>
          </w:rPrChange>
        </w:rPr>
      </w:pPr>
      <w:r w:rsidRPr="00C84EA9">
        <w:rPr>
          <w:rFonts w:ascii="Courier New" w:hAnsi="Courier New" w:cs="Courier New"/>
          <w:sz w:val="20"/>
          <w:szCs w:val="20"/>
          <w:lang w:val="en-GB"/>
          <w:rPrChange w:id="4383" w:author="Michael Monkenbusch" w:date="2016-11-18T10:51:00Z">
            <w:rPr>
              <w:rFonts w:ascii="Courier New" w:hAnsi="Courier New" w:cs="Courier New"/>
              <w:sz w:val="20"/>
              <w:szCs w:val="20"/>
              <w:lang w:val="en-GB"/>
            </w:rPr>
          </w:rPrChange>
        </w:rPr>
        <w:t xml:space="preserve">character be a number. the label may be referenced if linear </w:t>
      </w:r>
    </w:p>
    <w:p w:rsidR="000C424B" w:rsidRPr="00C84EA9" w:rsidRDefault="000C424B" w:rsidP="00215AF7">
      <w:pPr>
        <w:pStyle w:val="StandardWeb"/>
        <w:spacing w:before="0" w:beforeAutospacing="0" w:after="0"/>
        <w:divId w:val="526019186"/>
        <w:rPr>
          <w:lang w:val="en-GB"/>
          <w:rPrChange w:id="4384" w:author="Michael Monkenbusch" w:date="2016-11-18T10:51:00Z">
            <w:rPr>
              <w:lang w:val="en-GB"/>
            </w:rPr>
          </w:rPrChange>
        </w:rPr>
      </w:pPr>
      <w:r w:rsidRPr="00C84EA9">
        <w:rPr>
          <w:rFonts w:ascii="Courier New" w:hAnsi="Courier New" w:cs="Courier New"/>
          <w:sz w:val="20"/>
          <w:szCs w:val="20"/>
          <w:lang w:val="en-GB"/>
          <w:rPrChange w:id="4385" w:author="Michael Monkenbusch" w:date="2016-11-18T10:51:00Z">
            <w:rPr>
              <w:rFonts w:ascii="Courier New" w:hAnsi="Courier New" w:cs="Courier New"/>
              <w:sz w:val="20"/>
              <w:szCs w:val="20"/>
              <w:lang w:val="en-GB"/>
            </w:rPr>
          </w:rPrChange>
        </w:rPr>
        <w:t xml:space="preserve">couplings of parameters are to be employed during a fit. </w:t>
      </w:r>
    </w:p>
    <w:p w:rsidR="000C424B" w:rsidRPr="00C84EA9" w:rsidRDefault="000C424B" w:rsidP="00215AF7">
      <w:pPr>
        <w:pStyle w:val="StandardWeb"/>
        <w:spacing w:before="0" w:beforeAutospacing="0" w:after="0"/>
        <w:divId w:val="526019186"/>
        <w:rPr>
          <w:lang w:val="en-GB"/>
          <w:rPrChange w:id="4386" w:author="Michael Monkenbusch" w:date="2016-11-18T10:51:00Z">
            <w:rPr>
              <w:lang w:val="en-GB"/>
            </w:rPr>
          </w:rPrChange>
        </w:rPr>
      </w:pPr>
      <w:r w:rsidRPr="00C84EA9">
        <w:rPr>
          <w:rFonts w:ascii="Courier New" w:hAnsi="Courier New" w:cs="Courier New"/>
          <w:sz w:val="20"/>
          <w:szCs w:val="20"/>
          <w:lang w:val="en-GB"/>
          <w:rPrChange w:id="4387" w:author="Michael Monkenbusch" w:date="2016-11-18T10:51:00Z">
            <w:rPr>
              <w:rFonts w:ascii="Courier New" w:hAnsi="Courier New" w:cs="Courier New"/>
              <w:sz w:val="20"/>
              <w:szCs w:val="20"/>
              <w:lang w:val="en-GB"/>
            </w:rPr>
          </w:rPrChange>
        </w:rPr>
        <w:t xml:space="preserve">see command couple. </w:t>
      </w:r>
    </w:p>
    <w:p w:rsidR="000C424B" w:rsidRPr="00C84EA9" w:rsidRDefault="000C424B" w:rsidP="00215AF7">
      <w:pPr>
        <w:pStyle w:val="StandardWeb"/>
        <w:spacing w:before="0" w:beforeAutospacing="0" w:after="0"/>
        <w:divId w:val="526019186"/>
        <w:rPr>
          <w:lang w:val="en-GB"/>
          <w:rPrChange w:id="4388" w:author="Michael Monkenbusch" w:date="2016-11-18T10:51:00Z">
            <w:rPr>
              <w:lang w:val="en-GB"/>
            </w:rPr>
          </w:rPrChange>
        </w:rPr>
      </w:pPr>
      <w:r w:rsidRPr="00C84EA9">
        <w:rPr>
          <w:rFonts w:ascii="Courier New" w:hAnsi="Courier New" w:cs="Courier New"/>
          <w:sz w:val="20"/>
          <w:szCs w:val="20"/>
          <w:lang w:val="en-GB"/>
          <w:rPrChange w:id="4389" w:author="Michael Monkenbusch" w:date="2016-11-18T10:51:00Z">
            <w:rPr>
              <w:rFonts w:ascii="Courier New" w:hAnsi="Courier New" w:cs="Courier New"/>
              <w:sz w:val="20"/>
              <w:szCs w:val="20"/>
              <w:lang w:val="en-GB"/>
            </w:rPr>
          </w:rPrChange>
        </w:rPr>
        <w:t xml:space="preserve">cth &lt;cth&gt; </w:t>
      </w:r>
    </w:p>
    <w:p w:rsidR="000C424B" w:rsidRPr="00C84EA9" w:rsidRDefault="000C424B" w:rsidP="00215AF7">
      <w:pPr>
        <w:pStyle w:val="StandardWeb"/>
        <w:spacing w:before="0" w:beforeAutospacing="0" w:after="0"/>
        <w:divId w:val="526019186"/>
        <w:rPr>
          <w:lang w:val="en-GB"/>
          <w:rPrChange w:id="4390" w:author="Michael Monkenbusch" w:date="2016-11-18T10:51:00Z">
            <w:rPr>
              <w:lang w:val="en-GB"/>
            </w:rPr>
          </w:rPrChange>
        </w:rPr>
      </w:pPr>
      <w:r w:rsidRPr="00C84EA9">
        <w:rPr>
          <w:rFonts w:ascii="Courier New" w:hAnsi="Courier New" w:cs="Courier New"/>
          <w:sz w:val="20"/>
          <w:szCs w:val="20"/>
          <w:lang w:val="en-GB"/>
          <w:rPrChange w:id="4391" w:author="Michael Monkenbusch" w:date="2016-11-18T10:51:00Z">
            <w:rPr>
              <w:rFonts w:ascii="Courier New" w:hAnsi="Courier New" w:cs="Courier New"/>
              <w:sz w:val="20"/>
              <w:szCs w:val="20"/>
              <w:lang w:val="en-GB"/>
            </w:rPr>
          </w:rPrChange>
        </w:rPr>
        <w:t xml:space="preserve">is a standard makro to faciliate the changing of theory- </w:t>
      </w:r>
    </w:p>
    <w:p w:rsidR="000C424B" w:rsidRPr="00C84EA9" w:rsidRDefault="000C424B" w:rsidP="00215AF7">
      <w:pPr>
        <w:pStyle w:val="StandardWeb"/>
        <w:spacing w:before="0" w:beforeAutospacing="0" w:after="0"/>
        <w:divId w:val="526019186"/>
        <w:rPr>
          <w:lang w:val="en-GB"/>
          <w:rPrChange w:id="4392" w:author="Michael Monkenbusch" w:date="2016-11-18T10:51:00Z">
            <w:rPr>
              <w:lang w:val="en-GB"/>
            </w:rPr>
          </w:rPrChange>
        </w:rPr>
      </w:pPr>
      <w:r w:rsidRPr="00C84EA9">
        <w:rPr>
          <w:rFonts w:ascii="Courier New" w:hAnsi="Courier New" w:cs="Courier New"/>
          <w:sz w:val="20"/>
          <w:szCs w:val="20"/>
          <w:lang w:val="en-GB"/>
          <w:rPrChange w:id="4393" w:author="Michael Monkenbusch" w:date="2016-11-18T10:51:00Z">
            <w:rPr>
              <w:rFonts w:ascii="Courier New" w:hAnsi="Courier New" w:cs="Courier New"/>
              <w:sz w:val="20"/>
              <w:szCs w:val="20"/>
              <w:lang w:val="en-GB"/>
            </w:rPr>
          </w:rPrChange>
        </w:rPr>
        <w:t xml:space="preserve">(fit) parameters. it loads the actual parameter set into </w:t>
      </w:r>
    </w:p>
    <w:p w:rsidR="000C424B" w:rsidRPr="00C84EA9" w:rsidRDefault="000C424B" w:rsidP="00215AF7">
      <w:pPr>
        <w:pStyle w:val="StandardWeb"/>
        <w:spacing w:before="0" w:beforeAutospacing="0" w:after="0"/>
        <w:divId w:val="526019186"/>
        <w:rPr>
          <w:lang w:val="en-GB"/>
          <w:rPrChange w:id="4394" w:author="Michael Monkenbusch" w:date="2016-11-18T10:51:00Z">
            <w:rPr>
              <w:lang w:val="en-GB"/>
            </w:rPr>
          </w:rPrChange>
        </w:rPr>
      </w:pPr>
      <w:r w:rsidRPr="00C84EA9">
        <w:rPr>
          <w:rFonts w:ascii="Courier New" w:hAnsi="Courier New" w:cs="Courier New"/>
          <w:sz w:val="20"/>
          <w:szCs w:val="20"/>
          <w:lang w:val="en-GB"/>
          <w:rPrChange w:id="4395" w:author="Michael Monkenbusch" w:date="2016-11-18T10:51:00Z">
            <w:rPr>
              <w:rFonts w:ascii="Courier New" w:hAnsi="Courier New" w:cs="Courier New"/>
              <w:sz w:val="20"/>
              <w:szCs w:val="20"/>
              <w:lang w:val="en-GB"/>
            </w:rPr>
          </w:rPrChange>
        </w:rPr>
        <w:t xml:space="preserve">the editor, thereby allows for editing and rereads the </w:t>
      </w:r>
    </w:p>
    <w:p w:rsidR="000C424B" w:rsidRPr="00C84EA9" w:rsidRDefault="000C424B" w:rsidP="00215AF7">
      <w:pPr>
        <w:pStyle w:val="StandardWeb"/>
        <w:spacing w:before="0" w:beforeAutospacing="0" w:after="0"/>
        <w:divId w:val="526019186"/>
        <w:rPr>
          <w:lang w:val="en-GB"/>
          <w:rPrChange w:id="4396" w:author="Michael Monkenbusch" w:date="2016-11-18T10:51:00Z">
            <w:rPr>
              <w:lang w:val="en-GB"/>
            </w:rPr>
          </w:rPrChange>
        </w:rPr>
      </w:pPr>
      <w:r w:rsidRPr="00C84EA9">
        <w:rPr>
          <w:rFonts w:ascii="Courier New" w:hAnsi="Courier New" w:cs="Courier New"/>
          <w:sz w:val="20"/>
          <w:szCs w:val="20"/>
          <w:lang w:val="en-GB"/>
          <w:rPrChange w:id="4397" w:author="Michael Monkenbusch" w:date="2016-11-18T10:51:00Z">
            <w:rPr>
              <w:rFonts w:ascii="Courier New" w:hAnsi="Courier New" w:cs="Courier New"/>
              <w:sz w:val="20"/>
              <w:szCs w:val="20"/>
              <w:lang w:val="en-GB"/>
            </w:rPr>
          </w:rPrChange>
        </w:rPr>
        <w:t xml:space="preserve">(changed) parameters after filing of the editor input. </w:t>
      </w:r>
    </w:p>
    <w:p w:rsidR="000C424B" w:rsidRPr="00C84EA9" w:rsidRDefault="000C424B" w:rsidP="00215AF7">
      <w:pPr>
        <w:pStyle w:val="StandardWeb"/>
        <w:spacing w:before="0" w:beforeAutospacing="0" w:after="0"/>
        <w:divId w:val="526019186"/>
        <w:rPr>
          <w:lang w:val="en-GB"/>
          <w:rPrChange w:id="4398" w:author="Michael Monkenbusch" w:date="2016-11-18T10:51:00Z">
            <w:rPr>
              <w:lang w:val="en-GB"/>
            </w:rPr>
          </w:rPrChange>
        </w:rPr>
      </w:pPr>
      <w:r w:rsidRPr="00C84EA9">
        <w:rPr>
          <w:rFonts w:ascii="Courier New" w:hAnsi="Courier New" w:cs="Courier New"/>
          <w:sz w:val="20"/>
          <w:szCs w:val="20"/>
          <w:lang w:val="en-GB"/>
          <w:rPrChange w:id="4399" w:author="Michael Monkenbusch" w:date="2016-11-18T10:51:00Z">
            <w:rPr>
              <w:rFonts w:ascii="Courier New" w:hAnsi="Courier New" w:cs="Courier New"/>
              <w:sz w:val="20"/>
              <w:szCs w:val="20"/>
              <w:lang w:val="en-GB"/>
            </w:rPr>
          </w:rPrChange>
        </w:rPr>
        <w:t>couple &lt;couple&gt; theoryname [which occurence] parametername label factor</w:t>
      </w:r>
    </w:p>
    <w:p w:rsidR="000C424B" w:rsidRPr="00C84EA9" w:rsidRDefault="000C424B" w:rsidP="00215AF7">
      <w:pPr>
        <w:pStyle w:val="StandardWeb"/>
        <w:spacing w:before="0" w:beforeAutospacing="0" w:after="0"/>
        <w:divId w:val="526019186"/>
        <w:rPr>
          <w:lang w:val="en-GB"/>
          <w:rPrChange w:id="4400" w:author="Michael Monkenbusch" w:date="2016-11-18T10:51:00Z">
            <w:rPr>
              <w:lang w:val="en-GB"/>
            </w:rPr>
          </w:rPrChange>
        </w:rPr>
      </w:pPr>
      <w:r w:rsidRPr="00C84EA9">
        <w:rPr>
          <w:rFonts w:ascii="Courier New" w:hAnsi="Courier New" w:cs="Courier New"/>
          <w:sz w:val="20"/>
          <w:szCs w:val="20"/>
          <w:lang w:val="en-GB"/>
          <w:rPrChange w:id="4401" w:author="Michael Monkenbusch" w:date="2016-11-18T10:51:00Z">
            <w:rPr>
              <w:rFonts w:ascii="Courier New" w:hAnsi="Courier New" w:cs="Courier New"/>
              <w:sz w:val="20"/>
              <w:szCs w:val="20"/>
              <w:lang w:val="en-GB"/>
            </w:rPr>
          </w:rPrChange>
        </w:rPr>
        <w:t xml:space="preserve">installs a coupling of a labeled parameter onto a parameter </w:t>
      </w:r>
    </w:p>
    <w:p w:rsidR="000C424B" w:rsidRPr="00C84EA9" w:rsidRDefault="000C424B" w:rsidP="00215AF7">
      <w:pPr>
        <w:pStyle w:val="StandardWeb"/>
        <w:spacing w:before="0" w:beforeAutospacing="0" w:after="0"/>
        <w:divId w:val="526019186"/>
        <w:rPr>
          <w:lang w:val="en-GB"/>
          <w:rPrChange w:id="4402" w:author="Michael Monkenbusch" w:date="2016-11-18T10:51:00Z">
            <w:rPr>
              <w:lang w:val="en-GB"/>
            </w:rPr>
          </w:rPrChange>
        </w:rPr>
      </w:pPr>
      <w:r w:rsidRPr="00C84EA9">
        <w:rPr>
          <w:rFonts w:ascii="Courier New" w:hAnsi="Courier New" w:cs="Courier New"/>
          <w:sz w:val="20"/>
          <w:szCs w:val="20"/>
          <w:lang w:val="en-GB"/>
          <w:rPrChange w:id="4403" w:author="Michael Monkenbusch" w:date="2016-11-18T10:51:00Z">
            <w:rPr>
              <w:rFonts w:ascii="Courier New" w:hAnsi="Courier New" w:cs="Courier New"/>
              <w:sz w:val="20"/>
              <w:szCs w:val="20"/>
              <w:lang w:val="en-GB"/>
            </w:rPr>
          </w:rPrChange>
        </w:rPr>
        <w:lastRenderedPageBreak/>
        <w:t xml:space="preserve">quoted in this command. labels may be assigned to parameters </w:t>
      </w:r>
    </w:p>
    <w:p w:rsidR="000C424B" w:rsidRPr="00C84EA9" w:rsidRDefault="000C424B" w:rsidP="00215AF7">
      <w:pPr>
        <w:pStyle w:val="StandardWeb"/>
        <w:spacing w:before="0" w:beforeAutospacing="0" w:after="0"/>
        <w:divId w:val="526019186"/>
        <w:rPr>
          <w:lang w:val="en-GB"/>
          <w:rPrChange w:id="4404" w:author="Michael Monkenbusch" w:date="2016-11-18T10:51:00Z">
            <w:rPr>
              <w:lang w:val="en-GB"/>
            </w:rPr>
          </w:rPrChange>
        </w:rPr>
      </w:pPr>
      <w:r w:rsidRPr="00C84EA9">
        <w:rPr>
          <w:rFonts w:ascii="Courier New" w:hAnsi="Courier New" w:cs="Courier New"/>
          <w:sz w:val="20"/>
          <w:szCs w:val="20"/>
          <w:lang w:val="en-GB"/>
          <w:rPrChange w:id="4405" w:author="Michael Monkenbusch" w:date="2016-11-18T10:51:00Z">
            <w:rPr>
              <w:rFonts w:ascii="Courier New" w:hAnsi="Courier New" w:cs="Courier New"/>
              <w:sz w:val="20"/>
              <w:szCs w:val="20"/>
              <w:lang w:val="en-GB"/>
            </w:rPr>
          </w:rPrChange>
        </w:rPr>
        <w:t xml:space="preserve">by the label command. the whole procedure may also be done </w:t>
      </w:r>
    </w:p>
    <w:p w:rsidR="000C424B" w:rsidRPr="00C84EA9" w:rsidRDefault="000C424B" w:rsidP="00215AF7">
      <w:pPr>
        <w:pStyle w:val="StandardWeb"/>
        <w:spacing w:before="0" w:beforeAutospacing="0" w:after="0"/>
        <w:divId w:val="526019186"/>
        <w:rPr>
          <w:lang w:val="en-GB"/>
          <w:rPrChange w:id="4406" w:author="Michael Monkenbusch" w:date="2016-11-18T10:51:00Z">
            <w:rPr>
              <w:lang w:val="en-GB"/>
            </w:rPr>
          </w:rPrChange>
        </w:rPr>
      </w:pPr>
      <w:r w:rsidRPr="00C84EA9">
        <w:rPr>
          <w:rFonts w:ascii="Courier New" w:hAnsi="Courier New" w:cs="Courier New"/>
          <w:sz w:val="20"/>
          <w:szCs w:val="20"/>
          <w:lang w:val="en-GB"/>
          <w:rPrChange w:id="4407" w:author="Michael Monkenbusch" w:date="2016-11-18T10:51:00Z">
            <w:rPr>
              <w:rFonts w:ascii="Courier New" w:hAnsi="Courier New" w:cs="Courier New"/>
              <w:sz w:val="20"/>
              <w:szCs w:val="20"/>
              <w:lang w:val="en-GB"/>
            </w:rPr>
          </w:rPrChange>
        </w:rPr>
        <w:t xml:space="preserve">by editing the fitparameter-file. </w:t>
      </w:r>
    </w:p>
    <w:p w:rsidR="000C424B" w:rsidRPr="00C84EA9" w:rsidRDefault="000C424B" w:rsidP="00215AF7">
      <w:pPr>
        <w:pStyle w:val="StandardWeb"/>
        <w:spacing w:before="0" w:beforeAutospacing="0" w:after="0"/>
        <w:divId w:val="526019186"/>
        <w:rPr>
          <w:lang w:val="en-GB"/>
          <w:rPrChange w:id="4408" w:author="Michael Monkenbusch" w:date="2016-11-18T10:51:00Z">
            <w:rPr>
              <w:lang w:val="en-GB"/>
            </w:rPr>
          </w:rPrChange>
        </w:rPr>
      </w:pPr>
      <w:r w:rsidRPr="00C84EA9">
        <w:rPr>
          <w:rFonts w:ascii="Courier New" w:hAnsi="Courier New" w:cs="Courier New"/>
          <w:sz w:val="20"/>
          <w:szCs w:val="20"/>
          <w:lang w:val="en-GB"/>
          <w:rPrChange w:id="4409" w:author="Michael Monkenbusch" w:date="2016-11-18T10:51:00Z">
            <w:rPr>
              <w:rFonts w:ascii="Courier New" w:hAnsi="Courier New" w:cs="Courier New"/>
              <w:sz w:val="20"/>
              <w:szCs w:val="20"/>
              <w:lang w:val="en-GB"/>
            </w:rPr>
          </w:rPrChange>
        </w:rPr>
        <w:t xml:space="preserve">see command label. </w:t>
      </w:r>
    </w:p>
    <w:p w:rsidR="000C424B" w:rsidRPr="00C84EA9" w:rsidRDefault="000C424B" w:rsidP="00215AF7">
      <w:pPr>
        <w:pStyle w:val="StandardWeb"/>
        <w:spacing w:before="0" w:beforeAutospacing="0" w:after="0"/>
        <w:divId w:val="526019186"/>
        <w:rPr>
          <w:lang w:val="en-GB"/>
          <w:rPrChange w:id="4410" w:author="Michael Monkenbusch" w:date="2016-11-18T10:51:00Z">
            <w:rPr>
              <w:lang w:val="en-GB"/>
            </w:rPr>
          </w:rPrChange>
        </w:rPr>
      </w:pPr>
      <w:r w:rsidRPr="00C84EA9">
        <w:rPr>
          <w:rFonts w:ascii="Courier New" w:hAnsi="Courier New" w:cs="Courier New"/>
          <w:sz w:val="20"/>
          <w:szCs w:val="20"/>
          <w:lang w:val="en-GB"/>
          <w:rPrChange w:id="4411" w:author="Michael Monkenbusch" w:date="2016-11-18T10:51:00Z">
            <w:rPr>
              <w:rFonts w:ascii="Courier New" w:hAnsi="Courier New" w:cs="Courier New"/>
              <w:sz w:val="20"/>
              <w:szCs w:val="20"/>
              <w:lang w:val="en-GB"/>
            </w:rPr>
          </w:rPrChange>
        </w:rPr>
        <w:t xml:space="preserve">arit &lt;arit&gt; [normflag] [typ] [sc scan1 [scan2 ...]] [f1 factor1] </w:t>
      </w:r>
    </w:p>
    <w:p w:rsidR="000C424B" w:rsidRPr="00C84EA9" w:rsidRDefault="000C424B" w:rsidP="00215AF7">
      <w:pPr>
        <w:pStyle w:val="StandardWeb"/>
        <w:spacing w:before="0" w:beforeAutospacing="0" w:after="0"/>
        <w:divId w:val="526019186"/>
        <w:rPr>
          <w:lang w:val="en-GB"/>
          <w:rPrChange w:id="4412" w:author="Michael Monkenbusch" w:date="2016-11-18T10:51:00Z">
            <w:rPr>
              <w:lang w:val="en-GB"/>
            </w:rPr>
          </w:rPrChange>
        </w:rPr>
      </w:pPr>
      <w:r w:rsidRPr="00C84EA9">
        <w:rPr>
          <w:rFonts w:ascii="Courier New" w:hAnsi="Courier New" w:cs="Courier New"/>
          <w:sz w:val="20"/>
          <w:szCs w:val="20"/>
          <w:lang w:val="en-GB"/>
          <w:rPrChange w:id="4413" w:author="Michael Monkenbusch" w:date="2016-11-18T10:51:00Z">
            <w:rPr>
              <w:rFonts w:ascii="Courier New" w:hAnsi="Courier New" w:cs="Courier New"/>
              <w:sz w:val="20"/>
              <w:szCs w:val="20"/>
              <w:lang w:val="en-GB"/>
            </w:rPr>
          </w:rPrChange>
        </w:rPr>
        <w:t xml:space="preserve">[f2 factor2] [to scan] </w:t>
      </w:r>
    </w:p>
    <w:p w:rsidR="000C424B" w:rsidRPr="00C84EA9" w:rsidRDefault="000C424B" w:rsidP="00215AF7">
      <w:pPr>
        <w:pStyle w:val="StandardWeb"/>
        <w:spacing w:before="0" w:beforeAutospacing="0" w:after="0"/>
        <w:divId w:val="526019186"/>
        <w:rPr>
          <w:lang w:val="en-GB"/>
          <w:rPrChange w:id="4414" w:author="Michael Monkenbusch" w:date="2016-11-18T10:51:00Z">
            <w:rPr>
              <w:lang w:val="en-GB"/>
            </w:rPr>
          </w:rPrChange>
        </w:rPr>
      </w:pPr>
      <w:r w:rsidRPr="00C84EA9">
        <w:rPr>
          <w:rFonts w:ascii="Courier New" w:hAnsi="Courier New" w:cs="Courier New"/>
          <w:sz w:val="20"/>
          <w:szCs w:val="20"/>
          <w:lang w:val="en-GB"/>
          <w:rPrChange w:id="4415" w:author="Michael Monkenbusch" w:date="2016-11-18T10:51:00Z">
            <w:rPr>
              <w:rFonts w:ascii="Courier New" w:hAnsi="Courier New" w:cs="Courier New"/>
              <w:sz w:val="20"/>
              <w:szCs w:val="20"/>
              <w:lang w:val="en-GB"/>
            </w:rPr>
          </w:rPrChange>
        </w:rPr>
        <w:t xml:space="preserve">this command requires two selected scans; these can be selected </w:t>
      </w:r>
    </w:p>
    <w:p w:rsidR="000C424B" w:rsidRPr="00C84EA9" w:rsidRDefault="000C424B" w:rsidP="00215AF7">
      <w:pPr>
        <w:pStyle w:val="StandardWeb"/>
        <w:spacing w:before="0" w:beforeAutospacing="0" w:after="0"/>
        <w:divId w:val="526019186"/>
        <w:rPr>
          <w:lang w:val="en-GB"/>
          <w:rPrChange w:id="4416" w:author="Michael Monkenbusch" w:date="2016-11-18T10:51:00Z">
            <w:rPr>
              <w:lang w:val="en-GB"/>
            </w:rPr>
          </w:rPrChange>
        </w:rPr>
      </w:pPr>
      <w:r w:rsidRPr="00C84EA9">
        <w:rPr>
          <w:rFonts w:ascii="Courier New" w:hAnsi="Courier New" w:cs="Courier New"/>
          <w:sz w:val="20"/>
          <w:szCs w:val="20"/>
          <w:lang w:val="en-GB"/>
          <w:rPrChange w:id="4417" w:author="Michael Monkenbusch" w:date="2016-11-18T10:51:00Z">
            <w:rPr>
              <w:rFonts w:ascii="Courier New" w:hAnsi="Courier New" w:cs="Courier New"/>
              <w:sz w:val="20"/>
              <w:szCs w:val="20"/>
              <w:lang w:val="en-GB"/>
            </w:rPr>
          </w:rPrChange>
        </w:rPr>
        <w:t>in the command with the sc-parameter.</w:t>
      </w:r>
    </w:p>
    <w:p w:rsidR="000C424B" w:rsidRPr="00C84EA9" w:rsidRDefault="000C424B" w:rsidP="00215AF7">
      <w:pPr>
        <w:pStyle w:val="StandardWeb"/>
        <w:spacing w:before="0" w:beforeAutospacing="0" w:after="0"/>
        <w:divId w:val="526019186"/>
        <w:rPr>
          <w:lang w:val="en-GB"/>
          <w:rPrChange w:id="4418" w:author="Michael Monkenbusch" w:date="2016-11-18T10:51:00Z">
            <w:rPr>
              <w:lang w:val="en-GB"/>
            </w:rPr>
          </w:rPrChange>
        </w:rPr>
      </w:pPr>
      <w:r w:rsidRPr="00C84EA9">
        <w:rPr>
          <w:rFonts w:ascii="Courier New" w:hAnsi="Courier New" w:cs="Courier New"/>
          <w:sz w:val="20"/>
          <w:szCs w:val="20"/>
          <w:lang w:val="en-GB"/>
          <w:rPrChange w:id="4419" w:author="Michael Monkenbusch" w:date="2016-11-18T10:51:00Z">
            <w:rPr>
              <w:rFonts w:ascii="Courier New" w:hAnsi="Courier New" w:cs="Courier New"/>
              <w:sz w:val="20"/>
              <w:szCs w:val="20"/>
              <w:lang w:val="en-GB"/>
            </w:rPr>
          </w:rPrChange>
        </w:rPr>
        <w:t>If sc is not give arit expects two curves to be selected,</w:t>
      </w:r>
    </w:p>
    <w:p w:rsidR="000C424B" w:rsidRPr="00C84EA9" w:rsidRDefault="000C424B" w:rsidP="00215AF7">
      <w:pPr>
        <w:pStyle w:val="StandardWeb"/>
        <w:spacing w:before="0" w:beforeAutospacing="0" w:after="0"/>
        <w:divId w:val="526019186"/>
        <w:rPr>
          <w:lang w:val="en-GB"/>
          <w:rPrChange w:id="4420" w:author="Michael Monkenbusch" w:date="2016-11-18T10:51:00Z">
            <w:rPr>
              <w:lang w:val="en-GB"/>
            </w:rPr>
          </w:rPrChange>
        </w:rPr>
      </w:pPr>
      <w:r w:rsidRPr="00C84EA9">
        <w:rPr>
          <w:rFonts w:ascii="Courier New" w:hAnsi="Courier New" w:cs="Courier New"/>
          <w:sz w:val="20"/>
          <w:szCs w:val="20"/>
          <w:lang w:val="en-GB"/>
          <w:rPrChange w:id="4421" w:author="Michael Monkenbusch" w:date="2016-11-18T10:51:00Z">
            <w:rPr>
              <w:rFonts w:ascii="Courier New" w:hAnsi="Courier New" w:cs="Courier New"/>
              <w:sz w:val="20"/>
              <w:szCs w:val="20"/>
              <w:lang w:val="en-GB"/>
            </w:rPr>
          </w:rPrChange>
        </w:rPr>
        <w:t>they are used as source in the seqence they were selected.</w:t>
      </w:r>
    </w:p>
    <w:p w:rsidR="000C424B" w:rsidRPr="00C84EA9" w:rsidRDefault="000C424B" w:rsidP="00215AF7">
      <w:pPr>
        <w:pStyle w:val="StandardWeb"/>
        <w:spacing w:before="0" w:beforeAutospacing="0" w:after="0"/>
        <w:divId w:val="526019186"/>
        <w:rPr>
          <w:lang w:val="en-GB"/>
          <w:rPrChange w:id="4422" w:author="Michael Monkenbusch" w:date="2016-11-18T10:51:00Z">
            <w:rPr>
              <w:lang w:val="en-GB"/>
            </w:rPr>
          </w:rPrChange>
        </w:rPr>
      </w:pPr>
      <w:r w:rsidRPr="00C84EA9">
        <w:rPr>
          <w:rFonts w:ascii="Courier New" w:hAnsi="Courier New" w:cs="Courier New"/>
          <w:sz w:val="20"/>
          <w:szCs w:val="20"/>
          <w:lang w:val="en-GB"/>
          <w:rPrChange w:id="4423" w:author="Michael Monkenbusch" w:date="2016-11-18T10:51:00Z">
            <w:rPr>
              <w:rFonts w:ascii="Courier New" w:hAnsi="Courier New" w:cs="Courier New"/>
              <w:sz w:val="20"/>
              <w:szCs w:val="20"/>
              <w:lang w:val="en-GB"/>
            </w:rPr>
          </w:rPrChange>
        </w:rPr>
        <w:t xml:space="preserve">normflag must have one of </w:t>
      </w:r>
    </w:p>
    <w:p w:rsidR="000C424B" w:rsidRPr="00C84EA9" w:rsidRDefault="000C424B" w:rsidP="00215AF7">
      <w:pPr>
        <w:pStyle w:val="StandardWeb"/>
        <w:spacing w:before="0" w:beforeAutospacing="0" w:after="0"/>
        <w:divId w:val="526019186"/>
        <w:rPr>
          <w:lang w:val="en-GB"/>
          <w:rPrChange w:id="4424" w:author="Michael Monkenbusch" w:date="2016-11-18T10:51:00Z">
            <w:rPr>
              <w:lang w:val="en-GB"/>
            </w:rPr>
          </w:rPrChange>
        </w:rPr>
      </w:pPr>
      <w:r w:rsidRPr="00C84EA9">
        <w:rPr>
          <w:rFonts w:ascii="Courier New" w:hAnsi="Courier New" w:cs="Courier New"/>
          <w:sz w:val="20"/>
          <w:szCs w:val="20"/>
          <w:lang w:val="en-GB"/>
          <w:rPrChange w:id="4425" w:author="Michael Monkenbusch" w:date="2016-11-18T10:51:00Z">
            <w:rPr>
              <w:rFonts w:ascii="Courier New" w:hAnsi="Courier New" w:cs="Courier New"/>
              <w:sz w:val="20"/>
              <w:szCs w:val="20"/>
              <w:lang w:val="en-GB"/>
            </w:rPr>
          </w:rPrChange>
        </w:rPr>
        <w:t xml:space="preserve">the values 'norm' or 'nonorm' - if not specified, norm is de- </w:t>
      </w:r>
    </w:p>
    <w:p w:rsidR="000C424B" w:rsidRPr="00C84EA9" w:rsidRDefault="000C424B" w:rsidP="00215AF7">
      <w:pPr>
        <w:pStyle w:val="StandardWeb"/>
        <w:spacing w:before="0" w:beforeAutospacing="0" w:after="0"/>
        <w:divId w:val="526019186"/>
        <w:rPr>
          <w:lang w:val="en-GB"/>
          <w:rPrChange w:id="4426" w:author="Michael Monkenbusch" w:date="2016-11-18T10:51:00Z">
            <w:rPr>
              <w:lang w:val="en-GB"/>
            </w:rPr>
          </w:rPrChange>
        </w:rPr>
      </w:pPr>
      <w:r w:rsidRPr="00C84EA9">
        <w:rPr>
          <w:rFonts w:ascii="Courier New" w:hAnsi="Courier New" w:cs="Courier New"/>
          <w:sz w:val="20"/>
          <w:szCs w:val="20"/>
          <w:lang w:val="en-GB"/>
          <w:rPrChange w:id="4427" w:author="Michael Monkenbusch" w:date="2016-11-18T10:51:00Z">
            <w:rPr>
              <w:rFonts w:ascii="Courier New" w:hAnsi="Courier New" w:cs="Courier New"/>
              <w:sz w:val="20"/>
              <w:szCs w:val="20"/>
              <w:lang w:val="en-GB"/>
            </w:rPr>
          </w:rPrChange>
        </w:rPr>
        <w:t xml:space="preserve">faulted. </w:t>
      </w:r>
    </w:p>
    <w:p w:rsidR="000C424B" w:rsidRPr="00C84EA9" w:rsidRDefault="000C424B" w:rsidP="00215AF7">
      <w:pPr>
        <w:pStyle w:val="StandardWeb"/>
        <w:spacing w:before="0" w:beforeAutospacing="0" w:after="0"/>
        <w:divId w:val="526019186"/>
        <w:rPr>
          <w:lang w:val="en-GB"/>
          <w:rPrChange w:id="4428" w:author="Michael Monkenbusch" w:date="2016-11-18T10:51:00Z">
            <w:rPr>
              <w:lang w:val="en-GB"/>
            </w:rPr>
          </w:rPrChange>
        </w:rPr>
      </w:pPr>
    </w:p>
    <w:p w:rsidR="000C424B" w:rsidRPr="00C84EA9" w:rsidRDefault="000C424B" w:rsidP="00215AF7">
      <w:pPr>
        <w:pStyle w:val="StandardWeb"/>
        <w:spacing w:before="0" w:beforeAutospacing="0" w:after="0"/>
        <w:divId w:val="526019186"/>
        <w:rPr>
          <w:lang w:val="en-GB"/>
          <w:rPrChange w:id="4429" w:author="Michael Monkenbusch" w:date="2016-11-18T10:51:00Z">
            <w:rPr>
              <w:lang w:val="en-GB"/>
            </w:rPr>
          </w:rPrChange>
        </w:rPr>
      </w:pPr>
      <w:r w:rsidRPr="00C84EA9">
        <w:rPr>
          <w:rFonts w:ascii="Courier New" w:hAnsi="Courier New" w:cs="Courier New"/>
          <w:sz w:val="20"/>
          <w:szCs w:val="20"/>
          <w:lang w:val="en-GB"/>
          <w:rPrChange w:id="4430" w:author="Michael Monkenbusch" w:date="2016-11-18T10:51:00Z">
            <w:rPr>
              <w:rFonts w:ascii="Courier New" w:hAnsi="Courier New" w:cs="Courier New"/>
              <w:sz w:val="20"/>
              <w:szCs w:val="20"/>
              <w:lang w:val="en-GB"/>
            </w:rPr>
          </w:rPrChange>
        </w:rPr>
        <w:t xml:space="preserve">typ may be div or mult (if not give add is assumed) </w:t>
      </w:r>
    </w:p>
    <w:p w:rsidR="000C424B" w:rsidRPr="00C84EA9" w:rsidRDefault="000C424B" w:rsidP="00215AF7">
      <w:pPr>
        <w:pStyle w:val="StandardWeb"/>
        <w:spacing w:before="0" w:beforeAutospacing="0" w:after="0"/>
        <w:divId w:val="526019186"/>
        <w:rPr>
          <w:lang w:val="en-GB"/>
          <w:rPrChange w:id="4431" w:author="Michael Monkenbusch" w:date="2016-11-18T10:51:00Z">
            <w:rPr>
              <w:lang w:val="en-GB"/>
            </w:rPr>
          </w:rPrChange>
        </w:rPr>
      </w:pPr>
    </w:p>
    <w:p w:rsidR="000C424B" w:rsidRPr="00C84EA9" w:rsidRDefault="000C424B" w:rsidP="00215AF7">
      <w:pPr>
        <w:pStyle w:val="StandardWeb"/>
        <w:spacing w:before="0" w:beforeAutospacing="0" w:after="0"/>
        <w:divId w:val="526019186"/>
        <w:rPr>
          <w:lang w:val="en-GB"/>
          <w:rPrChange w:id="4432" w:author="Michael Monkenbusch" w:date="2016-11-18T10:51:00Z">
            <w:rPr>
              <w:lang w:val="en-GB"/>
            </w:rPr>
          </w:rPrChange>
        </w:rPr>
      </w:pPr>
      <w:r w:rsidRPr="00C84EA9">
        <w:rPr>
          <w:rFonts w:ascii="Courier New" w:hAnsi="Courier New" w:cs="Courier New"/>
          <w:sz w:val="20"/>
          <w:szCs w:val="20"/>
          <w:lang w:val="en-GB"/>
          <w:rPrChange w:id="4433" w:author="Michael Monkenbusch" w:date="2016-11-18T10:51:00Z">
            <w:rPr>
              <w:rFonts w:ascii="Courier New" w:hAnsi="Courier New" w:cs="Courier New"/>
              <w:sz w:val="20"/>
              <w:szCs w:val="20"/>
              <w:lang w:val="en-GB"/>
            </w:rPr>
          </w:rPrChange>
        </w:rPr>
        <w:t xml:space="preserve">the command performs arithmetic operations with your data: </w:t>
      </w:r>
    </w:p>
    <w:p w:rsidR="000C424B" w:rsidRPr="00C84EA9" w:rsidRDefault="000C424B" w:rsidP="00215AF7">
      <w:pPr>
        <w:pStyle w:val="StandardWeb"/>
        <w:spacing w:before="0" w:beforeAutospacing="0" w:after="0"/>
        <w:divId w:val="526019186"/>
        <w:rPr>
          <w:lang w:val="en-GB"/>
          <w:rPrChange w:id="4434" w:author="Michael Monkenbusch" w:date="2016-11-18T10:51:00Z">
            <w:rPr>
              <w:lang w:val="en-GB"/>
            </w:rPr>
          </w:rPrChange>
        </w:rPr>
      </w:pPr>
      <w:r w:rsidRPr="00C84EA9">
        <w:rPr>
          <w:rFonts w:ascii="Courier New" w:hAnsi="Courier New" w:cs="Courier New"/>
          <w:sz w:val="20"/>
          <w:szCs w:val="20"/>
          <w:lang w:val="en-GB"/>
          <w:rPrChange w:id="4435" w:author="Michael Monkenbusch" w:date="2016-11-18T10:51:00Z">
            <w:rPr>
              <w:rFonts w:ascii="Courier New" w:hAnsi="Courier New" w:cs="Courier New"/>
              <w:sz w:val="20"/>
              <w:szCs w:val="20"/>
              <w:lang w:val="en-GB"/>
            </w:rPr>
          </w:rPrChange>
        </w:rPr>
        <w:t xml:space="preserve">factor1 * scan1-data + factor2 * scan2-data is written into </w:t>
      </w:r>
    </w:p>
    <w:p w:rsidR="000C424B" w:rsidRPr="00C84EA9" w:rsidRDefault="000C424B" w:rsidP="00215AF7">
      <w:pPr>
        <w:pStyle w:val="StandardWeb"/>
        <w:spacing w:before="0" w:beforeAutospacing="0" w:after="0"/>
        <w:divId w:val="526019186"/>
        <w:rPr>
          <w:lang w:val="en-GB"/>
          <w:rPrChange w:id="4436" w:author="Michael Monkenbusch" w:date="2016-11-18T10:51:00Z">
            <w:rPr>
              <w:lang w:val="en-GB"/>
            </w:rPr>
          </w:rPrChange>
        </w:rPr>
      </w:pPr>
      <w:r w:rsidRPr="00C84EA9">
        <w:rPr>
          <w:rFonts w:ascii="Courier New" w:hAnsi="Courier New" w:cs="Courier New"/>
          <w:sz w:val="20"/>
          <w:szCs w:val="20"/>
          <w:lang w:val="en-GB"/>
          <w:rPrChange w:id="4437" w:author="Michael Monkenbusch" w:date="2016-11-18T10:51:00Z">
            <w:rPr>
              <w:rFonts w:ascii="Courier New" w:hAnsi="Courier New" w:cs="Courier New"/>
              <w:sz w:val="20"/>
              <w:szCs w:val="20"/>
              <w:lang w:val="en-GB"/>
            </w:rPr>
          </w:rPrChange>
        </w:rPr>
        <w:t xml:space="preserve">the destination-scan datarecord. if not specified by to, the </w:t>
      </w:r>
    </w:p>
    <w:p w:rsidR="000C424B" w:rsidRPr="00C84EA9" w:rsidRDefault="000C424B" w:rsidP="00215AF7">
      <w:pPr>
        <w:pStyle w:val="StandardWeb"/>
        <w:spacing w:before="0" w:beforeAutospacing="0" w:after="0"/>
        <w:divId w:val="526019186"/>
        <w:rPr>
          <w:lang w:val="en-GB"/>
          <w:rPrChange w:id="4438" w:author="Michael Monkenbusch" w:date="2016-11-18T10:51:00Z">
            <w:rPr>
              <w:lang w:val="en-GB"/>
            </w:rPr>
          </w:rPrChange>
        </w:rPr>
      </w:pPr>
      <w:r w:rsidRPr="00C84EA9">
        <w:rPr>
          <w:rFonts w:ascii="Courier New" w:hAnsi="Courier New" w:cs="Courier New"/>
          <w:sz w:val="20"/>
          <w:szCs w:val="20"/>
          <w:lang w:val="en-GB"/>
          <w:rPrChange w:id="4439" w:author="Michael Monkenbusch" w:date="2016-11-18T10:51:00Z">
            <w:rPr>
              <w:rFonts w:ascii="Courier New" w:hAnsi="Courier New" w:cs="Courier New"/>
              <w:sz w:val="20"/>
              <w:szCs w:val="20"/>
              <w:lang w:val="en-GB"/>
            </w:rPr>
          </w:rPrChange>
        </w:rPr>
        <w:t xml:space="preserve">destination is defaulted. </w:t>
      </w:r>
    </w:p>
    <w:p w:rsidR="000C424B" w:rsidRPr="00C84EA9" w:rsidRDefault="000C424B" w:rsidP="00215AF7">
      <w:pPr>
        <w:pStyle w:val="StandardWeb"/>
        <w:spacing w:before="0" w:beforeAutospacing="0" w:after="0"/>
        <w:divId w:val="526019186"/>
        <w:rPr>
          <w:lang w:val="en-GB"/>
          <w:rPrChange w:id="4440" w:author="Michael Monkenbusch" w:date="2016-11-18T10:51:00Z">
            <w:rPr>
              <w:lang w:val="en-GB"/>
            </w:rPr>
          </w:rPrChange>
        </w:rPr>
      </w:pPr>
      <w:r w:rsidRPr="00C84EA9">
        <w:rPr>
          <w:rFonts w:ascii="Courier New" w:hAnsi="Courier New" w:cs="Courier New"/>
          <w:sz w:val="20"/>
          <w:szCs w:val="20"/>
          <w:lang w:val="en-GB"/>
          <w:rPrChange w:id="4441" w:author="Michael Monkenbusch" w:date="2016-11-18T10:51:00Z">
            <w:rPr>
              <w:rFonts w:ascii="Courier New" w:hAnsi="Courier New" w:cs="Courier New"/>
              <w:sz w:val="20"/>
              <w:szCs w:val="20"/>
              <w:lang w:val="en-GB"/>
            </w:rPr>
          </w:rPrChange>
        </w:rPr>
        <w:t xml:space="preserve">the norm-option normalises by the monitor-parameter given in </w:t>
      </w:r>
    </w:p>
    <w:p w:rsidR="000C424B" w:rsidRPr="00C84EA9" w:rsidRDefault="000C424B" w:rsidP="00215AF7">
      <w:pPr>
        <w:pStyle w:val="StandardWeb"/>
        <w:spacing w:before="0" w:beforeAutospacing="0" w:after="0"/>
        <w:divId w:val="526019186"/>
        <w:rPr>
          <w:lang w:val="en-GB"/>
          <w:rPrChange w:id="4442" w:author="Michael Monkenbusch" w:date="2016-11-18T10:51:00Z">
            <w:rPr>
              <w:lang w:val="en-GB"/>
            </w:rPr>
          </w:rPrChange>
        </w:rPr>
      </w:pPr>
      <w:r w:rsidRPr="00C84EA9">
        <w:rPr>
          <w:rFonts w:ascii="Courier New" w:hAnsi="Courier New" w:cs="Courier New"/>
          <w:sz w:val="20"/>
          <w:szCs w:val="20"/>
          <w:lang w:val="en-GB"/>
          <w:rPrChange w:id="4443" w:author="Michael Monkenbusch" w:date="2016-11-18T10:51:00Z">
            <w:rPr>
              <w:rFonts w:ascii="Courier New" w:hAnsi="Courier New" w:cs="Courier New"/>
              <w:sz w:val="20"/>
              <w:szCs w:val="20"/>
              <w:lang w:val="en-GB"/>
            </w:rPr>
          </w:rPrChange>
        </w:rPr>
        <w:t xml:space="preserve">your data-file. if this parameter is not specified, the program </w:t>
      </w:r>
    </w:p>
    <w:p w:rsidR="000C424B" w:rsidRPr="00C84EA9" w:rsidRDefault="000C424B" w:rsidP="00215AF7">
      <w:pPr>
        <w:pStyle w:val="StandardWeb"/>
        <w:spacing w:before="0" w:beforeAutospacing="0" w:after="0"/>
        <w:divId w:val="526019186"/>
        <w:rPr>
          <w:lang w:val="en-GB"/>
          <w:rPrChange w:id="4444" w:author="Michael Monkenbusch" w:date="2016-11-18T10:51:00Z">
            <w:rPr>
              <w:lang w:val="en-GB"/>
            </w:rPr>
          </w:rPrChange>
        </w:rPr>
      </w:pPr>
      <w:r w:rsidRPr="00C84EA9">
        <w:rPr>
          <w:rFonts w:ascii="Courier New" w:hAnsi="Courier New" w:cs="Courier New"/>
          <w:sz w:val="20"/>
          <w:szCs w:val="20"/>
          <w:lang w:val="en-GB"/>
          <w:rPrChange w:id="4445" w:author="Michael Monkenbusch" w:date="2016-11-18T10:51:00Z">
            <w:rPr>
              <w:rFonts w:ascii="Courier New" w:hAnsi="Courier New" w:cs="Courier New"/>
              <w:sz w:val="20"/>
              <w:szCs w:val="20"/>
              <w:lang w:val="en-GB"/>
            </w:rPr>
          </w:rPrChange>
        </w:rPr>
        <w:t xml:space="preserve">will give a message. </w:t>
      </w:r>
    </w:p>
    <w:p w:rsidR="000C424B" w:rsidRPr="00C84EA9" w:rsidRDefault="000C424B" w:rsidP="00215AF7">
      <w:pPr>
        <w:pStyle w:val="StandardWeb"/>
        <w:spacing w:before="0" w:beforeAutospacing="0" w:after="0"/>
        <w:divId w:val="526019186"/>
        <w:rPr>
          <w:lang w:val="en-GB"/>
          <w:rPrChange w:id="4446" w:author="Michael Monkenbusch" w:date="2016-11-18T10:51:00Z">
            <w:rPr>
              <w:lang w:val="en-GB"/>
            </w:rPr>
          </w:rPrChange>
        </w:rPr>
      </w:pPr>
    </w:p>
    <w:p w:rsidR="000C424B" w:rsidRPr="00C84EA9" w:rsidRDefault="000C424B" w:rsidP="00215AF7">
      <w:pPr>
        <w:pStyle w:val="StandardWeb"/>
        <w:spacing w:before="0" w:beforeAutospacing="0" w:after="0"/>
        <w:divId w:val="526019186"/>
        <w:rPr>
          <w:lang w:val="en-GB"/>
          <w:rPrChange w:id="4447" w:author="Michael Monkenbusch" w:date="2016-11-18T10:51:00Z">
            <w:rPr>
              <w:lang w:val="en-GB"/>
            </w:rPr>
          </w:rPrChange>
        </w:rPr>
      </w:pPr>
      <w:r w:rsidRPr="00C84EA9">
        <w:rPr>
          <w:rFonts w:ascii="Courier New" w:hAnsi="Courier New" w:cs="Courier New"/>
          <w:sz w:val="20"/>
          <w:szCs w:val="20"/>
          <w:lang w:val="en-GB"/>
          <w:rPrChange w:id="4448" w:author="Michael Monkenbusch" w:date="2016-11-18T10:51:00Z">
            <w:rPr>
              <w:rFonts w:ascii="Courier New" w:hAnsi="Courier New" w:cs="Courier New"/>
              <w:sz w:val="20"/>
              <w:szCs w:val="20"/>
              <w:lang w:val="en-GB"/>
            </w:rPr>
          </w:rPrChange>
        </w:rPr>
        <w:t>errors are preserved</w:t>
      </w:r>
    </w:p>
    <w:p w:rsidR="000C424B" w:rsidRPr="00C84EA9" w:rsidRDefault="000C424B" w:rsidP="00215AF7">
      <w:pPr>
        <w:pStyle w:val="StandardWeb"/>
        <w:spacing w:before="0" w:beforeAutospacing="0" w:after="0"/>
        <w:divId w:val="526019186"/>
        <w:rPr>
          <w:lang w:val="en-GB"/>
          <w:rPrChange w:id="4449" w:author="Michael Monkenbusch" w:date="2016-11-18T10:51:00Z">
            <w:rPr>
              <w:lang w:val="en-GB"/>
            </w:rPr>
          </w:rPrChange>
        </w:rPr>
      </w:pPr>
      <w:r w:rsidRPr="00C84EA9">
        <w:rPr>
          <w:rFonts w:ascii="Courier New" w:hAnsi="Courier New" w:cs="Courier New"/>
          <w:sz w:val="20"/>
          <w:szCs w:val="20"/>
          <w:lang w:val="en-GB"/>
          <w:rPrChange w:id="4450" w:author="Michael Monkenbusch" w:date="2016-11-18T10:51:00Z">
            <w:rPr>
              <w:rFonts w:ascii="Courier New" w:hAnsi="Courier New" w:cs="Courier New"/>
              <w:sz w:val="20"/>
              <w:szCs w:val="20"/>
              <w:lang w:val="en-GB"/>
            </w:rPr>
          </w:rPrChange>
        </w:rPr>
        <w:t xml:space="preserve">combine &lt;combine&gt; [sc scan1 [scan2 ...]] [raster xstart dx n] </w:t>
      </w:r>
    </w:p>
    <w:p w:rsidR="000C424B" w:rsidRPr="00C84EA9" w:rsidRDefault="000C424B" w:rsidP="00215AF7">
      <w:pPr>
        <w:pStyle w:val="StandardWeb"/>
        <w:spacing w:before="0" w:beforeAutospacing="0" w:after="0"/>
        <w:divId w:val="526019186"/>
        <w:rPr>
          <w:lang w:val="en-GB"/>
          <w:rPrChange w:id="4451" w:author="Michael Monkenbusch" w:date="2016-11-18T10:51:00Z">
            <w:rPr>
              <w:lang w:val="en-GB"/>
            </w:rPr>
          </w:rPrChange>
        </w:rPr>
      </w:pPr>
      <w:r w:rsidRPr="00C84EA9">
        <w:rPr>
          <w:rFonts w:ascii="Courier New" w:hAnsi="Courier New" w:cs="Courier New"/>
          <w:sz w:val="20"/>
          <w:szCs w:val="20"/>
          <w:lang w:val="en-GB"/>
          <w:rPrChange w:id="4452" w:author="Michael Monkenbusch" w:date="2016-11-18T10:51:00Z">
            <w:rPr>
              <w:rFonts w:ascii="Courier New" w:hAnsi="Courier New" w:cs="Courier New"/>
              <w:sz w:val="20"/>
              <w:szCs w:val="20"/>
              <w:lang w:val="en-GB"/>
            </w:rPr>
          </w:rPrChange>
        </w:rPr>
        <w:t xml:space="preserve">[to scan] </w:t>
      </w:r>
    </w:p>
    <w:p w:rsidR="000C424B" w:rsidRPr="00C84EA9" w:rsidRDefault="000C424B" w:rsidP="00215AF7">
      <w:pPr>
        <w:pStyle w:val="StandardWeb"/>
        <w:spacing w:before="0" w:beforeAutospacing="0" w:after="0"/>
        <w:divId w:val="526019186"/>
        <w:rPr>
          <w:lang w:val="en-GB"/>
          <w:rPrChange w:id="4453" w:author="Michael Monkenbusch" w:date="2016-11-18T10:51:00Z">
            <w:rPr>
              <w:lang w:val="en-GB"/>
            </w:rPr>
          </w:rPrChange>
        </w:rPr>
      </w:pPr>
      <w:r w:rsidRPr="00C84EA9">
        <w:rPr>
          <w:rFonts w:ascii="Courier New" w:hAnsi="Courier New" w:cs="Courier New"/>
          <w:sz w:val="20"/>
          <w:szCs w:val="20"/>
          <w:lang w:val="en-GB"/>
          <w:rPrChange w:id="4454" w:author="Michael Monkenbusch" w:date="2016-11-18T10:51:00Z">
            <w:rPr>
              <w:rFonts w:ascii="Courier New" w:hAnsi="Courier New" w:cs="Courier New"/>
              <w:sz w:val="20"/>
              <w:szCs w:val="20"/>
              <w:lang w:val="en-GB"/>
            </w:rPr>
          </w:rPrChange>
        </w:rPr>
        <w:t xml:space="preserve">this command requires two or more selected scans; </w:t>
      </w:r>
    </w:p>
    <w:p w:rsidR="000C424B" w:rsidRPr="00C84EA9" w:rsidRDefault="000C424B" w:rsidP="00215AF7">
      <w:pPr>
        <w:pStyle w:val="StandardWeb"/>
        <w:spacing w:before="0" w:beforeAutospacing="0" w:after="0"/>
        <w:divId w:val="526019186"/>
        <w:rPr>
          <w:lang w:val="en-GB"/>
          <w:rPrChange w:id="4455" w:author="Michael Monkenbusch" w:date="2016-11-18T10:51:00Z">
            <w:rPr>
              <w:lang w:val="en-GB"/>
            </w:rPr>
          </w:rPrChange>
        </w:rPr>
      </w:pPr>
      <w:r w:rsidRPr="00C84EA9">
        <w:rPr>
          <w:rFonts w:ascii="Courier New" w:hAnsi="Courier New" w:cs="Courier New"/>
          <w:sz w:val="20"/>
          <w:szCs w:val="20"/>
          <w:lang w:val="en-GB"/>
          <w:rPrChange w:id="4456" w:author="Michael Monkenbusch" w:date="2016-11-18T10:51:00Z">
            <w:rPr>
              <w:rFonts w:ascii="Courier New" w:hAnsi="Courier New" w:cs="Courier New"/>
              <w:sz w:val="20"/>
              <w:szCs w:val="20"/>
              <w:lang w:val="en-GB"/>
            </w:rPr>
          </w:rPrChange>
        </w:rPr>
        <w:t xml:space="preserve">these may be selected in the command with the sc-parameter. </w:t>
      </w:r>
    </w:p>
    <w:p w:rsidR="000C424B" w:rsidRPr="00C84EA9" w:rsidRDefault="000C424B" w:rsidP="00215AF7">
      <w:pPr>
        <w:pStyle w:val="StandardWeb"/>
        <w:spacing w:before="0" w:beforeAutospacing="0" w:after="0"/>
        <w:divId w:val="526019186"/>
        <w:rPr>
          <w:lang w:val="en-GB"/>
          <w:rPrChange w:id="4457" w:author="Michael Monkenbusch" w:date="2016-11-18T10:51:00Z">
            <w:rPr>
              <w:lang w:val="en-GB"/>
            </w:rPr>
          </w:rPrChange>
        </w:rPr>
      </w:pPr>
      <w:r w:rsidRPr="00C84EA9">
        <w:rPr>
          <w:rFonts w:ascii="Courier New" w:hAnsi="Courier New" w:cs="Courier New"/>
          <w:sz w:val="20"/>
          <w:szCs w:val="20"/>
          <w:lang w:val="en-GB"/>
          <w:rPrChange w:id="4458" w:author="Michael Monkenbusch" w:date="2016-11-18T10:51:00Z">
            <w:rPr>
              <w:rFonts w:ascii="Courier New" w:hAnsi="Courier New" w:cs="Courier New"/>
              <w:sz w:val="20"/>
              <w:szCs w:val="20"/>
              <w:lang w:val="en-GB"/>
            </w:rPr>
          </w:rPrChange>
        </w:rPr>
        <w:t xml:space="preserve">the data are collected on a new scan, which has x-values </w:t>
      </w:r>
    </w:p>
    <w:p w:rsidR="000C424B" w:rsidRPr="00C84EA9" w:rsidRDefault="000C424B" w:rsidP="00215AF7">
      <w:pPr>
        <w:pStyle w:val="StandardWeb"/>
        <w:spacing w:before="0" w:beforeAutospacing="0" w:after="0"/>
        <w:divId w:val="526019186"/>
        <w:rPr>
          <w:lang w:val="en-GB"/>
          <w:rPrChange w:id="4459" w:author="Michael Monkenbusch" w:date="2016-11-18T10:51:00Z">
            <w:rPr>
              <w:lang w:val="en-GB"/>
            </w:rPr>
          </w:rPrChange>
        </w:rPr>
      </w:pPr>
      <w:r w:rsidRPr="00C84EA9">
        <w:rPr>
          <w:rFonts w:ascii="Courier New" w:hAnsi="Courier New" w:cs="Courier New"/>
          <w:sz w:val="20"/>
          <w:szCs w:val="20"/>
          <w:lang w:val="en-GB"/>
          <w:rPrChange w:id="4460" w:author="Michael Monkenbusch" w:date="2016-11-18T10:51:00Z">
            <w:rPr>
              <w:rFonts w:ascii="Courier New" w:hAnsi="Courier New" w:cs="Courier New"/>
              <w:sz w:val="20"/>
              <w:szCs w:val="20"/>
              <w:lang w:val="en-GB"/>
            </w:rPr>
          </w:rPrChange>
        </w:rPr>
        <w:t xml:space="preserve">that are created by the raster directive. y-values are </w:t>
      </w:r>
    </w:p>
    <w:p w:rsidR="000C424B" w:rsidRPr="00C84EA9" w:rsidRDefault="000C424B" w:rsidP="00215AF7">
      <w:pPr>
        <w:pStyle w:val="StandardWeb"/>
        <w:spacing w:before="0" w:beforeAutospacing="0" w:after="0"/>
        <w:divId w:val="526019186"/>
        <w:rPr>
          <w:lang w:val="en-GB"/>
          <w:rPrChange w:id="4461" w:author="Michael Monkenbusch" w:date="2016-11-18T10:51:00Z">
            <w:rPr>
              <w:lang w:val="en-GB"/>
            </w:rPr>
          </w:rPrChange>
        </w:rPr>
      </w:pPr>
      <w:r w:rsidRPr="00C84EA9">
        <w:rPr>
          <w:rFonts w:ascii="Courier New" w:hAnsi="Courier New" w:cs="Courier New"/>
          <w:sz w:val="20"/>
          <w:szCs w:val="20"/>
          <w:lang w:val="en-GB"/>
          <w:rPrChange w:id="4462" w:author="Michael Monkenbusch" w:date="2016-11-18T10:51:00Z">
            <w:rPr>
              <w:rFonts w:ascii="Courier New" w:hAnsi="Courier New" w:cs="Courier New"/>
              <w:sz w:val="20"/>
              <w:szCs w:val="20"/>
              <w:lang w:val="en-GB"/>
            </w:rPr>
          </w:rPrChange>
        </w:rPr>
        <w:t xml:space="preserve">generated by interpolation from the input data sets. </w:t>
      </w:r>
    </w:p>
    <w:p w:rsidR="000C424B" w:rsidRPr="00C84EA9" w:rsidRDefault="000C424B" w:rsidP="00215AF7">
      <w:pPr>
        <w:pStyle w:val="StandardWeb"/>
        <w:spacing w:before="0" w:beforeAutospacing="0" w:after="0"/>
        <w:divId w:val="526019186"/>
        <w:rPr>
          <w:lang w:val="en-GB"/>
          <w:rPrChange w:id="4463" w:author="Michael Monkenbusch" w:date="2016-11-18T10:51:00Z">
            <w:rPr>
              <w:lang w:val="en-GB"/>
            </w:rPr>
          </w:rPrChange>
        </w:rPr>
      </w:pPr>
      <w:r w:rsidRPr="00C84EA9">
        <w:rPr>
          <w:rFonts w:ascii="Courier New" w:hAnsi="Courier New" w:cs="Courier New"/>
          <w:sz w:val="20"/>
          <w:szCs w:val="20"/>
          <w:lang w:val="en-GB"/>
          <w:rPrChange w:id="4464" w:author="Michael Monkenbusch" w:date="2016-11-18T10:51:00Z">
            <w:rPr>
              <w:rFonts w:ascii="Courier New" w:hAnsi="Courier New" w:cs="Courier New"/>
              <w:sz w:val="20"/>
              <w:szCs w:val="20"/>
              <w:lang w:val="en-GB"/>
            </w:rPr>
          </w:rPrChange>
        </w:rPr>
        <w:t xml:space="preserve">if the input data sets are provided with a monitor </w:t>
      </w:r>
    </w:p>
    <w:p w:rsidR="000C424B" w:rsidRPr="00C84EA9" w:rsidRDefault="000C424B" w:rsidP="00215AF7">
      <w:pPr>
        <w:pStyle w:val="StandardWeb"/>
        <w:spacing w:before="0" w:beforeAutospacing="0" w:after="0"/>
        <w:divId w:val="526019186"/>
        <w:rPr>
          <w:lang w:val="en-GB"/>
          <w:rPrChange w:id="4465" w:author="Michael Monkenbusch" w:date="2016-11-18T10:51:00Z">
            <w:rPr>
              <w:lang w:val="en-GB"/>
            </w:rPr>
          </w:rPrChange>
        </w:rPr>
      </w:pPr>
      <w:r w:rsidRPr="00C84EA9">
        <w:rPr>
          <w:rFonts w:ascii="Courier New" w:hAnsi="Courier New" w:cs="Courier New"/>
          <w:sz w:val="20"/>
          <w:szCs w:val="20"/>
          <w:lang w:val="en-GB"/>
          <w:rPrChange w:id="4466" w:author="Michael Monkenbusch" w:date="2016-11-18T10:51:00Z">
            <w:rPr>
              <w:rFonts w:ascii="Courier New" w:hAnsi="Courier New" w:cs="Courier New"/>
              <w:sz w:val="20"/>
              <w:szCs w:val="20"/>
              <w:lang w:val="en-GB"/>
            </w:rPr>
          </w:rPrChange>
        </w:rPr>
        <w:t xml:space="preserve">parameter, data and monitor values are summed for each </w:t>
      </w:r>
    </w:p>
    <w:p w:rsidR="000C424B" w:rsidRPr="00C84EA9" w:rsidRDefault="000C424B" w:rsidP="00215AF7">
      <w:pPr>
        <w:pStyle w:val="StandardWeb"/>
        <w:spacing w:before="0" w:beforeAutospacing="0" w:after="0"/>
        <w:divId w:val="526019186"/>
        <w:rPr>
          <w:lang w:val="en-GB"/>
          <w:rPrChange w:id="4467" w:author="Michael Monkenbusch" w:date="2016-11-18T10:51:00Z">
            <w:rPr>
              <w:lang w:val="en-GB"/>
            </w:rPr>
          </w:rPrChange>
        </w:rPr>
      </w:pPr>
      <w:r w:rsidRPr="00C84EA9">
        <w:rPr>
          <w:rFonts w:ascii="Courier New" w:hAnsi="Courier New" w:cs="Courier New"/>
          <w:sz w:val="20"/>
          <w:szCs w:val="20"/>
          <w:lang w:val="en-GB"/>
          <w:rPrChange w:id="4468" w:author="Michael Monkenbusch" w:date="2016-11-18T10:51:00Z">
            <w:rPr>
              <w:rFonts w:ascii="Courier New" w:hAnsi="Courier New" w:cs="Courier New"/>
              <w:sz w:val="20"/>
              <w:szCs w:val="20"/>
              <w:lang w:val="en-GB"/>
            </w:rPr>
          </w:rPrChange>
        </w:rPr>
        <w:t xml:space="preserve">overlapping channel. finally all data are normalized </w:t>
      </w:r>
    </w:p>
    <w:p w:rsidR="000C424B" w:rsidRPr="00C84EA9" w:rsidRDefault="000C424B" w:rsidP="00215AF7">
      <w:pPr>
        <w:pStyle w:val="StandardWeb"/>
        <w:spacing w:before="0" w:beforeAutospacing="0" w:after="0"/>
        <w:divId w:val="526019186"/>
        <w:rPr>
          <w:lang w:val="en-GB"/>
          <w:rPrChange w:id="4469" w:author="Michael Monkenbusch" w:date="2016-11-18T10:51:00Z">
            <w:rPr>
              <w:lang w:val="en-GB"/>
            </w:rPr>
          </w:rPrChange>
        </w:rPr>
      </w:pPr>
      <w:r w:rsidRPr="00C84EA9">
        <w:rPr>
          <w:rFonts w:ascii="Courier New" w:hAnsi="Courier New" w:cs="Courier New"/>
          <w:sz w:val="20"/>
          <w:szCs w:val="20"/>
          <w:lang w:val="en-GB"/>
          <w:rPrChange w:id="4470" w:author="Michael Monkenbusch" w:date="2016-11-18T10:51:00Z">
            <w:rPr>
              <w:rFonts w:ascii="Courier New" w:hAnsi="Courier New" w:cs="Courier New"/>
              <w:sz w:val="20"/>
              <w:szCs w:val="20"/>
              <w:lang w:val="en-GB"/>
            </w:rPr>
          </w:rPrChange>
        </w:rPr>
        <w:t xml:space="preserve">to the summed monitor values. if no monitor-data are </w:t>
      </w:r>
    </w:p>
    <w:p w:rsidR="000C424B" w:rsidRPr="00C84EA9" w:rsidRDefault="000C424B" w:rsidP="00215AF7">
      <w:pPr>
        <w:pStyle w:val="StandardWeb"/>
        <w:spacing w:before="0" w:beforeAutospacing="0" w:after="0"/>
        <w:divId w:val="526019186"/>
        <w:rPr>
          <w:lang w:val="en-GB"/>
          <w:rPrChange w:id="4471" w:author="Michael Monkenbusch" w:date="2016-11-18T10:51:00Z">
            <w:rPr>
              <w:lang w:val="en-GB"/>
            </w:rPr>
          </w:rPrChange>
        </w:rPr>
      </w:pPr>
      <w:r w:rsidRPr="00C84EA9">
        <w:rPr>
          <w:rFonts w:ascii="Courier New" w:hAnsi="Courier New" w:cs="Courier New"/>
          <w:sz w:val="20"/>
          <w:szCs w:val="20"/>
          <w:lang w:val="en-GB"/>
          <w:rPrChange w:id="4472" w:author="Michael Monkenbusch" w:date="2016-11-18T10:51:00Z">
            <w:rPr>
              <w:rFonts w:ascii="Courier New" w:hAnsi="Courier New" w:cs="Courier New"/>
              <w:sz w:val="20"/>
              <w:szCs w:val="20"/>
              <w:lang w:val="en-GB"/>
            </w:rPr>
          </w:rPrChange>
        </w:rPr>
        <w:t xml:space="preserve">given, 1 is assumed. errors are evaluated using </w:t>
      </w:r>
    </w:p>
    <w:p w:rsidR="000C424B" w:rsidRPr="00C84EA9" w:rsidRDefault="000C424B" w:rsidP="00215AF7">
      <w:pPr>
        <w:pStyle w:val="StandardWeb"/>
        <w:spacing w:before="0" w:beforeAutospacing="0" w:after="0"/>
        <w:divId w:val="526019186"/>
        <w:rPr>
          <w:lang w:val="en-GB"/>
          <w:rPrChange w:id="4473" w:author="Michael Monkenbusch" w:date="2016-11-18T10:51:00Z">
            <w:rPr>
              <w:lang w:val="en-GB"/>
            </w:rPr>
          </w:rPrChange>
        </w:rPr>
      </w:pPr>
      <w:r w:rsidRPr="00C84EA9">
        <w:rPr>
          <w:rFonts w:ascii="Courier New" w:hAnsi="Courier New" w:cs="Courier New"/>
          <w:sz w:val="20"/>
          <w:szCs w:val="20"/>
          <w:lang w:val="en-GB"/>
          <w:rPrChange w:id="4474" w:author="Michael Monkenbusch" w:date="2016-11-18T10:51:00Z">
            <w:rPr>
              <w:rFonts w:ascii="Courier New" w:hAnsi="Courier New" w:cs="Courier New"/>
              <w:sz w:val="20"/>
              <w:szCs w:val="20"/>
              <w:lang w:val="en-GB"/>
            </w:rPr>
          </w:rPrChange>
        </w:rPr>
        <w:t xml:space="preserve">the 1/sqrt(n) ansatz. x-points that are not present </w:t>
      </w:r>
    </w:p>
    <w:p w:rsidR="000C424B" w:rsidRPr="00C84EA9" w:rsidRDefault="000C424B" w:rsidP="00215AF7">
      <w:pPr>
        <w:pStyle w:val="StandardWeb"/>
        <w:spacing w:before="0" w:beforeAutospacing="0" w:after="0"/>
        <w:divId w:val="526019186"/>
        <w:rPr>
          <w:lang w:val="en-GB"/>
          <w:rPrChange w:id="4475" w:author="Michael Monkenbusch" w:date="2016-11-18T10:51:00Z">
            <w:rPr>
              <w:lang w:val="en-GB"/>
            </w:rPr>
          </w:rPrChange>
        </w:rPr>
      </w:pPr>
      <w:r w:rsidRPr="00C84EA9">
        <w:rPr>
          <w:rFonts w:ascii="Courier New" w:hAnsi="Courier New" w:cs="Courier New"/>
          <w:sz w:val="20"/>
          <w:szCs w:val="20"/>
          <w:lang w:val="en-GB"/>
          <w:rPrChange w:id="4476" w:author="Michael Monkenbusch" w:date="2016-11-18T10:51:00Z">
            <w:rPr>
              <w:rFonts w:ascii="Courier New" w:hAnsi="Courier New" w:cs="Courier New"/>
              <w:sz w:val="20"/>
              <w:szCs w:val="20"/>
              <w:lang w:val="en-GB"/>
            </w:rPr>
          </w:rPrChange>
        </w:rPr>
        <w:t xml:space="preserve">in the set of input points are set to zero. </w:t>
      </w:r>
    </w:p>
    <w:p w:rsidR="000C424B" w:rsidRPr="00C84EA9" w:rsidRDefault="000C424B" w:rsidP="00215AF7">
      <w:pPr>
        <w:pStyle w:val="StandardWeb"/>
        <w:spacing w:before="0" w:beforeAutospacing="0" w:after="0"/>
        <w:divId w:val="526019186"/>
        <w:rPr>
          <w:lang w:val="en-GB"/>
          <w:rPrChange w:id="4477" w:author="Michael Monkenbusch" w:date="2016-11-18T10:51:00Z">
            <w:rPr>
              <w:lang w:val="en-GB"/>
            </w:rPr>
          </w:rPrChange>
        </w:rPr>
      </w:pPr>
      <w:r w:rsidRPr="00C84EA9">
        <w:rPr>
          <w:rFonts w:ascii="Courier New" w:hAnsi="Courier New" w:cs="Courier New"/>
          <w:sz w:val="20"/>
          <w:szCs w:val="20"/>
          <w:lang w:val="en-GB"/>
          <w:rPrChange w:id="4478" w:author="Michael Monkenbusch" w:date="2016-11-18T10:51:00Z">
            <w:rPr>
              <w:rFonts w:ascii="Courier New" w:hAnsi="Courier New" w:cs="Courier New"/>
              <w:sz w:val="20"/>
              <w:szCs w:val="20"/>
              <w:lang w:val="en-GB"/>
            </w:rPr>
          </w:rPrChange>
        </w:rPr>
        <w:t xml:space="preserve">cs &lt;cs&gt; </w:t>
      </w:r>
    </w:p>
    <w:p w:rsidR="000C424B" w:rsidRPr="00C84EA9" w:rsidRDefault="000C424B" w:rsidP="00215AF7">
      <w:pPr>
        <w:pStyle w:val="StandardWeb"/>
        <w:spacing w:before="0" w:beforeAutospacing="0" w:after="0"/>
        <w:divId w:val="526019186"/>
        <w:rPr>
          <w:lang w:val="en-GB"/>
          <w:rPrChange w:id="4479" w:author="Michael Monkenbusch" w:date="2016-11-18T10:51:00Z">
            <w:rPr>
              <w:lang w:val="en-GB"/>
            </w:rPr>
          </w:rPrChange>
        </w:rPr>
      </w:pPr>
      <w:r w:rsidRPr="00C84EA9">
        <w:rPr>
          <w:rFonts w:ascii="Courier New" w:hAnsi="Courier New" w:cs="Courier New"/>
          <w:sz w:val="20"/>
          <w:szCs w:val="20"/>
          <w:lang w:val="en-GB"/>
          <w:rPrChange w:id="4480" w:author="Michael Monkenbusch" w:date="2016-11-18T10:51:00Z">
            <w:rPr>
              <w:rFonts w:ascii="Courier New" w:hAnsi="Courier New" w:cs="Courier New"/>
              <w:sz w:val="20"/>
              <w:szCs w:val="20"/>
              <w:lang w:val="en-GB"/>
            </w:rPr>
          </w:rPrChange>
        </w:rPr>
        <w:t xml:space="preserve">this command clears the list of selected data-records. </w:t>
      </w:r>
    </w:p>
    <w:p w:rsidR="000C424B" w:rsidRPr="00C84EA9" w:rsidRDefault="000C424B" w:rsidP="00215AF7">
      <w:pPr>
        <w:pStyle w:val="StandardWeb"/>
        <w:spacing w:before="0" w:beforeAutospacing="0" w:after="0"/>
        <w:divId w:val="526019186"/>
        <w:rPr>
          <w:lang w:val="en-GB"/>
          <w:rPrChange w:id="4481" w:author="Michael Monkenbusch" w:date="2016-11-18T10:51:00Z">
            <w:rPr>
              <w:lang w:val="en-GB"/>
            </w:rPr>
          </w:rPrChange>
        </w:rPr>
      </w:pPr>
      <w:r w:rsidRPr="00C84EA9">
        <w:rPr>
          <w:rFonts w:ascii="Courier New" w:hAnsi="Courier New" w:cs="Courier New"/>
          <w:sz w:val="20"/>
          <w:szCs w:val="20"/>
          <w:lang w:val="en-GB"/>
          <w:rPrChange w:id="4482" w:author="Michael Monkenbusch" w:date="2016-11-18T10:51:00Z">
            <w:rPr>
              <w:rFonts w:ascii="Courier New" w:hAnsi="Courier New" w:cs="Courier New"/>
              <w:sz w:val="20"/>
              <w:szCs w:val="20"/>
              <w:lang w:val="en-GB"/>
            </w:rPr>
          </w:rPrChange>
        </w:rPr>
        <w:t xml:space="preserve">cms &lt;cms&gt; cms-command </w:t>
      </w:r>
    </w:p>
    <w:p w:rsidR="000C424B" w:rsidRPr="00C84EA9" w:rsidRDefault="000C424B" w:rsidP="00215AF7">
      <w:pPr>
        <w:pStyle w:val="StandardWeb"/>
        <w:spacing w:before="0" w:beforeAutospacing="0" w:after="0"/>
        <w:divId w:val="526019186"/>
        <w:rPr>
          <w:lang w:val="en-GB"/>
          <w:rPrChange w:id="4483" w:author="Michael Monkenbusch" w:date="2016-11-18T10:51:00Z">
            <w:rPr>
              <w:lang w:val="en-GB"/>
            </w:rPr>
          </w:rPrChange>
        </w:rPr>
      </w:pPr>
      <w:r w:rsidRPr="00C84EA9">
        <w:rPr>
          <w:rFonts w:ascii="Courier New" w:hAnsi="Courier New" w:cs="Courier New"/>
          <w:sz w:val="20"/>
          <w:szCs w:val="20"/>
          <w:lang w:val="en-GB"/>
          <w:rPrChange w:id="4484" w:author="Michael Monkenbusch" w:date="2016-11-18T10:51:00Z">
            <w:rPr>
              <w:rFonts w:ascii="Courier New" w:hAnsi="Courier New" w:cs="Courier New"/>
              <w:sz w:val="20"/>
              <w:szCs w:val="20"/>
              <w:lang w:val="en-GB"/>
            </w:rPr>
          </w:rPrChange>
        </w:rPr>
        <w:t xml:space="preserve">with &lt;cms&gt; it is possible to use most of the cms-commands, </w:t>
      </w:r>
    </w:p>
    <w:p w:rsidR="000C424B" w:rsidRPr="00C84EA9" w:rsidRDefault="000C424B" w:rsidP="00215AF7">
      <w:pPr>
        <w:pStyle w:val="StandardWeb"/>
        <w:spacing w:before="0" w:beforeAutospacing="0" w:after="0"/>
        <w:divId w:val="526019186"/>
        <w:rPr>
          <w:lang w:val="en-GB"/>
          <w:rPrChange w:id="4485" w:author="Michael Monkenbusch" w:date="2016-11-18T10:51:00Z">
            <w:rPr>
              <w:lang w:val="en-GB"/>
            </w:rPr>
          </w:rPrChange>
        </w:rPr>
      </w:pPr>
      <w:r w:rsidRPr="00C84EA9">
        <w:rPr>
          <w:rFonts w:ascii="Courier New" w:hAnsi="Courier New" w:cs="Courier New"/>
          <w:sz w:val="20"/>
          <w:szCs w:val="20"/>
          <w:lang w:val="en-GB"/>
          <w:rPrChange w:id="4486" w:author="Michael Monkenbusch" w:date="2016-11-18T10:51:00Z">
            <w:rPr>
              <w:rFonts w:ascii="Courier New" w:hAnsi="Courier New" w:cs="Courier New"/>
              <w:sz w:val="20"/>
              <w:szCs w:val="20"/>
              <w:lang w:val="en-GB"/>
            </w:rPr>
          </w:rPrChange>
        </w:rPr>
        <w:t xml:space="preserve">especially the xeditor. when a cms-command is executed, it will </w:t>
      </w:r>
    </w:p>
    <w:p w:rsidR="000C424B" w:rsidRPr="00C84EA9" w:rsidRDefault="000C424B" w:rsidP="00215AF7">
      <w:pPr>
        <w:pStyle w:val="StandardWeb"/>
        <w:spacing w:before="0" w:beforeAutospacing="0" w:after="0"/>
        <w:divId w:val="526019186"/>
        <w:rPr>
          <w:lang w:val="en-GB"/>
          <w:rPrChange w:id="4487" w:author="Michael Monkenbusch" w:date="2016-11-18T10:51:00Z">
            <w:rPr>
              <w:lang w:val="en-GB"/>
            </w:rPr>
          </w:rPrChange>
        </w:rPr>
      </w:pPr>
      <w:r w:rsidRPr="00C84EA9">
        <w:rPr>
          <w:rFonts w:ascii="Courier New" w:hAnsi="Courier New" w:cs="Courier New"/>
          <w:sz w:val="20"/>
          <w:szCs w:val="20"/>
          <w:lang w:val="en-GB"/>
          <w:rPrChange w:id="4488" w:author="Michael Monkenbusch" w:date="2016-11-18T10:51:00Z">
            <w:rPr>
              <w:rFonts w:ascii="Courier New" w:hAnsi="Courier New" w:cs="Courier New"/>
              <w:sz w:val="20"/>
              <w:szCs w:val="20"/>
              <w:lang w:val="en-GB"/>
            </w:rPr>
          </w:rPrChange>
        </w:rPr>
        <w:t xml:space="preserve">return to the program. </w:t>
      </w:r>
    </w:p>
    <w:p w:rsidR="000C424B" w:rsidRPr="00C84EA9" w:rsidRDefault="000C424B" w:rsidP="00215AF7">
      <w:pPr>
        <w:pStyle w:val="StandardWeb"/>
        <w:spacing w:before="0" w:beforeAutospacing="0" w:after="0"/>
        <w:divId w:val="526019186"/>
        <w:rPr>
          <w:lang w:val="en-GB"/>
          <w:rPrChange w:id="4489" w:author="Michael Monkenbusch" w:date="2016-11-18T10:51:00Z">
            <w:rPr>
              <w:lang w:val="en-GB"/>
            </w:rPr>
          </w:rPrChange>
        </w:rPr>
      </w:pPr>
      <w:r w:rsidRPr="00C84EA9">
        <w:rPr>
          <w:rFonts w:ascii="Courier New" w:hAnsi="Courier New" w:cs="Courier New"/>
          <w:sz w:val="20"/>
          <w:szCs w:val="20"/>
          <w:lang w:val="en-GB"/>
          <w:rPrChange w:id="4490" w:author="Michael Monkenbusch" w:date="2016-11-18T10:51:00Z">
            <w:rPr>
              <w:rFonts w:ascii="Courier New" w:hAnsi="Courier New" w:cs="Courier New"/>
              <w:sz w:val="20"/>
              <w:szCs w:val="20"/>
              <w:lang w:val="en-GB"/>
            </w:rPr>
          </w:rPrChange>
        </w:rPr>
        <w:t xml:space="preserve">dac &lt;dac&gt; [number1] [number2 ...] </w:t>
      </w:r>
    </w:p>
    <w:p w:rsidR="000C424B" w:rsidRPr="00C84EA9" w:rsidRDefault="000C424B" w:rsidP="00215AF7">
      <w:pPr>
        <w:pStyle w:val="StandardWeb"/>
        <w:spacing w:before="0" w:beforeAutospacing="0" w:after="0"/>
        <w:divId w:val="526019186"/>
        <w:rPr>
          <w:lang w:val="en-GB"/>
          <w:rPrChange w:id="4491" w:author="Michael Monkenbusch" w:date="2016-11-18T10:51:00Z">
            <w:rPr>
              <w:lang w:val="en-GB"/>
            </w:rPr>
          </w:rPrChange>
        </w:rPr>
      </w:pPr>
      <w:r w:rsidRPr="00C84EA9">
        <w:rPr>
          <w:rFonts w:ascii="Courier New" w:hAnsi="Courier New" w:cs="Courier New"/>
          <w:sz w:val="20"/>
          <w:szCs w:val="20"/>
          <w:lang w:val="en-GB"/>
          <w:rPrChange w:id="4492" w:author="Michael Monkenbusch" w:date="2016-11-18T10:51:00Z">
            <w:rPr>
              <w:rFonts w:ascii="Courier New" w:hAnsi="Courier New" w:cs="Courier New"/>
              <w:sz w:val="20"/>
              <w:szCs w:val="20"/>
              <w:lang w:val="en-GB"/>
            </w:rPr>
          </w:rPrChange>
        </w:rPr>
        <w:t xml:space="preserve">the theories are deactivated according to their number of acti- </w:t>
      </w:r>
    </w:p>
    <w:p w:rsidR="000C424B" w:rsidRPr="00C84EA9" w:rsidRDefault="000C424B" w:rsidP="00215AF7">
      <w:pPr>
        <w:pStyle w:val="StandardWeb"/>
        <w:spacing w:before="0" w:beforeAutospacing="0" w:after="0"/>
        <w:divId w:val="526019186"/>
        <w:rPr>
          <w:lang w:val="en-GB"/>
          <w:rPrChange w:id="4493" w:author="Michael Monkenbusch" w:date="2016-11-18T10:51:00Z">
            <w:rPr>
              <w:lang w:val="en-GB"/>
            </w:rPr>
          </w:rPrChange>
        </w:rPr>
      </w:pPr>
      <w:r w:rsidRPr="00C84EA9">
        <w:rPr>
          <w:rFonts w:ascii="Courier New" w:hAnsi="Courier New" w:cs="Courier New"/>
          <w:sz w:val="20"/>
          <w:szCs w:val="20"/>
          <w:lang w:val="en-GB"/>
          <w:rPrChange w:id="4494" w:author="Michael Monkenbusch" w:date="2016-11-18T10:51:00Z">
            <w:rPr>
              <w:rFonts w:ascii="Courier New" w:hAnsi="Courier New" w:cs="Courier New"/>
              <w:sz w:val="20"/>
              <w:szCs w:val="20"/>
              <w:lang w:val="en-GB"/>
            </w:rPr>
          </w:rPrChange>
        </w:rPr>
        <w:t xml:space="preserve">vation. if you use &lt;dac&gt; without a parameter, all theories are </w:t>
      </w:r>
    </w:p>
    <w:p w:rsidR="000C424B" w:rsidRPr="00C84EA9" w:rsidRDefault="000C424B" w:rsidP="00215AF7">
      <w:pPr>
        <w:pStyle w:val="StandardWeb"/>
        <w:spacing w:before="0" w:beforeAutospacing="0" w:after="0"/>
        <w:divId w:val="526019186"/>
        <w:rPr>
          <w:lang w:val="en-GB"/>
          <w:rPrChange w:id="4495" w:author="Michael Monkenbusch" w:date="2016-11-18T10:51:00Z">
            <w:rPr>
              <w:lang w:val="en-GB"/>
            </w:rPr>
          </w:rPrChange>
        </w:rPr>
      </w:pPr>
      <w:r w:rsidRPr="00C84EA9">
        <w:rPr>
          <w:rFonts w:ascii="Courier New" w:hAnsi="Courier New" w:cs="Courier New"/>
          <w:sz w:val="20"/>
          <w:szCs w:val="20"/>
          <w:lang w:val="en-GB"/>
          <w:rPrChange w:id="4496" w:author="Michael Monkenbusch" w:date="2016-11-18T10:51:00Z">
            <w:rPr>
              <w:rFonts w:ascii="Courier New" w:hAnsi="Courier New" w:cs="Courier New"/>
              <w:sz w:val="20"/>
              <w:szCs w:val="20"/>
              <w:lang w:val="en-GB"/>
            </w:rPr>
          </w:rPrChange>
        </w:rPr>
        <w:t xml:space="preserve">deactivated. </w:t>
      </w:r>
    </w:p>
    <w:p w:rsidR="000C424B" w:rsidRPr="00C84EA9" w:rsidRDefault="000C424B" w:rsidP="00215AF7">
      <w:pPr>
        <w:pStyle w:val="StandardWeb"/>
        <w:spacing w:before="0" w:beforeAutospacing="0" w:after="0"/>
        <w:divId w:val="526019186"/>
        <w:rPr>
          <w:lang w:val="en-GB"/>
          <w:rPrChange w:id="4497" w:author="Michael Monkenbusch" w:date="2016-11-18T10:51:00Z">
            <w:rPr>
              <w:lang w:val="en-GB"/>
            </w:rPr>
          </w:rPrChange>
        </w:rPr>
      </w:pPr>
      <w:r w:rsidRPr="00C84EA9">
        <w:rPr>
          <w:rFonts w:ascii="Courier New" w:hAnsi="Courier New" w:cs="Courier New"/>
          <w:sz w:val="20"/>
          <w:szCs w:val="20"/>
          <w:lang w:val="en-GB"/>
          <w:rPrChange w:id="4498" w:author="Michael Monkenbusch" w:date="2016-11-18T10:51:00Z">
            <w:rPr>
              <w:rFonts w:ascii="Courier New" w:hAnsi="Courier New" w:cs="Courier New"/>
              <w:sz w:val="20"/>
              <w:szCs w:val="20"/>
              <w:lang w:val="en-GB"/>
            </w:rPr>
          </w:rPrChange>
        </w:rPr>
        <w:t xml:space="preserve">you can reactivate these theories by &lt;acl&gt;. </w:t>
      </w:r>
    </w:p>
    <w:p w:rsidR="000C424B" w:rsidRPr="00C84EA9" w:rsidRDefault="000C424B" w:rsidP="00215AF7">
      <w:pPr>
        <w:pStyle w:val="StandardWeb"/>
        <w:spacing w:before="0" w:beforeAutospacing="0" w:after="0"/>
        <w:divId w:val="526019186"/>
        <w:rPr>
          <w:lang w:val="en-GB"/>
          <w:rPrChange w:id="4499" w:author="Michael Monkenbusch" w:date="2016-11-18T10:51:00Z">
            <w:rPr>
              <w:lang w:val="en-GB"/>
            </w:rPr>
          </w:rPrChange>
        </w:rPr>
      </w:pPr>
      <w:r w:rsidRPr="00C84EA9">
        <w:rPr>
          <w:rFonts w:ascii="Courier New" w:hAnsi="Courier New" w:cs="Courier New"/>
          <w:sz w:val="20"/>
          <w:szCs w:val="20"/>
          <w:lang w:val="en-GB"/>
          <w:rPrChange w:id="4500" w:author="Michael Monkenbusch" w:date="2016-11-18T10:51:00Z">
            <w:rPr>
              <w:rFonts w:ascii="Courier New" w:hAnsi="Courier New" w:cs="Courier New"/>
              <w:sz w:val="20"/>
              <w:szCs w:val="20"/>
              <w:lang w:val="en-GB"/>
            </w:rPr>
          </w:rPrChange>
        </w:rPr>
        <w:t xml:space="preserve">dir &lt;dir&gt; [&lt;clength&gt; value] </w:t>
      </w:r>
    </w:p>
    <w:p w:rsidR="000C424B" w:rsidRPr="00C84EA9" w:rsidRDefault="000C424B" w:rsidP="00215AF7">
      <w:pPr>
        <w:pStyle w:val="StandardWeb"/>
        <w:spacing w:before="0" w:beforeAutospacing="0" w:after="0"/>
        <w:divId w:val="526019186"/>
        <w:rPr>
          <w:lang w:val="en-GB"/>
          <w:rPrChange w:id="4501" w:author="Michael Monkenbusch" w:date="2016-11-18T10:51:00Z">
            <w:rPr>
              <w:lang w:val="en-GB"/>
            </w:rPr>
          </w:rPrChange>
        </w:rPr>
      </w:pPr>
      <w:r w:rsidRPr="00C84EA9">
        <w:rPr>
          <w:rFonts w:ascii="Courier New" w:hAnsi="Courier New" w:cs="Courier New"/>
          <w:sz w:val="20"/>
          <w:szCs w:val="20"/>
          <w:lang w:val="en-GB"/>
          <w:rPrChange w:id="4502" w:author="Michael Monkenbusch" w:date="2016-11-18T10:51:00Z">
            <w:rPr>
              <w:rFonts w:ascii="Courier New" w:hAnsi="Courier New" w:cs="Courier New"/>
              <w:sz w:val="20"/>
              <w:szCs w:val="20"/>
              <w:lang w:val="en-GB"/>
            </w:rPr>
          </w:rPrChange>
        </w:rPr>
        <w:t xml:space="preserve">this command shows you all the datarecords presently loaded. it </w:t>
      </w:r>
    </w:p>
    <w:p w:rsidR="000C424B" w:rsidRPr="00C84EA9" w:rsidRDefault="000C424B" w:rsidP="00215AF7">
      <w:pPr>
        <w:pStyle w:val="StandardWeb"/>
        <w:spacing w:before="0" w:beforeAutospacing="0" w:after="0"/>
        <w:divId w:val="526019186"/>
        <w:rPr>
          <w:lang w:val="en-GB"/>
          <w:rPrChange w:id="4503" w:author="Michael Monkenbusch" w:date="2016-11-18T10:51:00Z">
            <w:rPr>
              <w:lang w:val="en-GB"/>
            </w:rPr>
          </w:rPrChange>
        </w:rPr>
      </w:pPr>
      <w:r w:rsidRPr="00C84EA9">
        <w:rPr>
          <w:rFonts w:ascii="Courier New" w:hAnsi="Courier New" w:cs="Courier New"/>
          <w:sz w:val="20"/>
          <w:szCs w:val="20"/>
          <w:lang w:val="en-GB"/>
          <w:rPrChange w:id="4504" w:author="Michael Monkenbusch" w:date="2016-11-18T10:51:00Z">
            <w:rPr>
              <w:rFonts w:ascii="Courier New" w:hAnsi="Courier New" w:cs="Courier New"/>
              <w:sz w:val="20"/>
              <w:szCs w:val="20"/>
              <w:lang w:val="en-GB"/>
            </w:rPr>
          </w:rPrChange>
        </w:rPr>
        <w:t xml:space="preserve">is recommended to press the pa2-button before executing this </w:t>
      </w:r>
    </w:p>
    <w:p w:rsidR="000C424B" w:rsidRPr="00C84EA9" w:rsidRDefault="000C424B" w:rsidP="00215AF7">
      <w:pPr>
        <w:pStyle w:val="StandardWeb"/>
        <w:spacing w:before="0" w:beforeAutospacing="0" w:after="0"/>
        <w:divId w:val="526019186"/>
        <w:rPr>
          <w:lang w:val="en-GB"/>
          <w:rPrChange w:id="4505" w:author="Michael Monkenbusch" w:date="2016-11-18T10:51:00Z">
            <w:rPr>
              <w:lang w:val="en-GB"/>
            </w:rPr>
          </w:rPrChange>
        </w:rPr>
      </w:pPr>
      <w:r w:rsidRPr="00C84EA9">
        <w:rPr>
          <w:rFonts w:ascii="Courier New" w:hAnsi="Courier New" w:cs="Courier New"/>
          <w:sz w:val="20"/>
          <w:szCs w:val="20"/>
          <w:lang w:val="en-GB"/>
          <w:rPrChange w:id="4506" w:author="Michael Monkenbusch" w:date="2016-11-18T10:51:00Z">
            <w:rPr>
              <w:rFonts w:ascii="Courier New" w:hAnsi="Courier New" w:cs="Courier New"/>
              <w:sz w:val="20"/>
              <w:szCs w:val="20"/>
              <w:lang w:val="en-GB"/>
            </w:rPr>
          </w:rPrChange>
        </w:rPr>
        <w:t xml:space="preserve">command. </w:t>
      </w:r>
    </w:p>
    <w:p w:rsidR="000C424B" w:rsidRPr="00C84EA9" w:rsidRDefault="000C424B" w:rsidP="00215AF7">
      <w:pPr>
        <w:pStyle w:val="StandardWeb"/>
        <w:spacing w:before="0" w:beforeAutospacing="0" w:after="0"/>
        <w:divId w:val="526019186"/>
        <w:rPr>
          <w:lang w:val="en-GB"/>
          <w:rPrChange w:id="4507" w:author="Michael Monkenbusch" w:date="2016-11-18T10:51:00Z">
            <w:rPr>
              <w:lang w:val="en-GB"/>
            </w:rPr>
          </w:rPrChange>
        </w:rPr>
      </w:pPr>
      <w:r w:rsidRPr="00C84EA9">
        <w:rPr>
          <w:rFonts w:ascii="Courier New" w:hAnsi="Courier New" w:cs="Courier New"/>
          <w:sz w:val="20"/>
          <w:szCs w:val="20"/>
          <w:lang w:val="en-GB"/>
          <w:rPrChange w:id="4508" w:author="Michael Monkenbusch" w:date="2016-11-18T10:51:00Z">
            <w:rPr>
              <w:rFonts w:ascii="Courier New" w:hAnsi="Courier New" w:cs="Courier New"/>
              <w:sz w:val="20"/>
              <w:szCs w:val="20"/>
              <w:lang w:val="en-GB"/>
            </w:rPr>
          </w:rPrChange>
        </w:rPr>
        <w:t>The optional parameter &lt;clength&gt; followed by a value=1..80 set</w:t>
      </w:r>
    </w:p>
    <w:p w:rsidR="000C424B" w:rsidRPr="00C84EA9" w:rsidRDefault="000C424B" w:rsidP="00215AF7">
      <w:pPr>
        <w:pStyle w:val="StandardWeb"/>
        <w:spacing w:before="0" w:beforeAutospacing="0" w:after="0"/>
        <w:divId w:val="526019186"/>
        <w:rPr>
          <w:lang w:val="en-GB"/>
          <w:rPrChange w:id="4509" w:author="Michael Monkenbusch" w:date="2016-11-18T10:51:00Z">
            <w:rPr>
              <w:lang w:val="en-GB"/>
            </w:rPr>
          </w:rPrChange>
        </w:rPr>
      </w:pPr>
      <w:r w:rsidRPr="00C84EA9">
        <w:rPr>
          <w:rFonts w:ascii="Courier New" w:hAnsi="Courier New" w:cs="Courier New"/>
          <w:sz w:val="20"/>
          <w:szCs w:val="20"/>
          <w:lang w:val="en-GB"/>
          <w:rPrChange w:id="4510" w:author="Michael Monkenbusch" w:date="2016-11-18T10:51:00Z">
            <w:rPr>
              <w:rFonts w:ascii="Courier New" w:hAnsi="Courier New" w:cs="Courier New"/>
              <w:sz w:val="20"/>
              <w:szCs w:val="20"/>
              <w:lang w:val="en-GB"/>
            </w:rPr>
          </w:rPrChange>
        </w:rPr>
        <w:t xml:space="preserve">the number of characters of the comment to be displayed. </w:t>
      </w:r>
    </w:p>
    <w:p w:rsidR="000C424B" w:rsidRPr="00C84EA9" w:rsidRDefault="000C424B" w:rsidP="00215AF7">
      <w:pPr>
        <w:pStyle w:val="StandardWeb"/>
        <w:spacing w:before="0" w:beforeAutospacing="0" w:after="0"/>
        <w:divId w:val="526019186"/>
        <w:rPr>
          <w:lang w:val="en-GB"/>
          <w:rPrChange w:id="4511" w:author="Michael Monkenbusch" w:date="2016-11-18T10:51:00Z">
            <w:rPr>
              <w:lang w:val="en-GB"/>
            </w:rPr>
          </w:rPrChange>
        </w:rPr>
      </w:pPr>
      <w:r w:rsidRPr="00C84EA9">
        <w:rPr>
          <w:rFonts w:ascii="Courier New" w:hAnsi="Courier New" w:cs="Courier New"/>
          <w:sz w:val="20"/>
          <w:szCs w:val="20"/>
          <w:lang w:val="en-GB"/>
          <w:rPrChange w:id="4512" w:author="Michael Monkenbusch" w:date="2016-11-18T10:51:00Z">
            <w:rPr>
              <w:rFonts w:ascii="Courier New" w:hAnsi="Courier New" w:cs="Courier New"/>
              <w:sz w:val="20"/>
              <w:szCs w:val="20"/>
              <w:lang w:val="en-GB"/>
            </w:rPr>
          </w:rPrChange>
        </w:rPr>
        <w:t xml:space="preserve">dsl &lt;dsl&gt; </w:t>
      </w:r>
    </w:p>
    <w:p w:rsidR="000C424B" w:rsidRPr="00C84EA9" w:rsidRDefault="000C424B" w:rsidP="00215AF7">
      <w:pPr>
        <w:pStyle w:val="StandardWeb"/>
        <w:spacing w:before="0" w:beforeAutospacing="0" w:after="0"/>
        <w:divId w:val="526019186"/>
        <w:rPr>
          <w:lang w:val="en-GB"/>
          <w:rPrChange w:id="4513" w:author="Michael Monkenbusch" w:date="2016-11-18T10:51:00Z">
            <w:rPr>
              <w:lang w:val="en-GB"/>
            </w:rPr>
          </w:rPrChange>
        </w:rPr>
      </w:pPr>
      <w:r w:rsidRPr="00C84EA9">
        <w:rPr>
          <w:rFonts w:ascii="Courier New" w:hAnsi="Courier New" w:cs="Courier New"/>
          <w:sz w:val="20"/>
          <w:szCs w:val="20"/>
          <w:lang w:val="en-GB"/>
          <w:rPrChange w:id="4514" w:author="Michael Monkenbusch" w:date="2016-11-18T10:51:00Z">
            <w:rPr>
              <w:rFonts w:ascii="Courier New" w:hAnsi="Courier New" w:cs="Courier New"/>
              <w:sz w:val="20"/>
              <w:szCs w:val="20"/>
              <w:lang w:val="en-GB"/>
            </w:rPr>
          </w:rPrChange>
        </w:rPr>
        <w:t xml:space="preserve">lists all selected datarecords. </w:t>
      </w:r>
    </w:p>
    <w:p w:rsidR="000C424B" w:rsidRPr="00C84EA9" w:rsidRDefault="000C424B" w:rsidP="00215AF7">
      <w:pPr>
        <w:pStyle w:val="StandardWeb"/>
        <w:spacing w:before="0" w:beforeAutospacing="0" w:after="0"/>
        <w:divId w:val="526019186"/>
        <w:rPr>
          <w:lang w:val="en-GB"/>
          <w:rPrChange w:id="4515" w:author="Michael Monkenbusch" w:date="2016-11-18T10:51:00Z">
            <w:rPr>
              <w:lang w:val="en-GB"/>
            </w:rPr>
          </w:rPrChange>
        </w:rPr>
      </w:pPr>
      <w:r w:rsidRPr="00C84EA9">
        <w:rPr>
          <w:rFonts w:ascii="Courier New" w:hAnsi="Courier New" w:cs="Courier New"/>
          <w:sz w:val="20"/>
          <w:szCs w:val="20"/>
          <w:lang w:val="en-GB"/>
          <w:rPrChange w:id="4516" w:author="Michael Monkenbusch" w:date="2016-11-18T10:51:00Z">
            <w:rPr>
              <w:rFonts w:ascii="Courier New" w:hAnsi="Courier New" w:cs="Courier New"/>
              <w:sz w:val="20"/>
              <w:szCs w:val="20"/>
              <w:lang w:val="en-GB"/>
            </w:rPr>
          </w:rPrChange>
        </w:rPr>
        <w:t xml:space="preserve">edit &lt;edit&gt; [number] [sc scan] </w:t>
      </w:r>
    </w:p>
    <w:p w:rsidR="000C424B" w:rsidRPr="00C84EA9" w:rsidRDefault="000C424B" w:rsidP="00215AF7">
      <w:pPr>
        <w:pStyle w:val="StandardWeb"/>
        <w:spacing w:before="0" w:beforeAutospacing="0" w:after="0"/>
        <w:divId w:val="526019186"/>
        <w:rPr>
          <w:lang w:val="en-GB"/>
          <w:rPrChange w:id="4517" w:author="Michael Monkenbusch" w:date="2016-11-18T10:51:00Z">
            <w:rPr>
              <w:lang w:val="en-GB"/>
            </w:rPr>
          </w:rPrChange>
        </w:rPr>
      </w:pPr>
      <w:r w:rsidRPr="00C84EA9">
        <w:rPr>
          <w:rFonts w:ascii="Courier New" w:hAnsi="Courier New" w:cs="Courier New"/>
          <w:sz w:val="20"/>
          <w:szCs w:val="20"/>
          <w:lang w:val="en-GB"/>
          <w:rPrChange w:id="4518" w:author="Michael Monkenbusch" w:date="2016-11-18T10:51:00Z">
            <w:rPr>
              <w:rFonts w:ascii="Courier New" w:hAnsi="Courier New" w:cs="Courier New"/>
              <w:sz w:val="20"/>
              <w:szCs w:val="20"/>
              <w:lang w:val="en-GB"/>
            </w:rPr>
          </w:rPrChange>
        </w:rPr>
        <w:t xml:space="preserve">with &lt;edit&gt; you can change the datarecords that are loaded or </w:t>
      </w:r>
    </w:p>
    <w:p w:rsidR="000C424B" w:rsidRPr="00C84EA9" w:rsidRDefault="000C424B" w:rsidP="00215AF7">
      <w:pPr>
        <w:pStyle w:val="StandardWeb"/>
        <w:spacing w:before="0" w:beforeAutospacing="0" w:after="0"/>
        <w:divId w:val="526019186"/>
        <w:rPr>
          <w:lang w:val="en-GB"/>
          <w:rPrChange w:id="4519" w:author="Michael Monkenbusch" w:date="2016-11-18T10:51:00Z">
            <w:rPr>
              <w:lang w:val="en-GB"/>
            </w:rPr>
          </w:rPrChange>
        </w:rPr>
      </w:pPr>
      <w:r w:rsidRPr="00C84EA9">
        <w:rPr>
          <w:rFonts w:ascii="Courier New" w:hAnsi="Courier New" w:cs="Courier New"/>
          <w:sz w:val="20"/>
          <w:szCs w:val="20"/>
          <w:lang w:val="en-GB"/>
          <w:rPrChange w:id="4520" w:author="Michael Monkenbusch" w:date="2016-11-18T10:51:00Z">
            <w:rPr>
              <w:rFonts w:ascii="Courier New" w:hAnsi="Courier New" w:cs="Courier New"/>
              <w:sz w:val="20"/>
              <w:szCs w:val="20"/>
              <w:lang w:val="en-GB"/>
            </w:rPr>
          </w:rPrChange>
        </w:rPr>
        <w:t xml:space="preserve">generated by the program. this command will call the xeditor. </w:t>
      </w:r>
    </w:p>
    <w:p w:rsidR="000C424B" w:rsidRPr="00C84EA9" w:rsidRDefault="000C424B" w:rsidP="00215AF7">
      <w:pPr>
        <w:pStyle w:val="StandardWeb"/>
        <w:spacing w:before="0" w:beforeAutospacing="0" w:after="0"/>
        <w:divId w:val="526019186"/>
        <w:rPr>
          <w:lang w:val="en-GB"/>
          <w:rPrChange w:id="4521" w:author="Michael Monkenbusch" w:date="2016-11-18T10:51:00Z">
            <w:rPr>
              <w:lang w:val="en-GB"/>
            </w:rPr>
          </w:rPrChange>
        </w:rPr>
      </w:pPr>
      <w:r w:rsidRPr="00C84EA9">
        <w:rPr>
          <w:rFonts w:ascii="Courier New" w:hAnsi="Courier New" w:cs="Courier New"/>
          <w:sz w:val="20"/>
          <w:szCs w:val="20"/>
          <w:lang w:val="en-GB"/>
          <w:rPrChange w:id="4522" w:author="Michael Monkenbusch" w:date="2016-11-18T10:51:00Z">
            <w:rPr>
              <w:rFonts w:ascii="Courier New" w:hAnsi="Courier New" w:cs="Courier New"/>
              <w:sz w:val="20"/>
              <w:szCs w:val="20"/>
              <w:lang w:val="en-GB"/>
            </w:rPr>
          </w:rPrChange>
        </w:rPr>
        <w:t xml:space="preserve">&lt;edit&gt; also gives you the possibility to save these records on </w:t>
      </w:r>
    </w:p>
    <w:p w:rsidR="000C424B" w:rsidRPr="00C84EA9" w:rsidRDefault="000C424B" w:rsidP="00215AF7">
      <w:pPr>
        <w:pStyle w:val="StandardWeb"/>
        <w:spacing w:before="0" w:beforeAutospacing="0" w:after="0"/>
        <w:divId w:val="526019186"/>
        <w:rPr>
          <w:lang w:val="en-GB"/>
          <w:rPrChange w:id="4523" w:author="Michael Monkenbusch" w:date="2016-11-18T10:51:00Z">
            <w:rPr>
              <w:lang w:val="en-GB"/>
            </w:rPr>
          </w:rPrChange>
        </w:rPr>
      </w:pPr>
      <w:r w:rsidRPr="00C84EA9">
        <w:rPr>
          <w:rFonts w:ascii="Courier New" w:hAnsi="Courier New" w:cs="Courier New"/>
          <w:sz w:val="20"/>
          <w:szCs w:val="20"/>
          <w:lang w:val="en-GB"/>
          <w:rPrChange w:id="4524" w:author="Michael Monkenbusch" w:date="2016-11-18T10:51:00Z">
            <w:rPr>
              <w:rFonts w:ascii="Courier New" w:hAnsi="Courier New" w:cs="Courier New"/>
              <w:sz w:val="20"/>
              <w:szCs w:val="20"/>
              <w:lang w:val="en-GB"/>
            </w:rPr>
          </w:rPrChange>
        </w:rPr>
        <w:lastRenderedPageBreak/>
        <w:t xml:space="preserve">your disk: you only have to specifiy a filename when leaving the </w:t>
      </w:r>
    </w:p>
    <w:p w:rsidR="000C424B" w:rsidRPr="00C84EA9" w:rsidRDefault="000C424B" w:rsidP="00215AF7">
      <w:pPr>
        <w:pStyle w:val="StandardWeb"/>
        <w:spacing w:before="0" w:beforeAutospacing="0" w:after="0"/>
        <w:divId w:val="526019186"/>
        <w:rPr>
          <w:lang w:val="en-GB"/>
          <w:rPrChange w:id="4525" w:author="Michael Monkenbusch" w:date="2016-11-18T10:51:00Z">
            <w:rPr>
              <w:lang w:val="en-GB"/>
            </w:rPr>
          </w:rPrChange>
        </w:rPr>
      </w:pPr>
      <w:r w:rsidRPr="00C84EA9">
        <w:rPr>
          <w:rFonts w:ascii="Courier New" w:hAnsi="Courier New" w:cs="Courier New"/>
          <w:sz w:val="20"/>
          <w:szCs w:val="20"/>
          <w:lang w:val="en-GB"/>
          <w:rPrChange w:id="4526" w:author="Michael Monkenbusch" w:date="2016-11-18T10:51:00Z">
            <w:rPr>
              <w:rFonts w:ascii="Courier New" w:hAnsi="Courier New" w:cs="Courier New"/>
              <w:sz w:val="20"/>
              <w:szCs w:val="20"/>
              <w:lang w:val="en-GB"/>
            </w:rPr>
          </w:rPrChange>
        </w:rPr>
        <w:t xml:space="preserve">xeditor by file or ffile. if you only type file, your datarecord </w:t>
      </w:r>
    </w:p>
    <w:p w:rsidR="000C424B" w:rsidRPr="00C84EA9" w:rsidRDefault="000C424B" w:rsidP="00215AF7">
      <w:pPr>
        <w:pStyle w:val="StandardWeb"/>
        <w:spacing w:before="0" w:beforeAutospacing="0" w:after="0"/>
        <w:divId w:val="526019186"/>
        <w:rPr>
          <w:lang w:val="en-GB"/>
          <w:rPrChange w:id="4527" w:author="Michael Monkenbusch" w:date="2016-11-18T10:51:00Z">
            <w:rPr>
              <w:lang w:val="en-GB"/>
            </w:rPr>
          </w:rPrChange>
        </w:rPr>
      </w:pPr>
      <w:r w:rsidRPr="00C84EA9">
        <w:rPr>
          <w:rFonts w:ascii="Courier New" w:hAnsi="Courier New" w:cs="Courier New"/>
          <w:sz w:val="20"/>
          <w:szCs w:val="20"/>
          <w:lang w:val="en-GB"/>
          <w:rPrChange w:id="4528" w:author="Michael Monkenbusch" w:date="2016-11-18T10:51:00Z">
            <w:rPr>
              <w:rFonts w:ascii="Courier New" w:hAnsi="Courier New" w:cs="Courier New"/>
              <w:sz w:val="20"/>
              <w:szCs w:val="20"/>
              <w:lang w:val="en-GB"/>
            </w:rPr>
          </w:rPrChange>
        </w:rPr>
        <w:t xml:space="preserve">is stored in file datbuf and your original file (if existing) </w:t>
      </w:r>
    </w:p>
    <w:p w:rsidR="000C424B" w:rsidRPr="00C84EA9" w:rsidRDefault="000C424B" w:rsidP="00215AF7">
      <w:pPr>
        <w:pStyle w:val="StandardWeb"/>
        <w:spacing w:before="0" w:beforeAutospacing="0" w:after="0"/>
        <w:divId w:val="526019186"/>
        <w:rPr>
          <w:lang w:val="en-GB"/>
          <w:rPrChange w:id="4529" w:author="Michael Monkenbusch" w:date="2016-11-18T10:51:00Z">
            <w:rPr>
              <w:lang w:val="en-GB"/>
            </w:rPr>
          </w:rPrChange>
        </w:rPr>
      </w:pPr>
      <w:r w:rsidRPr="00C84EA9">
        <w:rPr>
          <w:rFonts w:ascii="Courier New" w:hAnsi="Courier New" w:cs="Courier New"/>
          <w:sz w:val="20"/>
          <w:szCs w:val="20"/>
          <w:lang w:val="en-GB"/>
          <w:rPrChange w:id="4530" w:author="Michael Monkenbusch" w:date="2016-11-18T10:51:00Z">
            <w:rPr>
              <w:rFonts w:ascii="Courier New" w:hAnsi="Courier New" w:cs="Courier New"/>
              <w:sz w:val="20"/>
              <w:szCs w:val="20"/>
              <w:lang w:val="en-GB"/>
            </w:rPr>
          </w:rPrChange>
        </w:rPr>
        <w:t xml:space="preserve">will not be affected. </w:t>
      </w:r>
    </w:p>
    <w:p w:rsidR="000C424B" w:rsidRPr="00C84EA9" w:rsidRDefault="000C424B" w:rsidP="00215AF7">
      <w:pPr>
        <w:pStyle w:val="StandardWeb"/>
        <w:spacing w:before="0" w:beforeAutospacing="0" w:after="0"/>
        <w:divId w:val="526019186"/>
        <w:rPr>
          <w:lang w:val="en-GB"/>
          <w:rPrChange w:id="4531" w:author="Michael Monkenbusch" w:date="2016-11-18T10:51:00Z">
            <w:rPr>
              <w:lang w:val="en-GB"/>
            </w:rPr>
          </w:rPrChange>
        </w:rPr>
      </w:pPr>
      <w:r w:rsidRPr="00C84EA9">
        <w:rPr>
          <w:rFonts w:ascii="Courier New" w:hAnsi="Courier New" w:cs="Courier New"/>
          <w:sz w:val="20"/>
          <w:szCs w:val="20"/>
          <w:lang w:val="en-GB"/>
          <w:rPrChange w:id="4532" w:author="Michael Monkenbusch" w:date="2016-11-18T10:51:00Z">
            <w:rPr>
              <w:rFonts w:ascii="Courier New" w:hAnsi="Courier New" w:cs="Courier New"/>
              <w:sz w:val="20"/>
              <w:szCs w:val="20"/>
              <w:lang w:val="en-GB"/>
            </w:rPr>
          </w:rPrChange>
        </w:rPr>
        <w:t>clip &lt;clip&gt; [[&lt;from&gt; n1] [&lt;to&gt; n2]] [&lt;last&gt; n] [&lt;errmax&gt; val] [&lt;rel&gt;]</w:t>
      </w:r>
    </w:p>
    <w:p w:rsidR="000C424B" w:rsidRPr="00C84EA9" w:rsidRDefault="000C424B" w:rsidP="00215AF7">
      <w:pPr>
        <w:pStyle w:val="StandardWeb"/>
        <w:spacing w:before="0" w:beforeAutospacing="0" w:after="0"/>
        <w:divId w:val="526019186"/>
        <w:rPr>
          <w:lang w:val="en-GB"/>
          <w:rPrChange w:id="4533" w:author="Michael Monkenbusch" w:date="2016-11-18T10:51:00Z">
            <w:rPr>
              <w:lang w:val="en-GB"/>
            </w:rPr>
          </w:rPrChange>
        </w:rPr>
      </w:pPr>
      <w:r w:rsidRPr="00C84EA9">
        <w:rPr>
          <w:rFonts w:ascii="Courier New" w:hAnsi="Courier New" w:cs="Courier New"/>
          <w:sz w:val="20"/>
          <w:szCs w:val="20"/>
          <w:lang w:val="en-GB"/>
          <w:rPrChange w:id="4534" w:author="Michael Monkenbusch" w:date="2016-11-18T10:51:00Z">
            <w:rPr>
              <w:rFonts w:ascii="Courier New" w:hAnsi="Courier New" w:cs="Courier New"/>
              <w:sz w:val="20"/>
              <w:szCs w:val="20"/>
              <w:lang w:val="en-GB"/>
            </w:rPr>
          </w:rPrChange>
        </w:rPr>
        <w:t>removes points from n1 to n2 or the last n points or all</w:t>
      </w:r>
    </w:p>
    <w:p w:rsidR="000C424B" w:rsidRPr="00C84EA9" w:rsidRDefault="000C424B" w:rsidP="00215AF7">
      <w:pPr>
        <w:pStyle w:val="StandardWeb"/>
        <w:spacing w:before="0" w:beforeAutospacing="0" w:after="0"/>
        <w:divId w:val="526019186"/>
        <w:rPr>
          <w:lang w:val="en-GB"/>
          <w:rPrChange w:id="4535" w:author="Michael Monkenbusch" w:date="2016-11-18T10:51:00Z">
            <w:rPr>
              <w:lang w:val="en-GB"/>
            </w:rPr>
          </w:rPrChange>
        </w:rPr>
      </w:pPr>
      <w:r w:rsidRPr="00C84EA9">
        <w:rPr>
          <w:rFonts w:ascii="Courier New" w:hAnsi="Courier New" w:cs="Courier New"/>
          <w:sz w:val="20"/>
          <w:szCs w:val="20"/>
          <w:lang w:val="en-GB"/>
          <w:rPrChange w:id="4536" w:author="Michael Monkenbusch" w:date="2016-11-18T10:51:00Z">
            <w:rPr>
              <w:rFonts w:ascii="Courier New" w:hAnsi="Courier New" w:cs="Courier New"/>
              <w:sz w:val="20"/>
              <w:szCs w:val="20"/>
              <w:lang w:val="en-GB"/>
            </w:rPr>
          </w:rPrChange>
        </w:rPr>
        <w:t>points with error &gt; errmax wit option rel relative error is checked</w:t>
      </w:r>
    </w:p>
    <w:p w:rsidR="000C424B" w:rsidRPr="00C84EA9" w:rsidRDefault="000C424B" w:rsidP="00215AF7">
      <w:pPr>
        <w:pStyle w:val="StandardWeb"/>
        <w:spacing w:before="0" w:beforeAutospacing="0" w:after="0"/>
        <w:divId w:val="526019186"/>
        <w:rPr>
          <w:lang w:val="en-GB"/>
          <w:rPrChange w:id="4537" w:author="Michael Monkenbusch" w:date="2016-11-18T10:51:00Z">
            <w:rPr>
              <w:lang w:val="en-GB"/>
            </w:rPr>
          </w:rPrChange>
        </w:rPr>
      </w:pPr>
    </w:p>
    <w:p w:rsidR="000C424B" w:rsidRPr="00C84EA9" w:rsidRDefault="000C424B" w:rsidP="00215AF7">
      <w:pPr>
        <w:pStyle w:val="StandardWeb"/>
        <w:spacing w:before="0" w:beforeAutospacing="0" w:after="0"/>
        <w:divId w:val="526019186"/>
        <w:rPr>
          <w:lang w:val="en-GB"/>
          <w:rPrChange w:id="4538" w:author="Michael Monkenbusch" w:date="2016-11-18T10:51:00Z">
            <w:rPr>
              <w:lang w:val="en-GB"/>
            </w:rPr>
          </w:rPrChange>
        </w:rPr>
      </w:pPr>
      <w:r w:rsidRPr="00C84EA9">
        <w:rPr>
          <w:rFonts w:ascii="Courier New" w:hAnsi="Courier New" w:cs="Courier New"/>
          <w:sz w:val="20"/>
          <w:szCs w:val="20"/>
          <w:lang w:val="en-GB"/>
          <w:rPrChange w:id="4539" w:author="Michael Monkenbusch" w:date="2016-11-18T10:51:00Z">
            <w:rPr>
              <w:rFonts w:ascii="Courier New" w:hAnsi="Courier New" w:cs="Courier New"/>
              <w:sz w:val="20"/>
              <w:szCs w:val="20"/>
              <w:lang w:val="en-GB"/>
            </w:rPr>
          </w:rPrChange>
        </w:rPr>
        <w:t xml:space="preserve">save &lt;save&gt; to filename SEE ALSO: msave </w:t>
      </w:r>
    </w:p>
    <w:p w:rsidR="000C424B" w:rsidRPr="00C84EA9" w:rsidRDefault="000C424B" w:rsidP="00215AF7">
      <w:pPr>
        <w:pStyle w:val="StandardWeb"/>
        <w:spacing w:before="0" w:beforeAutospacing="0" w:after="0"/>
        <w:divId w:val="526019186"/>
        <w:rPr>
          <w:lang w:val="en-GB"/>
          <w:rPrChange w:id="4540" w:author="Michael Monkenbusch" w:date="2016-11-18T10:51:00Z">
            <w:rPr>
              <w:lang w:val="en-GB"/>
            </w:rPr>
          </w:rPrChange>
        </w:rPr>
      </w:pPr>
      <w:r w:rsidRPr="00C84EA9">
        <w:rPr>
          <w:rFonts w:ascii="Courier New" w:hAnsi="Courier New" w:cs="Courier New"/>
          <w:sz w:val="20"/>
          <w:szCs w:val="20"/>
          <w:lang w:val="en-GB"/>
          <w:rPrChange w:id="4541" w:author="Michael Monkenbusch" w:date="2016-11-18T10:51:00Z">
            <w:rPr>
              <w:rFonts w:ascii="Courier New" w:hAnsi="Courier New" w:cs="Courier New"/>
              <w:sz w:val="20"/>
              <w:szCs w:val="20"/>
              <w:lang w:val="en-GB"/>
            </w:rPr>
          </w:rPrChange>
        </w:rPr>
        <w:t xml:space="preserve">&lt;save&gt; dirnum to filename </w:t>
      </w:r>
    </w:p>
    <w:p w:rsidR="000C424B" w:rsidRPr="00C84EA9" w:rsidRDefault="000C424B" w:rsidP="00215AF7">
      <w:pPr>
        <w:pStyle w:val="StandardWeb"/>
        <w:spacing w:before="0" w:beforeAutospacing="0" w:after="0"/>
        <w:divId w:val="526019186"/>
        <w:rPr>
          <w:lang w:val="en-GB"/>
          <w:rPrChange w:id="4542" w:author="Michael Monkenbusch" w:date="2016-11-18T10:51:00Z">
            <w:rPr>
              <w:lang w:val="en-GB"/>
            </w:rPr>
          </w:rPrChange>
        </w:rPr>
      </w:pPr>
      <w:r w:rsidRPr="00C84EA9">
        <w:rPr>
          <w:rFonts w:ascii="Courier New" w:hAnsi="Courier New" w:cs="Courier New"/>
          <w:sz w:val="20"/>
          <w:szCs w:val="20"/>
          <w:lang w:val="en-GB"/>
          <w:rPrChange w:id="4543" w:author="Michael Monkenbusch" w:date="2016-11-18T10:51:00Z">
            <w:rPr>
              <w:rFonts w:ascii="Courier New" w:hAnsi="Courier New" w:cs="Courier New"/>
              <w:sz w:val="20"/>
              <w:szCs w:val="20"/>
              <w:lang w:val="en-GB"/>
            </w:rPr>
          </w:rPrChange>
        </w:rPr>
        <w:t xml:space="preserve">&lt;save&gt; n name to filename </w:t>
      </w:r>
    </w:p>
    <w:p w:rsidR="000C424B" w:rsidRPr="00C84EA9" w:rsidRDefault="000C424B" w:rsidP="00215AF7">
      <w:pPr>
        <w:pStyle w:val="StandardWeb"/>
        <w:spacing w:before="0" w:beforeAutospacing="0" w:after="0"/>
        <w:divId w:val="526019186"/>
        <w:rPr>
          <w:lang w:val="en-GB"/>
          <w:rPrChange w:id="4544" w:author="Michael Monkenbusch" w:date="2016-11-18T10:51:00Z">
            <w:rPr>
              <w:lang w:val="en-GB"/>
            </w:rPr>
          </w:rPrChange>
        </w:rPr>
      </w:pPr>
      <w:r w:rsidRPr="00C84EA9">
        <w:rPr>
          <w:rFonts w:ascii="Courier New" w:hAnsi="Courier New" w:cs="Courier New"/>
          <w:sz w:val="20"/>
          <w:szCs w:val="20"/>
          <w:lang w:val="en-GB"/>
          <w:rPrChange w:id="4545" w:author="Michael Monkenbusch" w:date="2016-11-18T10:51:00Z">
            <w:rPr>
              <w:rFonts w:ascii="Courier New" w:hAnsi="Courier New" w:cs="Courier New"/>
              <w:sz w:val="20"/>
              <w:szCs w:val="20"/>
              <w:lang w:val="en-GB"/>
            </w:rPr>
          </w:rPrChange>
        </w:rPr>
        <w:t xml:space="preserve">&lt;save&gt; sc numor to filename </w:t>
      </w:r>
    </w:p>
    <w:p w:rsidR="000C424B" w:rsidRPr="00C84EA9" w:rsidRDefault="000C424B" w:rsidP="00215AF7">
      <w:pPr>
        <w:pStyle w:val="StandardWeb"/>
        <w:spacing w:before="0" w:beforeAutospacing="0" w:after="0"/>
        <w:divId w:val="526019186"/>
        <w:rPr>
          <w:lang w:val="en-GB"/>
          <w:rPrChange w:id="4546" w:author="Michael Monkenbusch" w:date="2016-11-18T10:51:00Z">
            <w:rPr>
              <w:lang w:val="en-GB"/>
            </w:rPr>
          </w:rPrChange>
        </w:rPr>
      </w:pPr>
      <w:r w:rsidRPr="00C84EA9">
        <w:rPr>
          <w:rFonts w:ascii="Courier New" w:hAnsi="Courier New" w:cs="Courier New"/>
          <w:sz w:val="20"/>
          <w:szCs w:val="20"/>
          <w:lang w:val="en-GB"/>
          <w:rPrChange w:id="4547" w:author="Michael Monkenbusch" w:date="2016-11-18T10:51:00Z">
            <w:rPr>
              <w:rFonts w:ascii="Courier New" w:hAnsi="Courier New" w:cs="Courier New"/>
              <w:sz w:val="20"/>
              <w:szCs w:val="20"/>
              <w:lang w:val="en-GB"/>
            </w:rPr>
          </w:rPrChange>
        </w:rPr>
        <w:t xml:space="preserve">&lt;save&gt; </w:t>
      </w:r>
    </w:p>
    <w:p w:rsidR="000C424B" w:rsidRPr="00C84EA9" w:rsidRDefault="000C424B" w:rsidP="00215AF7">
      <w:pPr>
        <w:pStyle w:val="StandardWeb"/>
        <w:spacing w:before="0" w:beforeAutospacing="0" w:after="0"/>
        <w:divId w:val="526019186"/>
        <w:rPr>
          <w:lang w:val="en-GB"/>
          <w:rPrChange w:id="4548" w:author="Michael Monkenbusch" w:date="2016-11-18T10:51:00Z">
            <w:rPr>
              <w:lang w:val="en-GB"/>
            </w:rPr>
          </w:rPrChange>
        </w:rPr>
      </w:pPr>
      <w:r w:rsidRPr="00C84EA9">
        <w:rPr>
          <w:rFonts w:ascii="Courier New" w:hAnsi="Courier New" w:cs="Courier New"/>
          <w:sz w:val="20"/>
          <w:szCs w:val="20"/>
          <w:lang w:val="en-GB"/>
          <w:rPrChange w:id="4549" w:author="Michael Monkenbusch" w:date="2016-11-18T10:51:00Z">
            <w:rPr>
              <w:rFonts w:ascii="Courier New" w:hAnsi="Courier New" w:cs="Courier New"/>
              <w:sz w:val="20"/>
              <w:szCs w:val="20"/>
              <w:lang w:val="en-GB"/>
            </w:rPr>
          </w:rPrChange>
        </w:rPr>
        <w:t xml:space="preserve">store a datarecord on disk permanently with the name : </w:t>
      </w:r>
    </w:p>
    <w:p w:rsidR="000C424B" w:rsidRPr="00C84EA9" w:rsidRDefault="000C424B" w:rsidP="00215AF7">
      <w:pPr>
        <w:pStyle w:val="StandardWeb"/>
        <w:spacing w:before="0" w:beforeAutospacing="0" w:after="0"/>
        <w:divId w:val="526019186"/>
        <w:rPr>
          <w:lang w:val="en-GB"/>
          <w:rPrChange w:id="4550" w:author="Michael Monkenbusch" w:date="2016-11-18T10:51:00Z">
            <w:rPr>
              <w:lang w:val="en-GB"/>
            </w:rPr>
          </w:rPrChange>
        </w:rPr>
      </w:pPr>
      <w:r w:rsidRPr="00C84EA9">
        <w:rPr>
          <w:rFonts w:ascii="Courier New" w:hAnsi="Courier New" w:cs="Courier New"/>
          <w:sz w:val="20"/>
          <w:szCs w:val="20"/>
          <w:lang w:val="en-GB"/>
          <w:rPrChange w:id="4551" w:author="Michael Monkenbusch" w:date="2016-11-18T10:51:00Z">
            <w:rPr>
              <w:rFonts w:ascii="Courier New" w:hAnsi="Courier New" w:cs="Courier New"/>
              <w:sz w:val="20"/>
              <w:szCs w:val="20"/>
              <w:lang w:val="en-GB"/>
            </w:rPr>
          </w:rPrChange>
        </w:rPr>
        <w:t xml:space="preserve">file filename a. if no item is specified the first datarecord </w:t>
      </w:r>
    </w:p>
    <w:p w:rsidR="000C424B" w:rsidRPr="00C84EA9" w:rsidRDefault="000C424B" w:rsidP="00215AF7">
      <w:pPr>
        <w:pStyle w:val="StandardWeb"/>
        <w:spacing w:before="0" w:beforeAutospacing="0" w:after="0"/>
        <w:divId w:val="526019186"/>
        <w:rPr>
          <w:lang w:val="en-GB"/>
          <w:rPrChange w:id="4552" w:author="Michael Monkenbusch" w:date="2016-11-18T10:51:00Z">
            <w:rPr>
              <w:lang w:val="en-GB"/>
            </w:rPr>
          </w:rPrChange>
        </w:rPr>
      </w:pPr>
      <w:r w:rsidRPr="00C84EA9">
        <w:rPr>
          <w:rFonts w:ascii="Courier New" w:hAnsi="Courier New" w:cs="Courier New"/>
          <w:sz w:val="20"/>
          <w:szCs w:val="20"/>
          <w:lang w:val="en-GB"/>
          <w:rPrChange w:id="4553" w:author="Michael Monkenbusch" w:date="2016-11-18T10:51:00Z">
            <w:rPr>
              <w:rFonts w:ascii="Courier New" w:hAnsi="Courier New" w:cs="Courier New"/>
              <w:sz w:val="20"/>
              <w:szCs w:val="20"/>
              <w:lang w:val="en-GB"/>
            </w:rPr>
          </w:rPrChange>
        </w:rPr>
        <w:t xml:space="preserve">in the selection table will be saved. by giving dirnum the </w:t>
      </w:r>
    </w:p>
    <w:p w:rsidR="000C424B" w:rsidRPr="00C84EA9" w:rsidRDefault="000C424B" w:rsidP="00215AF7">
      <w:pPr>
        <w:pStyle w:val="StandardWeb"/>
        <w:spacing w:before="0" w:beforeAutospacing="0" w:after="0"/>
        <w:divId w:val="526019186"/>
        <w:rPr>
          <w:lang w:val="en-GB"/>
          <w:rPrChange w:id="4554" w:author="Michael Monkenbusch" w:date="2016-11-18T10:51:00Z">
            <w:rPr>
              <w:lang w:val="en-GB"/>
            </w:rPr>
          </w:rPrChange>
        </w:rPr>
      </w:pPr>
      <w:r w:rsidRPr="00C84EA9">
        <w:rPr>
          <w:rFonts w:ascii="Courier New" w:hAnsi="Courier New" w:cs="Courier New"/>
          <w:sz w:val="20"/>
          <w:szCs w:val="20"/>
          <w:lang w:val="en-GB"/>
          <w:rPrChange w:id="4555" w:author="Michael Monkenbusch" w:date="2016-11-18T10:51:00Z">
            <w:rPr>
              <w:rFonts w:ascii="Courier New" w:hAnsi="Courier New" w:cs="Courier New"/>
              <w:sz w:val="20"/>
              <w:szCs w:val="20"/>
              <w:lang w:val="en-GB"/>
            </w:rPr>
          </w:rPrChange>
        </w:rPr>
        <w:t xml:space="preserve">dirnum-th record as shown in the dir-list may be saved. </w:t>
      </w:r>
    </w:p>
    <w:p w:rsidR="000C424B" w:rsidRPr="00C84EA9" w:rsidRDefault="000C424B" w:rsidP="00215AF7">
      <w:pPr>
        <w:pStyle w:val="StandardWeb"/>
        <w:spacing w:before="0" w:beforeAutospacing="0" w:after="0"/>
        <w:divId w:val="526019186"/>
        <w:rPr>
          <w:lang w:val="en-GB"/>
          <w:rPrChange w:id="4556" w:author="Michael Monkenbusch" w:date="2016-11-18T10:51:00Z">
            <w:rPr>
              <w:lang w:val="en-GB"/>
            </w:rPr>
          </w:rPrChange>
        </w:rPr>
      </w:pPr>
      <w:r w:rsidRPr="00C84EA9">
        <w:rPr>
          <w:rFonts w:ascii="Courier New" w:hAnsi="Courier New" w:cs="Courier New"/>
          <w:sz w:val="20"/>
          <w:szCs w:val="20"/>
          <w:lang w:val="en-GB"/>
          <w:rPrChange w:id="4557" w:author="Michael Monkenbusch" w:date="2016-11-18T10:51:00Z">
            <w:rPr>
              <w:rFonts w:ascii="Courier New" w:hAnsi="Courier New" w:cs="Courier New"/>
              <w:sz w:val="20"/>
              <w:szCs w:val="20"/>
              <w:lang w:val="en-GB"/>
            </w:rPr>
          </w:rPrChange>
        </w:rPr>
        <w:t xml:space="preserve">by specifying n name a file with the internal name &lt;name&gt; will </w:t>
      </w:r>
    </w:p>
    <w:p w:rsidR="000C424B" w:rsidRPr="00C84EA9" w:rsidRDefault="000C424B" w:rsidP="00215AF7">
      <w:pPr>
        <w:pStyle w:val="StandardWeb"/>
        <w:spacing w:before="0" w:beforeAutospacing="0" w:after="0"/>
        <w:divId w:val="526019186"/>
        <w:rPr>
          <w:lang w:val="en-GB"/>
          <w:rPrChange w:id="4558" w:author="Michael Monkenbusch" w:date="2016-11-18T10:51:00Z">
            <w:rPr>
              <w:lang w:val="en-GB"/>
            </w:rPr>
          </w:rPrChange>
        </w:rPr>
      </w:pPr>
      <w:r w:rsidRPr="00C84EA9">
        <w:rPr>
          <w:rFonts w:ascii="Courier New" w:hAnsi="Courier New" w:cs="Courier New"/>
          <w:sz w:val="20"/>
          <w:szCs w:val="20"/>
          <w:lang w:val="en-GB"/>
          <w:rPrChange w:id="4559" w:author="Michael Monkenbusch" w:date="2016-11-18T10:51:00Z">
            <w:rPr>
              <w:rFonts w:ascii="Courier New" w:hAnsi="Courier New" w:cs="Courier New"/>
              <w:sz w:val="20"/>
              <w:szCs w:val="20"/>
              <w:lang w:val="en-GB"/>
            </w:rPr>
          </w:rPrChange>
        </w:rPr>
        <w:t xml:space="preserve">be save and by sc &lt;numor&gt; a file with the corresponding numor </w:t>
      </w:r>
    </w:p>
    <w:p w:rsidR="000C424B" w:rsidRPr="00C84EA9" w:rsidRDefault="000C424B" w:rsidP="00215AF7">
      <w:pPr>
        <w:pStyle w:val="StandardWeb"/>
        <w:spacing w:before="0" w:beforeAutospacing="0" w:after="0"/>
        <w:divId w:val="526019186"/>
        <w:rPr>
          <w:lang w:val="en-GB"/>
          <w:rPrChange w:id="4560" w:author="Michael Monkenbusch" w:date="2016-11-18T10:51:00Z">
            <w:rPr>
              <w:lang w:val="en-GB"/>
            </w:rPr>
          </w:rPrChange>
        </w:rPr>
      </w:pPr>
      <w:r w:rsidRPr="00C84EA9">
        <w:rPr>
          <w:rFonts w:ascii="Courier New" w:hAnsi="Courier New" w:cs="Courier New"/>
          <w:sz w:val="20"/>
          <w:szCs w:val="20"/>
          <w:lang w:val="en-GB"/>
          <w:rPrChange w:id="4561" w:author="Michael Monkenbusch" w:date="2016-11-18T10:51:00Z">
            <w:rPr>
              <w:rFonts w:ascii="Courier New" w:hAnsi="Courier New" w:cs="Courier New"/>
              <w:sz w:val="20"/>
              <w:szCs w:val="20"/>
              <w:lang w:val="en-GB"/>
            </w:rPr>
          </w:rPrChange>
        </w:rPr>
        <w:t xml:space="preserve">will be saved. if no destination &lt;filename&gt; is given the data </w:t>
      </w:r>
    </w:p>
    <w:p w:rsidR="000C424B" w:rsidRPr="00C84EA9" w:rsidRDefault="000C424B" w:rsidP="00215AF7">
      <w:pPr>
        <w:pStyle w:val="StandardWeb"/>
        <w:spacing w:before="0" w:beforeAutospacing="0" w:after="0"/>
        <w:divId w:val="526019186"/>
        <w:rPr>
          <w:lang w:val="en-GB"/>
          <w:rPrChange w:id="4562" w:author="Michael Monkenbusch" w:date="2016-11-18T10:51:00Z">
            <w:rPr>
              <w:lang w:val="en-GB"/>
            </w:rPr>
          </w:rPrChange>
        </w:rPr>
      </w:pPr>
      <w:r w:rsidRPr="00C84EA9">
        <w:rPr>
          <w:rFonts w:ascii="Courier New" w:hAnsi="Courier New" w:cs="Courier New"/>
          <w:sz w:val="20"/>
          <w:szCs w:val="20"/>
          <w:lang w:val="en-GB"/>
          <w:rPrChange w:id="4563" w:author="Michael Monkenbusch" w:date="2016-11-18T10:51:00Z">
            <w:rPr>
              <w:rFonts w:ascii="Courier New" w:hAnsi="Courier New" w:cs="Courier New"/>
              <w:sz w:val="20"/>
              <w:szCs w:val="20"/>
              <w:lang w:val="en-GB"/>
            </w:rPr>
          </w:rPrChange>
        </w:rPr>
        <w:t xml:space="preserve">will be saved onto file lastsave. </w:t>
      </w:r>
    </w:p>
    <w:p w:rsidR="000C424B" w:rsidRPr="00C84EA9" w:rsidRDefault="000C424B" w:rsidP="00215AF7">
      <w:pPr>
        <w:pStyle w:val="StandardWeb"/>
        <w:spacing w:before="0" w:beforeAutospacing="0" w:after="0"/>
        <w:divId w:val="526019186"/>
        <w:rPr>
          <w:lang w:val="en-GB"/>
          <w:rPrChange w:id="4564" w:author="Michael Monkenbusch" w:date="2016-11-18T10:51:00Z">
            <w:rPr>
              <w:lang w:val="en-GB"/>
            </w:rPr>
          </w:rPrChange>
        </w:rPr>
      </w:pPr>
    </w:p>
    <w:p w:rsidR="000C424B" w:rsidRPr="00C84EA9" w:rsidRDefault="000C424B" w:rsidP="00215AF7">
      <w:pPr>
        <w:pStyle w:val="StandardWeb"/>
        <w:spacing w:before="0" w:beforeAutospacing="0" w:after="0"/>
        <w:divId w:val="526019186"/>
        <w:rPr>
          <w:lang w:val="en-GB"/>
          <w:rPrChange w:id="4565" w:author="Michael Monkenbusch" w:date="2016-11-18T10:51:00Z">
            <w:rPr>
              <w:lang w:val="en-GB"/>
            </w:rPr>
          </w:rPrChange>
        </w:rPr>
      </w:pPr>
      <w:r w:rsidRPr="00C84EA9">
        <w:rPr>
          <w:rFonts w:ascii="Courier New" w:hAnsi="Courier New" w:cs="Courier New"/>
          <w:sz w:val="20"/>
          <w:szCs w:val="20"/>
          <w:lang w:val="en-GB"/>
          <w:rPrChange w:id="4566" w:author="Michael Monkenbusch" w:date="2016-11-18T10:51:00Z">
            <w:rPr>
              <w:rFonts w:ascii="Courier New" w:hAnsi="Courier New" w:cs="Courier New"/>
              <w:sz w:val="20"/>
              <w:szCs w:val="20"/>
              <w:lang w:val="en-GB"/>
            </w:rPr>
          </w:rPrChange>
        </w:rPr>
        <w:t xml:space="preserve">msave &lt;msave&gt; filename </w:t>
      </w:r>
    </w:p>
    <w:p w:rsidR="000C424B" w:rsidRPr="00C84EA9" w:rsidRDefault="000C424B" w:rsidP="00215AF7">
      <w:pPr>
        <w:pStyle w:val="StandardWeb"/>
        <w:spacing w:before="0" w:beforeAutospacing="0" w:after="0"/>
        <w:divId w:val="526019186"/>
        <w:rPr>
          <w:lang w:val="en-GB"/>
          <w:rPrChange w:id="4567" w:author="Michael Monkenbusch" w:date="2016-11-18T10:51:00Z">
            <w:rPr>
              <w:lang w:val="en-GB"/>
            </w:rPr>
          </w:rPrChange>
        </w:rPr>
      </w:pPr>
    </w:p>
    <w:p w:rsidR="000C424B" w:rsidRPr="00C84EA9" w:rsidRDefault="000C424B" w:rsidP="00215AF7">
      <w:pPr>
        <w:pStyle w:val="StandardWeb"/>
        <w:spacing w:before="0" w:beforeAutospacing="0" w:after="0"/>
        <w:divId w:val="526019186"/>
        <w:rPr>
          <w:lang w:val="en-GB"/>
          <w:rPrChange w:id="4568" w:author="Michael Monkenbusch" w:date="2016-11-18T10:51:00Z">
            <w:rPr>
              <w:lang w:val="en-GB"/>
            </w:rPr>
          </w:rPrChange>
        </w:rPr>
      </w:pPr>
      <w:r w:rsidRPr="00C84EA9">
        <w:rPr>
          <w:rFonts w:ascii="Courier New" w:hAnsi="Courier New" w:cs="Courier New"/>
          <w:sz w:val="20"/>
          <w:szCs w:val="20"/>
          <w:lang w:val="en-GB"/>
          <w:rPrChange w:id="4569" w:author="Michael Monkenbusch" w:date="2016-11-18T10:51:00Z">
            <w:rPr>
              <w:rFonts w:ascii="Courier New" w:hAnsi="Courier New" w:cs="Courier New"/>
              <w:sz w:val="20"/>
              <w:szCs w:val="20"/>
              <w:lang w:val="en-GB"/>
            </w:rPr>
          </w:rPrChange>
        </w:rPr>
        <w:t xml:space="preserve">store a datarecords on disk permanently with the name : </w:t>
      </w:r>
    </w:p>
    <w:p w:rsidR="000C424B" w:rsidRPr="00C84EA9" w:rsidRDefault="000C424B" w:rsidP="00215AF7">
      <w:pPr>
        <w:pStyle w:val="StandardWeb"/>
        <w:spacing w:before="0" w:beforeAutospacing="0" w:after="0"/>
        <w:divId w:val="526019186"/>
        <w:rPr>
          <w:lang w:val="en-GB"/>
          <w:rPrChange w:id="4570" w:author="Michael Monkenbusch" w:date="2016-11-18T10:51:00Z">
            <w:rPr>
              <w:lang w:val="en-GB"/>
            </w:rPr>
          </w:rPrChange>
        </w:rPr>
      </w:pPr>
      <w:r w:rsidRPr="00C84EA9">
        <w:rPr>
          <w:rFonts w:ascii="Courier New" w:hAnsi="Courier New" w:cs="Courier New"/>
          <w:sz w:val="20"/>
          <w:szCs w:val="20"/>
          <w:lang w:val="en-GB"/>
          <w:rPrChange w:id="4571" w:author="Michael Monkenbusch" w:date="2016-11-18T10:51:00Z">
            <w:rPr>
              <w:rFonts w:ascii="Courier New" w:hAnsi="Courier New" w:cs="Courier New"/>
              <w:sz w:val="20"/>
              <w:szCs w:val="20"/>
              <w:lang w:val="en-GB"/>
            </w:rPr>
          </w:rPrChange>
        </w:rPr>
        <w:t xml:space="preserve">file filename a. </w:t>
      </w:r>
    </w:p>
    <w:p w:rsidR="000C424B" w:rsidRPr="00C84EA9" w:rsidRDefault="000C424B" w:rsidP="00215AF7">
      <w:pPr>
        <w:pStyle w:val="StandardWeb"/>
        <w:spacing w:before="0" w:beforeAutospacing="0" w:after="0"/>
        <w:divId w:val="526019186"/>
        <w:rPr>
          <w:lang w:val="en-GB"/>
          <w:rPrChange w:id="4572" w:author="Michael Monkenbusch" w:date="2016-11-18T10:51:00Z">
            <w:rPr>
              <w:lang w:val="en-GB"/>
            </w:rPr>
          </w:rPrChange>
        </w:rPr>
      </w:pPr>
      <w:r w:rsidRPr="00C84EA9">
        <w:rPr>
          <w:rFonts w:ascii="Courier New" w:hAnsi="Courier New" w:cs="Courier New"/>
          <w:sz w:val="20"/>
          <w:szCs w:val="20"/>
          <w:lang w:val="en-GB"/>
          <w:rPrChange w:id="4573" w:author="Michael Monkenbusch" w:date="2016-11-18T10:51:00Z">
            <w:rPr>
              <w:rFonts w:ascii="Courier New" w:hAnsi="Courier New" w:cs="Courier New"/>
              <w:sz w:val="20"/>
              <w:szCs w:val="20"/>
              <w:lang w:val="en-GB"/>
            </w:rPr>
          </w:rPrChange>
        </w:rPr>
        <w:t>Records that are selected are stored (associated fit</w:t>
      </w:r>
    </w:p>
    <w:p w:rsidR="000C424B" w:rsidRPr="00C84EA9" w:rsidRDefault="000C424B" w:rsidP="00215AF7">
      <w:pPr>
        <w:pStyle w:val="StandardWeb"/>
        <w:spacing w:before="0" w:beforeAutospacing="0" w:after="0"/>
        <w:divId w:val="526019186"/>
        <w:rPr>
          <w:lang w:val="en-GB"/>
          <w:rPrChange w:id="4574" w:author="Michael Monkenbusch" w:date="2016-11-18T10:51:00Z">
            <w:rPr>
              <w:lang w:val="en-GB"/>
            </w:rPr>
          </w:rPrChange>
        </w:rPr>
      </w:pPr>
      <w:r w:rsidRPr="00C84EA9">
        <w:rPr>
          <w:rFonts w:ascii="Courier New" w:hAnsi="Courier New" w:cs="Courier New"/>
          <w:sz w:val="20"/>
          <w:szCs w:val="20"/>
          <w:lang w:val="en-GB"/>
          <w:rPrChange w:id="4575" w:author="Michael Monkenbusch" w:date="2016-11-18T10:51:00Z">
            <w:rPr>
              <w:rFonts w:ascii="Courier New" w:hAnsi="Courier New" w:cs="Courier New"/>
              <w:sz w:val="20"/>
              <w:szCs w:val="20"/>
              <w:lang w:val="en-GB"/>
            </w:rPr>
          </w:rPrChange>
        </w:rPr>
        <w:t>results are also stored).</w:t>
      </w:r>
    </w:p>
    <w:p w:rsidR="000C424B" w:rsidRPr="00C84EA9" w:rsidRDefault="000C424B" w:rsidP="00215AF7">
      <w:pPr>
        <w:pStyle w:val="StandardWeb"/>
        <w:spacing w:before="0" w:beforeAutospacing="0" w:after="0"/>
        <w:divId w:val="526019186"/>
        <w:rPr>
          <w:lang w:val="en-GB"/>
          <w:rPrChange w:id="4576" w:author="Michael Monkenbusch" w:date="2016-11-18T10:51:00Z">
            <w:rPr>
              <w:lang w:val="en-GB"/>
            </w:rPr>
          </w:rPrChange>
        </w:rPr>
      </w:pPr>
      <w:r w:rsidRPr="00C84EA9">
        <w:rPr>
          <w:rFonts w:ascii="Courier New" w:hAnsi="Courier New" w:cs="Courier New"/>
          <w:sz w:val="20"/>
          <w:szCs w:val="20"/>
          <w:lang w:val="en-GB"/>
          <w:rPrChange w:id="4577" w:author="Michael Monkenbusch" w:date="2016-11-18T10:51:00Z">
            <w:rPr>
              <w:rFonts w:ascii="Courier New" w:hAnsi="Courier New" w:cs="Courier New"/>
              <w:sz w:val="20"/>
              <w:szCs w:val="20"/>
              <w:lang w:val="en-GB"/>
            </w:rPr>
          </w:rPrChange>
        </w:rPr>
        <w:t xml:space="preserve">&lt;open&gt; &lt;open&gt; filename parnam1 [no.theo1] parnam2 [no.theo2] </w:t>
      </w:r>
    </w:p>
    <w:p w:rsidR="000C424B" w:rsidRPr="00C84EA9" w:rsidRDefault="000C424B" w:rsidP="00215AF7">
      <w:pPr>
        <w:pStyle w:val="StandardWeb"/>
        <w:spacing w:before="0" w:beforeAutospacing="0" w:after="0"/>
        <w:divId w:val="526019186"/>
        <w:rPr>
          <w:lang w:val="en-GB"/>
          <w:rPrChange w:id="4578" w:author="Michael Monkenbusch" w:date="2016-11-18T10:51:00Z">
            <w:rPr>
              <w:lang w:val="en-GB"/>
            </w:rPr>
          </w:rPrChange>
        </w:rPr>
      </w:pPr>
      <w:r w:rsidRPr="00C84EA9">
        <w:rPr>
          <w:rFonts w:ascii="Courier New" w:hAnsi="Courier New" w:cs="Courier New"/>
          <w:sz w:val="20"/>
          <w:szCs w:val="20"/>
          <w:lang w:val="en-GB"/>
          <w:rPrChange w:id="4579" w:author="Michael Monkenbusch" w:date="2016-11-18T10:51:00Z">
            <w:rPr>
              <w:rFonts w:ascii="Courier New" w:hAnsi="Courier New" w:cs="Courier New"/>
              <w:sz w:val="20"/>
              <w:szCs w:val="20"/>
              <w:lang w:val="en-GB"/>
            </w:rPr>
          </w:rPrChange>
        </w:rPr>
        <w:t xml:space="preserve">will prepare a file named file &lt;filename&gt; a for output. </w:t>
      </w:r>
    </w:p>
    <w:p w:rsidR="000C424B" w:rsidRPr="00C84EA9" w:rsidRDefault="000C424B" w:rsidP="00215AF7">
      <w:pPr>
        <w:pStyle w:val="StandardWeb"/>
        <w:spacing w:before="0" w:beforeAutospacing="0" w:after="0"/>
        <w:divId w:val="526019186"/>
        <w:rPr>
          <w:lang w:val="en-GB"/>
          <w:rPrChange w:id="4580" w:author="Michael Monkenbusch" w:date="2016-11-18T10:51:00Z">
            <w:rPr>
              <w:lang w:val="en-GB"/>
            </w:rPr>
          </w:rPrChange>
        </w:rPr>
      </w:pPr>
      <w:r w:rsidRPr="00C84EA9">
        <w:rPr>
          <w:rFonts w:ascii="Courier New" w:hAnsi="Courier New" w:cs="Courier New"/>
          <w:sz w:val="20"/>
          <w:szCs w:val="20"/>
          <w:lang w:val="en-GB"/>
          <w:rPrChange w:id="4581" w:author="Michael Monkenbusch" w:date="2016-11-18T10:51:00Z">
            <w:rPr>
              <w:rFonts w:ascii="Courier New" w:hAnsi="Courier New" w:cs="Courier New"/>
              <w:sz w:val="20"/>
              <w:szCs w:val="20"/>
              <w:lang w:val="en-GB"/>
            </w:rPr>
          </w:rPrChange>
        </w:rPr>
        <w:t xml:space="preserve">this file will be filled with the values of the parameters </w:t>
      </w:r>
    </w:p>
    <w:p w:rsidR="000C424B" w:rsidRPr="00C84EA9" w:rsidRDefault="000C424B" w:rsidP="00215AF7">
      <w:pPr>
        <w:pStyle w:val="StandardWeb"/>
        <w:spacing w:before="0" w:beforeAutospacing="0" w:after="0"/>
        <w:divId w:val="526019186"/>
        <w:rPr>
          <w:lang w:val="en-GB"/>
          <w:rPrChange w:id="4582" w:author="Michael Monkenbusch" w:date="2016-11-18T10:51:00Z">
            <w:rPr>
              <w:lang w:val="en-GB"/>
            </w:rPr>
          </w:rPrChange>
        </w:rPr>
      </w:pPr>
      <w:r w:rsidRPr="00C84EA9">
        <w:rPr>
          <w:rFonts w:ascii="Courier New" w:hAnsi="Courier New" w:cs="Courier New"/>
          <w:sz w:val="20"/>
          <w:szCs w:val="20"/>
          <w:lang w:val="en-GB"/>
          <w:rPrChange w:id="4583" w:author="Michael Monkenbusch" w:date="2016-11-18T10:51:00Z">
            <w:rPr>
              <w:rFonts w:ascii="Courier New" w:hAnsi="Courier New" w:cs="Courier New"/>
              <w:sz w:val="20"/>
              <w:szCs w:val="20"/>
              <w:lang w:val="en-GB"/>
            </w:rPr>
          </w:rPrChange>
        </w:rPr>
        <w:t xml:space="preserve">with names &lt;parnam1&gt; as x-values and &lt;parnam2&gt; as y-values. </w:t>
      </w:r>
    </w:p>
    <w:p w:rsidR="000C424B" w:rsidRPr="00C84EA9" w:rsidRDefault="000C424B" w:rsidP="00215AF7">
      <w:pPr>
        <w:pStyle w:val="StandardWeb"/>
        <w:spacing w:before="0" w:beforeAutospacing="0" w:after="0"/>
        <w:divId w:val="526019186"/>
        <w:rPr>
          <w:lang w:val="en-GB"/>
          <w:rPrChange w:id="4584" w:author="Michael Monkenbusch" w:date="2016-11-18T10:51:00Z">
            <w:rPr>
              <w:lang w:val="en-GB"/>
            </w:rPr>
          </w:rPrChange>
        </w:rPr>
      </w:pPr>
      <w:r w:rsidRPr="00C84EA9">
        <w:rPr>
          <w:rFonts w:ascii="Courier New" w:hAnsi="Courier New" w:cs="Courier New"/>
          <w:sz w:val="20"/>
          <w:szCs w:val="20"/>
          <w:lang w:val="en-GB"/>
          <w:rPrChange w:id="4585" w:author="Michael Monkenbusch" w:date="2016-11-18T10:51:00Z">
            <w:rPr>
              <w:rFonts w:ascii="Courier New" w:hAnsi="Courier New" w:cs="Courier New"/>
              <w:sz w:val="20"/>
              <w:szCs w:val="20"/>
              <w:lang w:val="en-GB"/>
            </w:rPr>
          </w:rPrChange>
        </w:rPr>
        <w:t xml:space="preserve">the parameters may be taken from the parameter-block associated </w:t>
      </w:r>
    </w:p>
    <w:p w:rsidR="000C424B" w:rsidRPr="00C84EA9" w:rsidRDefault="000C424B" w:rsidP="00215AF7">
      <w:pPr>
        <w:pStyle w:val="StandardWeb"/>
        <w:spacing w:before="0" w:beforeAutospacing="0" w:after="0"/>
        <w:divId w:val="526019186"/>
        <w:rPr>
          <w:lang w:val="en-GB"/>
          <w:rPrChange w:id="4586" w:author="Michael Monkenbusch" w:date="2016-11-18T10:51:00Z">
            <w:rPr>
              <w:lang w:val="en-GB"/>
            </w:rPr>
          </w:rPrChange>
        </w:rPr>
      </w:pPr>
      <w:r w:rsidRPr="00C84EA9">
        <w:rPr>
          <w:rFonts w:ascii="Courier New" w:hAnsi="Courier New" w:cs="Courier New"/>
          <w:sz w:val="20"/>
          <w:szCs w:val="20"/>
          <w:lang w:val="en-GB"/>
          <w:rPrChange w:id="4587" w:author="Michael Monkenbusch" w:date="2016-11-18T10:51:00Z">
            <w:rPr>
              <w:rFonts w:ascii="Courier New" w:hAnsi="Courier New" w:cs="Courier New"/>
              <w:sz w:val="20"/>
              <w:szCs w:val="20"/>
              <w:lang w:val="en-GB"/>
            </w:rPr>
          </w:rPrChange>
        </w:rPr>
        <w:t xml:space="preserve">with the currently selected file (1st file of selection list) </w:t>
      </w:r>
    </w:p>
    <w:p w:rsidR="000C424B" w:rsidRPr="00C84EA9" w:rsidRDefault="000C424B" w:rsidP="00215AF7">
      <w:pPr>
        <w:pStyle w:val="StandardWeb"/>
        <w:spacing w:before="0" w:beforeAutospacing="0" w:after="0"/>
        <w:divId w:val="526019186"/>
        <w:rPr>
          <w:lang w:val="en-GB"/>
          <w:rPrChange w:id="4588" w:author="Michael Monkenbusch" w:date="2016-11-18T10:51:00Z">
            <w:rPr>
              <w:lang w:val="en-GB"/>
            </w:rPr>
          </w:rPrChange>
        </w:rPr>
      </w:pPr>
      <w:r w:rsidRPr="00C84EA9">
        <w:rPr>
          <w:rFonts w:ascii="Courier New" w:hAnsi="Courier New" w:cs="Courier New"/>
          <w:sz w:val="20"/>
          <w:szCs w:val="20"/>
          <w:lang w:val="en-GB"/>
          <w:rPrChange w:id="4589" w:author="Michael Monkenbusch" w:date="2016-11-18T10:51:00Z">
            <w:rPr>
              <w:rFonts w:ascii="Courier New" w:hAnsi="Courier New" w:cs="Courier New"/>
              <w:sz w:val="20"/>
              <w:szCs w:val="20"/>
              <w:lang w:val="en-GB"/>
            </w:rPr>
          </w:rPrChange>
        </w:rPr>
        <w:t xml:space="preserve">or from the parameters associated with the currently activated </w:t>
      </w:r>
    </w:p>
    <w:p w:rsidR="000C424B" w:rsidRPr="00C84EA9" w:rsidRDefault="000C424B" w:rsidP="00215AF7">
      <w:pPr>
        <w:pStyle w:val="StandardWeb"/>
        <w:spacing w:before="0" w:beforeAutospacing="0" w:after="0"/>
        <w:divId w:val="526019186"/>
        <w:rPr>
          <w:lang w:val="en-GB"/>
          <w:rPrChange w:id="4590" w:author="Michael Monkenbusch" w:date="2016-11-18T10:51:00Z">
            <w:rPr>
              <w:lang w:val="en-GB"/>
            </w:rPr>
          </w:rPrChange>
        </w:rPr>
      </w:pPr>
      <w:r w:rsidRPr="00C84EA9">
        <w:rPr>
          <w:rFonts w:ascii="Courier New" w:hAnsi="Courier New" w:cs="Courier New"/>
          <w:sz w:val="20"/>
          <w:szCs w:val="20"/>
          <w:lang w:val="en-GB"/>
          <w:rPrChange w:id="4591" w:author="Michael Monkenbusch" w:date="2016-11-18T10:51:00Z">
            <w:rPr>
              <w:rFonts w:ascii="Courier New" w:hAnsi="Courier New" w:cs="Courier New"/>
              <w:sz w:val="20"/>
              <w:szCs w:val="20"/>
              <w:lang w:val="en-GB"/>
            </w:rPr>
          </w:rPrChange>
        </w:rPr>
        <w:t xml:space="preserve">theory setting, in the latter case it may be specified </w:t>
      </w:r>
    </w:p>
    <w:p w:rsidR="000C424B" w:rsidRPr="00C84EA9" w:rsidRDefault="000C424B" w:rsidP="00215AF7">
      <w:pPr>
        <w:pStyle w:val="StandardWeb"/>
        <w:spacing w:before="0" w:beforeAutospacing="0" w:after="0"/>
        <w:divId w:val="526019186"/>
        <w:rPr>
          <w:lang w:val="en-GB"/>
          <w:rPrChange w:id="4592" w:author="Michael Monkenbusch" w:date="2016-11-18T10:51:00Z">
            <w:rPr>
              <w:lang w:val="en-GB"/>
            </w:rPr>
          </w:rPrChange>
        </w:rPr>
      </w:pPr>
      <w:r w:rsidRPr="00C84EA9">
        <w:rPr>
          <w:rFonts w:ascii="Courier New" w:hAnsi="Courier New" w:cs="Courier New"/>
          <w:sz w:val="20"/>
          <w:szCs w:val="20"/>
          <w:lang w:val="en-GB"/>
          <w:rPrChange w:id="4593" w:author="Michael Monkenbusch" w:date="2016-11-18T10:51:00Z">
            <w:rPr>
              <w:rFonts w:ascii="Courier New" w:hAnsi="Courier New" w:cs="Courier New"/>
              <w:sz w:val="20"/>
              <w:szCs w:val="20"/>
              <w:lang w:val="en-GB"/>
            </w:rPr>
          </w:rPrChange>
        </w:rPr>
        <w:t xml:space="preserve">by giving &lt;no.theo&gt; that the parameter is to be taken from </w:t>
      </w:r>
    </w:p>
    <w:p w:rsidR="000C424B" w:rsidRPr="00C84EA9" w:rsidRDefault="000C424B" w:rsidP="00215AF7">
      <w:pPr>
        <w:pStyle w:val="StandardWeb"/>
        <w:spacing w:before="0" w:beforeAutospacing="0" w:after="0"/>
        <w:divId w:val="526019186"/>
        <w:rPr>
          <w:lang w:val="en-GB"/>
          <w:rPrChange w:id="4594" w:author="Michael Monkenbusch" w:date="2016-11-18T10:51:00Z">
            <w:rPr>
              <w:lang w:val="en-GB"/>
            </w:rPr>
          </w:rPrChange>
        </w:rPr>
      </w:pPr>
      <w:r w:rsidRPr="00C84EA9">
        <w:rPr>
          <w:rFonts w:ascii="Courier New" w:hAnsi="Courier New" w:cs="Courier New"/>
          <w:sz w:val="20"/>
          <w:szCs w:val="20"/>
          <w:lang w:val="en-GB"/>
          <w:rPrChange w:id="4595" w:author="Michael Monkenbusch" w:date="2016-11-18T10:51:00Z">
            <w:rPr>
              <w:rFonts w:ascii="Courier New" w:hAnsi="Courier New" w:cs="Courier New"/>
              <w:sz w:val="20"/>
              <w:szCs w:val="20"/>
              <w:lang w:val="en-GB"/>
            </w:rPr>
          </w:rPrChange>
        </w:rPr>
        <w:t xml:space="preserve">the &lt;no.theo&gt;-th theory that is activated. </w:t>
      </w:r>
    </w:p>
    <w:p w:rsidR="000C424B" w:rsidRPr="00C84EA9" w:rsidRDefault="000C424B" w:rsidP="00215AF7">
      <w:pPr>
        <w:pStyle w:val="StandardWeb"/>
        <w:spacing w:before="0" w:beforeAutospacing="0" w:after="0"/>
        <w:divId w:val="526019186"/>
        <w:rPr>
          <w:lang w:val="en-GB"/>
          <w:rPrChange w:id="4596" w:author="Michael Monkenbusch" w:date="2016-11-18T10:51:00Z">
            <w:rPr>
              <w:lang w:val="en-GB"/>
            </w:rPr>
          </w:rPrChange>
        </w:rPr>
      </w:pPr>
      <w:r w:rsidRPr="00C84EA9">
        <w:rPr>
          <w:rFonts w:ascii="Courier New" w:hAnsi="Courier New" w:cs="Courier New"/>
          <w:sz w:val="20"/>
          <w:szCs w:val="20"/>
          <w:lang w:val="en-GB"/>
          <w:rPrChange w:id="4597" w:author="Michael Monkenbusch" w:date="2016-11-18T10:51:00Z">
            <w:rPr>
              <w:rFonts w:ascii="Courier New" w:hAnsi="Courier New" w:cs="Courier New"/>
              <w:sz w:val="20"/>
              <w:szCs w:val="20"/>
              <w:lang w:val="en-GB"/>
            </w:rPr>
          </w:rPrChange>
        </w:rPr>
        <w:t xml:space="preserve">&lt;write&gt; &lt;write&gt; </w:t>
      </w:r>
    </w:p>
    <w:p w:rsidR="000C424B" w:rsidRPr="00C84EA9" w:rsidRDefault="000C424B" w:rsidP="00215AF7">
      <w:pPr>
        <w:pStyle w:val="StandardWeb"/>
        <w:spacing w:before="0" w:beforeAutospacing="0" w:after="0"/>
        <w:divId w:val="526019186"/>
        <w:rPr>
          <w:lang w:val="en-GB"/>
          <w:rPrChange w:id="4598" w:author="Michael Monkenbusch" w:date="2016-11-18T10:51:00Z">
            <w:rPr>
              <w:lang w:val="en-GB"/>
            </w:rPr>
          </w:rPrChange>
        </w:rPr>
      </w:pPr>
      <w:r w:rsidRPr="00C84EA9">
        <w:rPr>
          <w:rFonts w:ascii="Courier New" w:hAnsi="Courier New" w:cs="Courier New"/>
          <w:sz w:val="20"/>
          <w:szCs w:val="20"/>
          <w:lang w:val="en-GB"/>
          <w:rPrChange w:id="4599" w:author="Michael Monkenbusch" w:date="2016-11-18T10:51:00Z">
            <w:rPr>
              <w:rFonts w:ascii="Courier New" w:hAnsi="Courier New" w:cs="Courier New"/>
              <w:sz w:val="20"/>
              <w:szCs w:val="20"/>
              <w:lang w:val="en-GB"/>
            </w:rPr>
          </w:rPrChange>
        </w:rPr>
        <w:t xml:space="preserve">write one line into the opened parameter file according to the </w:t>
      </w:r>
    </w:p>
    <w:p w:rsidR="000C424B" w:rsidRPr="00C84EA9" w:rsidRDefault="000C424B" w:rsidP="00215AF7">
      <w:pPr>
        <w:pStyle w:val="StandardWeb"/>
        <w:spacing w:before="0" w:beforeAutospacing="0" w:after="0"/>
        <w:divId w:val="526019186"/>
        <w:rPr>
          <w:lang w:val="en-GB"/>
          <w:rPrChange w:id="4600" w:author="Michael Monkenbusch" w:date="2016-11-18T10:51:00Z">
            <w:rPr>
              <w:lang w:val="en-GB"/>
            </w:rPr>
          </w:rPrChange>
        </w:rPr>
      </w:pPr>
      <w:r w:rsidRPr="00C84EA9">
        <w:rPr>
          <w:rFonts w:ascii="Courier New" w:hAnsi="Courier New" w:cs="Courier New"/>
          <w:sz w:val="20"/>
          <w:szCs w:val="20"/>
          <w:lang w:val="en-GB"/>
          <w:rPrChange w:id="4601" w:author="Michael Monkenbusch" w:date="2016-11-18T10:51:00Z">
            <w:rPr>
              <w:rFonts w:ascii="Courier New" w:hAnsi="Courier New" w:cs="Courier New"/>
              <w:sz w:val="20"/>
              <w:szCs w:val="20"/>
              <w:lang w:val="en-GB"/>
            </w:rPr>
          </w:rPrChange>
        </w:rPr>
        <w:t xml:space="preserve">actual selection and/or theory status. </w:t>
      </w:r>
    </w:p>
    <w:p w:rsidR="000C424B" w:rsidRPr="00C84EA9" w:rsidRDefault="000C424B" w:rsidP="00215AF7">
      <w:pPr>
        <w:pStyle w:val="StandardWeb"/>
        <w:spacing w:before="0" w:beforeAutospacing="0" w:after="0"/>
        <w:divId w:val="526019186"/>
        <w:rPr>
          <w:lang w:val="en-GB"/>
          <w:rPrChange w:id="4602" w:author="Michael Monkenbusch" w:date="2016-11-18T10:51:00Z">
            <w:rPr>
              <w:lang w:val="en-GB"/>
            </w:rPr>
          </w:rPrChange>
        </w:rPr>
      </w:pPr>
      <w:r w:rsidRPr="00C84EA9">
        <w:rPr>
          <w:rFonts w:ascii="Courier New" w:hAnsi="Courier New" w:cs="Courier New"/>
          <w:sz w:val="20"/>
          <w:szCs w:val="20"/>
          <w:lang w:val="en-GB"/>
          <w:rPrChange w:id="4603" w:author="Michael Monkenbusch" w:date="2016-11-18T10:51:00Z">
            <w:rPr>
              <w:rFonts w:ascii="Courier New" w:hAnsi="Courier New" w:cs="Courier New"/>
              <w:sz w:val="20"/>
              <w:szCs w:val="20"/>
              <w:lang w:val="en-GB"/>
            </w:rPr>
          </w:rPrChange>
        </w:rPr>
        <w:t xml:space="preserve">&lt;close&gt; &lt;close&gt; </w:t>
      </w:r>
    </w:p>
    <w:p w:rsidR="000C424B" w:rsidRPr="00C84EA9" w:rsidRDefault="000C424B" w:rsidP="00215AF7">
      <w:pPr>
        <w:pStyle w:val="StandardWeb"/>
        <w:spacing w:before="0" w:beforeAutospacing="0" w:after="0"/>
        <w:divId w:val="526019186"/>
        <w:rPr>
          <w:lang w:val="en-GB"/>
          <w:rPrChange w:id="4604" w:author="Michael Monkenbusch" w:date="2016-11-18T10:51:00Z">
            <w:rPr>
              <w:lang w:val="en-GB"/>
            </w:rPr>
          </w:rPrChange>
        </w:rPr>
      </w:pPr>
      <w:r w:rsidRPr="00C84EA9">
        <w:rPr>
          <w:rFonts w:ascii="Courier New" w:hAnsi="Courier New" w:cs="Courier New"/>
          <w:sz w:val="20"/>
          <w:szCs w:val="20"/>
          <w:lang w:val="en-GB"/>
          <w:rPrChange w:id="4605" w:author="Michael Monkenbusch" w:date="2016-11-18T10:51:00Z">
            <w:rPr>
              <w:rFonts w:ascii="Courier New" w:hAnsi="Courier New" w:cs="Courier New"/>
              <w:sz w:val="20"/>
              <w:szCs w:val="20"/>
              <w:lang w:val="en-GB"/>
            </w:rPr>
          </w:rPrChange>
        </w:rPr>
        <w:t xml:space="preserve">close the open parameter collecting file. </w:t>
      </w:r>
    </w:p>
    <w:p w:rsidR="000C424B" w:rsidRPr="00C84EA9" w:rsidRDefault="000C424B" w:rsidP="00215AF7">
      <w:pPr>
        <w:pStyle w:val="StandardWeb"/>
        <w:spacing w:before="0" w:beforeAutospacing="0" w:after="0"/>
        <w:divId w:val="526019186"/>
        <w:rPr>
          <w:lang w:val="en-GB"/>
          <w:rPrChange w:id="4606" w:author="Michael Monkenbusch" w:date="2016-11-18T10:51:00Z">
            <w:rPr>
              <w:lang w:val="en-GB"/>
            </w:rPr>
          </w:rPrChange>
        </w:rPr>
      </w:pPr>
      <w:r w:rsidRPr="00C84EA9">
        <w:rPr>
          <w:rFonts w:ascii="Courier New" w:hAnsi="Courier New" w:cs="Courier New"/>
          <w:sz w:val="20"/>
          <w:szCs w:val="20"/>
          <w:lang w:val="en-GB"/>
          <w:rPrChange w:id="4607" w:author="Michael Monkenbusch" w:date="2016-11-18T10:51:00Z">
            <w:rPr>
              <w:rFonts w:ascii="Courier New" w:hAnsi="Courier New" w:cs="Courier New"/>
              <w:sz w:val="20"/>
              <w:szCs w:val="20"/>
              <w:lang w:val="en-GB"/>
            </w:rPr>
          </w:rPrChange>
        </w:rPr>
        <w:t xml:space="preserve">&lt;fun&gt; &lt;fun&gt; optionx optiony </w:t>
      </w:r>
    </w:p>
    <w:p w:rsidR="000C424B" w:rsidRPr="00C84EA9" w:rsidRDefault="000C424B" w:rsidP="00215AF7">
      <w:pPr>
        <w:pStyle w:val="StandardWeb"/>
        <w:spacing w:before="0" w:beforeAutospacing="0" w:after="0"/>
        <w:divId w:val="526019186"/>
        <w:rPr>
          <w:lang w:val="en-GB"/>
          <w:rPrChange w:id="4608" w:author="Michael Monkenbusch" w:date="2016-11-18T10:51:00Z">
            <w:rPr>
              <w:lang w:val="en-GB"/>
            </w:rPr>
          </w:rPrChange>
        </w:rPr>
      </w:pPr>
      <w:r w:rsidRPr="00C84EA9">
        <w:rPr>
          <w:rFonts w:ascii="Courier New" w:hAnsi="Courier New" w:cs="Courier New"/>
          <w:sz w:val="20"/>
          <w:szCs w:val="20"/>
          <w:lang w:val="en-GB"/>
          <w:rPrChange w:id="4609" w:author="Michael Monkenbusch" w:date="2016-11-18T10:51:00Z">
            <w:rPr>
              <w:rFonts w:ascii="Courier New" w:hAnsi="Courier New" w:cs="Courier New"/>
              <w:sz w:val="20"/>
              <w:szCs w:val="20"/>
              <w:lang w:val="en-GB"/>
            </w:rPr>
          </w:rPrChange>
        </w:rPr>
        <w:t xml:space="preserve">treat all selected files by applying some functions to the x </w:t>
      </w:r>
    </w:p>
    <w:p w:rsidR="000C424B" w:rsidRPr="00C84EA9" w:rsidRDefault="000C424B" w:rsidP="00215AF7">
      <w:pPr>
        <w:pStyle w:val="StandardWeb"/>
        <w:spacing w:before="0" w:beforeAutospacing="0" w:after="0"/>
        <w:divId w:val="526019186"/>
        <w:rPr>
          <w:lang w:val="en-GB"/>
          <w:rPrChange w:id="4610" w:author="Michael Monkenbusch" w:date="2016-11-18T10:51:00Z">
            <w:rPr>
              <w:lang w:val="en-GB"/>
            </w:rPr>
          </w:rPrChange>
        </w:rPr>
      </w:pPr>
      <w:r w:rsidRPr="00C84EA9">
        <w:rPr>
          <w:rFonts w:ascii="Courier New" w:hAnsi="Courier New" w:cs="Courier New"/>
          <w:sz w:val="20"/>
          <w:szCs w:val="20"/>
          <w:lang w:val="en-GB"/>
          <w:rPrChange w:id="4611" w:author="Michael Monkenbusch" w:date="2016-11-18T10:51:00Z">
            <w:rPr>
              <w:rFonts w:ascii="Courier New" w:hAnsi="Courier New" w:cs="Courier New"/>
              <w:sz w:val="20"/>
              <w:szCs w:val="20"/>
              <w:lang w:val="en-GB"/>
            </w:rPr>
          </w:rPrChange>
        </w:rPr>
        <w:t xml:space="preserve">and/or y-values. </w:t>
      </w:r>
    </w:p>
    <w:p w:rsidR="000C424B" w:rsidRPr="00C84EA9" w:rsidRDefault="000C424B" w:rsidP="00215AF7">
      <w:pPr>
        <w:pStyle w:val="StandardWeb"/>
        <w:spacing w:before="0" w:beforeAutospacing="0" w:after="0"/>
        <w:divId w:val="526019186"/>
        <w:rPr>
          <w:lang w:val="en-GB"/>
          <w:rPrChange w:id="4612" w:author="Michael Monkenbusch" w:date="2016-11-18T10:51:00Z">
            <w:rPr>
              <w:lang w:val="en-GB"/>
            </w:rPr>
          </w:rPrChange>
        </w:rPr>
      </w:pPr>
      <w:r w:rsidRPr="00C84EA9">
        <w:rPr>
          <w:rFonts w:ascii="Courier New" w:hAnsi="Courier New" w:cs="Courier New"/>
          <w:sz w:val="20"/>
          <w:szCs w:val="20"/>
          <w:lang w:val="en-GB"/>
          <w:rPrChange w:id="4613" w:author="Michael Monkenbusch" w:date="2016-11-18T10:51:00Z">
            <w:rPr>
              <w:rFonts w:ascii="Courier New" w:hAnsi="Courier New" w:cs="Courier New"/>
              <w:sz w:val="20"/>
              <w:szCs w:val="20"/>
              <w:lang w:val="en-GB"/>
            </w:rPr>
          </w:rPrChange>
        </w:rPr>
        <w:t xml:space="preserve">option : op or np : item ---&gt; item or item ---&gt; new item </w:t>
      </w:r>
    </w:p>
    <w:p w:rsidR="000C424B" w:rsidRPr="00C84EA9" w:rsidRDefault="000C424B" w:rsidP="00215AF7">
      <w:pPr>
        <w:pStyle w:val="StandardWeb"/>
        <w:spacing w:before="0" w:beforeAutospacing="0" w:after="0"/>
        <w:divId w:val="526019186"/>
        <w:rPr>
          <w:lang w:val="en-GB"/>
          <w:rPrChange w:id="4614" w:author="Michael Monkenbusch" w:date="2016-11-18T10:51:00Z">
            <w:rPr>
              <w:lang w:val="en-GB"/>
            </w:rPr>
          </w:rPrChange>
        </w:rPr>
      </w:pPr>
      <w:r w:rsidRPr="00C84EA9">
        <w:rPr>
          <w:rFonts w:ascii="Courier New" w:hAnsi="Courier New" w:cs="Courier New"/>
          <w:sz w:val="20"/>
          <w:szCs w:val="20"/>
          <w:lang w:val="en-GB"/>
          <w:rPrChange w:id="4615" w:author="Michael Monkenbusch" w:date="2016-11-18T10:51:00Z">
            <w:rPr>
              <w:rFonts w:ascii="Courier New" w:hAnsi="Courier New" w:cs="Courier New"/>
              <w:sz w:val="20"/>
              <w:szCs w:val="20"/>
              <w:lang w:val="en-GB"/>
            </w:rPr>
          </w:rPrChange>
        </w:rPr>
        <w:t xml:space="preserve">optionx: x : x ---&gt; x </w:t>
      </w:r>
    </w:p>
    <w:p w:rsidR="000C424B" w:rsidRPr="00C84EA9" w:rsidRDefault="000C424B" w:rsidP="00215AF7">
      <w:pPr>
        <w:pStyle w:val="StandardWeb"/>
        <w:spacing w:before="0" w:beforeAutospacing="0" w:after="0"/>
        <w:divId w:val="526019186"/>
        <w:rPr>
          <w:lang w:val="en-GB"/>
          <w:rPrChange w:id="4616" w:author="Michael Monkenbusch" w:date="2016-11-18T10:51:00Z">
            <w:rPr>
              <w:lang w:val="en-GB"/>
            </w:rPr>
          </w:rPrChange>
        </w:rPr>
      </w:pPr>
      <w:r w:rsidRPr="00C84EA9">
        <w:rPr>
          <w:rFonts w:ascii="Courier New" w:hAnsi="Courier New" w:cs="Courier New"/>
          <w:sz w:val="20"/>
          <w:szCs w:val="20"/>
          <w:lang w:val="en-GB"/>
          <w:rPrChange w:id="4617" w:author="Michael Monkenbusch" w:date="2016-11-18T10:51:00Z">
            <w:rPr>
              <w:rFonts w:ascii="Courier New" w:hAnsi="Courier New" w:cs="Courier New"/>
              <w:sz w:val="20"/>
              <w:szCs w:val="20"/>
              <w:lang w:val="en-GB"/>
            </w:rPr>
          </w:rPrChange>
        </w:rPr>
        <w:t xml:space="preserve">log(x) : ln(x) ---&gt; x </w:t>
      </w:r>
    </w:p>
    <w:p w:rsidR="000C424B" w:rsidRPr="00C84EA9" w:rsidRDefault="000C424B" w:rsidP="00215AF7">
      <w:pPr>
        <w:pStyle w:val="StandardWeb"/>
        <w:spacing w:before="0" w:beforeAutospacing="0" w:after="0"/>
        <w:divId w:val="526019186"/>
        <w:rPr>
          <w:lang w:val="en-GB"/>
          <w:rPrChange w:id="4618" w:author="Michael Monkenbusch" w:date="2016-11-18T10:51:00Z">
            <w:rPr>
              <w:lang w:val="en-GB"/>
            </w:rPr>
          </w:rPrChange>
        </w:rPr>
      </w:pPr>
      <w:r w:rsidRPr="00C84EA9">
        <w:rPr>
          <w:rFonts w:ascii="Courier New" w:hAnsi="Courier New" w:cs="Courier New"/>
          <w:sz w:val="20"/>
          <w:szCs w:val="20"/>
          <w:lang w:val="en-GB"/>
          <w:rPrChange w:id="4619" w:author="Michael Monkenbusch" w:date="2016-11-18T10:51:00Z">
            <w:rPr>
              <w:rFonts w:ascii="Courier New" w:hAnsi="Courier New" w:cs="Courier New"/>
              <w:sz w:val="20"/>
              <w:szCs w:val="20"/>
              <w:lang w:val="en-GB"/>
            </w:rPr>
          </w:rPrChange>
        </w:rPr>
        <w:t xml:space="preserve">exp(x) : exp(x) ---&gt; x </w:t>
      </w:r>
    </w:p>
    <w:p w:rsidR="000C424B" w:rsidRPr="00C84EA9" w:rsidRDefault="000C424B" w:rsidP="00215AF7">
      <w:pPr>
        <w:pStyle w:val="StandardWeb"/>
        <w:spacing w:before="0" w:beforeAutospacing="0" w:after="0"/>
        <w:divId w:val="526019186"/>
        <w:rPr>
          <w:lang w:val="en-GB"/>
          <w:rPrChange w:id="4620" w:author="Michael Monkenbusch" w:date="2016-11-18T10:51:00Z">
            <w:rPr>
              <w:lang w:val="en-GB"/>
            </w:rPr>
          </w:rPrChange>
        </w:rPr>
      </w:pPr>
      <w:r w:rsidRPr="00C84EA9">
        <w:rPr>
          <w:rFonts w:ascii="Courier New" w:hAnsi="Courier New" w:cs="Courier New"/>
          <w:sz w:val="20"/>
          <w:szCs w:val="20"/>
          <w:lang w:val="en-GB"/>
          <w:rPrChange w:id="4621" w:author="Michael Monkenbusch" w:date="2016-11-18T10:51:00Z">
            <w:rPr>
              <w:rFonts w:ascii="Courier New" w:hAnsi="Courier New" w:cs="Courier New"/>
              <w:sz w:val="20"/>
              <w:szCs w:val="20"/>
              <w:lang w:val="en-GB"/>
            </w:rPr>
          </w:rPrChange>
        </w:rPr>
        <w:t xml:space="preserve">x**2 : x**2 ---&gt; x </w:t>
      </w:r>
    </w:p>
    <w:p w:rsidR="000C424B" w:rsidRPr="00C84EA9" w:rsidRDefault="000C424B" w:rsidP="00215AF7">
      <w:pPr>
        <w:pStyle w:val="StandardWeb"/>
        <w:spacing w:before="0" w:beforeAutospacing="0" w:after="0"/>
        <w:divId w:val="526019186"/>
        <w:rPr>
          <w:lang w:val="en-GB"/>
          <w:rPrChange w:id="4622" w:author="Michael Monkenbusch" w:date="2016-11-18T10:51:00Z">
            <w:rPr>
              <w:lang w:val="en-GB"/>
            </w:rPr>
          </w:rPrChange>
        </w:rPr>
      </w:pPr>
      <w:r w:rsidRPr="00C84EA9">
        <w:rPr>
          <w:rFonts w:ascii="Courier New" w:hAnsi="Courier New" w:cs="Courier New"/>
          <w:sz w:val="20"/>
          <w:szCs w:val="20"/>
          <w:lang w:val="en-GB"/>
          <w:rPrChange w:id="4623" w:author="Michael Monkenbusch" w:date="2016-11-18T10:51:00Z">
            <w:rPr>
              <w:rFonts w:ascii="Courier New" w:hAnsi="Courier New" w:cs="Courier New"/>
              <w:sz w:val="20"/>
              <w:szCs w:val="20"/>
              <w:lang w:val="en-GB"/>
            </w:rPr>
          </w:rPrChange>
        </w:rPr>
        <w:t xml:space="preserve">x* [f1] : x* f1 ---&gt; x </w:t>
      </w:r>
    </w:p>
    <w:p w:rsidR="000C424B" w:rsidRPr="00C84EA9" w:rsidRDefault="000C424B" w:rsidP="00215AF7">
      <w:pPr>
        <w:pStyle w:val="StandardWeb"/>
        <w:spacing w:before="0" w:beforeAutospacing="0" w:after="0"/>
        <w:divId w:val="526019186"/>
        <w:rPr>
          <w:lang w:val="en-GB"/>
          <w:rPrChange w:id="4624" w:author="Michael Monkenbusch" w:date="2016-11-18T10:51:00Z">
            <w:rPr>
              <w:lang w:val="en-GB"/>
            </w:rPr>
          </w:rPrChange>
        </w:rPr>
      </w:pPr>
      <w:r w:rsidRPr="00C84EA9">
        <w:rPr>
          <w:rFonts w:ascii="Courier New" w:hAnsi="Courier New" w:cs="Courier New"/>
          <w:sz w:val="20"/>
          <w:szCs w:val="20"/>
          <w:lang w:val="en-GB"/>
          <w:rPrChange w:id="4625" w:author="Michael Monkenbusch" w:date="2016-11-18T10:51:00Z">
            <w:rPr>
              <w:rFonts w:ascii="Courier New" w:hAnsi="Courier New" w:cs="Courier New"/>
              <w:sz w:val="20"/>
              <w:szCs w:val="20"/>
              <w:lang w:val="en-GB"/>
            </w:rPr>
          </w:rPrChange>
        </w:rPr>
        <w:t xml:space="preserve">x+ [s1] : x+ s1 ---&gt; x </w:t>
      </w:r>
    </w:p>
    <w:p w:rsidR="000C424B" w:rsidRPr="00C84EA9" w:rsidRDefault="000C424B" w:rsidP="00215AF7">
      <w:pPr>
        <w:pStyle w:val="StandardWeb"/>
        <w:spacing w:before="0" w:beforeAutospacing="0" w:after="0"/>
        <w:divId w:val="526019186"/>
        <w:rPr>
          <w:lang w:val="en-GB"/>
          <w:rPrChange w:id="4626" w:author="Michael Monkenbusch" w:date="2016-11-18T10:51:00Z">
            <w:rPr>
              <w:lang w:val="en-GB"/>
            </w:rPr>
          </w:rPrChange>
        </w:rPr>
      </w:pPr>
      <w:r w:rsidRPr="00C84EA9">
        <w:rPr>
          <w:rFonts w:ascii="Courier New" w:hAnsi="Courier New" w:cs="Courier New"/>
          <w:sz w:val="20"/>
          <w:szCs w:val="20"/>
          <w:lang w:val="en-GB"/>
          <w:rPrChange w:id="4627" w:author="Michael Monkenbusch" w:date="2016-11-18T10:51:00Z">
            <w:rPr>
              <w:rFonts w:ascii="Courier New" w:hAnsi="Courier New" w:cs="Courier New"/>
              <w:sz w:val="20"/>
              <w:szCs w:val="20"/>
              <w:lang w:val="en-GB"/>
            </w:rPr>
          </w:rPrChange>
        </w:rPr>
        <w:t>sqrt(x) : sqrt(x)---&gt; x</w:t>
      </w:r>
    </w:p>
    <w:p w:rsidR="000C424B" w:rsidRPr="00C84EA9" w:rsidRDefault="000C424B" w:rsidP="00215AF7">
      <w:pPr>
        <w:pStyle w:val="StandardWeb"/>
        <w:spacing w:before="0" w:beforeAutospacing="0" w:after="0"/>
        <w:divId w:val="526019186"/>
        <w:rPr>
          <w:lang w:val="en-GB"/>
          <w:rPrChange w:id="4628" w:author="Michael Monkenbusch" w:date="2016-11-18T10:51:00Z">
            <w:rPr>
              <w:lang w:val="en-GB"/>
            </w:rPr>
          </w:rPrChange>
        </w:rPr>
      </w:pPr>
      <w:r w:rsidRPr="00C84EA9">
        <w:rPr>
          <w:rFonts w:ascii="Courier New" w:hAnsi="Courier New" w:cs="Courier New"/>
          <w:sz w:val="20"/>
          <w:szCs w:val="20"/>
          <w:lang w:val="en-GB"/>
          <w:rPrChange w:id="4629" w:author="Michael Monkenbusch" w:date="2016-11-18T10:51:00Z">
            <w:rPr>
              <w:rFonts w:ascii="Courier New" w:hAnsi="Courier New" w:cs="Courier New"/>
              <w:sz w:val="20"/>
              <w:szCs w:val="20"/>
              <w:lang w:val="en-GB"/>
            </w:rPr>
          </w:rPrChange>
        </w:rPr>
        <w:t>rouse : q**2*sqrt(wl4*x) --&gt; x (q from parameter, wl4 from command or parameter)</w:t>
      </w:r>
    </w:p>
    <w:p w:rsidR="000C424B" w:rsidRPr="00C84EA9" w:rsidRDefault="000C424B" w:rsidP="00215AF7">
      <w:pPr>
        <w:pStyle w:val="StandardWeb"/>
        <w:spacing w:before="0" w:beforeAutospacing="0" w:after="0"/>
        <w:divId w:val="526019186"/>
        <w:rPr>
          <w:lang w:val="en-GB"/>
          <w:rPrChange w:id="4630" w:author="Michael Monkenbusch" w:date="2016-11-18T10:51:00Z">
            <w:rPr>
              <w:lang w:val="en-GB"/>
            </w:rPr>
          </w:rPrChange>
        </w:rPr>
      </w:pPr>
      <w:r w:rsidRPr="00C84EA9">
        <w:rPr>
          <w:rFonts w:ascii="Courier New" w:hAnsi="Courier New" w:cs="Courier New"/>
          <w:sz w:val="20"/>
          <w:szCs w:val="20"/>
          <w:lang w:val="en-GB"/>
          <w:rPrChange w:id="4631" w:author="Michael Monkenbusch" w:date="2016-11-18T10:51:00Z">
            <w:rPr>
              <w:rFonts w:ascii="Courier New" w:hAnsi="Courier New" w:cs="Courier New"/>
              <w:sz w:val="20"/>
              <w:szCs w:val="20"/>
              <w:lang w:val="en-GB"/>
            </w:rPr>
          </w:rPrChange>
        </w:rPr>
        <w:t>zimm : (q**3*kT/(6*pi*eta)*x)**(2/3) --&gt; x (q, temp, eta_solv from parameter)</w:t>
      </w:r>
    </w:p>
    <w:p w:rsidR="000C424B" w:rsidRPr="00C84EA9" w:rsidRDefault="000C424B" w:rsidP="00215AF7">
      <w:pPr>
        <w:pStyle w:val="StandardWeb"/>
        <w:spacing w:before="0" w:beforeAutospacing="0" w:after="0"/>
        <w:divId w:val="526019186"/>
        <w:rPr>
          <w:lang w:val="en-GB"/>
          <w:rPrChange w:id="4632" w:author="Michael Monkenbusch" w:date="2016-11-18T10:51:00Z">
            <w:rPr>
              <w:lang w:val="en-GB"/>
            </w:rPr>
          </w:rPrChange>
        </w:rPr>
      </w:pPr>
      <w:r w:rsidRPr="00C84EA9">
        <w:rPr>
          <w:rFonts w:ascii="Courier New" w:hAnsi="Courier New" w:cs="Courier New"/>
          <w:sz w:val="20"/>
          <w:szCs w:val="20"/>
          <w:lang w:val="en-GB"/>
          <w:rPrChange w:id="4633" w:author="Michael Monkenbusch" w:date="2016-11-18T10:51:00Z">
            <w:rPr>
              <w:rFonts w:ascii="Courier New" w:hAnsi="Courier New" w:cs="Courier New"/>
              <w:sz w:val="20"/>
              <w:szCs w:val="20"/>
              <w:lang w:val="en-GB"/>
            </w:rPr>
          </w:rPrChange>
        </w:rPr>
        <w:t>(optional eta from command)</w:t>
      </w:r>
    </w:p>
    <w:p w:rsidR="000C424B" w:rsidRPr="00C84EA9" w:rsidRDefault="000C424B" w:rsidP="00215AF7">
      <w:pPr>
        <w:pStyle w:val="StandardWeb"/>
        <w:spacing w:before="0" w:beforeAutospacing="0" w:after="0"/>
        <w:divId w:val="526019186"/>
        <w:rPr>
          <w:lang w:val="es-ES_tradnl"/>
          <w:rPrChange w:id="4634" w:author="Michael Monkenbusch" w:date="2016-11-18T10:51:00Z">
            <w:rPr>
              <w:lang w:val="es-ES_tradnl"/>
            </w:rPr>
          </w:rPrChange>
        </w:rPr>
      </w:pPr>
      <w:r w:rsidRPr="00C84EA9">
        <w:rPr>
          <w:rFonts w:ascii="Courier New" w:hAnsi="Courier New" w:cs="Courier New"/>
          <w:sz w:val="20"/>
          <w:szCs w:val="20"/>
          <w:lang w:val="es-ES_tradnl"/>
          <w:rPrChange w:id="4635" w:author="Michael Monkenbusch" w:date="2016-11-18T10:51:00Z">
            <w:rPr>
              <w:rFonts w:ascii="Courier New" w:hAnsi="Courier New" w:cs="Courier New"/>
              <w:sz w:val="20"/>
              <w:szCs w:val="20"/>
              <w:lang w:val="es-ES_tradnl"/>
            </w:rPr>
          </w:rPrChange>
        </w:rPr>
        <w:t xml:space="preserve">optionx: y : y ---&gt; y </w:t>
      </w:r>
    </w:p>
    <w:p w:rsidR="000C424B" w:rsidRPr="00C84EA9" w:rsidRDefault="000C424B" w:rsidP="00215AF7">
      <w:pPr>
        <w:pStyle w:val="StandardWeb"/>
        <w:spacing w:before="0" w:beforeAutospacing="0" w:after="0"/>
        <w:divId w:val="526019186"/>
        <w:rPr>
          <w:lang w:val="es-ES_tradnl"/>
          <w:rPrChange w:id="4636" w:author="Michael Monkenbusch" w:date="2016-11-18T10:51:00Z">
            <w:rPr>
              <w:lang w:val="es-ES_tradnl"/>
            </w:rPr>
          </w:rPrChange>
        </w:rPr>
      </w:pPr>
      <w:r w:rsidRPr="00C84EA9">
        <w:rPr>
          <w:rFonts w:ascii="Courier New" w:hAnsi="Courier New" w:cs="Courier New"/>
          <w:sz w:val="20"/>
          <w:szCs w:val="20"/>
          <w:lang w:val="es-ES_tradnl"/>
          <w:rPrChange w:id="4637" w:author="Michael Monkenbusch" w:date="2016-11-18T10:51:00Z">
            <w:rPr>
              <w:rFonts w:ascii="Courier New" w:hAnsi="Courier New" w:cs="Courier New"/>
              <w:sz w:val="20"/>
              <w:szCs w:val="20"/>
              <w:lang w:val="es-ES_tradnl"/>
            </w:rPr>
          </w:rPrChange>
        </w:rPr>
        <w:t xml:space="preserve">log(y) : ln(y) ---&gt; y </w:t>
      </w:r>
    </w:p>
    <w:p w:rsidR="000C424B" w:rsidRPr="00C84EA9" w:rsidRDefault="000C424B" w:rsidP="00215AF7">
      <w:pPr>
        <w:pStyle w:val="StandardWeb"/>
        <w:spacing w:before="0" w:beforeAutospacing="0" w:after="0"/>
        <w:divId w:val="526019186"/>
        <w:rPr>
          <w:lang w:val="es-ES_tradnl"/>
          <w:rPrChange w:id="4638" w:author="Michael Monkenbusch" w:date="2016-11-18T10:51:00Z">
            <w:rPr>
              <w:lang w:val="es-ES_tradnl"/>
            </w:rPr>
          </w:rPrChange>
        </w:rPr>
      </w:pPr>
      <w:r w:rsidRPr="00C84EA9">
        <w:rPr>
          <w:rFonts w:ascii="Courier New" w:hAnsi="Courier New" w:cs="Courier New"/>
          <w:sz w:val="20"/>
          <w:szCs w:val="20"/>
          <w:lang w:val="es-ES_tradnl"/>
          <w:rPrChange w:id="4639" w:author="Michael Monkenbusch" w:date="2016-11-18T10:51:00Z">
            <w:rPr>
              <w:rFonts w:ascii="Courier New" w:hAnsi="Courier New" w:cs="Courier New"/>
              <w:sz w:val="20"/>
              <w:szCs w:val="20"/>
              <w:lang w:val="es-ES_tradnl"/>
            </w:rPr>
          </w:rPrChange>
        </w:rPr>
        <w:t xml:space="preserve">exp(y) : exp(y) ---&gt; y </w:t>
      </w:r>
    </w:p>
    <w:p w:rsidR="000C424B" w:rsidRPr="00C84EA9" w:rsidRDefault="000C424B" w:rsidP="00215AF7">
      <w:pPr>
        <w:pStyle w:val="StandardWeb"/>
        <w:spacing w:before="0" w:beforeAutospacing="0" w:after="0"/>
        <w:divId w:val="526019186"/>
        <w:rPr>
          <w:lang w:val="es-ES_tradnl"/>
          <w:rPrChange w:id="4640" w:author="Michael Monkenbusch" w:date="2016-11-18T10:51:00Z">
            <w:rPr>
              <w:lang w:val="es-ES_tradnl"/>
            </w:rPr>
          </w:rPrChange>
        </w:rPr>
      </w:pPr>
      <w:r w:rsidRPr="00C84EA9">
        <w:rPr>
          <w:rFonts w:ascii="Courier New" w:hAnsi="Courier New" w:cs="Courier New"/>
          <w:sz w:val="20"/>
          <w:szCs w:val="20"/>
          <w:lang w:val="es-ES_tradnl"/>
          <w:rPrChange w:id="4641" w:author="Michael Monkenbusch" w:date="2016-11-18T10:51:00Z">
            <w:rPr>
              <w:rFonts w:ascii="Courier New" w:hAnsi="Courier New" w:cs="Courier New"/>
              <w:sz w:val="20"/>
              <w:szCs w:val="20"/>
              <w:lang w:val="es-ES_tradnl"/>
            </w:rPr>
          </w:rPrChange>
        </w:rPr>
        <w:lastRenderedPageBreak/>
        <w:t xml:space="preserve">y**2 : y**2 ---&gt; y </w:t>
      </w:r>
    </w:p>
    <w:p w:rsidR="000C424B" w:rsidRPr="00C84EA9" w:rsidRDefault="000C424B" w:rsidP="00215AF7">
      <w:pPr>
        <w:pStyle w:val="StandardWeb"/>
        <w:spacing w:before="0" w:beforeAutospacing="0" w:after="0"/>
        <w:divId w:val="526019186"/>
        <w:rPr>
          <w:lang w:val="es-ES_tradnl"/>
          <w:rPrChange w:id="4642" w:author="Michael Monkenbusch" w:date="2016-11-18T10:51:00Z">
            <w:rPr>
              <w:lang w:val="es-ES_tradnl"/>
            </w:rPr>
          </w:rPrChange>
        </w:rPr>
      </w:pPr>
      <w:r w:rsidRPr="00C84EA9">
        <w:rPr>
          <w:rFonts w:ascii="Courier New" w:hAnsi="Courier New" w:cs="Courier New"/>
          <w:sz w:val="20"/>
          <w:szCs w:val="20"/>
          <w:lang w:val="es-ES_tradnl"/>
          <w:rPrChange w:id="4643" w:author="Michael Monkenbusch" w:date="2016-11-18T10:51:00Z">
            <w:rPr>
              <w:rFonts w:ascii="Courier New" w:hAnsi="Courier New" w:cs="Courier New"/>
              <w:sz w:val="20"/>
              <w:szCs w:val="20"/>
              <w:lang w:val="es-ES_tradnl"/>
            </w:rPr>
          </w:rPrChange>
        </w:rPr>
        <w:t xml:space="preserve">y* [f1] : y* f1 ---&gt; y </w:t>
      </w:r>
    </w:p>
    <w:p w:rsidR="000C424B" w:rsidRPr="00C84EA9" w:rsidRDefault="000C424B" w:rsidP="00215AF7">
      <w:pPr>
        <w:pStyle w:val="StandardWeb"/>
        <w:spacing w:before="0" w:beforeAutospacing="0" w:after="0"/>
        <w:divId w:val="526019186"/>
        <w:rPr>
          <w:lang w:val="es-ES_tradnl"/>
          <w:rPrChange w:id="4644" w:author="Michael Monkenbusch" w:date="2016-11-18T10:51:00Z">
            <w:rPr>
              <w:lang w:val="es-ES_tradnl"/>
            </w:rPr>
          </w:rPrChange>
        </w:rPr>
      </w:pPr>
      <w:r w:rsidRPr="00C84EA9">
        <w:rPr>
          <w:rFonts w:ascii="Courier New" w:hAnsi="Courier New" w:cs="Courier New"/>
          <w:sz w:val="20"/>
          <w:szCs w:val="20"/>
          <w:lang w:val="es-ES_tradnl"/>
          <w:rPrChange w:id="4645" w:author="Michael Monkenbusch" w:date="2016-11-18T10:51:00Z">
            <w:rPr>
              <w:rFonts w:ascii="Courier New" w:hAnsi="Courier New" w:cs="Courier New"/>
              <w:sz w:val="20"/>
              <w:szCs w:val="20"/>
              <w:lang w:val="es-ES_tradnl"/>
            </w:rPr>
          </w:rPrChange>
        </w:rPr>
        <w:t xml:space="preserve">y+ [s1] : y+ s1 ---&gt; y </w:t>
      </w:r>
    </w:p>
    <w:p w:rsidR="000C424B" w:rsidRPr="00C84EA9" w:rsidRDefault="000C424B" w:rsidP="00215AF7">
      <w:pPr>
        <w:pStyle w:val="StandardWeb"/>
        <w:spacing w:before="0" w:beforeAutospacing="0" w:after="0"/>
        <w:divId w:val="526019186"/>
        <w:rPr>
          <w:lang w:val="es-ES_tradnl"/>
          <w:rPrChange w:id="4646" w:author="Michael Monkenbusch" w:date="2016-11-18T10:51:00Z">
            <w:rPr>
              <w:lang w:val="es-ES_tradnl"/>
            </w:rPr>
          </w:rPrChange>
        </w:rPr>
      </w:pPr>
      <w:r w:rsidRPr="00C84EA9">
        <w:rPr>
          <w:rFonts w:ascii="Courier New" w:hAnsi="Courier New" w:cs="Courier New"/>
          <w:sz w:val="20"/>
          <w:szCs w:val="20"/>
          <w:lang w:val="es-ES_tradnl"/>
          <w:rPrChange w:id="4647" w:author="Michael Monkenbusch" w:date="2016-11-18T10:51:00Z">
            <w:rPr>
              <w:rFonts w:ascii="Courier New" w:hAnsi="Courier New" w:cs="Courier New"/>
              <w:sz w:val="20"/>
              <w:szCs w:val="20"/>
              <w:lang w:val="es-ES_tradnl"/>
            </w:rPr>
          </w:rPrChange>
        </w:rPr>
        <w:t xml:space="preserve">sqrt(y) : sqrt(y)---&gt; y </w:t>
      </w:r>
    </w:p>
    <w:p w:rsidR="000C424B" w:rsidRPr="00C84EA9" w:rsidRDefault="000C424B" w:rsidP="00215AF7">
      <w:pPr>
        <w:pStyle w:val="StandardWeb"/>
        <w:spacing w:before="0" w:beforeAutospacing="0" w:after="0"/>
        <w:divId w:val="526019186"/>
        <w:rPr>
          <w:lang w:val="es-ES_tradnl"/>
          <w:rPrChange w:id="4648" w:author="Michael Monkenbusch" w:date="2016-11-18T10:51:00Z">
            <w:rPr>
              <w:lang w:val="es-ES_tradnl"/>
            </w:rPr>
          </w:rPrChange>
        </w:rPr>
      </w:pPr>
      <w:r w:rsidRPr="00C84EA9">
        <w:rPr>
          <w:rFonts w:ascii="Courier New" w:hAnsi="Courier New" w:cs="Courier New"/>
          <w:sz w:val="20"/>
          <w:szCs w:val="20"/>
          <w:lang w:val="es-ES_tradnl"/>
          <w:rPrChange w:id="4649" w:author="Michael Monkenbusch" w:date="2016-11-18T10:51:00Z">
            <w:rPr>
              <w:rFonts w:ascii="Courier New" w:hAnsi="Courier New" w:cs="Courier New"/>
              <w:sz w:val="20"/>
              <w:szCs w:val="20"/>
              <w:lang w:val="es-ES_tradnl"/>
            </w:rPr>
          </w:rPrChange>
        </w:rPr>
        <w:t>deff : y/(x**2) -&gt; y</w:t>
      </w:r>
    </w:p>
    <w:p w:rsidR="000C424B" w:rsidRPr="00C84EA9" w:rsidRDefault="000C424B" w:rsidP="00215AF7">
      <w:pPr>
        <w:pStyle w:val="StandardWeb"/>
        <w:spacing w:before="0" w:beforeAutospacing="0" w:after="0"/>
        <w:divId w:val="526019186"/>
        <w:rPr>
          <w:lang w:val="es-ES_tradnl"/>
          <w:rPrChange w:id="4650" w:author="Michael Monkenbusch" w:date="2016-11-18T10:51:00Z">
            <w:rPr>
              <w:lang w:val="es-ES_tradnl"/>
            </w:rPr>
          </w:rPrChange>
        </w:rPr>
      </w:pPr>
    </w:p>
    <w:p w:rsidR="000C424B" w:rsidRPr="00C84EA9" w:rsidRDefault="000C424B" w:rsidP="00215AF7">
      <w:pPr>
        <w:pStyle w:val="StandardWeb"/>
        <w:spacing w:before="0" w:beforeAutospacing="0" w:after="0"/>
        <w:divId w:val="526019186"/>
        <w:rPr>
          <w:lang w:val="en-GB"/>
          <w:rPrChange w:id="4651" w:author="Michael Monkenbusch" w:date="2016-11-18T10:51:00Z">
            <w:rPr>
              <w:lang w:val="en-GB"/>
            </w:rPr>
          </w:rPrChange>
        </w:rPr>
      </w:pPr>
      <w:r w:rsidRPr="00C84EA9">
        <w:rPr>
          <w:rFonts w:ascii="Courier New" w:hAnsi="Courier New" w:cs="Courier New"/>
          <w:sz w:val="20"/>
          <w:szCs w:val="20"/>
          <w:lang w:val="en-GB"/>
          <w:rPrChange w:id="4652" w:author="Michael Monkenbusch" w:date="2016-11-18T10:51:00Z">
            <w:rPr>
              <w:rFonts w:ascii="Courier New" w:hAnsi="Courier New" w:cs="Courier New"/>
              <w:sz w:val="20"/>
              <w:szCs w:val="20"/>
              <w:lang w:val="en-GB"/>
            </w:rPr>
          </w:rPrChange>
        </w:rPr>
        <w:t>with appropriate errors</w:t>
      </w:r>
    </w:p>
    <w:p w:rsidR="000C424B" w:rsidRPr="00C84EA9" w:rsidRDefault="000C424B" w:rsidP="00215AF7">
      <w:pPr>
        <w:pStyle w:val="StandardWeb"/>
        <w:spacing w:before="0" w:beforeAutospacing="0" w:after="0"/>
        <w:divId w:val="526019186"/>
        <w:rPr>
          <w:lang w:val="en-GB"/>
          <w:rPrChange w:id="4653" w:author="Michael Monkenbusch" w:date="2016-11-18T10:51:00Z">
            <w:rPr>
              <w:lang w:val="en-GB"/>
            </w:rPr>
          </w:rPrChange>
        </w:rPr>
      </w:pPr>
      <w:r w:rsidRPr="00C84EA9">
        <w:rPr>
          <w:rFonts w:ascii="Courier New" w:hAnsi="Courier New" w:cs="Courier New"/>
          <w:sz w:val="20"/>
          <w:szCs w:val="20"/>
          <w:lang w:val="en-GB"/>
          <w:rPrChange w:id="4654" w:author="Michael Monkenbusch" w:date="2016-11-18T10:51:00Z">
            <w:rPr>
              <w:rFonts w:ascii="Courier New" w:hAnsi="Courier New" w:cs="Courier New"/>
              <w:sz w:val="20"/>
              <w:szCs w:val="20"/>
              <w:lang w:val="en-GB"/>
            </w:rPr>
          </w:rPrChange>
        </w:rPr>
        <w:t xml:space="preserve">funfun x-values and y-values of all selected items are treated </w:t>
      </w:r>
    </w:p>
    <w:p w:rsidR="000C424B" w:rsidRPr="00C84EA9" w:rsidRDefault="000C424B" w:rsidP="00215AF7">
      <w:pPr>
        <w:pStyle w:val="StandardWeb"/>
        <w:spacing w:before="0" w:beforeAutospacing="0" w:after="0"/>
        <w:divId w:val="526019186"/>
        <w:rPr>
          <w:lang w:val="en-GB"/>
          <w:rPrChange w:id="4655" w:author="Michael Monkenbusch" w:date="2016-11-18T10:51:00Z">
            <w:rPr>
              <w:lang w:val="en-GB"/>
            </w:rPr>
          </w:rPrChange>
        </w:rPr>
      </w:pPr>
      <w:r w:rsidRPr="00C84EA9">
        <w:rPr>
          <w:rFonts w:ascii="Courier New" w:hAnsi="Courier New" w:cs="Courier New"/>
          <w:sz w:val="20"/>
          <w:szCs w:val="20"/>
          <w:lang w:val="en-GB"/>
          <w:rPrChange w:id="4656" w:author="Michael Monkenbusch" w:date="2016-11-18T10:51:00Z">
            <w:rPr>
              <w:rFonts w:ascii="Courier New" w:hAnsi="Courier New" w:cs="Courier New"/>
              <w:sz w:val="20"/>
              <w:szCs w:val="20"/>
              <w:lang w:val="en-GB"/>
            </w:rPr>
          </w:rPrChange>
        </w:rPr>
        <w:t xml:space="preserve">by the formula lines that are given in file formdat a </w:t>
      </w:r>
    </w:p>
    <w:p w:rsidR="000C424B" w:rsidRPr="00C84EA9" w:rsidRDefault="000C424B" w:rsidP="00215AF7">
      <w:pPr>
        <w:pStyle w:val="StandardWeb"/>
        <w:spacing w:before="0" w:beforeAutospacing="0" w:after="0"/>
        <w:divId w:val="526019186"/>
        <w:rPr>
          <w:lang w:val="en-GB"/>
          <w:rPrChange w:id="4657" w:author="Michael Monkenbusch" w:date="2016-11-18T10:51:00Z">
            <w:rPr>
              <w:lang w:val="en-GB"/>
            </w:rPr>
          </w:rPrChange>
        </w:rPr>
      </w:pPr>
      <w:r w:rsidRPr="00C84EA9">
        <w:rPr>
          <w:rFonts w:ascii="Courier New" w:hAnsi="Courier New" w:cs="Courier New"/>
          <w:sz w:val="20"/>
          <w:szCs w:val="20"/>
          <w:lang w:val="en-GB"/>
          <w:rPrChange w:id="4658" w:author="Michael Monkenbusch" w:date="2016-11-18T10:51:00Z">
            <w:rPr>
              <w:rFonts w:ascii="Courier New" w:hAnsi="Courier New" w:cs="Courier New"/>
              <w:sz w:val="20"/>
              <w:szCs w:val="20"/>
              <w:lang w:val="en-GB"/>
            </w:rPr>
          </w:rPrChange>
        </w:rPr>
        <w:t xml:space="preserve">as first and second line. the lines may not contain </w:t>
      </w:r>
    </w:p>
    <w:p w:rsidR="000C424B" w:rsidRPr="00C84EA9" w:rsidRDefault="000C424B" w:rsidP="00215AF7">
      <w:pPr>
        <w:pStyle w:val="StandardWeb"/>
        <w:spacing w:before="0" w:beforeAutospacing="0" w:after="0"/>
        <w:divId w:val="526019186"/>
        <w:rPr>
          <w:lang w:val="en-GB"/>
          <w:rPrChange w:id="4659" w:author="Michael Monkenbusch" w:date="2016-11-18T10:51:00Z">
            <w:rPr>
              <w:lang w:val="en-GB"/>
            </w:rPr>
          </w:rPrChange>
        </w:rPr>
      </w:pPr>
      <w:r w:rsidRPr="00C84EA9">
        <w:rPr>
          <w:rFonts w:ascii="Courier New" w:hAnsi="Courier New" w:cs="Courier New"/>
          <w:sz w:val="20"/>
          <w:szCs w:val="20"/>
          <w:lang w:val="en-GB"/>
          <w:rPrChange w:id="4660" w:author="Michael Monkenbusch" w:date="2016-11-18T10:51:00Z">
            <w:rPr>
              <w:rFonts w:ascii="Courier New" w:hAnsi="Courier New" w:cs="Courier New"/>
              <w:sz w:val="20"/>
              <w:szCs w:val="20"/>
              <w:lang w:val="en-GB"/>
            </w:rPr>
          </w:rPrChange>
        </w:rPr>
        <w:t xml:space="preserve">any blanks within the formula. they may be written </w:t>
      </w:r>
    </w:p>
    <w:p w:rsidR="000C424B" w:rsidRPr="00C84EA9" w:rsidRDefault="000C424B" w:rsidP="00215AF7">
      <w:pPr>
        <w:pStyle w:val="StandardWeb"/>
        <w:spacing w:before="0" w:beforeAutospacing="0" w:after="0"/>
        <w:divId w:val="526019186"/>
        <w:rPr>
          <w:lang w:val="en-GB"/>
          <w:rPrChange w:id="4661" w:author="Michael Monkenbusch" w:date="2016-11-18T10:51:00Z">
            <w:rPr>
              <w:lang w:val="en-GB"/>
            </w:rPr>
          </w:rPrChange>
        </w:rPr>
      </w:pPr>
      <w:r w:rsidRPr="00C84EA9">
        <w:rPr>
          <w:rFonts w:ascii="Courier New" w:hAnsi="Courier New" w:cs="Courier New"/>
          <w:sz w:val="20"/>
          <w:szCs w:val="20"/>
          <w:lang w:val="en-GB"/>
          <w:rPrChange w:id="4662" w:author="Michael Monkenbusch" w:date="2016-11-18T10:51:00Z">
            <w:rPr>
              <w:rFonts w:ascii="Courier New" w:hAnsi="Courier New" w:cs="Courier New"/>
              <w:sz w:val="20"/>
              <w:szCs w:val="20"/>
              <w:lang w:val="en-GB"/>
            </w:rPr>
          </w:rPrChange>
        </w:rPr>
        <w:t xml:space="preserve">as usual formulas, the x-values are to be referred </w:t>
      </w:r>
    </w:p>
    <w:p w:rsidR="000C424B" w:rsidRPr="00C84EA9" w:rsidRDefault="000C424B" w:rsidP="00215AF7">
      <w:pPr>
        <w:pStyle w:val="StandardWeb"/>
        <w:spacing w:before="0" w:beforeAutospacing="0" w:after="0"/>
        <w:divId w:val="526019186"/>
        <w:rPr>
          <w:lang w:val="en-GB"/>
          <w:rPrChange w:id="4663" w:author="Michael Monkenbusch" w:date="2016-11-18T10:51:00Z">
            <w:rPr>
              <w:lang w:val="en-GB"/>
            </w:rPr>
          </w:rPrChange>
        </w:rPr>
      </w:pPr>
      <w:r w:rsidRPr="00C84EA9">
        <w:rPr>
          <w:rFonts w:ascii="Courier New" w:hAnsi="Courier New" w:cs="Courier New"/>
          <w:sz w:val="20"/>
          <w:szCs w:val="20"/>
          <w:lang w:val="en-GB"/>
          <w:rPrChange w:id="4664" w:author="Michael Monkenbusch" w:date="2016-11-18T10:51:00Z">
            <w:rPr>
              <w:rFonts w:ascii="Courier New" w:hAnsi="Courier New" w:cs="Courier New"/>
              <w:sz w:val="20"/>
              <w:szCs w:val="20"/>
              <w:lang w:val="en-GB"/>
            </w:rPr>
          </w:rPrChange>
        </w:rPr>
        <w:t xml:space="preserve">by xx, the y-values by yy. </w:t>
      </w:r>
    </w:p>
    <w:p w:rsidR="000C424B" w:rsidRPr="00C84EA9" w:rsidRDefault="000C424B" w:rsidP="00215AF7">
      <w:pPr>
        <w:pStyle w:val="StandardWeb"/>
        <w:spacing w:before="0" w:beforeAutospacing="0" w:after="0"/>
        <w:divId w:val="526019186"/>
        <w:rPr>
          <w:lang w:val="en-GB"/>
          <w:rPrChange w:id="4665" w:author="Michael Monkenbusch" w:date="2016-11-18T10:51:00Z">
            <w:rPr>
              <w:lang w:val="en-GB"/>
            </w:rPr>
          </w:rPrChange>
        </w:rPr>
      </w:pPr>
      <w:r w:rsidRPr="00C84EA9">
        <w:rPr>
          <w:rFonts w:ascii="Courier New" w:hAnsi="Courier New" w:cs="Courier New"/>
          <w:sz w:val="20"/>
          <w:szCs w:val="20"/>
          <w:lang w:val="en-GB"/>
          <w:rPrChange w:id="4666" w:author="Michael Monkenbusch" w:date="2016-11-18T10:51:00Z">
            <w:rPr>
              <w:rFonts w:ascii="Courier New" w:hAnsi="Courier New" w:cs="Courier New"/>
              <w:sz w:val="20"/>
              <w:szCs w:val="20"/>
              <w:lang w:val="en-GB"/>
            </w:rPr>
          </w:rPrChange>
        </w:rPr>
        <w:t xml:space="preserve">exponentiation is indicated by ^ eg. xx^2, xx may </w:t>
      </w:r>
    </w:p>
    <w:p w:rsidR="000C424B" w:rsidRPr="00C84EA9" w:rsidRDefault="000C424B" w:rsidP="00215AF7">
      <w:pPr>
        <w:pStyle w:val="StandardWeb"/>
        <w:spacing w:before="0" w:beforeAutospacing="0" w:after="0"/>
        <w:divId w:val="526019186"/>
        <w:rPr>
          <w:lang w:val="en-GB"/>
          <w:rPrChange w:id="4667" w:author="Michael Monkenbusch" w:date="2016-11-18T10:51:00Z">
            <w:rPr>
              <w:lang w:val="en-GB"/>
            </w:rPr>
          </w:rPrChange>
        </w:rPr>
      </w:pPr>
      <w:r w:rsidRPr="00C84EA9">
        <w:rPr>
          <w:rFonts w:ascii="Courier New" w:hAnsi="Courier New" w:cs="Courier New"/>
          <w:sz w:val="20"/>
          <w:szCs w:val="20"/>
          <w:lang w:val="en-GB"/>
          <w:rPrChange w:id="4668" w:author="Michael Monkenbusch" w:date="2016-11-18T10:51:00Z">
            <w:rPr>
              <w:rFonts w:ascii="Courier New" w:hAnsi="Courier New" w:cs="Courier New"/>
              <w:sz w:val="20"/>
              <w:szCs w:val="20"/>
              <w:lang w:val="en-GB"/>
            </w:rPr>
          </w:rPrChange>
        </w:rPr>
        <w:t xml:space="preserve">not be negative! </w:t>
      </w:r>
    </w:p>
    <w:p w:rsidR="000C424B" w:rsidRPr="00C84EA9" w:rsidRDefault="000C424B" w:rsidP="00215AF7">
      <w:pPr>
        <w:pStyle w:val="StandardWeb"/>
        <w:spacing w:before="0" w:beforeAutospacing="0" w:after="0"/>
        <w:divId w:val="526019186"/>
        <w:rPr>
          <w:lang w:val="en-GB"/>
          <w:rPrChange w:id="4669" w:author="Michael Monkenbusch" w:date="2016-11-18T10:51:00Z">
            <w:rPr>
              <w:lang w:val="en-GB"/>
            </w:rPr>
          </w:rPrChange>
        </w:rPr>
      </w:pPr>
      <w:r w:rsidRPr="00C84EA9">
        <w:rPr>
          <w:rFonts w:ascii="Courier New" w:hAnsi="Courier New" w:cs="Courier New"/>
          <w:sz w:val="20"/>
          <w:szCs w:val="20"/>
          <w:lang w:val="en-GB"/>
          <w:rPrChange w:id="4670" w:author="Michael Monkenbusch" w:date="2016-11-18T10:51:00Z">
            <w:rPr>
              <w:rFonts w:ascii="Courier New" w:hAnsi="Courier New" w:cs="Courier New"/>
              <w:sz w:val="20"/>
              <w:szCs w:val="20"/>
              <w:lang w:val="en-GB"/>
            </w:rPr>
          </w:rPrChange>
        </w:rPr>
        <w:t xml:space="preserve">log is ln. </w:t>
      </w:r>
    </w:p>
    <w:p w:rsidR="000C424B" w:rsidRPr="00C84EA9" w:rsidRDefault="000C424B" w:rsidP="00215AF7">
      <w:pPr>
        <w:pStyle w:val="StandardWeb"/>
        <w:spacing w:before="0" w:beforeAutospacing="0" w:after="0"/>
        <w:divId w:val="526019186"/>
        <w:rPr>
          <w:lang w:val="es-ES_tradnl"/>
          <w:rPrChange w:id="4671" w:author="Michael Monkenbusch" w:date="2016-11-18T10:51:00Z">
            <w:rPr>
              <w:lang w:val="es-ES_tradnl"/>
            </w:rPr>
          </w:rPrChange>
        </w:rPr>
      </w:pPr>
      <w:r w:rsidRPr="00C84EA9">
        <w:rPr>
          <w:rFonts w:ascii="Courier New" w:hAnsi="Courier New" w:cs="Courier New"/>
          <w:sz w:val="20"/>
          <w:szCs w:val="20"/>
          <w:lang w:val="es-ES_tradnl"/>
          <w:rPrChange w:id="4672" w:author="Michael Monkenbusch" w:date="2016-11-18T10:51:00Z">
            <w:rPr>
              <w:rFonts w:ascii="Courier New" w:hAnsi="Courier New" w:cs="Courier New"/>
              <w:sz w:val="20"/>
              <w:szCs w:val="20"/>
              <w:lang w:val="es-ES_tradnl"/>
            </w:rPr>
          </w:rPrChange>
        </w:rPr>
        <w:t xml:space="preserve">functions available: sin,cos,tan,asin,acos,atan,ln,exp, </w:t>
      </w:r>
    </w:p>
    <w:p w:rsidR="000C424B" w:rsidRPr="00C84EA9" w:rsidRDefault="000C424B" w:rsidP="00215AF7">
      <w:pPr>
        <w:pStyle w:val="StandardWeb"/>
        <w:spacing w:before="0" w:beforeAutospacing="0" w:after="0"/>
        <w:divId w:val="526019186"/>
        <w:rPr>
          <w:lang w:val="en-GB"/>
          <w:rPrChange w:id="4673" w:author="Michael Monkenbusch" w:date="2016-11-18T10:51:00Z">
            <w:rPr>
              <w:lang w:val="en-GB"/>
            </w:rPr>
          </w:rPrChange>
        </w:rPr>
      </w:pPr>
      <w:r w:rsidRPr="00C84EA9">
        <w:rPr>
          <w:rFonts w:ascii="Courier New" w:hAnsi="Courier New" w:cs="Courier New"/>
          <w:sz w:val="20"/>
          <w:szCs w:val="20"/>
          <w:lang w:val="en-GB"/>
          <w:rPrChange w:id="4674" w:author="Michael Monkenbusch" w:date="2016-11-18T10:51:00Z">
            <w:rPr>
              <w:rFonts w:ascii="Courier New" w:hAnsi="Courier New" w:cs="Courier New"/>
              <w:sz w:val="20"/>
              <w:szCs w:val="20"/>
              <w:lang w:val="en-GB"/>
            </w:rPr>
          </w:rPrChange>
        </w:rPr>
        <w:t xml:space="preserve">sqrt,int,abs </w:t>
      </w:r>
    </w:p>
    <w:p w:rsidR="000C424B" w:rsidRPr="00C84EA9" w:rsidRDefault="000C424B" w:rsidP="00215AF7">
      <w:pPr>
        <w:pStyle w:val="StandardWeb"/>
        <w:spacing w:before="0" w:beforeAutospacing="0" w:after="0"/>
        <w:divId w:val="526019186"/>
        <w:rPr>
          <w:lang w:val="en-GB"/>
          <w:rPrChange w:id="4675" w:author="Michael Monkenbusch" w:date="2016-11-18T10:51:00Z">
            <w:rPr>
              <w:lang w:val="en-GB"/>
            </w:rPr>
          </w:rPrChange>
        </w:rPr>
      </w:pPr>
      <w:r w:rsidRPr="00C84EA9">
        <w:rPr>
          <w:rFonts w:ascii="Courier New" w:hAnsi="Courier New" w:cs="Courier New"/>
          <w:sz w:val="20"/>
          <w:szCs w:val="20"/>
          <w:lang w:val="en-GB"/>
          <w:rPrChange w:id="4676" w:author="Michael Monkenbusch" w:date="2016-11-18T10:51:00Z">
            <w:rPr>
              <w:rFonts w:ascii="Courier New" w:hAnsi="Courier New" w:cs="Courier New"/>
              <w:sz w:val="20"/>
              <w:szCs w:val="20"/>
              <w:lang w:val="en-GB"/>
            </w:rPr>
          </w:rPrChange>
        </w:rPr>
        <w:t xml:space="preserve">the trig. function operate with rad or degree, which may </w:t>
      </w:r>
    </w:p>
    <w:p w:rsidR="000C424B" w:rsidRPr="00C84EA9" w:rsidRDefault="000C424B" w:rsidP="00215AF7">
      <w:pPr>
        <w:pStyle w:val="StandardWeb"/>
        <w:spacing w:before="0" w:beforeAutospacing="0" w:after="0"/>
        <w:divId w:val="526019186"/>
        <w:rPr>
          <w:lang w:val="en-GB"/>
          <w:rPrChange w:id="4677" w:author="Michael Monkenbusch" w:date="2016-11-18T10:51:00Z">
            <w:rPr>
              <w:lang w:val="en-GB"/>
            </w:rPr>
          </w:rPrChange>
        </w:rPr>
      </w:pPr>
      <w:r w:rsidRPr="00C84EA9">
        <w:rPr>
          <w:rFonts w:ascii="Courier New" w:hAnsi="Courier New" w:cs="Courier New"/>
          <w:sz w:val="20"/>
          <w:szCs w:val="20"/>
          <w:lang w:val="en-GB"/>
          <w:rPrChange w:id="4678" w:author="Michael Monkenbusch" w:date="2016-11-18T10:51:00Z">
            <w:rPr>
              <w:rFonts w:ascii="Courier New" w:hAnsi="Courier New" w:cs="Courier New"/>
              <w:sz w:val="20"/>
              <w:szCs w:val="20"/>
              <w:lang w:val="en-GB"/>
            </w:rPr>
          </w:rPrChange>
        </w:rPr>
        <w:t xml:space="preserve">be switched by the setrad or setdeg command. </w:t>
      </w:r>
    </w:p>
    <w:p w:rsidR="000C424B" w:rsidRPr="00C84EA9" w:rsidRDefault="000C424B" w:rsidP="00215AF7">
      <w:pPr>
        <w:pStyle w:val="StandardWeb"/>
        <w:spacing w:before="0" w:beforeAutospacing="0" w:after="0"/>
        <w:divId w:val="526019186"/>
        <w:rPr>
          <w:lang w:val="en-GB"/>
          <w:rPrChange w:id="4679" w:author="Michael Monkenbusch" w:date="2016-11-18T10:51:00Z">
            <w:rPr>
              <w:lang w:val="en-GB"/>
            </w:rPr>
          </w:rPrChange>
        </w:rPr>
      </w:pPr>
      <w:r w:rsidRPr="00C84EA9">
        <w:rPr>
          <w:rFonts w:ascii="Courier New" w:hAnsi="Courier New" w:cs="Courier New"/>
          <w:sz w:val="20"/>
          <w:szCs w:val="20"/>
          <w:lang w:val="en-GB"/>
          <w:rPrChange w:id="4680" w:author="Michael Monkenbusch" w:date="2016-11-18T10:51:00Z">
            <w:rPr>
              <w:rFonts w:ascii="Courier New" w:hAnsi="Courier New" w:cs="Courier New"/>
              <w:sz w:val="20"/>
              <w:szCs w:val="20"/>
              <w:lang w:val="en-GB"/>
            </w:rPr>
          </w:rPrChange>
        </w:rPr>
        <w:t xml:space="preserve">the output may be reduced by iout -5 . </w:t>
      </w:r>
    </w:p>
    <w:p w:rsidR="000C424B" w:rsidRPr="00C84EA9" w:rsidRDefault="000C424B" w:rsidP="00215AF7">
      <w:pPr>
        <w:pStyle w:val="StandardWeb"/>
        <w:spacing w:before="0" w:beforeAutospacing="0" w:after="0"/>
        <w:divId w:val="526019186"/>
        <w:rPr>
          <w:lang w:val="en-GB"/>
          <w:rPrChange w:id="4681" w:author="Michael Monkenbusch" w:date="2016-11-18T10:51:00Z">
            <w:rPr>
              <w:lang w:val="en-GB"/>
            </w:rPr>
          </w:rPrChange>
        </w:rPr>
      </w:pPr>
      <w:r w:rsidRPr="00C84EA9">
        <w:rPr>
          <w:rFonts w:ascii="Courier New" w:hAnsi="Courier New" w:cs="Courier New"/>
          <w:sz w:val="20"/>
          <w:szCs w:val="20"/>
          <w:lang w:val="en-GB"/>
          <w:rPrChange w:id="4682" w:author="Michael Monkenbusch" w:date="2016-11-18T10:51:00Z">
            <w:rPr>
              <w:rFonts w:ascii="Courier New" w:hAnsi="Courier New" w:cs="Courier New"/>
              <w:sz w:val="20"/>
              <w:szCs w:val="20"/>
              <w:lang w:val="en-GB"/>
            </w:rPr>
          </w:rPrChange>
        </w:rPr>
        <w:t xml:space="preserve">fit &lt;fit&gt; [sc scan1 [scan2 ...]] </w:t>
      </w:r>
    </w:p>
    <w:p w:rsidR="000C424B" w:rsidRPr="00C84EA9" w:rsidRDefault="000C424B" w:rsidP="00215AF7">
      <w:pPr>
        <w:pStyle w:val="StandardWeb"/>
        <w:spacing w:before="0" w:beforeAutospacing="0" w:after="0"/>
        <w:divId w:val="526019186"/>
        <w:rPr>
          <w:lang w:val="en-GB"/>
          <w:rPrChange w:id="4683" w:author="Michael Monkenbusch" w:date="2016-11-18T10:51:00Z">
            <w:rPr>
              <w:lang w:val="en-GB"/>
            </w:rPr>
          </w:rPrChange>
        </w:rPr>
      </w:pPr>
      <w:r w:rsidRPr="00C84EA9">
        <w:rPr>
          <w:rFonts w:ascii="Courier New" w:hAnsi="Courier New" w:cs="Courier New"/>
          <w:sz w:val="20"/>
          <w:szCs w:val="20"/>
          <w:lang w:val="en-GB"/>
          <w:rPrChange w:id="4684" w:author="Michael Monkenbusch" w:date="2016-11-18T10:51:00Z">
            <w:rPr>
              <w:rFonts w:ascii="Courier New" w:hAnsi="Courier New" w:cs="Courier New"/>
              <w:sz w:val="20"/>
              <w:szCs w:val="20"/>
              <w:lang w:val="en-GB"/>
            </w:rPr>
          </w:rPrChange>
        </w:rPr>
        <w:t xml:space="preserve">[x1 startvalue] [x2 endvalue] .. and other thc opts. </w:t>
      </w:r>
    </w:p>
    <w:p w:rsidR="000C424B" w:rsidRPr="00C84EA9" w:rsidRDefault="000C424B" w:rsidP="00215AF7">
      <w:pPr>
        <w:pStyle w:val="StandardWeb"/>
        <w:spacing w:before="0" w:beforeAutospacing="0" w:after="0"/>
        <w:divId w:val="526019186"/>
        <w:rPr>
          <w:lang w:val="en-GB"/>
          <w:rPrChange w:id="4685" w:author="Michael Monkenbusch" w:date="2016-11-18T10:51:00Z">
            <w:rPr>
              <w:lang w:val="en-GB"/>
            </w:rPr>
          </w:rPrChange>
        </w:rPr>
      </w:pPr>
      <w:r w:rsidRPr="00C84EA9">
        <w:rPr>
          <w:rFonts w:ascii="Courier New" w:hAnsi="Courier New" w:cs="Courier New"/>
          <w:sz w:val="20"/>
          <w:szCs w:val="20"/>
          <w:lang w:val="en-GB"/>
          <w:rPrChange w:id="4686" w:author="Michael Monkenbusch" w:date="2016-11-18T10:51:00Z">
            <w:rPr>
              <w:rFonts w:ascii="Courier New" w:hAnsi="Courier New" w:cs="Courier New"/>
              <w:sz w:val="20"/>
              <w:szCs w:val="20"/>
              <w:lang w:val="en-GB"/>
            </w:rPr>
          </w:rPrChange>
        </w:rPr>
        <w:t xml:space="preserve">[auto] </w:t>
      </w:r>
    </w:p>
    <w:p w:rsidR="000C424B" w:rsidRPr="00C84EA9" w:rsidRDefault="000C424B" w:rsidP="00215AF7">
      <w:pPr>
        <w:pStyle w:val="StandardWeb"/>
        <w:spacing w:before="0" w:beforeAutospacing="0" w:after="0"/>
        <w:divId w:val="526019186"/>
        <w:rPr>
          <w:lang w:val="en-GB"/>
          <w:rPrChange w:id="4687" w:author="Michael Monkenbusch" w:date="2016-11-18T10:51:00Z">
            <w:rPr>
              <w:lang w:val="en-GB"/>
            </w:rPr>
          </w:rPrChange>
        </w:rPr>
      </w:pPr>
      <w:r w:rsidRPr="00C84EA9">
        <w:rPr>
          <w:rFonts w:ascii="Courier New" w:hAnsi="Courier New" w:cs="Courier New"/>
          <w:sz w:val="20"/>
          <w:szCs w:val="20"/>
          <w:lang w:val="en-GB"/>
          <w:rPrChange w:id="4688" w:author="Michael Monkenbusch" w:date="2016-11-18T10:51:00Z">
            <w:rPr>
              <w:rFonts w:ascii="Courier New" w:hAnsi="Courier New" w:cs="Courier New"/>
              <w:sz w:val="20"/>
              <w:szCs w:val="20"/>
              <w:lang w:val="en-GB"/>
            </w:rPr>
          </w:rPrChange>
        </w:rPr>
        <w:t xml:space="preserve">[maxit max._number_of_iterations] </w:t>
      </w:r>
    </w:p>
    <w:p w:rsidR="000C424B" w:rsidRPr="00C84EA9" w:rsidRDefault="000C424B" w:rsidP="00215AF7">
      <w:pPr>
        <w:pStyle w:val="StandardWeb"/>
        <w:spacing w:before="0" w:beforeAutospacing="0" w:after="0"/>
        <w:divId w:val="526019186"/>
        <w:rPr>
          <w:lang w:val="en-GB"/>
          <w:rPrChange w:id="4689" w:author="Michael Monkenbusch" w:date="2016-11-18T10:51:00Z">
            <w:rPr>
              <w:lang w:val="en-GB"/>
            </w:rPr>
          </w:rPrChange>
        </w:rPr>
      </w:pPr>
      <w:r w:rsidRPr="00C84EA9">
        <w:rPr>
          <w:rFonts w:ascii="Courier New" w:hAnsi="Courier New" w:cs="Courier New"/>
          <w:sz w:val="20"/>
          <w:szCs w:val="20"/>
          <w:lang w:val="en-GB"/>
          <w:rPrChange w:id="4690" w:author="Michael Monkenbusch" w:date="2016-11-18T10:51:00Z">
            <w:rPr>
              <w:rFonts w:ascii="Courier New" w:hAnsi="Courier New" w:cs="Courier New"/>
              <w:sz w:val="20"/>
              <w:szCs w:val="20"/>
              <w:lang w:val="en-GB"/>
            </w:rPr>
          </w:rPrChange>
        </w:rPr>
        <w:t xml:space="preserve">[ngood est_no. of valid digits in the theory] </w:t>
      </w:r>
    </w:p>
    <w:p w:rsidR="000C424B" w:rsidRPr="00C84EA9" w:rsidRDefault="000C424B" w:rsidP="00215AF7">
      <w:pPr>
        <w:pStyle w:val="StandardWeb"/>
        <w:spacing w:before="0" w:beforeAutospacing="0" w:after="0"/>
        <w:divId w:val="526019186"/>
        <w:rPr>
          <w:lang w:val="en-GB"/>
          <w:rPrChange w:id="4691" w:author="Michael Monkenbusch" w:date="2016-11-18T10:51:00Z">
            <w:rPr>
              <w:lang w:val="en-GB"/>
            </w:rPr>
          </w:rPrChange>
        </w:rPr>
      </w:pPr>
      <w:r w:rsidRPr="00C84EA9">
        <w:rPr>
          <w:rFonts w:ascii="Courier New" w:hAnsi="Courier New" w:cs="Courier New"/>
          <w:sz w:val="20"/>
          <w:szCs w:val="20"/>
          <w:lang w:val="en-GB"/>
          <w:rPrChange w:id="4692" w:author="Michael Monkenbusch" w:date="2016-11-18T10:51:00Z">
            <w:rPr>
              <w:rFonts w:ascii="Courier New" w:hAnsi="Courier New" w:cs="Courier New"/>
              <w:sz w:val="20"/>
              <w:szCs w:val="20"/>
              <w:lang w:val="en-GB"/>
            </w:rPr>
          </w:rPrChange>
        </w:rPr>
        <w:t xml:space="preserve">[maxstep max._step_between_to_values] </w:t>
      </w:r>
    </w:p>
    <w:p w:rsidR="000C424B" w:rsidRPr="00C84EA9" w:rsidRDefault="000C424B" w:rsidP="00215AF7">
      <w:pPr>
        <w:pStyle w:val="StandardWeb"/>
        <w:spacing w:before="0" w:beforeAutospacing="0" w:after="0"/>
        <w:divId w:val="526019186"/>
        <w:rPr>
          <w:lang w:val="en-GB"/>
          <w:rPrChange w:id="4693" w:author="Michael Monkenbusch" w:date="2016-11-18T10:51:00Z">
            <w:rPr>
              <w:lang w:val="en-GB"/>
            </w:rPr>
          </w:rPrChange>
        </w:rPr>
      </w:pPr>
      <w:r w:rsidRPr="00C84EA9">
        <w:rPr>
          <w:rFonts w:ascii="Courier New" w:hAnsi="Courier New" w:cs="Courier New"/>
          <w:sz w:val="20"/>
          <w:szCs w:val="20"/>
          <w:lang w:val="en-GB"/>
          <w:rPrChange w:id="4694" w:author="Michael Monkenbusch" w:date="2016-11-18T10:51:00Z">
            <w:rPr>
              <w:rFonts w:ascii="Courier New" w:hAnsi="Courier New" w:cs="Courier New"/>
              <w:sz w:val="20"/>
              <w:szCs w:val="20"/>
              <w:lang w:val="en-GB"/>
            </w:rPr>
          </w:rPrChange>
        </w:rPr>
        <w:t xml:space="preserve">[trustreg trustregion] </w:t>
      </w:r>
    </w:p>
    <w:p w:rsidR="000C424B" w:rsidRPr="00C84EA9" w:rsidRDefault="000C424B" w:rsidP="00215AF7">
      <w:pPr>
        <w:pStyle w:val="StandardWeb"/>
        <w:spacing w:before="0" w:beforeAutospacing="0" w:after="0"/>
        <w:divId w:val="526019186"/>
        <w:rPr>
          <w:lang w:val="en-GB"/>
          <w:rPrChange w:id="4695" w:author="Michael Monkenbusch" w:date="2016-11-18T10:51:00Z">
            <w:rPr>
              <w:lang w:val="en-GB"/>
            </w:rPr>
          </w:rPrChange>
        </w:rPr>
      </w:pPr>
      <w:r w:rsidRPr="00C84EA9">
        <w:rPr>
          <w:rFonts w:ascii="Courier New" w:hAnsi="Courier New" w:cs="Courier New"/>
          <w:sz w:val="20"/>
          <w:szCs w:val="20"/>
          <w:lang w:val="en-GB"/>
          <w:rPrChange w:id="4696" w:author="Michael Monkenbusch" w:date="2016-11-18T10:51:00Z">
            <w:rPr>
              <w:rFonts w:ascii="Courier New" w:hAnsi="Courier New" w:cs="Courier New"/>
              <w:sz w:val="20"/>
              <w:szCs w:val="20"/>
              <w:lang w:val="en-GB"/>
            </w:rPr>
          </w:rPrChange>
        </w:rPr>
        <w:t>[maxfn max_fun_calls]</w:t>
      </w:r>
    </w:p>
    <w:p w:rsidR="000C424B" w:rsidRPr="00C84EA9" w:rsidRDefault="000C424B" w:rsidP="00215AF7">
      <w:pPr>
        <w:pStyle w:val="StandardWeb"/>
        <w:spacing w:before="0" w:beforeAutospacing="0" w:after="0"/>
        <w:divId w:val="526019186"/>
        <w:rPr>
          <w:lang w:val="en-GB"/>
          <w:rPrChange w:id="4697" w:author="Michael Monkenbusch" w:date="2016-11-18T10:51:00Z">
            <w:rPr>
              <w:lang w:val="en-GB"/>
            </w:rPr>
          </w:rPrChange>
        </w:rPr>
      </w:pPr>
      <w:r w:rsidRPr="00C84EA9">
        <w:rPr>
          <w:rFonts w:ascii="Courier New" w:hAnsi="Courier New" w:cs="Courier New"/>
          <w:sz w:val="20"/>
          <w:szCs w:val="20"/>
          <w:lang w:val="en-GB"/>
          <w:rPrChange w:id="4698" w:author="Michael Monkenbusch" w:date="2016-11-18T10:51:00Z">
            <w:rPr>
              <w:rFonts w:ascii="Courier New" w:hAnsi="Courier New" w:cs="Courier New"/>
              <w:sz w:val="20"/>
              <w:szCs w:val="20"/>
              <w:lang w:val="en-GB"/>
            </w:rPr>
          </w:rPrChange>
        </w:rPr>
        <w:t>[relerr]</w:t>
      </w:r>
    </w:p>
    <w:p w:rsidR="000C424B" w:rsidRPr="00C84EA9" w:rsidRDefault="000C424B" w:rsidP="00215AF7">
      <w:pPr>
        <w:pStyle w:val="StandardWeb"/>
        <w:spacing w:before="0" w:beforeAutospacing="0" w:after="0"/>
        <w:divId w:val="526019186"/>
        <w:rPr>
          <w:lang w:val="en-GB"/>
          <w:rPrChange w:id="4699" w:author="Michael Monkenbusch" w:date="2016-11-18T10:51:00Z">
            <w:rPr>
              <w:lang w:val="en-GB"/>
            </w:rPr>
          </w:rPrChange>
        </w:rPr>
      </w:pPr>
      <w:r w:rsidRPr="00C84EA9">
        <w:rPr>
          <w:rFonts w:ascii="Courier New" w:hAnsi="Courier New" w:cs="Courier New"/>
          <w:sz w:val="20"/>
          <w:szCs w:val="20"/>
          <w:lang w:val="en-GB"/>
          <w:rPrChange w:id="4700" w:author="Michael Monkenbusch" w:date="2016-11-18T10:51:00Z">
            <w:rPr>
              <w:rFonts w:ascii="Courier New" w:hAnsi="Courier New" w:cs="Courier New"/>
              <w:sz w:val="20"/>
              <w:szCs w:val="20"/>
              <w:lang w:val="en-GB"/>
            </w:rPr>
          </w:rPrChange>
        </w:rPr>
        <w:t>[abserr] (default)</w:t>
      </w:r>
    </w:p>
    <w:p w:rsidR="000C424B" w:rsidRPr="00C84EA9" w:rsidRDefault="000C424B" w:rsidP="00215AF7">
      <w:pPr>
        <w:pStyle w:val="StandardWeb"/>
        <w:spacing w:before="0" w:beforeAutospacing="0" w:after="0"/>
        <w:divId w:val="526019186"/>
        <w:rPr>
          <w:lang w:val="en-GB"/>
          <w:rPrChange w:id="4701" w:author="Michael Monkenbusch" w:date="2016-11-18T10:51:00Z">
            <w:rPr>
              <w:lang w:val="en-GB"/>
            </w:rPr>
          </w:rPrChange>
        </w:rPr>
      </w:pPr>
      <w:r w:rsidRPr="00C84EA9">
        <w:rPr>
          <w:rFonts w:ascii="Courier New" w:hAnsi="Courier New" w:cs="Courier New"/>
          <w:sz w:val="20"/>
          <w:szCs w:val="20"/>
          <w:lang w:val="en-GB"/>
          <w:rPrChange w:id="4702" w:author="Michael Monkenbusch" w:date="2016-11-18T10:51:00Z">
            <w:rPr>
              <w:rFonts w:ascii="Courier New" w:hAnsi="Courier New" w:cs="Courier New"/>
              <w:sz w:val="20"/>
              <w:szCs w:val="20"/>
              <w:lang w:val="en-GB"/>
            </w:rPr>
          </w:rPrChange>
        </w:rPr>
        <w:t>[wrtfit]</w:t>
      </w:r>
    </w:p>
    <w:p w:rsidR="000C424B" w:rsidRPr="00C84EA9" w:rsidRDefault="000C424B" w:rsidP="00215AF7">
      <w:pPr>
        <w:pStyle w:val="StandardWeb"/>
        <w:spacing w:before="0" w:beforeAutospacing="0" w:after="0"/>
        <w:divId w:val="526019186"/>
        <w:rPr>
          <w:lang w:val="en-GB"/>
          <w:rPrChange w:id="4703" w:author="Michael Monkenbusch" w:date="2016-11-18T10:51:00Z">
            <w:rPr>
              <w:lang w:val="en-GB"/>
            </w:rPr>
          </w:rPrChange>
        </w:rPr>
      </w:pPr>
      <w:r w:rsidRPr="00C84EA9">
        <w:rPr>
          <w:rFonts w:ascii="Courier New" w:hAnsi="Courier New" w:cs="Courier New"/>
          <w:sz w:val="20"/>
          <w:szCs w:val="20"/>
          <w:lang w:val="en-GB"/>
          <w:rPrChange w:id="4704" w:author="Michael Monkenbusch" w:date="2016-11-18T10:51:00Z">
            <w:rPr>
              <w:rFonts w:ascii="Courier New" w:hAnsi="Courier New" w:cs="Courier New"/>
              <w:sz w:val="20"/>
              <w:szCs w:val="20"/>
              <w:lang w:val="en-GB"/>
            </w:rPr>
          </w:rPrChange>
        </w:rPr>
        <w:t xml:space="preserve">[nowrtfit] (default) </w:t>
      </w:r>
    </w:p>
    <w:p w:rsidR="000C424B" w:rsidRPr="00C84EA9" w:rsidRDefault="000C424B" w:rsidP="00215AF7">
      <w:pPr>
        <w:pStyle w:val="StandardWeb"/>
        <w:spacing w:before="0" w:beforeAutospacing="0" w:after="0"/>
        <w:divId w:val="526019186"/>
        <w:rPr>
          <w:lang w:val="en-GB"/>
          <w:rPrChange w:id="4705" w:author="Michael Monkenbusch" w:date="2016-11-18T10:51:00Z">
            <w:rPr>
              <w:lang w:val="en-GB"/>
            </w:rPr>
          </w:rPrChange>
        </w:rPr>
      </w:pPr>
      <w:r w:rsidRPr="00C84EA9">
        <w:rPr>
          <w:rFonts w:ascii="Courier New" w:hAnsi="Courier New" w:cs="Courier New"/>
          <w:sz w:val="20"/>
          <w:szCs w:val="20"/>
          <w:lang w:val="en-GB"/>
          <w:rPrChange w:id="4706" w:author="Michael Monkenbusch" w:date="2016-11-18T10:51:00Z">
            <w:rPr>
              <w:rFonts w:ascii="Courier New" w:hAnsi="Courier New" w:cs="Courier New"/>
              <w:sz w:val="20"/>
              <w:szCs w:val="20"/>
              <w:lang w:val="en-GB"/>
            </w:rPr>
          </w:rPrChange>
        </w:rPr>
        <w:t xml:space="preserve">[errors] </w:t>
      </w:r>
    </w:p>
    <w:p w:rsidR="000C424B" w:rsidRPr="00C84EA9" w:rsidRDefault="000C424B" w:rsidP="00215AF7">
      <w:pPr>
        <w:pStyle w:val="StandardWeb"/>
        <w:spacing w:before="0" w:beforeAutospacing="0" w:after="0"/>
        <w:divId w:val="526019186"/>
        <w:rPr>
          <w:lang w:val="en-GB"/>
          <w:rPrChange w:id="4707" w:author="Michael Monkenbusch" w:date="2016-11-18T10:51:00Z">
            <w:rPr>
              <w:lang w:val="en-GB"/>
            </w:rPr>
          </w:rPrChange>
        </w:rPr>
      </w:pPr>
      <w:r w:rsidRPr="00C84EA9">
        <w:rPr>
          <w:rFonts w:ascii="Courier New" w:hAnsi="Courier New" w:cs="Courier New"/>
          <w:sz w:val="20"/>
          <w:szCs w:val="20"/>
          <w:lang w:val="en-GB"/>
          <w:rPrChange w:id="4708" w:author="Michael Monkenbusch" w:date="2016-11-18T10:51:00Z">
            <w:rPr>
              <w:rFonts w:ascii="Courier New" w:hAnsi="Courier New" w:cs="Courier New"/>
              <w:sz w:val="20"/>
              <w:szCs w:val="20"/>
              <w:lang w:val="en-GB"/>
            </w:rPr>
          </w:rPrChange>
        </w:rPr>
        <w:t xml:space="preserve">[map mgrid] [div ndiv] go </w:t>
      </w:r>
    </w:p>
    <w:p w:rsidR="000C424B" w:rsidRPr="00C84EA9" w:rsidRDefault="000C424B" w:rsidP="00215AF7">
      <w:pPr>
        <w:pStyle w:val="StandardWeb"/>
        <w:spacing w:before="0" w:beforeAutospacing="0" w:after="0"/>
        <w:divId w:val="526019186"/>
        <w:rPr>
          <w:lang w:val="en-GB"/>
          <w:rPrChange w:id="4709" w:author="Michael Monkenbusch" w:date="2016-11-18T10:51:00Z">
            <w:rPr>
              <w:lang w:val="en-GB"/>
            </w:rPr>
          </w:rPrChange>
        </w:rPr>
      </w:pPr>
      <w:r w:rsidRPr="00C84EA9">
        <w:rPr>
          <w:rFonts w:ascii="Courier New" w:hAnsi="Courier New" w:cs="Courier New"/>
          <w:sz w:val="20"/>
          <w:szCs w:val="20"/>
          <w:lang w:val="en-GB"/>
          <w:rPrChange w:id="4710" w:author="Michael Monkenbusch" w:date="2016-11-18T10:51:00Z">
            <w:rPr>
              <w:rFonts w:ascii="Courier New" w:hAnsi="Courier New" w:cs="Courier New"/>
              <w:sz w:val="20"/>
              <w:szCs w:val="20"/>
              <w:lang w:val="en-GB"/>
            </w:rPr>
          </w:rPrChange>
        </w:rPr>
        <w:t xml:space="preserve">[go] </w:t>
      </w:r>
    </w:p>
    <w:p w:rsidR="000C424B" w:rsidRPr="00C84EA9" w:rsidRDefault="000C424B" w:rsidP="00215AF7">
      <w:pPr>
        <w:pStyle w:val="StandardWeb"/>
        <w:spacing w:before="0" w:beforeAutospacing="0" w:after="0"/>
        <w:divId w:val="526019186"/>
        <w:rPr>
          <w:lang w:val="en-GB"/>
          <w:rPrChange w:id="4711" w:author="Michael Monkenbusch" w:date="2016-11-18T10:51:00Z">
            <w:rPr>
              <w:lang w:val="en-GB"/>
            </w:rPr>
          </w:rPrChange>
        </w:rPr>
      </w:pPr>
      <w:r w:rsidRPr="00C84EA9">
        <w:rPr>
          <w:rFonts w:ascii="Courier New" w:hAnsi="Courier New" w:cs="Courier New"/>
          <w:sz w:val="20"/>
          <w:szCs w:val="20"/>
          <w:lang w:val="en-GB"/>
          <w:rPrChange w:id="4712" w:author="Michael Monkenbusch" w:date="2016-11-18T10:51:00Z">
            <w:rPr>
              <w:rFonts w:ascii="Courier New" w:hAnsi="Courier New" w:cs="Courier New"/>
              <w:sz w:val="20"/>
              <w:szCs w:val="20"/>
              <w:lang w:val="en-GB"/>
            </w:rPr>
          </w:rPrChange>
        </w:rPr>
        <w:t xml:space="preserve">with the &lt;fit&gt;-command the parameters of the activated theories </w:t>
      </w:r>
    </w:p>
    <w:p w:rsidR="000C424B" w:rsidRPr="00C84EA9" w:rsidRDefault="000C424B" w:rsidP="00215AF7">
      <w:pPr>
        <w:pStyle w:val="StandardWeb"/>
        <w:spacing w:before="0" w:beforeAutospacing="0" w:after="0"/>
        <w:divId w:val="526019186"/>
        <w:rPr>
          <w:lang w:val="en-GB"/>
          <w:rPrChange w:id="4713" w:author="Michael Monkenbusch" w:date="2016-11-18T10:51:00Z">
            <w:rPr>
              <w:lang w:val="en-GB"/>
            </w:rPr>
          </w:rPrChange>
        </w:rPr>
      </w:pPr>
      <w:r w:rsidRPr="00C84EA9">
        <w:rPr>
          <w:rFonts w:ascii="Courier New" w:hAnsi="Courier New" w:cs="Courier New"/>
          <w:sz w:val="20"/>
          <w:szCs w:val="20"/>
          <w:lang w:val="en-GB"/>
          <w:rPrChange w:id="4714" w:author="Michael Monkenbusch" w:date="2016-11-18T10:51:00Z">
            <w:rPr>
              <w:rFonts w:ascii="Courier New" w:hAnsi="Courier New" w:cs="Courier New"/>
              <w:sz w:val="20"/>
              <w:szCs w:val="20"/>
              <w:lang w:val="en-GB"/>
            </w:rPr>
          </w:rPrChange>
        </w:rPr>
        <w:t xml:space="preserve">are fitted to your selected data (more than one data-record may </w:t>
      </w:r>
    </w:p>
    <w:p w:rsidR="000C424B" w:rsidRPr="00C84EA9" w:rsidRDefault="000C424B" w:rsidP="00215AF7">
      <w:pPr>
        <w:pStyle w:val="StandardWeb"/>
        <w:spacing w:before="0" w:beforeAutospacing="0" w:after="0"/>
        <w:divId w:val="526019186"/>
        <w:rPr>
          <w:lang w:val="en-GB"/>
          <w:rPrChange w:id="4715" w:author="Michael Monkenbusch" w:date="2016-11-18T10:51:00Z">
            <w:rPr>
              <w:lang w:val="en-GB"/>
            </w:rPr>
          </w:rPrChange>
        </w:rPr>
      </w:pPr>
      <w:r w:rsidRPr="00C84EA9">
        <w:rPr>
          <w:rFonts w:ascii="Courier New" w:hAnsi="Courier New" w:cs="Courier New"/>
          <w:sz w:val="20"/>
          <w:szCs w:val="20"/>
          <w:lang w:val="en-GB"/>
          <w:rPrChange w:id="4716" w:author="Michael Monkenbusch" w:date="2016-11-18T10:51:00Z">
            <w:rPr>
              <w:rFonts w:ascii="Courier New" w:hAnsi="Courier New" w:cs="Courier New"/>
              <w:sz w:val="20"/>
              <w:szCs w:val="20"/>
              <w:lang w:val="en-GB"/>
            </w:rPr>
          </w:rPrChange>
        </w:rPr>
        <w:t xml:space="preserve">be selected !) </w:t>
      </w:r>
    </w:p>
    <w:p w:rsidR="000C424B" w:rsidRPr="00C84EA9" w:rsidRDefault="000C424B" w:rsidP="00215AF7">
      <w:pPr>
        <w:pStyle w:val="StandardWeb"/>
        <w:spacing w:before="0" w:beforeAutospacing="0" w:after="0"/>
        <w:divId w:val="526019186"/>
        <w:rPr>
          <w:lang w:val="en-GB"/>
          <w:rPrChange w:id="4717" w:author="Michael Monkenbusch" w:date="2016-11-18T10:51:00Z">
            <w:rPr>
              <w:lang w:val="en-GB"/>
            </w:rPr>
          </w:rPrChange>
        </w:rPr>
      </w:pPr>
      <w:r w:rsidRPr="00C84EA9">
        <w:rPr>
          <w:rFonts w:ascii="Courier New" w:hAnsi="Courier New" w:cs="Courier New"/>
          <w:sz w:val="20"/>
          <w:szCs w:val="20"/>
          <w:lang w:val="en-GB"/>
          <w:rPrChange w:id="4718" w:author="Michael Monkenbusch" w:date="2016-11-18T10:51:00Z">
            <w:rPr>
              <w:rFonts w:ascii="Courier New" w:hAnsi="Courier New" w:cs="Courier New"/>
              <w:sz w:val="20"/>
              <w:szCs w:val="20"/>
              <w:lang w:val="en-GB"/>
            </w:rPr>
          </w:rPrChange>
        </w:rPr>
        <w:t xml:space="preserve">x1 specifies the lower x-value of the fit-intervall, x2 the </w:t>
      </w:r>
    </w:p>
    <w:p w:rsidR="000C424B" w:rsidRPr="00C84EA9" w:rsidRDefault="000C424B" w:rsidP="00215AF7">
      <w:pPr>
        <w:pStyle w:val="StandardWeb"/>
        <w:spacing w:before="0" w:beforeAutospacing="0" w:after="0"/>
        <w:divId w:val="526019186"/>
        <w:rPr>
          <w:lang w:val="en-GB"/>
          <w:rPrChange w:id="4719" w:author="Michael Monkenbusch" w:date="2016-11-18T10:51:00Z">
            <w:rPr>
              <w:lang w:val="en-GB"/>
            </w:rPr>
          </w:rPrChange>
        </w:rPr>
      </w:pPr>
      <w:r w:rsidRPr="00C84EA9">
        <w:rPr>
          <w:rFonts w:ascii="Courier New" w:hAnsi="Courier New" w:cs="Courier New"/>
          <w:sz w:val="20"/>
          <w:szCs w:val="20"/>
          <w:lang w:val="en-GB"/>
          <w:rPrChange w:id="4720" w:author="Michael Monkenbusch" w:date="2016-11-18T10:51:00Z">
            <w:rPr>
              <w:rFonts w:ascii="Courier New" w:hAnsi="Courier New" w:cs="Courier New"/>
              <w:sz w:val="20"/>
              <w:szCs w:val="20"/>
              <w:lang w:val="en-GB"/>
            </w:rPr>
          </w:rPrChange>
        </w:rPr>
        <w:t xml:space="preserve">upper value. </w:t>
      </w:r>
    </w:p>
    <w:p w:rsidR="000C424B" w:rsidRPr="00C84EA9" w:rsidRDefault="000C424B" w:rsidP="00215AF7">
      <w:pPr>
        <w:pStyle w:val="StandardWeb"/>
        <w:spacing w:before="0" w:beforeAutospacing="0" w:after="0"/>
        <w:divId w:val="526019186"/>
        <w:rPr>
          <w:lang w:val="en-GB"/>
          <w:rPrChange w:id="4721" w:author="Michael Monkenbusch" w:date="2016-11-18T10:51:00Z">
            <w:rPr>
              <w:lang w:val="en-GB"/>
            </w:rPr>
          </w:rPrChange>
        </w:rPr>
      </w:pPr>
      <w:r w:rsidRPr="00C84EA9">
        <w:rPr>
          <w:rFonts w:ascii="Courier New" w:hAnsi="Courier New" w:cs="Courier New"/>
          <w:sz w:val="20"/>
          <w:szCs w:val="20"/>
          <w:lang w:val="en-GB"/>
          <w:rPrChange w:id="4722" w:author="Michael Monkenbusch" w:date="2016-11-18T10:51:00Z">
            <w:rPr>
              <w:rFonts w:ascii="Courier New" w:hAnsi="Courier New" w:cs="Courier New"/>
              <w:sz w:val="20"/>
              <w:szCs w:val="20"/>
              <w:lang w:val="en-GB"/>
            </w:rPr>
          </w:rPrChange>
        </w:rPr>
        <w:t xml:space="preserve">if auto is given x1 and x2 values are ignored and all data are </w:t>
      </w:r>
    </w:p>
    <w:p w:rsidR="000C424B" w:rsidRPr="00C84EA9" w:rsidRDefault="000C424B" w:rsidP="00215AF7">
      <w:pPr>
        <w:pStyle w:val="StandardWeb"/>
        <w:spacing w:before="0" w:beforeAutospacing="0" w:after="0"/>
        <w:divId w:val="526019186"/>
        <w:rPr>
          <w:lang w:val="en-GB"/>
          <w:rPrChange w:id="4723" w:author="Michael Monkenbusch" w:date="2016-11-18T10:51:00Z">
            <w:rPr>
              <w:lang w:val="en-GB"/>
            </w:rPr>
          </w:rPrChange>
        </w:rPr>
      </w:pPr>
      <w:r w:rsidRPr="00C84EA9">
        <w:rPr>
          <w:rFonts w:ascii="Courier New" w:hAnsi="Courier New" w:cs="Courier New"/>
          <w:sz w:val="20"/>
          <w:szCs w:val="20"/>
          <w:lang w:val="en-GB"/>
          <w:rPrChange w:id="4724" w:author="Michael Monkenbusch" w:date="2016-11-18T10:51:00Z">
            <w:rPr>
              <w:rFonts w:ascii="Courier New" w:hAnsi="Courier New" w:cs="Courier New"/>
              <w:sz w:val="20"/>
              <w:szCs w:val="20"/>
              <w:lang w:val="en-GB"/>
            </w:rPr>
          </w:rPrChange>
        </w:rPr>
        <w:t xml:space="preserve">respected in the fit. the next time x1 or x2 is given again </w:t>
      </w:r>
    </w:p>
    <w:p w:rsidR="000C424B" w:rsidRPr="00C84EA9" w:rsidRDefault="000C424B" w:rsidP="00215AF7">
      <w:pPr>
        <w:pStyle w:val="StandardWeb"/>
        <w:spacing w:before="0" w:beforeAutospacing="0" w:after="0"/>
        <w:divId w:val="526019186"/>
        <w:rPr>
          <w:lang w:val="en-GB"/>
          <w:rPrChange w:id="4725" w:author="Michael Monkenbusch" w:date="2016-11-18T10:51:00Z">
            <w:rPr>
              <w:lang w:val="en-GB"/>
            </w:rPr>
          </w:rPrChange>
        </w:rPr>
      </w:pPr>
      <w:r w:rsidRPr="00C84EA9">
        <w:rPr>
          <w:rFonts w:ascii="Courier New" w:hAnsi="Courier New" w:cs="Courier New"/>
          <w:sz w:val="20"/>
          <w:szCs w:val="20"/>
          <w:lang w:val="en-GB"/>
          <w:rPrChange w:id="4726" w:author="Michael Monkenbusch" w:date="2016-11-18T10:51:00Z">
            <w:rPr>
              <w:rFonts w:ascii="Courier New" w:hAnsi="Courier New" w:cs="Courier New"/>
              <w:sz w:val="20"/>
              <w:szCs w:val="20"/>
              <w:lang w:val="en-GB"/>
            </w:rPr>
          </w:rPrChange>
        </w:rPr>
        <w:t xml:space="preserve">a corresponding limit is again established. </w:t>
      </w:r>
    </w:p>
    <w:p w:rsidR="000C424B" w:rsidRPr="00C84EA9" w:rsidRDefault="000C424B" w:rsidP="00215AF7">
      <w:pPr>
        <w:pStyle w:val="StandardWeb"/>
        <w:spacing w:before="0" w:beforeAutospacing="0" w:after="0"/>
        <w:divId w:val="526019186"/>
        <w:rPr>
          <w:lang w:val="en-GB"/>
          <w:rPrChange w:id="4727" w:author="Michael Monkenbusch" w:date="2016-11-18T10:51:00Z">
            <w:rPr>
              <w:lang w:val="en-GB"/>
            </w:rPr>
          </w:rPrChange>
        </w:rPr>
      </w:pPr>
      <w:r w:rsidRPr="00C84EA9">
        <w:rPr>
          <w:rFonts w:ascii="Courier New" w:hAnsi="Courier New" w:cs="Courier New"/>
          <w:sz w:val="20"/>
          <w:szCs w:val="20"/>
          <w:lang w:val="en-GB"/>
          <w:rPrChange w:id="4728" w:author="Michael Monkenbusch" w:date="2016-11-18T10:51:00Z">
            <w:rPr>
              <w:rFonts w:ascii="Courier New" w:hAnsi="Courier New" w:cs="Courier New"/>
              <w:sz w:val="20"/>
              <w:szCs w:val="20"/>
              <w:lang w:val="en-GB"/>
            </w:rPr>
          </w:rPrChange>
        </w:rPr>
        <w:t xml:space="preserve">with maxfn you can set the maximum number of function calls that </w:t>
      </w:r>
    </w:p>
    <w:p w:rsidR="000C424B" w:rsidRPr="00C84EA9" w:rsidRDefault="000C424B" w:rsidP="00215AF7">
      <w:pPr>
        <w:pStyle w:val="StandardWeb"/>
        <w:spacing w:before="0" w:beforeAutospacing="0" w:after="0"/>
        <w:divId w:val="526019186"/>
        <w:rPr>
          <w:lang w:val="en-GB"/>
          <w:rPrChange w:id="4729" w:author="Michael Monkenbusch" w:date="2016-11-18T10:51:00Z">
            <w:rPr>
              <w:lang w:val="en-GB"/>
            </w:rPr>
          </w:rPrChange>
        </w:rPr>
      </w:pPr>
      <w:r w:rsidRPr="00C84EA9">
        <w:rPr>
          <w:rFonts w:ascii="Courier New" w:hAnsi="Courier New" w:cs="Courier New"/>
          <w:sz w:val="20"/>
          <w:szCs w:val="20"/>
          <w:lang w:val="en-GB"/>
          <w:rPrChange w:id="4730" w:author="Michael Monkenbusch" w:date="2016-11-18T10:51:00Z">
            <w:rPr>
              <w:rFonts w:ascii="Courier New" w:hAnsi="Courier New" w:cs="Courier New"/>
              <w:sz w:val="20"/>
              <w:szCs w:val="20"/>
              <w:lang w:val="en-GB"/>
            </w:rPr>
          </w:rPrChange>
        </w:rPr>
        <w:t xml:space="preserve">take place during the fit-procedure. </w:t>
      </w:r>
    </w:p>
    <w:p w:rsidR="000C424B" w:rsidRPr="00C84EA9" w:rsidRDefault="000C424B" w:rsidP="00215AF7">
      <w:pPr>
        <w:pStyle w:val="StandardWeb"/>
        <w:spacing w:before="0" w:beforeAutospacing="0" w:after="0"/>
        <w:divId w:val="526019186"/>
        <w:rPr>
          <w:lang w:val="en-GB"/>
          <w:rPrChange w:id="4731" w:author="Michael Monkenbusch" w:date="2016-11-18T10:51:00Z">
            <w:rPr>
              <w:lang w:val="en-GB"/>
            </w:rPr>
          </w:rPrChange>
        </w:rPr>
      </w:pPr>
      <w:r w:rsidRPr="00C84EA9">
        <w:rPr>
          <w:rFonts w:ascii="Courier New" w:hAnsi="Courier New" w:cs="Courier New"/>
          <w:sz w:val="20"/>
          <w:szCs w:val="20"/>
          <w:lang w:val="en-GB"/>
          <w:rPrChange w:id="4732" w:author="Michael Monkenbusch" w:date="2016-11-18T10:51:00Z">
            <w:rPr>
              <w:rFonts w:ascii="Courier New" w:hAnsi="Courier New" w:cs="Courier New"/>
              <w:sz w:val="20"/>
              <w:szCs w:val="20"/>
              <w:lang w:val="en-GB"/>
            </w:rPr>
          </w:rPrChange>
        </w:rPr>
        <w:t xml:space="preserve">the (volatile) errors option causes the computation of </w:t>
      </w:r>
    </w:p>
    <w:p w:rsidR="000C424B" w:rsidRPr="00C84EA9" w:rsidRDefault="000C424B" w:rsidP="00215AF7">
      <w:pPr>
        <w:pStyle w:val="StandardWeb"/>
        <w:spacing w:before="0" w:beforeAutospacing="0" w:after="0"/>
        <w:divId w:val="526019186"/>
        <w:rPr>
          <w:lang w:val="en-GB"/>
          <w:rPrChange w:id="4733" w:author="Michael Monkenbusch" w:date="2016-11-18T10:51:00Z">
            <w:rPr>
              <w:lang w:val="en-GB"/>
            </w:rPr>
          </w:rPrChange>
        </w:rPr>
      </w:pPr>
      <w:r w:rsidRPr="00C84EA9">
        <w:rPr>
          <w:rFonts w:ascii="Courier New" w:hAnsi="Courier New" w:cs="Courier New"/>
          <w:sz w:val="20"/>
          <w:szCs w:val="20"/>
          <w:lang w:val="en-GB"/>
          <w:rPrChange w:id="4734" w:author="Michael Monkenbusch" w:date="2016-11-18T10:51:00Z">
            <w:rPr>
              <w:rFonts w:ascii="Courier New" w:hAnsi="Courier New" w:cs="Courier New"/>
              <w:sz w:val="20"/>
              <w:szCs w:val="20"/>
              <w:lang w:val="en-GB"/>
            </w:rPr>
          </w:rPrChange>
        </w:rPr>
        <w:t xml:space="preserve">statictical errors for the fit-parameters, provided </w:t>
      </w:r>
    </w:p>
    <w:p w:rsidR="000C424B" w:rsidRPr="00C84EA9" w:rsidRDefault="000C424B" w:rsidP="00215AF7">
      <w:pPr>
        <w:pStyle w:val="StandardWeb"/>
        <w:spacing w:before="0" w:beforeAutospacing="0" w:after="0"/>
        <w:divId w:val="526019186"/>
        <w:rPr>
          <w:lang w:val="en-GB"/>
          <w:rPrChange w:id="4735" w:author="Michael Monkenbusch" w:date="2016-11-18T10:51:00Z">
            <w:rPr>
              <w:lang w:val="en-GB"/>
            </w:rPr>
          </w:rPrChange>
        </w:rPr>
      </w:pPr>
      <w:r w:rsidRPr="00C84EA9">
        <w:rPr>
          <w:rFonts w:ascii="Courier New" w:hAnsi="Courier New" w:cs="Courier New"/>
          <w:sz w:val="20"/>
          <w:szCs w:val="20"/>
          <w:lang w:val="en-GB"/>
          <w:rPrChange w:id="4736" w:author="Michael Monkenbusch" w:date="2016-11-18T10:51:00Z">
            <w:rPr>
              <w:rFonts w:ascii="Courier New" w:hAnsi="Courier New" w:cs="Courier New"/>
              <w:sz w:val="20"/>
              <w:szCs w:val="20"/>
              <w:lang w:val="en-GB"/>
            </w:rPr>
          </w:rPrChange>
        </w:rPr>
        <w:t xml:space="preserve">errors for the data are given. the errors option must </w:t>
      </w:r>
    </w:p>
    <w:p w:rsidR="000C424B" w:rsidRPr="00C84EA9" w:rsidRDefault="000C424B" w:rsidP="00215AF7">
      <w:pPr>
        <w:pStyle w:val="StandardWeb"/>
        <w:spacing w:before="0" w:beforeAutospacing="0" w:after="0"/>
        <w:divId w:val="526019186"/>
        <w:rPr>
          <w:lang w:val="en-GB"/>
          <w:rPrChange w:id="4737" w:author="Michael Monkenbusch" w:date="2016-11-18T10:51:00Z">
            <w:rPr>
              <w:lang w:val="en-GB"/>
            </w:rPr>
          </w:rPrChange>
        </w:rPr>
      </w:pPr>
      <w:r w:rsidRPr="00C84EA9">
        <w:rPr>
          <w:rFonts w:ascii="Courier New" w:hAnsi="Courier New" w:cs="Courier New"/>
          <w:sz w:val="20"/>
          <w:szCs w:val="20"/>
          <w:lang w:val="en-GB"/>
          <w:rPrChange w:id="4738" w:author="Michael Monkenbusch" w:date="2016-11-18T10:51:00Z">
            <w:rPr>
              <w:rFonts w:ascii="Courier New" w:hAnsi="Courier New" w:cs="Courier New"/>
              <w:sz w:val="20"/>
              <w:szCs w:val="20"/>
              <w:lang w:val="en-GB"/>
            </w:rPr>
          </w:rPrChange>
        </w:rPr>
        <w:t xml:space="preserve">be combined with the go option. </w:t>
      </w:r>
    </w:p>
    <w:p w:rsidR="000C424B" w:rsidRPr="00C84EA9" w:rsidRDefault="000C424B" w:rsidP="00215AF7">
      <w:pPr>
        <w:pStyle w:val="StandardWeb"/>
        <w:spacing w:before="0" w:beforeAutospacing="0" w:after="0"/>
        <w:divId w:val="526019186"/>
        <w:rPr>
          <w:lang w:val="en-GB"/>
          <w:rPrChange w:id="4739" w:author="Michael Monkenbusch" w:date="2016-11-18T10:51:00Z">
            <w:rPr>
              <w:lang w:val="en-GB"/>
            </w:rPr>
          </w:rPrChange>
        </w:rPr>
      </w:pPr>
      <w:r w:rsidRPr="00C84EA9">
        <w:rPr>
          <w:rFonts w:ascii="Courier New" w:hAnsi="Courier New" w:cs="Courier New"/>
          <w:sz w:val="20"/>
          <w:szCs w:val="20"/>
          <w:lang w:val="en-GB"/>
          <w:rPrChange w:id="4740" w:author="Michael Monkenbusch" w:date="2016-11-18T10:51:00Z">
            <w:rPr>
              <w:rFonts w:ascii="Courier New" w:hAnsi="Courier New" w:cs="Courier New"/>
              <w:sz w:val="20"/>
              <w:szCs w:val="20"/>
              <w:lang w:val="en-GB"/>
            </w:rPr>
          </w:rPrChange>
        </w:rPr>
        <w:t xml:space="preserve">the go-option must be explicitely stated every time the &lt;fit&gt;- </w:t>
      </w:r>
    </w:p>
    <w:p w:rsidR="000C424B" w:rsidRPr="00C84EA9" w:rsidRDefault="000C424B" w:rsidP="00215AF7">
      <w:pPr>
        <w:pStyle w:val="StandardWeb"/>
        <w:spacing w:before="0" w:beforeAutospacing="0" w:after="0"/>
        <w:divId w:val="526019186"/>
        <w:rPr>
          <w:lang w:val="en-GB"/>
          <w:rPrChange w:id="4741" w:author="Michael Monkenbusch" w:date="2016-11-18T10:51:00Z">
            <w:rPr>
              <w:lang w:val="en-GB"/>
            </w:rPr>
          </w:rPrChange>
        </w:rPr>
      </w:pPr>
      <w:r w:rsidRPr="00C84EA9">
        <w:rPr>
          <w:rFonts w:ascii="Courier New" w:hAnsi="Courier New" w:cs="Courier New"/>
          <w:sz w:val="20"/>
          <w:szCs w:val="20"/>
          <w:lang w:val="en-GB"/>
          <w:rPrChange w:id="4742" w:author="Michael Monkenbusch" w:date="2016-11-18T10:51:00Z">
            <w:rPr>
              <w:rFonts w:ascii="Courier New" w:hAnsi="Courier New" w:cs="Courier New"/>
              <w:sz w:val="20"/>
              <w:szCs w:val="20"/>
              <w:lang w:val="en-GB"/>
            </w:rPr>
          </w:rPrChange>
        </w:rPr>
        <w:t xml:space="preserve">command is used. if not given, &lt;fit&gt; will only find the para- </w:t>
      </w:r>
    </w:p>
    <w:p w:rsidR="000C424B" w:rsidRPr="00C84EA9" w:rsidRDefault="000C424B" w:rsidP="00215AF7">
      <w:pPr>
        <w:pStyle w:val="StandardWeb"/>
        <w:spacing w:before="0" w:beforeAutospacing="0" w:after="0"/>
        <w:divId w:val="526019186"/>
        <w:rPr>
          <w:lang w:val="en-GB"/>
          <w:rPrChange w:id="4743" w:author="Michael Monkenbusch" w:date="2016-11-18T10:51:00Z">
            <w:rPr>
              <w:lang w:val="en-GB"/>
            </w:rPr>
          </w:rPrChange>
        </w:rPr>
      </w:pPr>
      <w:r w:rsidRPr="00C84EA9">
        <w:rPr>
          <w:rFonts w:ascii="Courier New" w:hAnsi="Courier New" w:cs="Courier New"/>
          <w:sz w:val="20"/>
          <w:szCs w:val="20"/>
          <w:lang w:val="en-GB"/>
          <w:rPrChange w:id="4744" w:author="Michael Monkenbusch" w:date="2016-11-18T10:51:00Z">
            <w:rPr>
              <w:rFonts w:ascii="Courier New" w:hAnsi="Courier New" w:cs="Courier New"/>
              <w:sz w:val="20"/>
              <w:szCs w:val="20"/>
              <w:lang w:val="en-GB"/>
            </w:rPr>
          </w:rPrChange>
        </w:rPr>
        <w:t xml:space="preserve">meters for the activated theory. the curve-fitting can then be </w:t>
      </w:r>
    </w:p>
    <w:p w:rsidR="000C424B" w:rsidRPr="00C84EA9" w:rsidRDefault="000C424B" w:rsidP="00215AF7">
      <w:pPr>
        <w:pStyle w:val="StandardWeb"/>
        <w:spacing w:before="0" w:beforeAutospacing="0" w:after="0"/>
        <w:divId w:val="526019186"/>
        <w:rPr>
          <w:lang w:val="en-GB"/>
          <w:rPrChange w:id="4745" w:author="Michael Monkenbusch" w:date="2016-11-18T10:51:00Z">
            <w:rPr>
              <w:lang w:val="en-GB"/>
            </w:rPr>
          </w:rPrChange>
        </w:rPr>
      </w:pPr>
      <w:r w:rsidRPr="00C84EA9">
        <w:rPr>
          <w:rFonts w:ascii="Courier New" w:hAnsi="Courier New" w:cs="Courier New"/>
          <w:sz w:val="20"/>
          <w:szCs w:val="20"/>
          <w:lang w:val="en-GB"/>
          <w:rPrChange w:id="4746" w:author="Michael Monkenbusch" w:date="2016-11-18T10:51:00Z">
            <w:rPr>
              <w:rFonts w:ascii="Courier New" w:hAnsi="Courier New" w:cs="Courier New"/>
              <w:sz w:val="20"/>
              <w:szCs w:val="20"/>
              <w:lang w:val="en-GB"/>
            </w:rPr>
          </w:rPrChange>
        </w:rPr>
        <w:t xml:space="preserve">done by once more typing &lt;fit&gt; without any parameters. </w:t>
      </w:r>
    </w:p>
    <w:p w:rsidR="000C424B" w:rsidRPr="00C84EA9" w:rsidRDefault="000C424B" w:rsidP="00215AF7">
      <w:pPr>
        <w:pStyle w:val="StandardWeb"/>
        <w:spacing w:before="0" w:beforeAutospacing="0" w:after="0"/>
        <w:divId w:val="526019186"/>
        <w:rPr>
          <w:lang w:val="en-GB"/>
          <w:rPrChange w:id="4747" w:author="Michael Monkenbusch" w:date="2016-11-18T10:51:00Z">
            <w:rPr>
              <w:lang w:val="en-GB"/>
            </w:rPr>
          </w:rPrChange>
        </w:rPr>
      </w:pPr>
      <w:r w:rsidRPr="00C84EA9">
        <w:rPr>
          <w:rFonts w:ascii="Courier New" w:hAnsi="Courier New" w:cs="Courier New"/>
          <w:sz w:val="20"/>
          <w:szCs w:val="20"/>
          <w:lang w:val="en-GB"/>
          <w:rPrChange w:id="4748" w:author="Michael Monkenbusch" w:date="2016-11-18T10:51:00Z">
            <w:rPr>
              <w:rFonts w:ascii="Courier New" w:hAnsi="Courier New" w:cs="Courier New"/>
              <w:sz w:val="20"/>
              <w:szCs w:val="20"/>
              <w:lang w:val="en-GB"/>
            </w:rPr>
          </w:rPrChange>
        </w:rPr>
        <w:t xml:space="preserve">convolution with a resolution function may be performed. </w:t>
      </w:r>
    </w:p>
    <w:p w:rsidR="000C424B" w:rsidRPr="00C84EA9" w:rsidRDefault="000C424B" w:rsidP="00215AF7">
      <w:pPr>
        <w:pStyle w:val="StandardWeb"/>
        <w:spacing w:before="0" w:beforeAutospacing="0" w:after="0"/>
        <w:divId w:val="526019186"/>
        <w:rPr>
          <w:lang w:val="en-GB"/>
          <w:rPrChange w:id="4749" w:author="Michael Monkenbusch" w:date="2016-11-18T10:51:00Z">
            <w:rPr>
              <w:lang w:val="en-GB"/>
            </w:rPr>
          </w:rPrChange>
        </w:rPr>
      </w:pPr>
      <w:r w:rsidRPr="00C84EA9">
        <w:rPr>
          <w:rFonts w:ascii="Courier New" w:hAnsi="Courier New" w:cs="Courier New"/>
          <w:sz w:val="20"/>
          <w:szCs w:val="20"/>
          <w:lang w:val="en-GB"/>
          <w:rPrChange w:id="4750" w:author="Michael Monkenbusch" w:date="2016-11-18T10:51:00Z">
            <w:rPr>
              <w:rFonts w:ascii="Courier New" w:hAnsi="Courier New" w:cs="Courier New"/>
              <w:sz w:val="20"/>
              <w:szCs w:val="20"/>
              <w:lang w:val="en-GB"/>
            </w:rPr>
          </w:rPrChange>
        </w:rPr>
        <w:t xml:space="preserve">for details see thc ! </w:t>
      </w:r>
    </w:p>
    <w:p w:rsidR="000C424B" w:rsidRPr="00C84EA9" w:rsidRDefault="000C424B" w:rsidP="00215AF7">
      <w:pPr>
        <w:pStyle w:val="StandardWeb"/>
        <w:spacing w:before="0" w:beforeAutospacing="0" w:after="0"/>
        <w:divId w:val="526019186"/>
        <w:rPr>
          <w:lang w:val="en-GB"/>
          <w:rPrChange w:id="4751" w:author="Michael Monkenbusch" w:date="2016-11-18T10:51:00Z">
            <w:rPr>
              <w:lang w:val="en-GB"/>
            </w:rPr>
          </w:rPrChange>
        </w:rPr>
      </w:pPr>
    </w:p>
    <w:p w:rsidR="000C424B" w:rsidRPr="00C84EA9" w:rsidRDefault="000C424B" w:rsidP="00215AF7">
      <w:pPr>
        <w:pStyle w:val="StandardWeb"/>
        <w:spacing w:before="0" w:beforeAutospacing="0" w:after="0"/>
        <w:divId w:val="526019186"/>
        <w:rPr>
          <w:lang w:val="en-GB"/>
          <w:rPrChange w:id="4752" w:author="Michael Monkenbusch" w:date="2016-11-18T10:51:00Z">
            <w:rPr>
              <w:lang w:val="en-GB"/>
            </w:rPr>
          </w:rPrChange>
        </w:rPr>
      </w:pPr>
      <w:r w:rsidRPr="00C84EA9">
        <w:rPr>
          <w:rFonts w:ascii="Courier New" w:hAnsi="Courier New" w:cs="Courier New"/>
          <w:sz w:val="20"/>
          <w:szCs w:val="20"/>
          <w:lang w:val="en-GB"/>
          <w:rPrChange w:id="4753" w:author="Michael Monkenbusch" w:date="2016-11-18T10:51:00Z">
            <w:rPr>
              <w:rFonts w:ascii="Courier New" w:hAnsi="Courier New" w:cs="Courier New"/>
              <w:sz w:val="20"/>
              <w:szCs w:val="20"/>
              <w:lang w:val="en-GB"/>
            </w:rPr>
          </w:rPrChange>
        </w:rPr>
        <w:t>fit and thc add a number of paramters to the resulting curve buffers</w:t>
      </w:r>
    </w:p>
    <w:p w:rsidR="000C424B" w:rsidRPr="00C84EA9" w:rsidRDefault="000C424B" w:rsidP="00215AF7">
      <w:pPr>
        <w:pStyle w:val="StandardWeb"/>
        <w:spacing w:before="0" w:beforeAutospacing="0" w:after="0"/>
        <w:divId w:val="526019186"/>
        <w:rPr>
          <w:lang w:val="en-GB"/>
          <w:rPrChange w:id="4754" w:author="Michael Monkenbusch" w:date="2016-11-18T10:51:00Z">
            <w:rPr>
              <w:lang w:val="en-GB"/>
            </w:rPr>
          </w:rPrChange>
        </w:rPr>
      </w:pPr>
      <w:r w:rsidRPr="00C84EA9">
        <w:rPr>
          <w:rFonts w:ascii="Courier New" w:hAnsi="Courier New" w:cs="Courier New"/>
          <w:sz w:val="20"/>
          <w:szCs w:val="20"/>
          <w:lang w:val="en-GB"/>
          <w:rPrChange w:id="4755" w:author="Michael Monkenbusch" w:date="2016-11-18T10:51:00Z">
            <w:rPr>
              <w:rFonts w:ascii="Courier New" w:hAnsi="Courier New" w:cs="Courier New"/>
              <w:sz w:val="20"/>
              <w:szCs w:val="20"/>
              <w:lang w:val="en-GB"/>
            </w:rPr>
          </w:rPrChange>
        </w:rPr>
        <w:t>these may be addressed in other functions or viewed in the plot.</w:t>
      </w:r>
    </w:p>
    <w:p w:rsidR="000C424B" w:rsidRPr="00C84EA9" w:rsidRDefault="000C424B" w:rsidP="00215AF7">
      <w:pPr>
        <w:pStyle w:val="StandardWeb"/>
        <w:spacing w:before="0" w:beforeAutospacing="0" w:after="0"/>
        <w:divId w:val="526019186"/>
        <w:rPr>
          <w:lang w:val="en-GB"/>
          <w:rPrChange w:id="4756" w:author="Michael Monkenbusch" w:date="2016-11-18T10:51:00Z">
            <w:rPr>
              <w:lang w:val="en-GB"/>
            </w:rPr>
          </w:rPrChange>
        </w:rPr>
      </w:pPr>
      <w:r w:rsidRPr="00C84EA9">
        <w:rPr>
          <w:rFonts w:ascii="Courier New" w:hAnsi="Courier New" w:cs="Courier New"/>
          <w:sz w:val="20"/>
          <w:szCs w:val="20"/>
          <w:lang w:val="en-GB"/>
          <w:rPrChange w:id="4757" w:author="Michael Monkenbusch" w:date="2016-11-18T10:51:00Z">
            <w:rPr>
              <w:rFonts w:ascii="Courier New" w:hAnsi="Courier New" w:cs="Courier New"/>
              <w:sz w:val="20"/>
              <w:szCs w:val="20"/>
              <w:lang w:val="en-GB"/>
            </w:rPr>
          </w:rPrChange>
        </w:rPr>
        <w:t xml:space="preserve">These parameters describe the theory parameters and errors. </w:t>
      </w:r>
    </w:p>
    <w:p w:rsidR="000C424B" w:rsidRPr="00C84EA9" w:rsidRDefault="000C424B" w:rsidP="00215AF7">
      <w:pPr>
        <w:pStyle w:val="StandardWeb"/>
        <w:spacing w:before="0" w:beforeAutospacing="0" w:after="0"/>
        <w:divId w:val="526019186"/>
        <w:rPr>
          <w:lang w:val="en-GB"/>
          <w:rPrChange w:id="4758" w:author="Michael Monkenbusch" w:date="2016-11-18T10:51:00Z">
            <w:rPr>
              <w:lang w:val="en-GB"/>
            </w:rPr>
          </w:rPrChange>
        </w:rPr>
      </w:pPr>
      <w:r w:rsidRPr="00C84EA9">
        <w:rPr>
          <w:rFonts w:ascii="Courier New" w:hAnsi="Courier New" w:cs="Courier New"/>
          <w:sz w:val="20"/>
          <w:szCs w:val="20"/>
          <w:lang w:val="en-GB"/>
          <w:rPrChange w:id="4759" w:author="Michael Monkenbusch" w:date="2016-11-18T10:51:00Z">
            <w:rPr>
              <w:rFonts w:ascii="Courier New" w:hAnsi="Courier New" w:cs="Courier New"/>
              <w:sz w:val="20"/>
              <w:szCs w:val="20"/>
              <w:lang w:val="en-GB"/>
            </w:rPr>
          </w:rPrChange>
        </w:rPr>
        <w:t xml:space="preserve">In the moment we are still restricted to 8 characters for the </w:t>
      </w:r>
    </w:p>
    <w:p w:rsidR="000C424B" w:rsidRPr="00C84EA9" w:rsidRDefault="000C424B" w:rsidP="00215AF7">
      <w:pPr>
        <w:pStyle w:val="StandardWeb"/>
        <w:spacing w:before="0" w:beforeAutospacing="0" w:after="0"/>
        <w:divId w:val="526019186"/>
        <w:rPr>
          <w:lang w:val="en-GB"/>
          <w:rPrChange w:id="4760" w:author="Michael Monkenbusch" w:date="2016-11-18T10:51:00Z">
            <w:rPr>
              <w:lang w:val="en-GB"/>
            </w:rPr>
          </w:rPrChange>
        </w:rPr>
      </w:pPr>
      <w:r w:rsidRPr="00C84EA9">
        <w:rPr>
          <w:rFonts w:ascii="Courier New" w:hAnsi="Courier New" w:cs="Courier New"/>
          <w:sz w:val="20"/>
          <w:szCs w:val="20"/>
          <w:lang w:val="en-GB"/>
          <w:rPrChange w:id="4761" w:author="Michael Monkenbusch" w:date="2016-11-18T10:51:00Z">
            <w:rPr>
              <w:rFonts w:ascii="Courier New" w:hAnsi="Courier New" w:cs="Courier New"/>
              <w:sz w:val="20"/>
              <w:szCs w:val="20"/>
              <w:lang w:val="en-GB"/>
            </w:rPr>
          </w:rPrChange>
        </w:rPr>
        <w:t>names therefore the theory parameters are coded as follows:</w:t>
      </w:r>
    </w:p>
    <w:p w:rsidR="000C424B" w:rsidRPr="00C84EA9" w:rsidRDefault="000C424B" w:rsidP="00215AF7">
      <w:pPr>
        <w:pStyle w:val="StandardWeb"/>
        <w:spacing w:before="0" w:beforeAutospacing="0" w:after="0"/>
        <w:divId w:val="526019186"/>
        <w:rPr>
          <w:lang w:val="en-GB"/>
          <w:rPrChange w:id="4762" w:author="Michael Monkenbusch" w:date="2016-11-18T10:51:00Z">
            <w:rPr>
              <w:lang w:val="en-GB"/>
            </w:rPr>
          </w:rPrChange>
        </w:rPr>
      </w:pPr>
    </w:p>
    <w:p w:rsidR="000C424B" w:rsidRPr="00C84EA9" w:rsidRDefault="000C424B" w:rsidP="00215AF7">
      <w:pPr>
        <w:pStyle w:val="StandardWeb"/>
        <w:spacing w:before="0" w:beforeAutospacing="0" w:after="0"/>
        <w:divId w:val="526019186"/>
        <w:rPr>
          <w:lang w:val="en-GB"/>
          <w:rPrChange w:id="4763" w:author="Michael Monkenbusch" w:date="2016-11-18T10:51:00Z">
            <w:rPr>
              <w:lang w:val="en-GB"/>
            </w:rPr>
          </w:rPrChange>
        </w:rPr>
      </w:pPr>
      <w:r w:rsidRPr="00C84EA9">
        <w:rPr>
          <w:rFonts w:ascii="Courier New" w:hAnsi="Courier New" w:cs="Courier New"/>
          <w:sz w:val="20"/>
          <w:szCs w:val="20"/>
          <w:lang w:val="en-GB"/>
          <w:rPrChange w:id="4764" w:author="Michael Monkenbusch" w:date="2016-11-18T10:51:00Z">
            <w:rPr>
              <w:rFonts w:ascii="Courier New" w:hAnsi="Courier New" w:cs="Courier New"/>
              <w:sz w:val="20"/>
              <w:szCs w:val="20"/>
              <w:lang w:val="en-GB"/>
            </w:rPr>
          </w:rPrChange>
        </w:rPr>
        <w:t>first 2 characters = first two charactres of theory name</w:t>
      </w:r>
    </w:p>
    <w:p w:rsidR="000C424B" w:rsidRPr="00C84EA9" w:rsidRDefault="000C424B" w:rsidP="00215AF7">
      <w:pPr>
        <w:pStyle w:val="StandardWeb"/>
        <w:spacing w:before="0" w:beforeAutospacing="0" w:after="0"/>
        <w:divId w:val="526019186"/>
        <w:rPr>
          <w:lang w:val="en-GB"/>
          <w:rPrChange w:id="4765" w:author="Michael Monkenbusch" w:date="2016-11-18T10:51:00Z">
            <w:rPr>
              <w:lang w:val="en-GB"/>
            </w:rPr>
          </w:rPrChange>
        </w:rPr>
      </w:pPr>
      <w:r w:rsidRPr="00C84EA9">
        <w:rPr>
          <w:rFonts w:ascii="Courier New" w:hAnsi="Courier New" w:cs="Courier New"/>
          <w:sz w:val="20"/>
          <w:szCs w:val="20"/>
          <w:lang w:val="en-GB"/>
          <w:rPrChange w:id="4766" w:author="Michael Monkenbusch" w:date="2016-11-18T10:51:00Z">
            <w:rPr>
              <w:rFonts w:ascii="Courier New" w:hAnsi="Courier New" w:cs="Courier New"/>
              <w:sz w:val="20"/>
              <w:szCs w:val="20"/>
              <w:lang w:val="en-GB"/>
            </w:rPr>
          </w:rPrChange>
        </w:rPr>
        <w:t xml:space="preserve">3rd character = one digit (1..9) telling the number of the </w:t>
      </w:r>
    </w:p>
    <w:p w:rsidR="000C424B" w:rsidRPr="00C84EA9" w:rsidRDefault="000C424B" w:rsidP="00215AF7">
      <w:pPr>
        <w:pStyle w:val="StandardWeb"/>
        <w:spacing w:before="0" w:beforeAutospacing="0" w:after="0"/>
        <w:divId w:val="526019186"/>
        <w:rPr>
          <w:lang w:val="en-GB"/>
          <w:rPrChange w:id="4767" w:author="Michael Monkenbusch" w:date="2016-11-18T10:51:00Z">
            <w:rPr>
              <w:lang w:val="en-GB"/>
            </w:rPr>
          </w:rPrChange>
        </w:rPr>
      </w:pPr>
      <w:r w:rsidRPr="00C84EA9">
        <w:rPr>
          <w:rFonts w:ascii="Courier New" w:hAnsi="Courier New" w:cs="Courier New"/>
          <w:sz w:val="20"/>
          <w:szCs w:val="20"/>
          <w:lang w:val="en-GB"/>
          <w:rPrChange w:id="4768" w:author="Michael Monkenbusch" w:date="2016-11-18T10:51:00Z">
            <w:rPr>
              <w:rFonts w:ascii="Courier New" w:hAnsi="Courier New" w:cs="Courier New"/>
              <w:sz w:val="20"/>
              <w:szCs w:val="20"/>
              <w:lang w:val="en-GB"/>
            </w:rPr>
          </w:rPrChange>
        </w:rPr>
        <w:t>theory in the activation list.</w:t>
      </w:r>
    </w:p>
    <w:p w:rsidR="000C424B" w:rsidRPr="00C84EA9" w:rsidRDefault="000C424B" w:rsidP="00215AF7">
      <w:pPr>
        <w:pStyle w:val="StandardWeb"/>
        <w:spacing w:before="0" w:beforeAutospacing="0" w:after="0"/>
        <w:divId w:val="526019186"/>
        <w:rPr>
          <w:lang w:val="en-GB"/>
          <w:rPrChange w:id="4769" w:author="Michael Monkenbusch" w:date="2016-11-18T10:51:00Z">
            <w:rPr>
              <w:lang w:val="en-GB"/>
            </w:rPr>
          </w:rPrChange>
        </w:rPr>
      </w:pPr>
      <w:r w:rsidRPr="00C84EA9">
        <w:rPr>
          <w:rFonts w:ascii="Courier New" w:hAnsi="Courier New" w:cs="Courier New"/>
          <w:sz w:val="20"/>
          <w:szCs w:val="20"/>
          <w:lang w:val="en-GB"/>
          <w:rPrChange w:id="4770" w:author="Michael Monkenbusch" w:date="2016-11-18T10:51:00Z">
            <w:rPr>
              <w:rFonts w:ascii="Courier New" w:hAnsi="Courier New" w:cs="Courier New"/>
              <w:sz w:val="20"/>
              <w:szCs w:val="20"/>
              <w:lang w:val="en-GB"/>
            </w:rPr>
          </w:rPrChange>
        </w:rPr>
        <w:t>4..8 character = 1..5 charcter of the th-parameter name</w:t>
      </w:r>
    </w:p>
    <w:p w:rsidR="000C424B" w:rsidRPr="00C84EA9" w:rsidRDefault="000C424B" w:rsidP="00215AF7">
      <w:pPr>
        <w:pStyle w:val="StandardWeb"/>
        <w:spacing w:before="0" w:beforeAutospacing="0" w:after="0"/>
        <w:divId w:val="526019186"/>
        <w:rPr>
          <w:lang w:val="en-GB"/>
          <w:rPrChange w:id="4771" w:author="Michael Monkenbusch" w:date="2016-11-18T10:51:00Z">
            <w:rPr>
              <w:lang w:val="en-GB"/>
            </w:rPr>
          </w:rPrChange>
        </w:rPr>
      </w:pPr>
    </w:p>
    <w:p w:rsidR="000C424B" w:rsidRPr="00C84EA9" w:rsidRDefault="000C424B" w:rsidP="00215AF7">
      <w:pPr>
        <w:pStyle w:val="StandardWeb"/>
        <w:spacing w:before="0" w:beforeAutospacing="0" w:after="0"/>
        <w:divId w:val="526019186"/>
        <w:rPr>
          <w:lang w:val="en-GB"/>
          <w:rPrChange w:id="4772" w:author="Michael Monkenbusch" w:date="2016-11-18T10:51:00Z">
            <w:rPr>
              <w:lang w:val="en-GB"/>
            </w:rPr>
          </w:rPrChange>
        </w:rPr>
      </w:pPr>
      <w:r w:rsidRPr="00C84EA9">
        <w:rPr>
          <w:rFonts w:ascii="Courier New" w:hAnsi="Courier New" w:cs="Courier New"/>
          <w:sz w:val="20"/>
          <w:szCs w:val="20"/>
          <w:lang w:val="en-GB"/>
          <w:rPrChange w:id="4773" w:author="Michael Monkenbusch" w:date="2016-11-18T10:51:00Z">
            <w:rPr>
              <w:rFonts w:ascii="Courier New" w:hAnsi="Courier New" w:cs="Courier New"/>
              <w:sz w:val="20"/>
              <w:szCs w:val="20"/>
              <w:lang w:val="en-GB"/>
            </w:rPr>
          </w:rPrChange>
        </w:rPr>
        <w:t>the corresponding errors are build by puuting 'e' in front of the</w:t>
      </w:r>
    </w:p>
    <w:p w:rsidR="000C424B" w:rsidRPr="00C84EA9" w:rsidRDefault="000C424B" w:rsidP="00215AF7">
      <w:pPr>
        <w:pStyle w:val="StandardWeb"/>
        <w:spacing w:before="0" w:beforeAutospacing="0" w:after="0"/>
        <w:divId w:val="526019186"/>
        <w:rPr>
          <w:lang w:val="en-GB"/>
          <w:rPrChange w:id="4774" w:author="Michael Monkenbusch" w:date="2016-11-18T10:51:00Z">
            <w:rPr>
              <w:lang w:val="en-GB"/>
            </w:rPr>
          </w:rPrChange>
        </w:rPr>
      </w:pPr>
      <w:r w:rsidRPr="00C84EA9">
        <w:rPr>
          <w:rFonts w:ascii="Courier New" w:hAnsi="Courier New" w:cs="Courier New"/>
          <w:sz w:val="20"/>
          <w:szCs w:val="20"/>
          <w:lang w:val="en-GB"/>
          <w:rPrChange w:id="4775" w:author="Michael Monkenbusch" w:date="2016-11-18T10:51:00Z">
            <w:rPr>
              <w:rFonts w:ascii="Courier New" w:hAnsi="Courier New" w:cs="Courier New"/>
              <w:sz w:val="20"/>
              <w:szCs w:val="20"/>
              <w:lang w:val="en-GB"/>
            </w:rPr>
          </w:rPrChange>
        </w:rPr>
        <w:t>coded parameter name and truncating the result to 8 chars.</w:t>
      </w:r>
    </w:p>
    <w:p w:rsidR="000C424B" w:rsidRPr="00C84EA9" w:rsidRDefault="000C424B" w:rsidP="00215AF7">
      <w:pPr>
        <w:pStyle w:val="StandardWeb"/>
        <w:spacing w:before="0" w:beforeAutospacing="0" w:after="0"/>
        <w:divId w:val="526019186"/>
        <w:rPr>
          <w:lang w:val="en-GB"/>
          <w:rPrChange w:id="4776" w:author="Michael Monkenbusch" w:date="2016-11-18T10:51:00Z">
            <w:rPr>
              <w:lang w:val="en-GB"/>
            </w:rPr>
          </w:rPrChange>
        </w:rPr>
      </w:pPr>
    </w:p>
    <w:p w:rsidR="000C424B" w:rsidRPr="00C84EA9" w:rsidRDefault="000C424B" w:rsidP="00215AF7">
      <w:pPr>
        <w:pStyle w:val="StandardWeb"/>
        <w:spacing w:before="0" w:beforeAutospacing="0" w:after="0"/>
        <w:divId w:val="526019186"/>
        <w:rPr>
          <w:lang w:val="en-GB"/>
          <w:rPrChange w:id="4777" w:author="Michael Monkenbusch" w:date="2016-11-18T10:51:00Z">
            <w:rPr>
              <w:lang w:val="en-GB"/>
            </w:rPr>
          </w:rPrChange>
        </w:rPr>
      </w:pPr>
    </w:p>
    <w:p w:rsidR="000C424B" w:rsidRPr="00C84EA9" w:rsidRDefault="000C424B" w:rsidP="00215AF7">
      <w:pPr>
        <w:pStyle w:val="StandardWeb"/>
        <w:spacing w:before="0" w:beforeAutospacing="0" w:after="0"/>
        <w:divId w:val="526019186"/>
        <w:rPr>
          <w:lang w:val="en-GB"/>
          <w:rPrChange w:id="4778" w:author="Michael Monkenbusch" w:date="2016-11-18T10:51:00Z">
            <w:rPr>
              <w:lang w:val="en-GB"/>
            </w:rPr>
          </w:rPrChange>
        </w:rPr>
      </w:pPr>
      <w:r w:rsidRPr="00C84EA9">
        <w:rPr>
          <w:rFonts w:ascii="Courier New" w:hAnsi="Courier New" w:cs="Courier New"/>
          <w:sz w:val="20"/>
          <w:szCs w:val="20"/>
          <w:lang w:val="en-GB"/>
          <w:rPrChange w:id="4779" w:author="Michael Monkenbusch" w:date="2016-11-18T10:51:00Z">
            <w:rPr>
              <w:rFonts w:ascii="Courier New" w:hAnsi="Courier New" w:cs="Courier New"/>
              <w:sz w:val="20"/>
              <w:szCs w:val="20"/>
              <w:lang w:val="en-GB"/>
            </w:rPr>
          </w:rPrChange>
        </w:rPr>
        <w:t>See --&gt; plot noparplo to get a plot with a noncrowded parameter part</w:t>
      </w:r>
    </w:p>
    <w:p w:rsidR="000C424B" w:rsidRPr="00C84EA9" w:rsidRDefault="000C424B" w:rsidP="00215AF7">
      <w:pPr>
        <w:pStyle w:val="StandardWeb"/>
        <w:spacing w:before="0" w:beforeAutospacing="0" w:after="0"/>
        <w:divId w:val="526019186"/>
        <w:rPr>
          <w:lang w:val="en-GB"/>
          <w:rPrChange w:id="4780" w:author="Michael Monkenbusch" w:date="2016-11-18T10:51:00Z">
            <w:rPr>
              <w:lang w:val="en-GB"/>
            </w:rPr>
          </w:rPrChange>
        </w:rPr>
      </w:pPr>
      <w:r w:rsidRPr="00C84EA9">
        <w:rPr>
          <w:rFonts w:ascii="Courier New" w:hAnsi="Courier New" w:cs="Courier New"/>
          <w:sz w:val="20"/>
          <w:szCs w:val="20"/>
          <w:lang w:val="en-GB"/>
          <w:rPrChange w:id="4781" w:author="Michael Monkenbusch" w:date="2016-11-18T10:51:00Z">
            <w:rPr>
              <w:rFonts w:ascii="Courier New" w:hAnsi="Courier New" w:cs="Courier New"/>
              <w:sz w:val="20"/>
              <w:szCs w:val="20"/>
              <w:lang w:val="en-GB"/>
            </w:rPr>
          </w:rPrChange>
        </w:rPr>
        <w:t>those parameters may be used in expressions.</w:t>
      </w:r>
    </w:p>
    <w:p w:rsidR="000C424B" w:rsidRPr="00C84EA9" w:rsidRDefault="000C424B" w:rsidP="00215AF7">
      <w:pPr>
        <w:pStyle w:val="StandardWeb"/>
        <w:spacing w:before="0" w:beforeAutospacing="0" w:after="0"/>
        <w:divId w:val="526019186"/>
        <w:rPr>
          <w:lang w:val="en-GB"/>
          <w:rPrChange w:id="4782" w:author="Michael Monkenbusch" w:date="2016-11-18T10:51:00Z">
            <w:rPr>
              <w:lang w:val="en-GB"/>
            </w:rPr>
          </w:rPrChange>
        </w:rPr>
      </w:pPr>
    </w:p>
    <w:p w:rsidR="000C424B" w:rsidRPr="00C84EA9" w:rsidRDefault="000C424B" w:rsidP="00215AF7">
      <w:pPr>
        <w:pStyle w:val="StandardWeb"/>
        <w:spacing w:before="0" w:beforeAutospacing="0" w:after="0"/>
        <w:divId w:val="526019186"/>
        <w:rPr>
          <w:lang w:val="en-GB"/>
          <w:rPrChange w:id="4783" w:author="Michael Monkenbusch" w:date="2016-11-18T10:51:00Z">
            <w:rPr>
              <w:lang w:val="en-GB"/>
            </w:rPr>
          </w:rPrChange>
        </w:rPr>
      </w:pPr>
      <w:r w:rsidRPr="00C84EA9">
        <w:rPr>
          <w:rFonts w:ascii="Courier New" w:hAnsi="Courier New" w:cs="Courier New"/>
          <w:sz w:val="20"/>
          <w:szCs w:val="20"/>
          <w:lang w:val="en-GB"/>
          <w:rPrChange w:id="4784" w:author="Michael Monkenbusch" w:date="2016-11-18T10:51:00Z">
            <w:rPr>
              <w:rFonts w:ascii="Courier New" w:hAnsi="Courier New" w:cs="Courier New"/>
              <w:sz w:val="20"/>
              <w:szCs w:val="20"/>
              <w:lang w:val="en-GB"/>
            </w:rPr>
          </w:rPrChange>
        </w:rPr>
        <w:t>OPTION: map</w:t>
      </w:r>
    </w:p>
    <w:p w:rsidR="000C424B" w:rsidRPr="00C84EA9" w:rsidRDefault="000C424B" w:rsidP="00215AF7">
      <w:pPr>
        <w:pStyle w:val="StandardWeb"/>
        <w:spacing w:before="0" w:beforeAutospacing="0" w:after="0"/>
        <w:divId w:val="526019186"/>
        <w:rPr>
          <w:lang w:val="en-GB"/>
          <w:rPrChange w:id="4785" w:author="Michael Monkenbusch" w:date="2016-11-18T10:51:00Z">
            <w:rPr>
              <w:lang w:val="en-GB"/>
            </w:rPr>
          </w:rPrChange>
        </w:rPr>
      </w:pPr>
      <w:r w:rsidRPr="00C84EA9">
        <w:rPr>
          <w:rFonts w:ascii="Courier New" w:hAnsi="Courier New" w:cs="Courier New"/>
          <w:sz w:val="20"/>
          <w:szCs w:val="20"/>
          <w:lang w:val="en-GB"/>
          <w:rPrChange w:id="4786" w:author="Michael Monkenbusch" w:date="2016-11-18T10:51:00Z">
            <w:rPr>
              <w:rFonts w:ascii="Courier New" w:hAnsi="Courier New" w:cs="Courier New"/>
              <w:sz w:val="20"/>
              <w:szCs w:val="20"/>
              <w:lang w:val="en-GB"/>
            </w:rPr>
          </w:rPrChange>
        </w:rPr>
        <w:t>-----------</w:t>
      </w:r>
    </w:p>
    <w:p w:rsidR="000C424B" w:rsidRPr="00C84EA9" w:rsidRDefault="000C424B" w:rsidP="00215AF7">
      <w:pPr>
        <w:pStyle w:val="StandardWeb"/>
        <w:spacing w:before="0" w:beforeAutospacing="0" w:after="0"/>
        <w:divId w:val="526019186"/>
        <w:rPr>
          <w:lang w:val="en-GB"/>
          <w:rPrChange w:id="4787" w:author="Michael Monkenbusch" w:date="2016-11-18T10:51:00Z">
            <w:rPr>
              <w:lang w:val="en-GB"/>
            </w:rPr>
          </w:rPrChange>
        </w:rPr>
      </w:pPr>
      <w:r w:rsidRPr="00C84EA9">
        <w:rPr>
          <w:rFonts w:ascii="Courier New" w:hAnsi="Courier New" w:cs="Courier New"/>
          <w:sz w:val="20"/>
          <w:szCs w:val="20"/>
          <w:lang w:val="en-GB"/>
          <w:rPrChange w:id="4788" w:author="Michael Monkenbusch" w:date="2016-11-18T10:51:00Z">
            <w:rPr>
              <w:rFonts w:ascii="Courier New" w:hAnsi="Courier New" w:cs="Courier New"/>
              <w:sz w:val="20"/>
              <w:szCs w:val="20"/>
              <w:lang w:val="en-GB"/>
            </w:rPr>
          </w:rPrChange>
        </w:rPr>
        <w:t>if --&gt; fit map writes files map.xy and map.ssq that contain</w:t>
      </w:r>
    </w:p>
    <w:p w:rsidR="000C424B" w:rsidRPr="00C84EA9" w:rsidRDefault="000C424B" w:rsidP="00215AF7">
      <w:pPr>
        <w:pStyle w:val="StandardWeb"/>
        <w:spacing w:before="0" w:beforeAutospacing="0" w:after="0"/>
        <w:divId w:val="526019186"/>
        <w:rPr>
          <w:lang w:val="en-GB"/>
          <w:rPrChange w:id="4789" w:author="Michael Monkenbusch" w:date="2016-11-18T10:51:00Z">
            <w:rPr>
              <w:lang w:val="en-GB"/>
            </w:rPr>
          </w:rPrChange>
        </w:rPr>
      </w:pPr>
      <w:r w:rsidRPr="00C84EA9">
        <w:rPr>
          <w:rFonts w:ascii="Courier New" w:hAnsi="Courier New" w:cs="Courier New"/>
          <w:sz w:val="20"/>
          <w:szCs w:val="20"/>
          <w:lang w:val="en-GB"/>
          <w:rPrChange w:id="4790" w:author="Michael Monkenbusch" w:date="2016-11-18T10:51:00Z">
            <w:rPr>
              <w:rFonts w:ascii="Courier New" w:hAnsi="Courier New" w:cs="Courier New"/>
              <w:sz w:val="20"/>
              <w:szCs w:val="20"/>
              <w:lang w:val="en-GB"/>
            </w:rPr>
          </w:rPrChange>
        </w:rPr>
        <w:t>the landscape of ssq vs paramateters (max. no of free pars.=3)</w:t>
      </w:r>
    </w:p>
    <w:p w:rsidR="000C424B" w:rsidRPr="00C84EA9" w:rsidRDefault="000C424B" w:rsidP="00215AF7">
      <w:pPr>
        <w:pStyle w:val="StandardWeb"/>
        <w:spacing w:before="0" w:beforeAutospacing="0" w:after="0"/>
        <w:divId w:val="526019186"/>
        <w:rPr>
          <w:lang w:val="en-GB"/>
          <w:rPrChange w:id="4791" w:author="Michael Monkenbusch" w:date="2016-11-18T10:51:00Z">
            <w:rPr>
              <w:lang w:val="en-GB"/>
            </w:rPr>
          </w:rPrChange>
        </w:rPr>
      </w:pPr>
      <w:r w:rsidRPr="00C84EA9">
        <w:rPr>
          <w:rFonts w:ascii="Courier New" w:hAnsi="Courier New" w:cs="Courier New"/>
          <w:sz w:val="20"/>
          <w:szCs w:val="20"/>
          <w:lang w:val="en-GB"/>
          <w:rPrChange w:id="4792" w:author="Michael Monkenbusch" w:date="2016-11-18T10:51:00Z">
            <w:rPr>
              <w:rFonts w:ascii="Courier New" w:hAnsi="Courier New" w:cs="Courier New"/>
              <w:sz w:val="20"/>
              <w:szCs w:val="20"/>
              <w:lang w:val="en-GB"/>
            </w:rPr>
          </w:rPrChange>
        </w:rPr>
        <w:t>The parameters varied are those with nonzero fitscale.</w:t>
      </w:r>
    </w:p>
    <w:p w:rsidR="000C424B" w:rsidRPr="00C84EA9" w:rsidRDefault="000C424B" w:rsidP="00215AF7">
      <w:pPr>
        <w:pStyle w:val="StandardWeb"/>
        <w:spacing w:before="0" w:beforeAutospacing="0" w:after="0"/>
        <w:divId w:val="526019186"/>
        <w:rPr>
          <w:lang w:val="en-GB"/>
          <w:rPrChange w:id="4793" w:author="Michael Monkenbusch" w:date="2016-11-18T10:51:00Z">
            <w:rPr>
              <w:lang w:val="en-GB"/>
            </w:rPr>
          </w:rPrChange>
        </w:rPr>
      </w:pPr>
      <w:r w:rsidRPr="00C84EA9">
        <w:rPr>
          <w:rFonts w:ascii="Courier New" w:hAnsi="Courier New" w:cs="Courier New"/>
          <w:sz w:val="20"/>
          <w:szCs w:val="20"/>
          <w:lang w:val="en-GB"/>
          <w:rPrChange w:id="4794" w:author="Michael Monkenbusch" w:date="2016-11-18T10:51:00Z">
            <w:rPr>
              <w:rFonts w:ascii="Courier New" w:hAnsi="Courier New" w:cs="Courier New"/>
              <w:sz w:val="20"/>
              <w:szCs w:val="20"/>
              <w:lang w:val="en-GB"/>
            </w:rPr>
          </w:rPrChange>
        </w:rPr>
        <w:t>The stepwidth used is fitscale/div (div may be given as parameter</w:t>
      </w:r>
    </w:p>
    <w:p w:rsidR="000C424B" w:rsidRPr="00C84EA9" w:rsidRDefault="000C424B" w:rsidP="00215AF7">
      <w:pPr>
        <w:pStyle w:val="StandardWeb"/>
        <w:spacing w:before="0" w:beforeAutospacing="0" w:after="0"/>
        <w:divId w:val="526019186"/>
        <w:rPr>
          <w:lang w:val="en-GB"/>
          <w:rPrChange w:id="4795" w:author="Michael Monkenbusch" w:date="2016-11-18T10:51:00Z">
            <w:rPr>
              <w:lang w:val="en-GB"/>
            </w:rPr>
          </w:rPrChange>
        </w:rPr>
      </w:pPr>
      <w:r w:rsidRPr="00C84EA9">
        <w:rPr>
          <w:rFonts w:ascii="Courier New" w:hAnsi="Courier New" w:cs="Courier New"/>
          <w:sz w:val="20"/>
          <w:szCs w:val="20"/>
          <w:lang w:val="en-GB"/>
          <w:rPrChange w:id="4796" w:author="Michael Monkenbusch" w:date="2016-11-18T10:51:00Z">
            <w:rPr>
              <w:rFonts w:ascii="Courier New" w:hAnsi="Courier New" w:cs="Courier New"/>
              <w:sz w:val="20"/>
              <w:szCs w:val="20"/>
              <w:lang w:val="en-GB"/>
            </w:rPr>
          </w:rPrChange>
        </w:rPr>
        <w:t>in the command line, default is 20).</w:t>
      </w:r>
    </w:p>
    <w:p w:rsidR="000C424B" w:rsidRPr="00C84EA9" w:rsidRDefault="000C424B" w:rsidP="00215AF7">
      <w:pPr>
        <w:pStyle w:val="StandardWeb"/>
        <w:spacing w:before="0" w:beforeAutospacing="0" w:after="0"/>
        <w:divId w:val="526019186"/>
        <w:rPr>
          <w:lang w:val="en-GB"/>
          <w:rPrChange w:id="4797" w:author="Michael Monkenbusch" w:date="2016-11-18T10:51:00Z">
            <w:rPr>
              <w:lang w:val="en-GB"/>
            </w:rPr>
          </w:rPrChange>
        </w:rPr>
      </w:pPr>
      <w:r w:rsidRPr="00C84EA9">
        <w:rPr>
          <w:rFonts w:ascii="Courier New" w:hAnsi="Courier New" w:cs="Courier New"/>
          <w:sz w:val="20"/>
          <w:szCs w:val="20"/>
          <w:lang w:val="en-GB"/>
          <w:rPrChange w:id="4798" w:author="Michael Monkenbusch" w:date="2016-11-18T10:51:00Z">
            <w:rPr>
              <w:rFonts w:ascii="Courier New" w:hAnsi="Courier New" w:cs="Courier New"/>
              <w:sz w:val="20"/>
              <w:szCs w:val="20"/>
              <w:lang w:val="en-GB"/>
            </w:rPr>
          </w:rPrChange>
        </w:rPr>
        <w:t>Map must be followed by the number of grid points in each direction.</w:t>
      </w:r>
    </w:p>
    <w:p w:rsidR="000C424B" w:rsidRPr="00C84EA9" w:rsidRDefault="000C424B" w:rsidP="00215AF7">
      <w:pPr>
        <w:pStyle w:val="StandardWeb"/>
        <w:spacing w:before="0" w:beforeAutospacing="0" w:after="0"/>
        <w:divId w:val="526019186"/>
        <w:rPr>
          <w:lang w:val="en-GB"/>
          <w:rPrChange w:id="4799" w:author="Michael Monkenbusch" w:date="2016-11-18T10:51:00Z">
            <w:rPr>
              <w:lang w:val="en-GB"/>
            </w:rPr>
          </w:rPrChange>
        </w:rPr>
      </w:pPr>
      <w:r w:rsidRPr="00C84EA9">
        <w:rPr>
          <w:rFonts w:ascii="Courier New" w:hAnsi="Courier New" w:cs="Courier New"/>
          <w:sz w:val="20"/>
          <w:szCs w:val="20"/>
          <w:lang w:val="en-GB"/>
          <w:rPrChange w:id="4800" w:author="Michael Monkenbusch" w:date="2016-11-18T10:51:00Z">
            <w:rPr>
              <w:rFonts w:ascii="Courier New" w:hAnsi="Courier New" w:cs="Courier New"/>
              <w:sz w:val="20"/>
              <w:szCs w:val="20"/>
              <w:lang w:val="en-GB"/>
            </w:rPr>
          </w:rPrChange>
        </w:rPr>
        <w:t>Use ssq.gli to display the resulting files (2D).</w:t>
      </w:r>
    </w:p>
    <w:p w:rsidR="000C424B" w:rsidRPr="00C84EA9" w:rsidRDefault="000C424B" w:rsidP="00215AF7">
      <w:pPr>
        <w:pStyle w:val="StandardWeb"/>
        <w:spacing w:before="0" w:beforeAutospacing="0" w:after="0"/>
        <w:divId w:val="526019186"/>
        <w:rPr>
          <w:lang w:val="en-GB"/>
          <w:rPrChange w:id="4801" w:author="Michael Monkenbusch" w:date="2016-11-18T10:51:00Z">
            <w:rPr>
              <w:lang w:val="en-GB"/>
            </w:rPr>
          </w:rPrChange>
        </w:rPr>
      </w:pPr>
      <w:r w:rsidRPr="00C84EA9">
        <w:rPr>
          <w:rFonts w:ascii="Courier New" w:hAnsi="Courier New" w:cs="Courier New"/>
          <w:sz w:val="20"/>
          <w:szCs w:val="20"/>
          <w:lang w:val="en-GB"/>
          <w:rPrChange w:id="4802" w:author="Michael Monkenbusch" w:date="2016-11-18T10:51:00Z">
            <w:rPr>
              <w:rFonts w:ascii="Courier New" w:hAnsi="Courier New" w:cs="Courier New"/>
              <w:sz w:val="20"/>
              <w:szCs w:val="20"/>
              <w:lang w:val="en-GB"/>
            </w:rPr>
          </w:rPrChange>
        </w:rPr>
        <w:t>If map is given NO fitting will be performed !</w:t>
      </w:r>
    </w:p>
    <w:p w:rsidR="000C424B" w:rsidRPr="00C84EA9" w:rsidRDefault="000C424B" w:rsidP="00215AF7">
      <w:pPr>
        <w:pStyle w:val="StandardWeb"/>
        <w:spacing w:before="0" w:beforeAutospacing="0" w:after="0"/>
        <w:divId w:val="526019186"/>
        <w:rPr>
          <w:lang w:val="en-GB"/>
          <w:rPrChange w:id="4803" w:author="Michael Monkenbusch" w:date="2016-11-18T10:51:00Z">
            <w:rPr>
              <w:lang w:val="en-GB"/>
            </w:rPr>
          </w:rPrChange>
        </w:rPr>
      </w:pPr>
      <w:r w:rsidRPr="00C84EA9">
        <w:rPr>
          <w:rFonts w:ascii="Courier New" w:hAnsi="Courier New" w:cs="Courier New"/>
          <w:sz w:val="20"/>
          <w:szCs w:val="20"/>
          <w:lang w:val="en-GB"/>
          <w:rPrChange w:id="4804" w:author="Michael Monkenbusch" w:date="2016-11-18T10:51:00Z">
            <w:rPr>
              <w:rFonts w:ascii="Courier New" w:hAnsi="Courier New" w:cs="Courier New"/>
              <w:sz w:val="20"/>
              <w:szCs w:val="20"/>
              <w:lang w:val="en-GB"/>
            </w:rPr>
          </w:rPrChange>
        </w:rPr>
        <w:t>The commandline must be finished by the parameter: go</w:t>
      </w:r>
    </w:p>
    <w:p w:rsidR="000C424B" w:rsidRPr="00C84EA9" w:rsidRDefault="000C424B" w:rsidP="00215AF7">
      <w:pPr>
        <w:pStyle w:val="StandardWeb"/>
        <w:spacing w:before="0" w:beforeAutospacing="0" w:after="0"/>
        <w:divId w:val="526019186"/>
        <w:rPr>
          <w:lang w:val="en-GB"/>
          <w:rPrChange w:id="4805" w:author="Michael Monkenbusch" w:date="2016-11-18T10:51:00Z">
            <w:rPr>
              <w:lang w:val="en-GB"/>
            </w:rPr>
          </w:rPrChange>
        </w:rPr>
      </w:pPr>
    </w:p>
    <w:p w:rsidR="000C424B" w:rsidRPr="00C84EA9" w:rsidRDefault="000C424B" w:rsidP="00215AF7">
      <w:pPr>
        <w:pStyle w:val="StandardWeb"/>
        <w:spacing w:before="0" w:beforeAutospacing="0" w:after="0"/>
        <w:divId w:val="526019186"/>
        <w:rPr>
          <w:lang w:val="en-GB"/>
          <w:rPrChange w:id="4806" w:author="Michael Monkenbusch" w:date="2016-11-18T10:51:00Z">
            <w:rPr>
              <w:lang w:val="en-GB"/>
            </w:rPr>
          </w:rPrChange>
        </w:rPr>
      </w:pPr>
      <w:r w:rsidRPr="00C84EA9">
        <w:rPr>
          <w:rFonts w:ascii="Courier New" w:hAnsi="Courier New" w:cs="Courier New"/>
          <w:sz w:val="20"/>
          <w:szCs w:val="20"/>
          <w:lang w:val="en-GB"/>
          <w:rPrChange w:id="4807" w:author="Michael Monkenbusch" w:date="2016-11-18T10:51:00Z">
            <w:rPr>
              <w:rFonts w:ascii="Courier New" w:hAnsi="Courier New" w:cs="Courier New"/>
              <w:sz w:val="20"/>
              <w:szCs w:val="20"/>
              <w:lang w:val="en-GB"/>
            </w:rPr>
          </w:rPrChange>
        </w:rPr>
        <w:t xml:space="preserve">yfitform enter a formula that may be used as fitting function by </w:t>
      </w:r>
    </w:p>
    <w:p w:rsidR="000C424B" w:rsidRPr="00C84EA9" w:rsidRDefault="000C424B" w:rsidP="00215AF7">
      <w:pPr>
        <w:pStyle w:val="StandardWeb"/>
        <w:spacing w:before="0" w:beforeAutospacing="0" w:after="0"/>
        <w:divId w:val="526019186"/>
        <w:rPr>
          <w:lang w:val="en-GB"/>
          <w:rPrChange w:id="4808" w:author="Michael Monkenbusch" w:date="2016-11-18T10:51:00Z">
            <w:rPr>
              <w:lang w:val="en-GB"/>
            </w:rPr>
          </w:rPrChange>
        </w:rPr>
      </w:pPr>
      <w:r w:rsidRPr="00C84EA9">
        <w:rPr>
          <w:rFonts w:ascii="Courier New" w:hAnsi="Courier New" w:cs="Courier New"/>
          <w:sz w:val="20"/>
          <w:szCs w:val="20"/>
          <w:lang w:val="en-GB"/>
          <w:rPrChange w:id="4809" w:author="Michael Monkenbusch" w:date="2016-11-18T10:51:00Z">
            <w:rPr>
              <w:rFonts w:ascii="Courier New" w:hAnsi="Courier New" w:cs="Courier New"/>
              <w:sz w:val="20"/>
              <w:szCs w:val="20"/>
              <w:lang w:val="en-GB"/>
            </w:rPr>
          </w:rPrChange>
        </w:rPr>
        <w:t xml:space="preserve">invoking eval as theory. the formula is entered as </w:t>
      </w:r>
    </w:p>
    <w:p w:rsidR="000C424B" w:rsidRPr="00C84EA9" w:rsidRDefault="000C424B" w:rsidP="00215AF7">
      <w:pPr>
        <w:pStyle w:val="StandardWeb"/>
        <w:spacing w:before="0" w:beforeAutospacing="0" w:after="0"/>
        <w:divId w:val="526019186"/>
        <w:rPr>
          <w:lang w:val="en-GB"/>
          <w:rPrChange w:id="4810" w:author="Michael Monkenbusch" w:date="2016-11-18T10:51:00Z">
            <w:rPr>
              <w:lang w:val="en-GB"/>
            </w:rPr>
          </w:rPrChange>
        </w:rPr>
      </w:pPr>
      <w:r w:rsidRPr="00C84EA9">
        <w:rPr>
          <w:rFonts w:ascii="Courier New" w:hAnsi="Courier New" w:cs="Courier New"/>
          <w:sz w:val="20"/>
          <w:szCs w:val="20"/>
          <w:lang w:val="en-GB"/>
          <w:rPrChange w:id="4811" w:author="Michael Monkenbusch" w:date="2016-11-18T10:51:00Z">
            <w:rPr>
              <w:rFonts w:ascii="Courier New" w:hAnsi="Courier New" w:cs="Courier New"/>
              <w:sz w:val="20"/>
              <w:szCs w:val="20"/>
              <w:lang w:val="en-GB"/>
            </w:rPr>
          </w:rPrChange>
        </w:rPr>
        <w:t xml:space="preserve">a pseudo-resline after a ; </w:t>
      </w:r>
    </w:p>
    <w:p w:rsidR="000C424B" w:rsidRPr="00C84EA9" w:rsidRDefault="000C424B" w:rsidP="00215AF7">
      <w:pPr>
        <w:pStyle w:val="StandardWeb"/>
        <w:spacing w:before="0" w:beforeAutospacing="0" w:after="0"/>
        <w:divId w:val="526019186"/>
        <w:rPr>
          <w:lang w:val="en-GB"/>
          <w:rPrChange w:id="4812" w:author="Michael Monkenbusch" w:date="2016-11-18T10:51:00Z">
            <w:rPr>
              <w:lang w:val="en-GB"/>
            </w:rPr>
          </w:rPrChange>
        </w:rPr>
      </w:pPr>
      <w:r w:rsidRPr="00C84EA9">
        <w:rPr>
          <w:rFonts w:ascii="Courier New" w:hAnsi="Courier New" w:cs="Courier New"/>
          <w:sz w:val="20"/>
          <w:szCs w:val="20"/>
          <w:lang w:val="en-GB"/>
          <w:rPrChange w:id="4813" w:author="Michael Monkenbusch" w:date="2016-11-18T10:51:00Z">
            <w:rPr>
              <w:rFonts w:ascii="Courier New" w:hAnsi="Courier New" w:cs="Courier New"/>
              <w:sz w:val="20"/>
              <w:szCs w:val="20"/>
              <w:lang w:val="en-GB"/>
            </w:rPr>
          </w:rPrChange>
        </w:rPr>
        <w:t xml:space="preserve">yfitform ;p(1)+xx*p(2)+xx*xx*p(3) </w:t>
      </w:r>
    </w:p>
    <w:p w:rsidR="000C424B" w:rsidRPr="00C84EA9" w:rsidRDefault="000C424B" w:rsidP="00215AF7">
      <w:pPr>
        <w:pStyle w:val="StandardWeb"/>
        <w:spacing w:before="0" w:beforeAutospacing="0" w:after="0"/>
        <w:divId w:val="526019186"/>
        <w:rPr>
          <w:lang w:val="en-GB"/>
          <w:rPrChange w:id="4814" w:author="Michael Monkenbusch" w:date="2016-11-18T10:51:00Z">
            <w:rPr>
              <w:lang w:val="en-GB"/>
            </w:rPr>
          </w:rPrChange>
        </w:rPr>
      </w:pPr>
      <w:r w:rsidRPr="00C84EA9">
        <w:rPr>
          <w:rFonts w:ascii="Courier New" w:hAnsi="Courier New" w:cs="Courier New"/>
          <w:sz w:val="20"/>
          <w:szCs w:val="20"/>
          <w:lang w:val="en-GB"/>
          <w:rPrChange w:id="4815" w:author="Michael Monkenbusch" w:date="2016-11-18T10:51:00Z">
            <w:rPr>
              <w:rFonts w:ascii="Courier New" w:hAnsi="Courier New" w:cs="Courier New"/>
              <w:sz w:val="20"/>
              <w:szCs w:val="20"/>
              <w:lang w:val="en-GB"/>
            </w:rPr>
          </w:rPrChange>
        </w:rPr>
        <w:t xml:space="preserve">where xx is the independent variable and p(i) are the </w:t>
      </w:r>
    </w:p>
    <w:p w:rsidR="000C424B" w:rsidRPr="00C84EA9" w:rsidRDefault="000C424B" w:rsidP="00215AF7">
      <w:pPr>
        <w:pStyle w:val="StandardWeb"/>
        <w:spacing w:before="0" w:beforeAutospacing="0" w:after="0"/>
        <w:divId w:val="526019186"/>
        <w:rPr>
          <w:lang w:val="en-GB"/>
          <w:rPrChange w:id="4816" w:author="Michael Monkenbusch" w:date="2016-11-18T10:51:00Z">
            <w:rPr>
              <w:lang w:val="en-GB"/>
            </w:rPr>
          </w:rPrChange>
        </w:rPr>
      </w:pPr>
      <w:r w:rsidRPr="00C84EA9">
        <w:rPr>
          <w:rFonts w:ascii="Courier New" w:hAnsi="Courier New" w:cs="Courier New"/>
          <w:sz w:val="20"/>
          <w:szCs w:val="20"/>
          <w:lang w:val="en-GB"/>
          <w:rPrChange w:id="4817" w:author="Michael Monkenbusch" w:date="2016-11-18T10:51:00Z">
            <w:rPr>
              <w:rFonts w:ascii="Courier New" w:hAnsi="Courier New" w:cs="Courier New"/>
              <w:sz w:val="20"/>
              <w:szCs w:val="20"/>
              <w:lang w:val="en-GB"/>
            </w:rPr>
          </w:rPrChange>
        </w:rPr>
        <w:t xml:space="preserve">parameters as given with eval. </w:t>
      </w:r>
    </w:p>
    <w:p w:rsidR="000C424B" w:rsidRPr="00C84EA9" w:rsidRDefault="000C424B" w:rsidP="00215AF7">
      <w:pPr>
        <w:pStyle w:val="StandardWeb"/>
        <w:spacing w:before="0" w:beforeAutospacing="0" w:after="0"/>
        <w:divId w:val="526019186"/>
        <w:rPr>
          <w:lang w:val="en-GB"/>
          <w:rPrChange w:id="4818" w:author="Michael Monkenbusch" w:date="2016-11-18T10:51:00Z">
            <w:rPr>
              <w:lang w:val="en-GB"/>
            </w:rPr>
          </w:rPrChange>
        </w:rPr>
      </w:pPr>
      <w:r w:rsidRPr="00C84EA9">
        <w:rPr>
          <w:rFonts w:ascii="Courier New" w:hAnsi="Courier New" w:cs="Courier New"/>
          <w:sz w:val="20"/>
          <w:szCs w:val="20"/>
          <w:lang w:val="en-GB"/>
          <w:rPrChange w:id="4819" w:author="Michael Monkenbusch" w:date="2016-11-18T10:51:00Z">
            <w:rPr>
              <w:rFonts w:ascii="Courier New" w:hAnsi="Courier New" w:cs="Courier New"/>
              <w:sz w:val="20"/>
              <w:szCs w:val="20"/>
              <w:lang w:val="en-GB"/>
            </w:rPr>
          </w:rPrChange>
        </w:rPr>
        <w:t xml:space="preserve">! this type of function evaluation is quite inefficient ! </w:t>
      </w:r>
    </w:p>
    <w:p w:rsidR="000C424B" w:rsidRPr="00C84EA9" w:rsidRDefault="000C424B" w:rsidP="00215AF7">
      <w:pPr>
        <w:pStyle w:val="StandardWeb"/>
        <w:spacing w:before="0" w:beforeAutospacing="0" w:after="0"/>
        <w:divId w:val="526019186"/>
        <w:rPr>
          <w:lang w:val="en-GB"/>
          <w:rPrChange w:id="4820" w:author="Michael Monkenbusch" w:date="2016-11-18T10:51:00Z">
            <w:rPr>
              <w:lang w:val="en-GB"/>
            </w:rPr>
          </w:rPrChange>
        </w:rPr>
      </w:pPr>
      <w:r w:rsidRPr="00C84EA9">
        <w:rPr>
          <w:rFonts w:ascii="Courier New" w:hAnsi="Courier New" w:cs="Courier New"/>
          <w:sz w:val="20"/>
          <w:szCs w:val="20"/>
          <w:lang w:val="en-GB"/>
          <w:rPrChange w:id="4821" w:author="Michael Monkenbusch" w:date="2016-11-18T10:51:00Z">
            <w:rPr>
              <w:rFonts w:ascii="Courier New" w:hAnsi="Courier New" w:cs="Courier New"/>
              <w:sz w:val="20"/>
              <w:szCs w:val="20"/>
              <w:lang w:val="en-GB"/>
            </w:rPr>
          </w:rPrChange>
        </w:rPr>
        <w:t xml:space="preserve">however it may be used for a quick check of simple ideas </w:t>
      </w:r>
    </w:p>
    <w:p w:rsidR="000C424B" w:rsidRPr="00C84EA9" w:rsidRDefault="000C424B" w:rsidP="00215AF7">
      <w:pPr>
        <w:pStyle w:val="StandardWeb"/>
        <w:spacing w:before="0" w:beforeAutospacing="0" w:after="0"/>
        <w:divId w:val="526019186"/>
        <w:rPr>
          <w:lang w:val="en-GB"/>
          <w:rPrChange w:id="4822" w:author="Michael Monkenbusch" w:date="2016-11-18T10:51:00Z">
            <w:rPr>
              <w:lang w:val="en-GB"/>
            </w:rPr>
          </w:rPrChange>
        </w:rPr>
      </w:pPr>
      <w:r w:rsidRPr="00C84EA9">
        <w:rPr>
          <w:rFonts w:ascii="Courier New" w:hAnsi="Courier New" w:cs="Courier New"/>
          <w:sz w:val="20"/>
          <w:szCs w:val="20"/>
          <w:lang w:val="en-GB"/>
          <w:rPrChange w:id="4823" w:author="Michael Monkenbusch" w:date="2016-11-18T10:51:00Z">
            <w:rPr>
              <w:rFonts w:ascii="Courier New" w:hAnsi="Courier New" w:cs="Courier New"/>
              <w:sz w:val="20"/>
              <w:szCs w:val="20"/>
              <w:lang w:val="en-GB"/>
            </w:rPr>
          </w:rPrChange>
        </w:rPr>
        <w:t xml:space="preserve">without changing the program code. </w:t>
      </w:r>
    </w:p>
    <w:p w:rsidR="000C424B" w:rsidRPr="00C84EA9" w:rsidRDefault="000C424B" w:rsidP="00215AF7">
      <w:pPr>
        <w:pStyle w:val="StandardWeb"/>
        <w:spacing w:before="0" w:beforeAutospacing="0" w:after="0"/>
        <w:divId w:val="526019186"/>
        <w:rPr>
          <w:lang w:val="en-GB"/>
          <w:rPrChange w:id="4824" w:author="Michael Monkenbusch" w:date="2016-11-18T10:51:00Z">
            <w:rPr>
              <w:lang w:val="en-GB"/>
            </w:rPr>
          </w:rPrChange>
        </w:rPr>
      </w:pPr>
      <w:r w:rsidRPr="00C84EA9">
        <w:rPr>
          <w:rFonts w:ascii="Courier New" w:hAnsi="Courier New" w:cs="Courier New"/>
          <w:sz w:val="20"/>
          <w:szCs w:val="20"/>
          <w:lang w:val="en-GB"/>
          <w:rPrChange w:id="4825" w:author="Michael Monkenbusch" w:date="2016-11-18T10:51:00Z">
            <w:rPr>
              <w:rFonts w:ascii="Courier New" w:hAnsi="Courier New" w:cs="Courier New"/>
              <w:sz w:val="20"/>
              <w:szCs w:val="20"/>
              <w:lang w:val="en-GB"/>
            </w:rPr>
          </w:rPrChange>
        </w:rPr>
        <w:t xml:space="preserve">help with the &lt;help&gt;-command you get these information or, if you use </w:t>
      </w:r>
    </w:p>
    <w:p w:rsidR="000C424B" w:rsidRPr="00C84EA9" w:rsidRDefault="000C424B" w:rsidP="00215AF7">
      <w:pPr>
        <w:pStyle w:val="StandardWeb"/>
        <w:spacing w:before="0" w:beforeAutospacing="0" w:after="0"/>
        <w:divId w:val="526019186"/>
        <w:rPr>
          <w:lang w:val="en-GB"/>
          <w:rPrChange w:id="4826" w:author="Michael Monkenbusch" w:date="2016-11-18T10:51:00Z">
            <w:rPr>
              <w:lang w:val="en-GB"/>
            </w:rPr>
          </w:rPrChange>
        </w:rPr>
      </w:pPr>
      <w:r w:rsidRPr="00C84EA9">
        <w:rPr>
          <w:rFonts w:ascii="Courier New" w:hAnsi="Courier New" w:cs="Courier New"/>
          <w:sz w:val="20"/>
          <w:szCs w:val="20"/>
          <w:lang w:val="en-GB"/>
          <w:rPrChange w:id="4827" w:author="Michael Monkenbusch" w:date="2016-11-18T10:51:00Z">
            <w:rPr>
              <w:rFonts w:ascii="Courier New" w:hAnsi="Courier New" w:cs="Courier New"/>
              <w:sz w:val="20"/>
              <w:szCs w:val="20"/>
              <w:lang w:val="en-GB"/>
            </w:rPr>
          </w:rPrChange>
        </w:rPr>
        <w:t xml:space="preserve">&lt;help&gt; &lt;command&gt;, you will get specific information about one </w:t>
      </w:r>
    </w:p>
    <w:p w:rsidR="000C424B" w:rsidRPr="00C84EA9" w:rsidRDefault="000C424B" w:rsidP="00215AF7">
      <w:pPr>
        <w:pStyle w:val="StandardWeb"/>
        <w:spacing w:before="0" w:beforeAutospacing="0" w:after="0"/>
        <w:divId w:val="526019186"/>
        <w:rPr>
          <w:lang w:val="en-GB"/>
          <w:rPrChange w:id="4828" w:author="Michael Monkenbusch" w:date="2016-11-18T10:51:00Z">
            <w:rPr>
              <w:lang w:val="en-GB"/>
            </w:rPr>
          </w:rPrChange>
        </w:rPr>
      </w:pPr>
      <w:r w:rsidRPr="00C84EA9">
        <w:rPr>
          <w:rFonts w:ascii="Courier New" w:hAnsi="Courier New" w:cs="Courier New"/>
          <w:sz w:val="20"/>
          <w:szCs w:val="20"/>
          <w:lang w:val="en-GB"/>
          <w:rPrChange w:id="4829" w:author="Michael Monkenbusch" w:date="2016-11-18T10:51:00Z">
            <w:rPr>
              <w:rFonts w:ascii="Courier New" w:hAnsi="Courier New" w:cs="Courier New"/>
              <w:sz w:val="20"/>
              <w:szCs w:val="20"/>
              <w:lang w:val="en-GB"/>
            </w:rPr>
          </w:rPrChange>
        </w:rPr>
        <w:t xml:space="preserve">datreat-command. </w:t>
      </w:r>
    </w:p>
    <w:p w:rsidR="000C424B" w:rsidRPr="00C84EA9" w:rsidRDefault="000C424B" w:rsidP="00215AF7">
      <w:pPr>
        <w:pStyle w:val="StandardWeb"/>
        <w:spacing w:before="0" w:beforeAutospacing="0" w:after="0"/>
        <w:divId w:val="526019186"/>
        <w:rPr>
          <w:lang w:val="en-GB"/>
          <w:rPrChange w:id="4830" w:author="Michael Monkenbusch" w:date="2016-11-18T10:51:00Z">
            <w:rPr>
              <w:lang w:val="en-GB"/>
            </w:rPr>
          </w:rPrChange>
        </w:rPr>
      </w:pPr>
      <w:r w:rsidRPr="00C84EA9">
        <w:rPr>
          <w:rFonts w:ascii="Courier New" w:hAnsi="Courier New" w:cs="Courier New"/>
          <w:sz w:val="20"/>
          <w:szCs w:val="20"/>
          <w:lang w:val="en-GB"/>
          <w:rPrChange w:id="4831" w:author="Michael Monkenbusch" w:date="2016-11-18T10:51:00Z">
            <w:rPr>
              <w:rFonts w:ascii="Courier New" w:hAnsi="Courier New" w:cs="Courier New"/>
              <w:sz w:val="20"/>
              <w:szCs w:val="20"/>
              <w:lang w:val="en-GB"/>
            </w:rPr>
          </w:rPrChange>
        </w:rPr>
        <w:t xml:space="preserve">in &lt;in&gt; filename </w:t>
      </w:r>
    </w:p>
    <w:p w:rsidR="000C424B" w:rsidRPr="00C84EA9" w:rsidRDefault="000C424B" w:rsidP="00215AF7">
      <w:pPr>
        <w:pStyle w:val="StandardWeb"/>
        <w:spacing w:before="0" w:beforeAutospacing="0" w:after="0"/>
        <w:divId w:val="526019186"/>
        <w:rPr>
          <w:lang w:val="en-GB"/>
          <w:rPrChange w:id="4832" w:author="Michael Monkenbusch" w:date="2016-11-18T10:51:00Z">
            <w:rPr>
              <w:lang w:val="en-GB"/>
            </w:rPr>
          </w:rPrChange>
        </w:rPr>
      </w:pPr>
      <w:r w:rsidRPr="00C84EA9">
        <w:rPr>
          <w:rFonts w:ascii="Courier New" w:hAnsi="Courier New" w:cs="Courier New"/>
          <w:sz w:val="20"/>
          <w:szCs w:val="20"/>
          <w:lang w:val="en-GB"/>
          <w:rPrChange w:id="4833" w:author="Michael Monkenbusch" w:date="2016-11-18T10:51:00Z">
            <w:rPr>
              <w:rFonts w:ascii="Courier New" w:hAnsi="Courier New" w:cs="Courier New"/>
              <w:sz w:val="20"/>
              <w:szCs w:val="20"/>
              <w:lang w:val="en-GB"/>
            </w:rPr>
          </w:rPrChange>
        </w:rPr>
        <w:t xml:space="preserve">this command allows you to read a datarecord from disk. the data </w:t>
      </w:r>
    </w:p>
    <w:p w:rsidR="000C424B" w:rsidRPr="00C84EA9" w:rsidRDefault="000C424B" w:rsidP="00215AF7">
      <w:pPr>
        <w:pStyle w:val="StandardWeb"/>
        <w:spacing w:before="0" w:beforeAutospacing="0" w:after="0"/>
        <w:divId w:val="526019186"/>
        <w:rPr>
          <w:lang w:val="en-GB"/>
          <w:rPrChange w:id="4834" w:author="Michael Monkenbusch" w:date="2016-11-18T10:51:00Z">
            <w:rPr>
              <w:lang w:val="en-GB"/>
            </w:rPr>
          </w:rPrChange>
        </w:rPr>
      </w:pPr>
      <w:r w:rsidRPr="00C84EA9">
        <w:rPr>
          <w:rFonts w:ascii="Courier New" w:hAnsi="Courier New" w:cs="Courier New"/>
          <w:sz w:val="20"/>
          <w:szCs w:val="20"/>
          <w:lang w:val="en-GB"/>
          <w:rPrChange w:id="4835" w:author="Michael Monkenbusch" w:date="2016-11-18T10:51:00Z">
            <w:rPr>
              <w:rFonts w:ascii="Courier New" w:hAnsi="Courier New" w:cs="Courier New"/>
              <w:sz w:val="20"/>
              <w:szCs w:val="20"/>
              <w:lang w:val="en-GB"/>
            </w:rPr>
          </w:rPrChange>
        </w:rPr>
        <w:t xml:space="preserve">must be stored in the following format: </w:t>
      </w:r>
    </w:p>
    <w:p w:rsidR="000C424B" w:rsidRPr="00C84EA9" w:rsidRDefault="000C424B" w:rsidP="00215AF7">
      <w:pPr>
        <w:pStyle w:val="StandardWeb"/>
        <w:spacing w:before="0" w:beforeAutospacing="0" w:after="0"/>
        <w:divId w:val="526019186"/>
        <w:rPr>
          <w:lang w:val="en-GB"/>
          <w:rPrChange w:id="4836" w:author="Michael Monkenbusch" w:date="2016-11-18T10:51:00Z">
            <w:rPr>
              <w:lang w:val="en-GB"/>
            </w:rPr>
          </w:rPrChange>
        </w:rPr>
      </w:pPr>
      <w:r w:rsidRPr="00C84EA9">
        <w:rPr>
          <w:rFonts w:ascii="Courier New" w:hAnsi="Courier New" w:cs="Courier New"/>
          <w:sz w:val="20"/>
          <w:szCs w:val="20"/>
          <w:lang w:val="en-GB"/>
          <w:rPrChange w:id="4837" w:author="Michael Monkenbusch" w:date="2016-11-18T10:51:00Z">
            <w:rPr>
              <w:rFonts w:ascii="Courier New" w:hAnsi="Courier New" w:cs="Courier New"/>
              <w:sz w:val="20"/>
              <w:szCs w:val="20"/>
              <w:lang w:val="en-GB"/>
            </w:rPr>
          </w:rPrChange>
        </w:rPr>
        <w:t xml:space="preserve">(the uppercaes words are keywords !) </w:t>
      </w:r>
    </w:p>
    <w:p w:rsidR="000C424B" w:rsidRPr="00C84EA9" w:rsidRDefault="000C424B" w:rsidP="00215AF7">
      <w:pPr>
        <w:pStyle w:val="StandardWeb"/>
        <w:spacing w:before="0" w:beforeAutospacing="0" w:after="0"/>
        <w:divId w:val="526019186"/>
        <w:rPr>
          <w:lang w:val="en-GB"/>
          <w:rPrChange w:id="4838" w:author="Michael Monkenbusch" w:date="2016-11-18T10:51:00Z">
            <w:rPr>
              <w:lang w:val="en-GB"/>
            </w:rPr>
          </w:rPrChange>
        </w:rPr>
      </w:pPr>
      <w:r w:rsidRPr="00C84EA9">
        <w:rPr>
          <w:rFonts w:ascii="Courier New" w:hAnsi="Courier New" w:cs="Courier New"/>
          <w:sz w:val="20"/>
          <w:szCs w:val="20"/>
          <w:lang w:val="en-GB"/>
          <w:rPrChange w:id="4839" w:author="Michael Monkenbusch" w:date="2016-11-18T10:51:00Z">
            <w:rPr>
              <w:rFonts w:ascii="Courier New" w:hAnsi="Courier New" w:cs="Courier New"/>
              <w:sz w:val="20"/>
              <w:szCs w:val="20"/>
              <w:lang w:val="en-GB"/>
            </w:rPr>
          </w:rPrChange>
        </w:rPr>
        <w:t xml:space="preserve">line 1: arbitrary comments </w:t>
      </w:r>
    </w:p>
    <w:p w:rsidR="000C424B" w:rsidRPr="00C84EA9" w:rsidRDefault="000C424B" w:rsidP="00215AF7">
      <w:pPr>
        <w:pStyle w:val="StandardWeb"/>
        <w:spacing w:before="0" w:beforeAutospacing="0" w:after="0"/>
        <w:divId w:val="526019186"/>
        <w:rPr>
          <w:lang w:val="en-GB"/>
          <w:rPrChange w:id="4840" w:author="Michael Monkenbusch" w:date="2016-11-18T10:51:00Z">
            <w:rPr>
              <w:lang w:val="en-GB"/>
            </w:rPr>
          </w:rPrChange>
        </w:rPr>
      </w:pPr>
      <w:r w:rsidRPr="00C84EA9">
        <w:rPr>
          <w:rFonts w:ascii="Courier New" w:hAnsi="Courier New" w:cs="Courier New"/>
          <w:sz w:val="20"/>
          <w:szCs w:val="20"/>
          <w:lang w:val="en-GB"/>
          <w:rPrChange w:id="4841" w:author="Michael Monkenbusch" w:date="2016-11-18T10:51:00Z">
            <w:rPr>
              <w:rFonts w:ascii="Courier New" w:hAnsi="Courier New" w:cs="Courier New"/>
              <w:sz w:val="20"/>
              <w:szCs w:val="20"/>
              <w:lang w:val="en-GB"/>
            </w:rPr>
          </w:rPrChange>
        </w:rPr>
        <w:t xml:space="preserve">line 2: filename y-label vs x-label scancode </w:t>
      </w:r>
    </w:p>
    <w:p w:rsidR="000C424B" w:rsidRPr="00C84EA9" w:rsidRDefault="000C424B" w:rsidP="00215AF7">
      <w:pPr>
        <w:pStyle w:val="StandardWeb"/>
        <w:spacing w:before="0" w:beforeAutospacing="0" w:after="0"/>
        <w:divId w:val="526019186"/>
        <w:rPr>
          <w:lang w:val="en-GB"/>
          <w:rPrChange w:id="4842" w:author="Michael Monkenbusch" w:date="2016-11-18T10:51:00Z">
            <w:rPr>
              <w:lang w:val="en-GB"/>
            </w:rPr>
          </w:rPrChange>
        </w:rPr>
      </w:pPr>
      <w:r w:rsidRPr="00C84EA9">
        <w:rPr>
          <w:rFonts w:ascii="Courier New" w:hAnsi="Courier New" w:cs="Courier New"/>
          <w:sz w:val="20"/>
          <w:szCs w:val="20"/>
          <w:lang w:val="en-GB"/>
          <w:rPrChange w:id="4843" w:author="Michael Monkenbusch" w:date="2016-11-18T10:51:00Z">
            <w:rPr>
              <w:rFonts w:ascii="Courier New" w:hAnsi="Courier New" w:cs="Courier New"/>
              <w:sz w:val="20"/>
              <w:szCs w:val="20"/>
              <w:lang w:val="en-GB"/>
            </w:rPr>
          </w:rPrChange>
        </w:rPr>
        <w:t xml:space="preserve">line 3: {must be empty !} </w:t>
      </w:r>
    </w:p>
    <w:p w:rsidR="000C424B" w:rsidRPr="00C84EA9" w:rsidRDefault="000C424B" w:rsidP="00215AF7">
      <w:pPr>
        <w:pStyle w:val="StandardWeb"/>
        <w:spacing w:before="0" w:beforeAutospacing="0" w:after="0"/>
        <w:divId w:val="526019186"/>
        <w:rPr>
          <w:lang w:val="en-GB"/>
          <w:rPrChange w:id="4844" w:author="Michael Monkenbusch" w:date="2016-11-18T10:51:00Z">
            <w:rPr>
              <w:lang w:val="en-GB"/>
            </w:rPr>
          </w:rPrChange>
        </w:rPr>
      </w:pPr>
      <w:r w:rsidRPr="00C84EA9">
        <w:rPr>
          <w:rFonts w:ascii="Courier New" w:hAnsi="Courier New" w:cs="Courier New"/>
          <w:sz w:val="20"/>
          <w:szCs w:val="20"/>
          <w:lang w:val="en-GB"/>
          <w:rPrChange w:id="4845" w:author="Michael Monkenbusch" w:date="2016-11-18T10:51:00Z">
            <w:rPr>
              <w:rFonts w:ascii="Courier New" w:hAnsi="Courier New" w:cs="Courier New"/>
              <w:sz w:val="20"/>
              <w:szCs w:val="20"/>
              <w:lang w:val="en-GB"/>
            </w:rPr>
          </w:rPrChange>
        </w:rPr>
        <w:t xml:space="preserve">line 4: parameters </w:t>
      </w:r>
    </w:p>
    <w:p w:rsidR="000C424B" w:rsidRPr="00C84EA9" w:rsidRDefault="000C424B" w:rsidP="00215AF7">
      <w:pPr>
        <w:pStyle w:val="StandardWeb"/>
        <w:spacing w:before="0" w:beforeAutospacing="0" w:after="0"/>
        <w:divId w:val="526019186"/>
        <w:rPr>
          <w:lang w:val="en-GB"/>
          <w:rPrChange w:id="4846" w:author="Michael Monkenbusch" w:date="2016-11-18T10:51:00Z">
            <w:rPr>
              <w:lang w:val="en-GB"/>
            </w:rPr>
          </w:rPrChange>
        </w:rPr>
      </w:pPr>
      <w:r w:rsidRPr="00C84EA9">
        <w:rPr>
          <w:rFonts w:ascii="Courier New" w:hAnsi="Courier New" w:cs="Courier New"/>
          <w:sz w:val="20"/>
          <w:szCs w:val="20"/>
          <w:lang w:val="en-GB"/>
          <w:rPrChange w:id="4847" w:author="Michael Monkenbusch" w:date="2016-11-18T10:51:00Z">
            <w:rPr>
              <w:rFonts w:ascii="Courier New" w:hAnsi="Courier New" w:cs="Courier New"/>
              <w:sz w:val="20"/>
              <w:szCs w:val="20"/>
              <w:lang w:val="en-GB"/>
            </w:rPr>
          </w:rPrChange>
        </w:rPr>
        <w:t xml:space="preserve">line 5: par1 value1 </w:t>
      </w:r>
    </w:p>
    <w:p w:rsidR="000C424B" w:rsidRPr="00C84EA9" w:rsidRDefault="000C424B" w:rsidP="00215AF7">
      <w:pPr>
        <w:pStyle w:val="StandardWeb"/>
        <w:spacing w:before="0" w:beforeAutospacing="0" w:after="0"/>
        <w:divId w:val="526019186"/>
        <w:rPr>
          <w:lang w:val="en-GB"/>
          <w:rPrChange w:id="4848" w:author="Michael Monkenbusch" w:date="2016-11-18T10:51:00Z">
            <w:rPr>
              <w:lang w:val="en-GB"/>
            </w:rPr>
          </w:rPrChange>
        </w:rPr>
      </w:pPr>
      <w:r w:rsidRPr="00C84EA9">
        <w:rPr>
          <w:rFonts w:ascii="Courier New" w:hAnsi="Courier New" w:cs="Courier New"/>
          <w:sz w:val="20"/>
          <w:szCs w:val="20"/>
          <w:lang w:val="en-GB"/>
          <w:rPrChange w:id="4849" w:author="Michael Monkenbusch" w:date="2016-11-18T10:51:00Z">
            <w:rPr>
              <w:rFonts w:ascii="Courier New" w:hAnsi="Courier New" w:cs="Courier New"/>
              <w:sz w:val="20"/>
              <w:szCs w:val="20"/>
              <w:lang w:val="en-GB"/>
            </w:rPr>
          </w:rPrChange>
        </w:rPr>
        <w:t xml:space="preserve">. </w:t>
      </w:r>
    </w:p>
    <w:p w:rsidR="000C424B" w:rsidRPr="00C84EA9" w:rsidRDefault="000C424B" w:rsidP="00215AF7">
      <w:pPr>
        <w:pStyle w:val="StandardWeb"/>
        <w:spacing w:before="0" w:beforeAutospacing="0" w:after="0"/>
        <w:divId w:val="526019186"/>
        <w:rPr>
          <w:lang w:val="en-GB"/>
          <w:rPrChange w:id="4850" w:author="Michael Monkenbusch" w:date="2016-11-18T10:51:00Z">
            <w:rPr>
              <w:lang w:val="en-GB"/>
            </w:rPr>
          </w:rPrChange>
        </w:rPr>
      </w:pPr>
      <w:r w:rsidRPr="00C84EA9">
        <w:rPr>
          <w:rFonts w:ascii="Courier New" w:hAnsi="Courier New" w:cs="Courier New"/>
          <w:sz w:val="20"/>
          <w:szCs w:val="20"/>
          <w:lang w:val="en-GB"/>
          <w:rPrChange w:id="4851" w:author="Michael Monkenbusch" w:date="2016-11-18T10:51:00Z">
            <w:rPr>
              <w:rFonts w:ascii="Courier New" w:hAnsi="Courier New" w:cs="Courier New"/>
              <w:sz w:val="20"/>
              <w:szCs w:val="20"/>
              <w:lang w:val="en-GB"/>
            </w:rPr>
          </w:rPrChange>
        </w:rPr>
        <w:t xml:space="preserve">. </w:t>
      </w:r>
    </w:p>
    <w:p w:rsidR="000C424B" w:rsidRPr="00C84EA9" w:rsidRDefault="000C424B" w:rsidP="00215AF7">
      <w:pPr>
        <w:pStyle w:val="StandardWeb"/>
        <w:spacing w:before="0" w:beforeAutospacing="0" w:after="0"/>
        <w:divId w:val="526019186"/>
        <w:rPr>
          <w:lang w:val="en-GB"/>
          <w:rPrChange w:id="4852" w:author="Michael Monkenbusch" w:date="2016-11-18T10:51:00Z">
            <w:rPr>
              <w:lang w:val="en-GB"/>
            </w:rPr>
          </w:rPrChange>
        </w:rPr>
      </w:pPr>
      <w:r w:rsidRPr="00C84EA9">
        <w:rPr>
          <w:rFonts w:ascii="Courier New" w:hAnsi="Courier New" w:cs="Courier New"/>
          <w:sz w:val="20"/>
          <w:szCs w:val="20"/>
          <w:lang w:val="en-GB"/>
          <w:rPrChange w:id="4853" w:author="Michael Monkenbusch" w:date="2016-11-18T10:51:00Z">
            <w:rPr>
              <w:rFonts w:ascii="Courier New" w:hAnsi="Courier New" w:cs="Courier New"/>
              <w:sz w:val="20"/>
              <w:szCs w:val="20"/>
              <w:lang w:val="en-GB"/>
            </w:rPr>
          </w:rPrChange>
        </w:rPr>
        <w:t xml:space="preserve">line x: parxy valuexy {10 is the maximum number of parameters} </w:t>
      </w:r>
    </w:p>
    <w:p w:rsidR="000C424B" w:rsidRPr="00C84EA9" w:rsidRDefault="000C424B" w:rsidP="00215AF7">
      <w:pPr>
        <w:pStyle w:val="StandardWeb"/>
        <w:spacing w:before="0" w:beforeAutospacing="0" w:after="0"/>
        <w:divId w:val="526019186"/>
        <w:rPr>
          <w:lang w:val="en-GB"/>
          <w:rPrChange w:id="4854" w:author="Michael Monkenbusch" w:date="2016-11-18T10:51:00Z">
            <w:rPr>
              <w:lang w:val="en-GB"/>
            </w:rPr>
          </w:rPrChange>
        </w:rPr>
      </w:pPr>
      <w:r w:rsidRPr="00C84EA9">
        <w:rPr>
          <w:rFonts w:ascii="Courier New" w:hAnsi="Courier New" w:cs="Courier New"/>
          <w:sz w:val="20"/>
          <w:szCs w:val="20"/>
          <w:lang w:val="en-GB"/>
          <w:rPrChange w:id="4855" w:author="Michael Monkenbusch" w:date="2016-11-18T10:51:00Z">
            <w:rPr>
              <w:rFonts w:ascii="Courier New" w:hAnsi="Courier New" w:cs="Courier New"/>
              <w:sz w:val="20"/>
              <w:szCs w:val="20"/>
              <w:lang w:val="en-GB"/>
            </w:rPr>
          </w:rPrChange>
        </w:rPr>
        <w:t xml:space="preserve">{let's call it line 10} </w:t>
      </w:r>
    </w:p>
    <w:p w:rsidR="000C424B" w:rsidRPr="00C84EA9" w:rsidRDefault="000C424B" w:rsidP="00215AF7">
      <w:pPr>
        <w:pStyle w:val="StandardWeb"/>
        <w:spacing w:before="0" w:beforeAutospacing="0" w:after="0"/>
        <w:divId w:val="526019186"/>
        <w:rPr>
          <w:lang w:val="en-GB"/>
          <w:rPrChange w:id="4856" w:author="Michael Monkenbusch" w:date="2016-11-18T10:51:00Z">
            <w:rPr>
              <w:lang w:val="en-GB"/>
            </w:rPr>
          </w:rPrChange>
        </w:rPr>
      </w:pPr>
      <w:r w:rsidRPr="00C84EA9">
        <w:rPr>
          <w:rFonts w:ascii="Courier New" w:hAnsi="Courier New" w:cs="Courier New"/>
          <w:sz w:val="20"/>
          <w:szCs w:val="20"/>
          <w:lang w:val="en-GB"/>
          <w:rPrChange w:id="4857" w:author="Michael Monkenbusch" w:date="2016-11-18T10:51:00Z">
            <w:rPr>
              <w:rFonts w:ascii="Courier New" w:hAnsi="Courier New" w:cs="Courier New"/>
              <w:sz w:val="20"/>
              <w:szCs w:val="20"/>
              <w:lang w:val="en-GB"/>
            </w:rPr>
          </w:rPrChange>
        </w:rPr>
        <w:t xml:space="preserve">line 11: {must be empty !} </w:t>
      </w:r>
    </w:p>
    <w:p w:rsidR="000C424B" w:rsidRPr="00C84EA9" w:rsidRDefault="000C424B" w:rsidP="00215AF7">
      <w:pPr>
        <w:pStyle w:val="StandardWeb"/>
        <w:spacing w:before="0" w:beforeAutospacing="0" w:after="0"/>
        <w:divId w:val="526019186"/>
        <w:rPr>
          <w:lang w:val="en-GB"/>
          <w:rPrChange w:id="4858" w:author="Michael Monkenbusch" w:date="2016-11-18T10:51:00Z">
            <w:rPr>
              <w:lang w:val="en-GB"/>
            </w:rPr>
          </w:rPrChange>
        </w:rPr>
      </w:pPr>
      <w:r w:rsidRPr="00C84EA9">
        <w:rPr>
          <w:rFonts w:ascii="Courier New" w:hAnsi="Courier New" w:cs="Courier New"/>
          <w:sz w:val="20"/>
          <w:szCs w:val="20"/>
          <w:lang w:val="en-GB"/>
          <w:rPrChange w:id="4859" w:author="Michael Monkenbusch" w:date="2016-11-18T10:51:00Z">
            <w:rPr>
              <w:rFonts w:ascii="Courier New" w:hAnsi="Courier New" w:cs="Courier New"/>
              <w:sz w:val="20"/>
              <w:szCs w:val="20"/>
              <w:lang w:val="en-GB"/>
            </w:rPr>
          </w:rPrChange>
        </w:rPr>
        <w:t xml:space="preserve">line 12: values </w:t>
      </w:r>
    </w:p>
    <w:p w:rsidR="000C424B" w:rsidRPr="00C84EA9" w:rsidRDefault="000C424B" w:rsidP="00215AF7">
      <w:pPr>
        <w:pStyle w:val="StandardWeb"/>
        <w:spacing w:before="0" w:beforeAutospacing="0" w:after="0"/>
        <w:divId w:val="526019186"/>
        <w:rPr>
          <w:lang w:val="en-GB"/>
          <w:rPrChange w:id="4860" w:author="Michael Monkenbusch" w:date="2016-11-18T10:51:00Z">
            <w:rPr>
              <w:lang w:val="en-GB"/>
            </w:rPr>
          </w:rPrChange>
        </w:rPr>
      </w:pPr>
      <w:r w:rsidRPr="00C84EA9">
        <w:rPr>
          <w:rFonts w:ascii="Courier New" w:hAnsi="Courier New" w:cs="Courier New"/>
          <w:sz w:val="20"/>
          <w:szCs w:val="20"/>
          <w:lang w:val="en-GB"/>
          <w:rPrChange w:id="4861" w:author="Michael Monkenbusch" w:date="2016-11-18T10:51:00Z">
            <w:rPr>
              <w:rFonts w:ascii="Courier New" w:hAnsi="Courier New" w:cs="Courier New"/>
              <w:sz w:val="20"/>
              <w:szCs w:val="20"/>
              <w:lang w:val="en-GB"/>
            </w:rPr>
          </w:rPrChange>
        </w:rPr>
        <w:t xml:space="preserve">line 13ff.: [x] x-value [y] y-value [e] error </w:t>
      </w:r>
    </w:p>
    <w:p w:rsidR="000C424B" w:rsidRPr="00C84EA9" w:rsidRDefault="000C424B" w:rsidP="00215AF7">
      <w:pPr>
        <w:pStyle w:val="StandardWeb"/>
        <w:spacing w:before="0" w:beforeAutospacing="0" w:after="0"/>
        <w:divId w:val="526019186"/>
        <w:rPr>
          <w:lang w:val="en-GB"/>
          <w:rPrChange w:id="4862" w:author="Michael Monkenbusch" w:date="2016-11-18T10:51:00Z">
            <w:rPr>
              <w:lang w:val="en-GB"/>
            </w:rPr>
          </w:rPrChange>
        </w:rPr>
      </w:pPr>
      <w:r w:rsidRPr="00C84EA9">
        <w:rPr>
          <w:rFonts w:ascii="Courier New" w:hAnsi="Courier New" w:cs="Courier New"/>
          <w:sz w:val="20"/>
          <w:szCs w:val="20"/>
          <w:lang w:val="en-GB"/>
          <w:rPrChange w:id="4863" w:author="Michael Monkenbusch" w:date="2016-11-18T10:51:00Z">
            <w:rPr>
              <w:rFonts w:ascii="Courier New" w:hAnsi="Courier New" w:cs="Courier New"/>
              <w:sz w:val="20"/>
              <w:szCs w:val="20"/>
              <w:lang w:val="en-GB"/>
            </w:rPr>
          </w:rPrChange>
        </w:rPr>
        <w:t xml:space="preserve">or x x-value1 x-value2 x-value3 ... </w:t>
      </w:r>
    </w:p>
    <w:p w:rsidR="000C424B" w:rsidRPr="00C84EA9" w:rsidRDefault="000C424B" w:rsidP="00215AF7">
      <w:pPr>
        <w:pStyle w:val="StandardWeb"/>
        <w:spacing w:before="0" w:beforeAutospacing="0" w:after="0"/>
        <w:divId w:val="526019186"/>
        <w:rPr>
          <w:lang w:val="es-ES_tradnl"/>
          <w:rPrChange w:id="4864" w:author="Michael Monkenbusch" w:date="2016-11-18T10:51:00Z">
            <w:rPr>
              <w:lang w:val="es-ES_tradnl"/>
            </w:rPr>
          </w:rPrChange>
        </w:rPr>
      </w:pPr>
      <w:r w:rsidRPr="00C84EA9">
        <w:rPr>
          <w:rFonts w:ascii="Courier New" w:hAnsi="Courier New" w:cs="Courier New"/>
          <w:sz w:val="20"/>
          <w:szCs w:val="20"/>
          <w:lang w:val="es-ES_tradnl"/>
          <w:rPrChange w:id="4865" w:author="Michael Monkenbusch" w:date="2016-11-18T10:51:00Z">
            <w:rPr>
              <w:rFonts w:ascii="Courier New" w:hAnsi="Courier New" w:cs="Courier New"/>
              <w:sz w:val="20"/>
              <w:szCs w:val="20"/>
              <w:lang w:val="es-ES_tradnl"/>
            </w:rPr>
          </w:rPrChange>
        </w:rPr>
        <w:t xml:space="preserve">y y-value1 y-value2 y-value3 ... </w:t>
      </w:r>
    </w:p>
    <w:p w:rsidR="000C424B" w:rsidRPr="00C84EA9" w:rsidRDefault="000C424B" w:rsidP="00215AF7">
      <w:pPr>
        <w:pStyle w:val="StandardWeb"/>
        <w:spacing w:before="0" w:beforeAutospacing="0" w:after="0"/>
        <w:divId w:val="526019186"/>
        <w:rPr>
          <w:lang w:val="en-GB"/>
          <w:rPrChange w:id="4866" w:author="Michael Monkenbusch" w:date="2016-11-18T10:51:00Z">
            <w:rPr>
              <w:lang w:val="en-GB"/>
            </w:rPr>
          </w:rPrChange>
        </w:rPr>
      </w:pPr>
      <w:r w:rsidRPr="00C84EA9">
        <w:rPr>
          <w:rFonts w:ascii="Courier New" w:hAnsi="Courier New" w:cs="Courier New"/>
          <w:sz w:val="20"/>
          <w:szCs w:val="20"/>
          <w:lang w:val="en-GB"/>
          <w:rPrChange w:id="4867" w:author="Michael Monkenbusch" w:date="2016-11-18T10:51:00Z">
            <w:rPr>
              <w:rFonts w:ascii="Courier New" w:hAnsi="Courier New" w:cs="Courier New"/>
              <w:sz w:val="20"/>
              <w:szCs w:val="20"/>
              <w:lang w:val="en-GB"/>
            </w:rPr>
          </w:rPrChange>
        </w:rPr>
        <w:t xml:space="preserve">e error1 error2 error3 ..... </w:t>
      </w:r>
    </w:p>
    <w:p w:rsidR="000C424B" w:rsidRPr="00C84EA9" w:rsidRDefault="000C424B" w:rsidP="00215AF7">
      <w:pPr>
        <w:pStyle w:val="StandardWeb"/>
        <w:spacing w:before="0" w:beforeAutospacing="0" w:after="0"/>
        <w:divId w:val="526019186"/>
        <w:rPr>
          <w:lang w:val="en-GB"/>
          <w:rPrChange w:id="4868" w:author="Michael Monkenbusch" w:date="2016-11-18T10:51:00Z">
            <w:rPr>
              <w:lang w:val="en-GB"/>
            </w:rPr>
          </w:rPrChange>
        </w:rPr>
      </w:pPr>
      <w:r w:rsidRPr="00C84EA9">
        <w:rPr>
          <w:rFonts w:ascii="Courier New" w:hAnsi="Courier New" w:cs="Courier New"/>
          <w:sz w:val="20"/>
          <w:szCs w:val="20"/>
          <w:lang w:val="en-GB"/>
          <w:rPrChange w:id="4869" w:author="Michael Monkenbusch" w:date="2016-11-18T10:51:00Z">
            <w:rPr>
              <w:rFonts w:ascii="Courier New" w:hAnsi="Courier New" w:cs="Courier New"/>
              <w:sz w:val="20"/>
              <w:szCs w:val="20"/>
              <w:lang w:val="en-GB"/>
            </w:rPr>
          </w:rPrChange>
        </w:rPr>
        <w:t xml:space="preserve">{always one line x-values and one line y-values !} </w:t>
      </w:r>
    </w:p>
    <w:p w:rsidR="000C424B" w:rsidRPr="00C84EA9" w:rsidRDefault="000C424B" w:rsidP="00215AF7">
      <w:pPr>
        <w:pStyle w:val="StandardWeb"/>
        <w:spacing w:before="0" w:beforeAutospacing="0" w:after="0"/>
        <w:divId w:val="526019186"/>
        <w:rPr>
          <w:lang w:val="en-GB"/>
          <w:rPrChange w:id="4870" w:author="Michael Monkenbusch" w:date="2016-11-18T10:51:00Z">
            <w:rPr>
              <w:lang w:val="en-GB"/>
            </w:rPr>
          </w:rPrChange>
        </w:rPr>
      </w:pPr>
      <w:r w:rsidRPr="00C84EA9">
        <w:rPr>
          <w:rFonts w:ascii="Courier New" w:hAnsi="Courier New" w:cs="Courier New"/>
          <w:sz w:val="20"/>
          <w:szCs w:val="20"/>
          <w:lang w:val="en-GB"/>
          <w:rPrChange w:id="4871" w:author="Michael Monkenbusch" w:date="2016-11-18T10:51:00Z">
            <w:rPr>
              <w:rFonts w:ascii="Courier New" w:hAnsi="Courier New" w:cs="Courier New"/>
              <w:sz w:val="20"/>
              <w:szCs w:val="20"/>
              <w:lang w:val="en-GB"/>
            </w:rPr>
          </w:rPrChange>
        </w:rPr>
        <w:t xml:space="preserve">line y: {must be empty !} </w:t>
      </w:r>
    </w:p>
    <w:p w:rsidR="000C424B" w:rsidRPr="00C84EA9" w:rsidRDefault="000C424B" w:rsidP="00215AF7">
      <w:pPr>
        <w:pStyle w:val="StandardWeb"/>
        <w:spacing w:before="0" w:beforeAutospacing="0" w:after="0"/>
        <w:divId w:val="526019186"/>
        <w:rPr>
          <w:lang w:val="en-GB"/>
          <w:rPrChange w:id="4872" w:author="Michael Monkenbusch" w:date="2016-11-18T10:51:00Z">
            <w:rPr>
              <w:lang w:val="en-GB"/>
            </w:rPr>
          </w:rPrChange>
        </w:rPr>
      </w:pPr>
      <w:r w:rsidRPr="00C84EA9">
        <w:rPr>
          <w:rFonts w:ascii="Courier New" w:hAnsi="Courier New" w:cs="Courier New"/>
          <w:sz w:val="20"/>
          <w:szCs w:val="20"/>
          <w:lang w:val="en-GB"/>
          <w:rPrChange w:id="4873" w:author="Michael Monkenbusch" w:date="2016-11-18T10:51:00Z">
            <w:rPr>
              <w:rFonts w:ascii="Courier New" w:hAnsi="Courier New" w:cs="Courier New"/>
              <w:sz w:val="20"/>
              <w:szCs w:val="20"/>
              <w:lang w:val="en-GB"/>
            </w:rPr>
          </w:rPrChange>
        </w:rPr>
        <w:t xml:space="preserve">line y+1: #eod </w:t>
      </w:r>
    </w:p>
    <w:p w:rsidR="000C424B" w:rsidRPr="00C84EA9" w:rsidRDefault="000C424B" w:rsidP="00215AF7">
      <w:pPr>
        <w:pStyle w:val="StandardWeb"/>
        <w:spacing w:before="0" w:beforeAutospacing="0" w:after="0"/>
        <w:divId w:val="526019186"/>
        <w:rPr>
          <w:lang w:val="en-GB"/>
          <w:rPrChange w:id="4874" w:author="Michael Monkenbusch" w:date="2016-11-18T10:51:00Z">
            <w:rPr>
              <w:lang w:val="en-GB"/>
            </w:rPr>
          </w:rPrChange>
        </w:rPr>
      </w:pPr>
      <w:r w:rsidRPr="00C84EA9">
        <w:rPr>
          <w:rFonts w:ascii="Courier New" w:hAnsi="Courier New" w:cs="Courier New"/>
          <w:sz w:val="20"/>
          <w:szCs w:val="20"/>
          <w:lang w:val="en-GB"/>
          <w:rPrChange w:id="4875" w:author="Michael Monkenbusch" w:date="2016-11-18T10:51:00Z">
            <w:rPr>
              <w:rFonts w:ascii="Courier New" w:hAnsi="Courier New" w:cs="Courier New"/>
              <w:sz w:val="20"/>
              <w:szCs w:val="20"/>
              <w:lang w:val="en-GB"/>
            </w:rPr>
          </w:rPrChange>
        </w:rPr>
        <w:t xml:space="preserve">there are two files that can be linked to your data by the </w:t>
      </w:r>
    </w:p>
    <w:p w:rsidR="000C424B" w:rsidRPr="00C84EA9" w:rsidRDefault="000C424B" w:rsidP="00215AF7">
      <w:pPr>
        <w:pStyle w:val="StandardWeb"/>
        <w:spacing w:before="0" w:beforeAutospacing="0" w:after="0"/>
        <w:divId w:val="526019186"/>
        <w:rPr>
          <w:lang w:val="en-GB"/>
          <w:rPrChange w:id="4876" w:author="Michael Monkenbusch" w:date="2016-11-18T10:51:00Z">
            <w:rPr>
              <w:lang w:val="en-GB"/>
            </w:rPr>
          </w:rPrChange>
        </w:rPr>
      </w:pPr>
      <w:r w:rsidRPr="00C84EA9">
        <w:rPr>
          <w:rFonts w:ascii="Courier New" w:hAnsi="Courier New" w:cs="Courier New"/>
          <w:sz w:val="20"/>
          <w:szCs w:val="20"/>
          <w:lang w:val="en-GB"/>
          <w:rPrChange w:id="4877" w:author="Michael Monkenbusch" w:date="2016-11-18T10:51:00Z">
            <w:rPr>
              <w:rFonts w:ascii="Courier New" w:hAnsi="Courier New" w:cs="Courier New"/>
              <w:sz w:val="20"/>
              <w:szCs w:val="20"/>
              <w:lang w:val="en-GB"/>
            </w:rPr>
          </w:rPrChange>
        </w:rPr>
        <w:t xml:space="preserve">get-command of the xeditor: file kopf must be linked to the </w:t>
      </w:r>
    </w:p>
    <w:p w:rsidR="000C424B" w:rsidRPr="00C84EA9" w:rsidRDefault="000C424B" w:rsidP="00215AF7">
      <w:pPr>
        <w:pStyle w:val="StandardWeb"/>
        <w:spacing w:before="0" w:beforeAutospacing="0" w:after="0"/>
        <w:divId w:val="526019186"/>
        <w:rPr>
          <w:lang w:val="en-GB"/>
          <w:rPrChange w:id="4878" w:author="Michael Monkenbusch" w:date="2016-11-18T10:51:00Z">
            <w:rPr>
              <w:lang w:val="en-GB"/>
            </w:rPr>
          </w:rPrChange>
        </w:rPr>
      </w:pPr>
      <w:r w:rsidRPr="00C84EA9">
        <w:rPr>
          <w:rFonts w:ascii="Courier New" w:hAnsi="Courier New" w:cs="Courier New"/>
          <w:sz w:val="20"/>
          <w:szCs w:val="20"/>
          <w:lang w:val="en-GB"/>
          <w:rPrChange w:id="4879" w:author="Michael Monkenbusch" w:date="2016-11-18T10:51:00Z">
            <w:rPr>
              <w:rFonts w:ascii="Courier New" w:hAnsi="Courier New" w:cs="Courier New"/>
              <w:sz w:val="20"/>
              <w:szCs w:val="20"/>
              <w:lang w:val="en-GB"/>
            </w:rPr>
          </w:rPrChange>
        </w:rPr>
        <w:lastRenderedPageBreak/>
        <w:t xml:space="preserve">beginning of your data and provides the header, file eod gives </w:t>
      </w:r>
    </w:p>
    <w:p w:rsidR="000C424B" w:rsidRPr="00C84EA9" w:rsidRDefault="000C424B" w:rsidP="00215AF7">
      <w:pPr>
        <w:pStyle w:val="StandardWeb"/>
        <w:spacing w:before="0" w:beforeAutospacing="0" w:after="0"/>
        <w:divId w:val="526019186"/>
        <w:rPr>
          <w:lang w:val="en-GB"/>
          <w:rPrChange w:id="4880" w:author="Michael Monkenbusch" w:date="2016-11-18T10:51:00Z">
            <w:rPr>
              <w:lang w:val="en-GB"/>
            </w:rPr>
          </w:rPrChange>
        </w:rPr>
      </w:pPr>
      <w:r w:rsidRPr="00C84EA9">
        <w:rPr>
          <w:rFonts w:ascii="Courier New" w:hAnsi="Courier New" w:cs="Courier New"/>
          <w:sz w:val="20"/>
          <w:szCs w:val="20"/>
          <w:lang w:val="en-GB"/>
          <w:rPrChange w:id="4881" w:author="Michael Monkenbusch" w:date="2016-11-18T10:51:00Z">
            <w:rPr>
              <w:rFonts w:ascii="Courier New" w:hAnsi="Courier New" w:cs="Courier New"/>
              <w:sz w:val="20"/>
              <w:szCs w:val="20"/>
              <w:lang w:val="en-GB"/>
            </w:rPr>
          </w:rPrChange>
        </w:rPr>
        <w:t xml:space="preserve">an empty line and the #eod-keyword. </w:t>
      </w:r>
    </w:p>
    <w:p w:rsidR="000C424B" w:rsidRPr="00C84EA9" w:rsidRDefault="000C424B" w:rsidP="00215AF7">
      <w:pPr>
        <w:pStyle w:val="StandardWeb"/>
        <w:spacing w:before="0" w:beforeAutospacing="0" w:after="0"/>
        <w:divId w:val="526019186"/>
        <w:rPr>
          <w:lang w:val="en-GB"/>
          <w:rPrChange w:id="4882" w:author="Michael Monkenbusch" w:date="2016-11-18T10:51:00Z">
            <w:rPr>
              <w:lang w:val="en-GB"/>
            </w:rPr>
          </w:rPrChange>
        </w:rPr>
      </w:pPr>
      <w:r w:rsidRPr="00C84EA9">
        <w:rPr>
          <w:rFonts w:ascii="Courier New" w:hAnsi="Courier New" w:cs="Courier New"/>
          <w:sz w:val="20"/>
          <w:szCs w:val="20"/>
          <w:lang w:val="en-GB"/>
          <w:rPrChange w:id="4883" w:author="Michael Monkenbusch" w:date="2016-11-18T10:51:00Z">
            <w:rPr>
              <w:rFonts w:ascii="Courier New" w:hAnsi="Courier New" w:cs="Courier New"/>
              <w:sz w:val="20"/>
              <w:szCs w:val="20"/>
              <w:lang w:val="en-GB"/>
            </w:rPr>
          </w:rPrChange>
        </w:rPr>
        <w:t xml:space="preserve">invers &lt;invers&gt; [bkgr background] </w:t>
      </w:r>
    </w:p>
    <w:p w:rsidR="000C424B" w:rsidRPr="00C84EA9" w:rsidRDefault="000C424B" w:rsidP="00215AF7">
      <w:pPr>
        <w:pStyle w:val="StandardWeb"/>
        <w:spacing w:before="0" w:beforeAutospacing="0" w:after="0"/>
        <w:divId w:val="526019186"/>
        <w:rPr>
          <w:lang w:val="en-GB"/>
          <w:rPrChange w:id="4884" w:author="Michael Monkenbusch" w:date="2016-11-18T10:51:00Z">
            <w:rPr>
              <w:lang w:val="en-GB"/>
            </w:rPr>
          </w:rPrChange>
        </w:rPr>
      </w:pPr>
      <w:r w:rsidRPr="00C84EA9">
        <w:rPr>
          <w:rFonts w:ascii="Courier New" w:hAnsi="Courier New" w:cs="Courier New"/>
          <w:sz w:val="20"/>
          <w:szCs w:val="20"/>
          <w:lang w:val="en-GB"/>
          <w:rPrChange w:id="4885" w:author="Michael Monkenbusch" w:date="2016-11-18T10:51:00Z">
            <w:rPr>
              <w:rFonts w:ascii="Courier New" w:hAnsi="Courier New" w:cs="Courier New"/>
              <w:sz w:val="20"/>
              <w:szCs w:val="20"/>
              <w:lang w:val="en-GB"/>
            </w:rPr>
          </w:rPrChange>
        </w:rPr>
        <w:t xml:space="preserve">this command converts the first selected datarecord to </w:t>
      </w:r>
    </w:p>
    <w:p w:rsidR="000C424B" w:rsidRPr="00C84EA9" w:rsidRDefault="000C424B" w:rsidP="00215AF7">
      <w:pPr>
        <w:pStyle w:val="StandardWeb"/>
        <w:spacing w:before="0" w:beforeAutospacing="0" w:after="0"/>
        <w:divId w:val="526019186"/>
        <w:rPr>
          <w:lang w:val="en-GB"/>
          <w:rPrChange w:id="4886" w:author="Michael Monkenbusch" w:date="2016-11-18T10:51:00Z">
            <w:rPr>
              <w:lang w:val="en-GB"/>
            </w:rPr>
          </w:rPrChange>
        </w:rPr>
      </w:pPr>
      <w:r w:rsidRPr="00C84EA9">
        <w:rPr>
          <w:rFonts w:ascii="Courier New" w:hAnsi="Courier New" w:cs="Courier New"/>
          <w:sz w:val="20"/>
          <w:szCs w:val="20"/>
          <w:lang w:val="en-GB"/>
          <w:rPrChange w:id="4887" w:author="Michael Monkenbusch" w:date="2016-11-18T10:51:00Z">
            <w:rPr>
              <w:rFonts w:ascii="Courier New" w:hAnsi="Courier New" w:cs="Courier New"/>
              <w:sz w:val="20"/>
              <w:szCs w:val="20"/>
              <w:lang w:val="en-GB"/>
            </w:rPr>
          </w:rPrChange>
        </w:rPr>
        <w:t xml:space="preserve">i-1 vs q**2 - format. the original data must be i vs q. </w:t>
      </w:r>
    </w:p>
    <w:p w:rsidR="000C424B" w:rsidRPr="00C84EA9" w:rsidRDefault="000C424B" w:rsidP="00215AF7">
      <w:pPr>
        <w:pStyle w:val="StandardWeb"/>
        <w:spacing w:before="0" w:beforeAutospacing="0" w:after="0"/>
        <w:divId w:val="526019186"/>
        <w:rPr>
          <w:lang w:val="en-GB"/>
          <w:rPrChange w:id="4888" w:author="Michael Monkenbusch" w:date="2016-11-18T10:51:00Z">
            <w:rPr>
              <w:lang w:val="en-GB"/>
            </w:rPr>
          </w:rPrChange>
        </w:rPr>
      </w:pPr>
      <w:r w:rsidRPr="00C84EA9">
        <w:rPr>
          <w:rFonts w:ascii="Courier New" w:hAnsi="Courier New" w:cs="Courier New"/>
          <w:sz w:val="20"/>
          <w:szCs w:val="20"/>
          <w:lang w:val="en-GB"/>
          <w:rPrChange w:id="4889" w:author="Michael Monkenbusch" w:date="2016-11-18T10:51:00Z">
            <w:rPr>
              <w:rFonts w:ascii="Courier New" w:hAnsi="Courier New" w:cs="Courier New"/>
              <w:sz w:val="20"/>
              <w:szCs w:val="20"/>
              <w:lang w:val="en-GB"/>
            </w:rPr>
          </w:rPrChange>
        </w:rPr>
        <w:t xml:space="preserve">with bkgr you can subtract a constant background-level </w:t>
      </w:r>
    </w:p>
    <w:p w:rsidR="000C424B" w:rsidRPr="00C84EA9" w:rsidRDefault="000C424B" w:rsidP="00215AF7">
      <w:pPr>
        <w:pStyle w:val="StandardWeb"/>
        <w:spacing w:before="0" w:beforeAutospacing="0" w:after="0"/>
        <w:divId w:val="526019186"/>
        <w:rPr>
          <w:lang w:val="en-GB"/>
          <w:rPrChange w:id="4890" w:author="Michael Monkenbusch" w:date="2016-11-18T10:51:00Z">
            <w:rPr>
              <w:lang w:val="en-GB"/>
            </w:rPr>
          </w:rPrChange>
        </w:rPr>
      </w:pPr>
      <w:r w:rsidRPr="00C84EA9">
        <w:rPr>
          <w:rFonts w:ascii="Courier New" w:hAnsi="Courier New" w:cs="Courier New"/>
          <w:sz w:val="20"/>
          <w:szCs w:val="20"/>
          <w:lang w:val="en-GB"/>
          <w:rPrChange w:id="4891" w:author="Michael Monkenbusch" w:date="2016-11-18T10:51:00Z">
            <w:rPr>
              <w:rFonts w:ascii="Courier New" w:hAnsi="Courier New" w:cs="Courier New"/>
              <w:sz w:val="20"/>
              <w:szCs w:val="20"/>
              <w:lang w:val="en-GB"/>
            </w:rPr>
          </w:rPrChange>
        </w:rPr>
        <w:t xml:space="preserve">before inverting. </w:t>
      </w:r>
    </w:p>
    <w:p w:rsidR="000C424B" w:rsidRPr="00C84EA9" w:rsidRDefault="000C424B" w:rsidP="00215AF7">
      <w:pPr>
        <w:pStyle w:val="StandardWeb"/>
        <w:spacing w:before="0" w:beforeAutospacing="0" w:after="0"/>
        <w:divId w:val="526019186"/>
        <w:rPr>
          <w:lang w:val="en-GB"/>
          <w:rPrChange w:id="4892" w:author="Michael Monkenbusch" w:date="2016-11-18T10:51:00Z">
            <w:rPr>
              <w:lang w:val="en-GB"/>
            </w:rPr>
          </w:rPrChange>
        </w:rPr>
      </w:pPr>
      <w:r w:rsidRPr="00C84EA9">
        <w:rPr>
          <w:rFonts w:ascii="Courier New" w:hAnsi="Courier New" w:cs="Courier New"/>
          <w:sz w:val="20"/>
          <w:szCs w:val="20"/>
          <w:lang w:val="en-GB"/>
          <w:rPrChange w:id="4893" w:author="Michael Monkenbusch" w:date="2016-11-18T10:51:00Z">
            <w:rPr>
              <w:rFonts w:ascii="Courier New" w:hAnsi="Courier New" w:cs="Courier New"/>
              <w:sz w:val="20"/>
              <w:szCs w:val="20"/>
              <w:lang w:val="en-GB"/>
            </w:rPr>
          </w:rPrChange>
        </w:rPr>
        <w:t xml:space="preserve">iout &lt;iout&gt; [number] </w:t>
      </w:r>
    </w:p>
    <w:p w:rsidR="000C424B" w:rsidRPr="00C84EA9" w:rsidRDefault="000C424B" w:rsidP="00215AF7">
      <w:pPr>
        <w:pStyle w:val="StandardWeb"/>
        <w:spacing w:before="0" w:beforeAutospacing="0" w:after="0"/>
        <w:divId w:val="526019186"/>
        <w:rPr>
          <w:lang w:val="en-GB"/>
          <w:rPrChange w:id="4894" w:author="Michael Monkenbusch" w:date="2016-11-18T10:51:00Z">
            <w:rPr>
              <w:lang w:val="en-GB"/>
            </w:rPr>
          </w:rPrChange>
        </w:rPr>
      </w:pPr>
      <w:r w:rsidRPr="00C84EA9">
        <w:rPr>
          <w:rFonts w:ascii="Courier New" w:hAnsi="Courier New" w:cs="Courier New"/>
          <w:sz w:val="20"/>
          <w:szCs w:val="20"/>
          <w:lang w:val="en-GB"/>
          <w:rPrChange w:id="4895" w:author="Michael Monkenbusch" w:date="2016-11-18T10:51:00Z">
            <w:rPr>
              <w:rFonts w:ascii="Courier New" w:hAnsi="Courier New" w:cs="Courier New"/>
              <w:sz w:val="20"/>
              <w:szCs w:val="20"/>
              <w:lang w:val="en-GB"/>
            </w:rPr>
          </w:rPrChange>
        </w:rPr>
        <w:t xml:space="preserve">with &lt;iout&gt; you can set your output-level. </w:t>
      </w:r>
    </w:p>
    <w:p w:rsidR="000C424B" w:rsidRPr="00C84EA9" w:rsidRDefault="000C424B" w:rsidP="00215AF7">
      <w:pPr>
        <w:pStyle w:val="StandardWeb"/>
        <w:spacing w:before="0" w:beforeAutospacing="0" w:after="0"/>
        <w:divId w:val="526019186"/>
        <w:rPr>
          <w:lang w:val="fr-FR"/>
          <w:rPrChange w:id="4896" w:author="Michael Monkenbusch" w:date="2016-11-18T10:51:00Z">
            <w:rPr>
              <w:lang w:val="fr-FR"/>
            </w:rPr>
          </w:rPrChange>
        </w:rPr>
      </w:pPr>
      <w:r w:rsidRPr="00C84EA9">
        <w:rPr>
          <w:rFonts w:ascii="Courier New" w:hAnsi="Courier New" w:cs="Courier New"/>
          <w:sz w:val="20"/>
          <w:szCs w:val="20"/>
          <w:lang w:val="fr-FR"/>
          <w:rPrChange w:id="4897" w:author="Michael Monkenbusch" w:date="2016-11-18T10:51:00Z">
            <w:rPr>
              <w:rFonts w:ascii="Courier New" w:hAnsi="Courier New" w:cs="Courier New"/>
              <w:sz w:val="20"/>
              <w:szCs w:val="20"/>
              <w:lang w:val="fr-FR"/>
            </w:rPr>
          </w:rPrChange>
        </w:rPr>
        <w:t xml:space="preserve">m &lt;m&gt; est_mid x1 x2 </w:t>
      </w:r>
    </w:p>
    <w:p w:rsidR="000C424B" w:rsidRPr="00C84EA9" w:rsidRDefault="000C424B" w:rsidP="00215AF7">
      <w:pPr>
        <w:pStyle w:val="StandardWeb"/>
        <w:spacing w:before="0" w:beforeAutospacing="0" w:after="0"/>
        <w:divId w:val="526019186"/>
        <w:rPr>
          <w:lang w:val="en-GB"/>
          <w:rPrChange w:id="4898" w:author="Michael Monkenbusch" w:date="2016-11-18T10:51:00Z">
            <w:rPr>
              <w:lang w:val="en-GB"/>
            </w:rPr>
          </w:rPrChange>
        </w:rPr>
      </w:pPr>
      <w:r w:rsidRPr="00C84EA9">
        <w:rPr>
          <w:rFonts w:ascii="Courier New" w:hAnsi="Courier New" w:cs="Courier New"/>
          <w:sz w:val="20"/>
          <w:szCs w:val="20"/>
          <w:lang w:val="en-GB"/>
          <w:rPrChange w:id="4899" w:author="Michael Monkenbusch" w:date="2016-11-18T10:51:00Z">
            <w:rPr>
              <w:rFonts w:ascii="Courier New" w:hAnsi="Courier New" w:cs="Courier New"/>
              <w:sz w:val="20"/>
              <w:szCs w:val="20"/>
              <w:lang w:val="en-GB"/>
            </w:rPr>
          </w:rPrChange>
        </w:rPr>
        <w:t xml:space="preserve">the &lt;m&gt;-command generates a mirror-image of a selected data- </w:t>
      </w:r>
    </w:p>
    <w:p w:rsidR="000C424B" w:rsidRPr="00C84EA9" w:rsidRDefault="000C424B" w:rsidP="00215AF7">
      <w:pPr>
        <w:pStyle w:val="StandardWeb"/>
        <w:spacing w:before="0" w:beforeAutospacing="0" w:after="0"/>
        <w:divId w:val="526019186"/>
        <w:rPr>
          <w:lang w:val="en-GB"/>
          <w:rPrChange w:id="4900" w:author="Michael Monkenbusch" w:date="2016-11-18T10:51:00Z">
            <w:rPr>
              <w:lang w:val="en-GB"/>
            </w:rPr>
          </w:rPrChange>
        </w:rPr>
      </w:pPr>
      <w:r w:rsidRPr="00C84EA9">
        <w:rPr>
          <w:rFonts w:ascii="Courier New" w:hAnsi="Courier New" w:cs="Courier New"/>
          <w:sz w:val="20"/>
          <w:szCs w:val="20"/>
          <w:lang w:val="en-GB"/>
          <w:rPrChange w:id="4901" w:author="Michael Monkenbusch" w:date="2016-11-18T10:51:00Z">
            <w:rPr>
              <w:rFonts w:ascii="Courier New" w:hAnsi="Courier New" w:cs="Courier New"/>
              <w:sz w:val="20"/>
              <w:szCs w:val="20"/>
              <w:lang w:val="en-GB"/>
            </w:rPr>
          </w:rPrChange>
        </w:rPr>
        <w:t xml:space="preserve">record (it must be selected before !). </w:t>
      </w:r>
    </w:p>
    <w:p w:rsidR="000C424B" w:rsidRPr="00C84EA9" w:rsidRDefault="000C424B" w:rsidP="00215AF7">
      <w:pPr>
        <w:pStyle w:val="StandardWeb"/>
        <w:spacing w:before="0" w:beforeAutospacing="0" w:after="0"/>
        <w:divId w:val="526019186"/>
        <w:rPr>
          <w:lang w:val="en-GB"/>
          <w:rPrChange w:id="4902" w:author="Michael Monkenbusch" w:date="2016-11-18T10:51:00Z">
            <w:rPr>
              <w:lang w:val="en-GB"/>
            </w:rPr>
          </w:rPrChange>
        </w:rPr>
      </w:pPr>
      <w:r w:rsidRPr="00C84EA9">
        <w:rPr>
          <w:rFonts w:ascii="Courier New" w:hAnsi="Courier New" w:cs="Courier New"/>
          <w:sz w:val="20"/>
          <w:szCs w:val="20"/>
          <w:lang w:val="en-GB"/>
          <w:rPrChange w:id="4903" w:author="Michael Monkenbusch" w:date="2016-11-18T10:51:00Z">
            <w:rPr>
              <w:rFonts w:ascii="Courier New" w:hAnsi="Courier New" w:cs="Courier New"/>
              <w:sz w:val="20"/>
              <w:szCs w:val="20"/>
              <w:lang w:val="en-GB"/>
            </w:rPr>
          </w:rPrChange>
        </w:rPr>
        <w:t xml:space="preserve">in est_mid you estimate the center-x. </w:t>
      </w:r>
    </w:p>
    <w:p w:rsidR="000C424B" w:rsidRPr="00C84EA9" w:rsidRDefault="000C424B" w:rsidP="00215AF7">
      <w:pPr>
        <w:pStyle w:val="StandardWeb"/>
        <w:spacing w:before="0" w:beforeAutospacing="0" w:after="0"/>
        <w:divId w:val="526019186"/>
        <w:rPr>
          <w:lang w:val="en-GB"/>
          <w:rPrChange w:id="4904" w:author="Michael Monkenbusch" w:date="2016-11-18T10:51:00Z">
            <w:rPr>
              <w:lang w:val="en-GB"/>
            </w:rPr>
          </w:rPrChange>
        </w:rPr>
      </w:pPr>
      <w:r w:rsidRPr="00C84EA9">
        <w:rPr>
          <w:rFonts w:ascii="Courier New" w:hAnsi="Courier New" w:cs="Courier New"/>
          <w:sz w:val="20"/>
          <w:szCs w:val="20"/>
          <w:lang w:val="en-GB"/>
          <w:rPrChange w:id="4905" w:author="Michael Monkenbusch" w:date="2016-11-18T10:51:00Z">
            <w:rPr>
              <w:rFonts w:ascii="Courier New" w:hAnsi="Courier New" w:cs="Courier New"/>
              <w:sz w:val="20"/>
              <w:szCs w:val="20"/>
              <w:lang w:val="en-GB"/>
            </w:rPr>
          </w:rPrChange>
        </w:rPr>
        <w:t xml:space="preserve">with x1 and x2 you specifiy the range that shall be used to </w:t>
      </w:r>
    </w:p>
    <w:p w:rsidR="000C424B" w:rsidRPr="00C84EA9" w:rsidRDefault="000C424B" w:rsidP="00215AF7">
      <w:pPr>
        <w:pStyle w:val="StandardWeb"/>
        <w:spacing w:before="0" w:beforeAutospacing="0" w:after="0"/>
        <w:divId w:val="526019186"/>
        <w:rPr>
          <w:lang w:val="en-GB"/>
          <w:rPrChange w:id="4906" w:author="Michael Monkenbusch" w:date="2016-11-18T10:51:00Z">
            <w:rPr>
              <w:lang w:val="en-GB"/>
            </w:rPr>
          </w:rPrChange>
        </w:rPr>
      </w:pPr>
      <w:r w:rsidRPr="00C84EA9">
        <w:rPr>
          <w:rFonts w:ascii="Courier New" w:hAnsi="Courier New" w:cs="Courier New"/>
          <w:sz w:val="20"/>
          <w:szCs w:val="20"/>
          <w:lang w:val="en-GB"/>
          <w:rPrChange w:id="4907" w:author="Michael Monkenbusch" w:date="2016-11-18T10:51:00Z">
            <w:rPr>
              <w:rFonts w:ascii="Courier New" w:hAnsi="Courier New" w:cs="Courier New"/>
              <w:sz w:val="20"/>
              <w:szCs w:val="20"/>
              <w:lang w:val="en-GB"/>
            </w:rPr>
          </w:rPrChange>
        </w:rPr>
        <w:t xml:space="preserve">determine the center. </w:t>
      </w:r>
    </w:p>
    <w:p w:rsidR="000C424B" w:rsidRPr="00C84EA9" w:rsidRDefault="000C424B" w:rsidP="00215AF7">
      <w:pPr>
        <w:pStyle w:val="StandardWeb"/>
        <w:spacing w:before="0" w:beforeAutospacing="0" w:after="0"/>
        <w:divId w:val="526019186"/>
        <w:rPr>
          <w:lang w:val="en-GB"/>
          <w:rPrChange w:id="4908" w:author="Michael Monkenbusch" w:date="2016-11-18T10:51:00Z">
            <w:rPr>
              <w:lang w:val="en-GB"/>
            </w:rPr>
          </w:rPrChange>
        </w:rPr>
      </w:pPr>
      <w:r w:rsidRPr="00C84EA9">
        <w:rPr>
          <w:rFonts w:ascii="Courier New" w:hAnsi="Courier New" w:cs="Courier New"/>
          <w:sz w:val="20"/>
          <w:szCs w:val="20"/>
          <w:lang w:val="en-GB"/>
          <w:rPrChange w:id="4909" w:author="Michael Monkenbusch" w:date="2016-11-18T10:51:00Z">
            <w:rPr>
              <w:rFonts w:ascii="Courier New" w:hAnsi="Courier New" w:cs="Courier New"/>
              <w:sz w:val="20"/>
              <w:szCs w:val="20"/>
              <w:lang w:val="en-GB"/>
            </w:rPr>
          </w:rPrChange>
        </w:rPr>
        <w:t xml:space="preserve">numorplos &lt;numorpls&gt; offset </w:t>
      </w:r>
    </w:p>
    <w:p w:rsidR="000C424B" w:rsidRPr="00C84EA9" w:rsidRDefault="000C424B" w:rsidP="00215AF7">
      <w:pPr>
        <w:pStyle w:val="StandardWeb"/>
        <w:spacing w:before="0" w:beforeAutospacing="0" w:after="0"/>
        <w:divId w:val="526019186"/>
        <w:rPr>
          <w:lang w:val="en-GB"/>
          <w:rPrChange w:id="4910" w:author="Michael Monkenbusch" w:date="2016-11-18T10:51:00Z">
            <w:rPr>
              <w:lang w:val="en-GB"/>
            </w:rPr>
          </w:rPrChange>
        </w:rPr>
      </w:pPr>
      <w:r w:rsidRPr="00C84EA9">
        <w:rPr>
          <w:rFonts w:ascii="Courier New" w:hAnsi="Courier New" w:cs="Courier New"/>
          <w:sz w:val="20"/>
          <w:szCs w:val="20"/>
          <w:lang w:val="en-GB"/>
          <w:rPrChange w:id="4911" w:author="Michael Monkenbusch" w:date="2016-11-18T10:51:00Z">
            <w:rPr>
              <w:rFonts w:ascii="Courier New" w:hAnsi="Courier New" w:cs="Courier New"/>
              <w:sz w:val="20"/>
              <w:szCs w:val="20"/>
              <w:lang w:val="en-GB"/>
            </w:rPr>
          </w:rPrChange>
        </w:rPr>
        <w:t xml:space="preserve">this command should only be used in the beginning of a session, </w:t>
      </w:r>
    </w:p>
    <w:p w:rsidR="000C424B" w:rsidRPr="00C84EA9" w:rsidRDefault="000C424B" w:rsidP="00215AF7">
      <w:pPr>
        <w:pStyle w:val="StandardWeb"/>
        <w:spacing w:before="0" w:beforeAutospacing="0" w:after="0"/>
        <w:divId w:val="526019186"/>
        <w:rPr>
          <w:lang w:val="en-GB"/>
          <w:rPrChange w:id="4912" w:author="Michael Monkenbusch" w:date="2016-11-18T10:51:00Z">
            <w:rPr>
              <w:lang w:val="en-GB"/>
            </w:rPr>
          </w:rPrChange>
        </w:rPr>
      </w:pPr>
      <w:r w:rsidRPr="00C84EA9">
        <w:rPr>
          <w:rFonts w:ascii="Courier New" w:hAnsi="Courier New" w:cs="Courier New"/>
          <w:sz w:val="20"/>
          <w:szCs w:val="20"/>
          <w:lang w:val="en-GB"/>
          <w:rPrChange w:id="4913" w:author="Michael Monkenbusch" w:date="2016-11-18T10:51:00Z">
            <w:rPr>
              <w:rFonts w:ascii="Courier New" w:hAnsi="Courier New" w:cs="Courier New"/>
              <w:sz w:val="20"/>
              <w:szCs w:val="20"/>
              <w:lang w:val="en-GB"/>
            </w:rPr>
          </w:rPrChange>
        </w:rPr>
        <w:t xml:space="preserve">it sets the offset, that is added to the scan-code, when any </w:t>
      </w:r>
    </w:p>
    <w:p w:rsidR="000C424B" w:rsidRPr="00C84EA9" w:rsidRDefault="000C424B" w:rsidP="00215AF7">
      <w:pPr>
        <w:pStyle w:val="StandardWeb"/>
        <w:spacing w:before="0" w:beforeAutospacing="0" w:after="0"/>
        <w:divId w:val="526019186"/>
        <w:rPr>
          <w:lang w:val="en-GB"/>
          <w:rPrChange w:id="4914" w:author="Michael Monkenbusch" w:date="2016-11-18T10:51:00Z">
            <w:rPr>
              <w:lang w:val="en-GB"/>
            </w:rPr>
          </w:rPrChange>
        </w:rPr>
      </w:pPr>
      <w:r w:rsidRPr="00C84EA9">
        <w:rPr>
          <w:rFonts w:ascii="Courier New" w:hAnsi="Courier New" w:cs="Courier New"/>
          <w:sz w:val="20"/>
          <w:szCs w:val="20"/>
          <w:lang w:val="en-GB"/>
          <w:rPrChange w:id="4915" w:author="Michael Monkenbusch" w:date="2016-11-18T10:51:00Z">
            <w:rPr>
              <w:rFonts w:ascii="Courier New" w:hAnsi="Courier New" w:cs="Courier New"/>
              <w:sz w:val="20"/>
              <w:szCs w:val="20"/>
              <w:lang w:val="en-GB"/>
            </w:rPr>
          </w:rPrChange>
        </w:rPr>
        <w:t xml:space="preserve">operation is performed by the program. </w:t>
      </w:r>
    </w:p>
    <w:p w:rsidR="000C424B" w:rsidRPr="00C84EA9" w:rsidRDefault="000C424B" w:rsidP="00215AF7">
      <w:pPr>
        <w:pStyle w:val="StandardWeb"/>
        <w:spacing w:before="0" w:beforeAutospacing="0" w:after="0"/>
        <w:divId w:val="526019186"/>
        <w:rPr>
          <w:lang w:val="en-GB"/>
          <w:rPrChange w:id="4916" w:author="Michael Monkenbusch" w:date="2016-11-18T10:51:00Z">
            <w:rPr>
              <w:lang w:val="en-GB"/>
            </w:rPr>
          </w:rPrChange>
        </w:rPr>
      </w:pPr>
      <w:r w:rsidRPr="00C84EA9">
        <w:rPr>
          <w:rFonts w:ascii="Courier New" w:hAnsi="Courier New" w:cs="Courier New"/>
          <w:sz w:val="20"/>
          <w:szCs w:val="20"/>
          <w:lang w:val="en-GB"/>
          <w:rPrChange w:id="4917" w:author="Michael Monkenbusch" w:date="2016-11-18T10:51:00Z">
            <w:rPr>
              <w:rFonts w:ascii="Courier New" w:hAnsi="Courier New" w:cs="Courier New"/>
              <w:sz w:val="20"/>
              <w:szCs w:val="20"/>
              <w:lang w:val="en-GB"/>
            </w:rPr>
          </w:rPrChange>
        </w:rPr>
        <w:t xml:space="preserve">the default-value is 10000. this means, that usually you can </w:t>
      </w:r>
    </w:p>
    <w:p w:rsidR="000C424B" w:rsidRPr="00C84EA9" w:rsidRDefault="000C424B" w:rsidP="00215AF7">
      <w:pPr>
        <w:pStyle w:val="StandardWeb"/>
        <w:spacing w:before="0" w:beforeAutospacing="0" w:after="0"/>
        <w:divId w:val="526019186"/>
        <w:rPr>
          <w:lang w:val="en-GB"/>
          <w:rPrChange w:id="4918" w:author="Michael Monkenbusch" w:date="2016-11-18T10:51:00Z">
            <w:rPr>
              <w:lang w:val="en-GB"/>
            </w:rPr>
          </w:rPrChange>
        </w:rPr>
      </w:pPr>
      <w:r w:rsidRPr="00C84EA9">
        <w:rPr>
          <w:rFonts w:ascii="Courier New" w:hAnsi="Courier New" w:cs="Courier New"/>
          <w:sz w:val="20"/>
          <w:szCs w:val="20"/>
          <w:lang w:val="en-GB"/>
          <w:rPrChange w:id="4919" w:author="Michael Monkenbusch" w:date="2016-11-18T10:51:00Z">
            <w:rPr>
              <w:rFonts w:ascii="Courier New" w:hAnsi="Courier New" w:cs="Courier New"/>
              <w:sz w:val="20"/>
              <w:szCs w:val="20"/>
              <w:lang w:val="en-GB"/>
            </w:rPr>
          </w:rPrChange>
        </w:rPr>
        <w:t xml:space="preserve">identify your data as follows: </w:t>
      </w:r>
    </w:p>
    <w:p w:rsidR="000C424B" w:rsidRPr="00C84EA9" w:rsidRDefault="000C424B" w:rsidP="00215AF7">
      <w:pPr>
        <w:pStyle w:val="StandardWeb"/>
        <w:spacing w:before="0" w:beforeAutospacing="0" w:after="0"/>
        <w:divId w:val="526019186"/>
        <w:rPr>
          <w:lang w:val="en-GB"/>
          <w:rPrChange w:id="4920" w:author="Michael Monkenbusch" w:date="2016-11-18T10:51:00Z">
            <w:rPr>
              <w:lang w:val="en-GB"/>
            </w:rPr>
          </w:rPrChange>
        </w:rPr>
      </w:pPr>
      <w:r w:rsidRPr="00C84EA9">
        <w:rPr>
          <w:rFonts w:ascii="Courier New" w:hAnsi="Courier New" w:cs="Courier New"/>
          <w:sz w:val="20"/>
          <w:szCs w:val="20"/>
          <w:lang w:val="en-GB"/>
          <w:rPrChange w:id="4921" w:author="Michael Monkenbusch" w:date="2016-11-18T10:51:00Z">
            <w:rPr>
              <w:rFonts w:ascii="Courier New" w:hAnsi="Courier New" w:cs="Courier New"/>
              <w:sz w:val="20"/>
              <w:szCs w:val="20"/>
              <w:lang w:val="en-GB"/>
            </w:rPr>
          </w:rPrChange>
        </w:rPr>
        <w:t xml:space="preserve">00xxx : raw-data i(ntensity) vs kanal </w:t>
      </w:r>
    </w:p>
    <w:p w:rsidR="000C424B" w:rsidRPr="00C84EA9" w:rsidRDefault="000C424B" w:rsidP="00215AF7">
      <w:pPr>
        <w:pStyle w:val="StandardWeb"/>
        <w:spacing w:before="0" w:beforeAutospacing="0" w:after="0"/>
        <w:divId w:val="526019186"/>
        <w:rPr>
          <w:lang w:val="en-GB"/>
          <w:rPrChange w:id="4922" w:author="Michael Monkenbusch" w:date="2016-11-18T10:51:00Z">
            <w:rPr>
              <w:lang w:val="en-GB"/>
            </w:rPr>
          </w:rPrChange>
        </w:rPr>
      </w:pPr>
      <w:r w:rsidRPr="00C84EA9">
        <w:rPr>
          <w:rFonts w:ascii="Courier New" w:hAnsi="Courier New" w:cs="Courier New"/>
          <w:sz w:val="20"/>
          <w:szCs w:val="20"/>
          <w:lang w:val="en-GB"/>
          <w:rPrChange w:id="4923" w:author="Michael Monkenbusch" w:date="2016-11-18T10:51:00Z">
            <w:rPr>
              <w:rFonts w:ascii="Courier New" w:hAnsi="Courier New" w:cs="Courier New"/>
              <w:sz w:val="20"/>
              <w:szCs w:val="20"/>
              <w:lang w:val="en-GB"/>
            </w:rPr>
          </w:rPrChange>
        </w:rPr>
        <w:t xml:space="preserve">10xxx : mirror-data dto. {see &lt;m&gt;} </w:t>
      </w:r>
    </w:p>
    <w:p w:rsidR="000C424B" w:rsidRPr="00C84EA9" w:rsidRDefault="000C424B" w:rsidP="00215AF7">
      <w:pPr>
        <w:pStyle w:val="StandardWeb"/>
        <w:spacing w:before="0" w:beforeAutospacing="0" w:after="0"/>
        <w:divId w:val="526019186"/>
        <w:rPr>
          <w:lang w:val="en-GB"/>
          <w:rPrChange w:id="4924" w:author="Michael Monkenbusch" w:date="2016-11-18T10:51:00Z">
            <w:rPr>
              <w:lang w:val="en-GB"/>
            </w:rPr>
          </w:rPrChange>
        </w:rPr>
      </w:pPr>
      <w:r w:rsidRPr="00C84EA9">
        <w:rPr>
          <w:rFonts w:ascii="Courier New" w:hAnsi="Courier New" w:cs="Courier New"/>
          <w:sz w:val="20"/>
          <w:szCs w:val="20"/>
          <w:lang w:val="en-GB"/>
          <w:rPrChange w:id="4925" w:author="Michael Monkenbusch" w:date="2016-11-18T10:51:00Z">
            <w:rPr>
              <w:rFonts w:ascii="Courier New" w:hAnsi="Courier New" w:cs="Courier New"/>
              <w:sz w:val="20"/>
              <w:szCs w:val="20"/>
              <w:lang w:val="en-GB"/>
            </w:rPr>
          </w:rPrChange>
        </w:rPr>
        <w:t xml:space="preserve">20xxx : symmetric-data sym-i vs kanal {see &lt;sym&gt;} </w:t>
      </w:r>
    </w:p>
    <w:p w:rsidR="000C424B" w:rsidRPr="00C84EA9" w:rsidRDefault="000C424B" w:rsidP="00215AF7">
      <w:pPr>
        <w:pStyle w:val="StandardWeb"/>
        <w:spacing w:before="0" w:beforeAutospacing="0" w:after="0"/>
        <w:divId w:val="526019186"/>
        <w:rPr>
          <w:lang w:val="en-GB"/>
          <w:rPrChange w:id="4926" w:author="Michael Monkenbusch" w:date="2016-11-18T10:51:00Z">
            <w:rPr>
              <w:lang w:val="en-GB"/>
            </w:rPr>
          </w:rPrChange>
        </w:rPr>
      </w:pPr>
      <w:r w:rsidRPr="00C84EA9">
        <w:rPr>
          <w:rFonts w:ascii="Courier New" w:hAnsi="Courier New" w:cs="Courier New"/>
          <w:sz w:val="20"/>
          <w:szCs w:val="20"/>
          <w:lang w:val="en-GB"/>
          <w:rPrChange w:id="4927" w:author="Michael Monkenbusch" w:date="2016-11-18T10:51:00Z">
            <w:rPr>
              <w:rFonts w:ascii="Courier New" w:hAnsi="Courier New" w:cs="Courier New"/>
              <w:sz w:val="20"/>
              <w:szCs w:val="20"/>
              <w:lang w:val="en-GB"/>
            </w:rPr>
          </w:rPrChange>
        </w:rPr>
        <w:t xml:space="preserve">30xxx : converted-data i vs q {see &lt;qc&gt;} </w:t>
      </w:r>
    </w:p>
    <w:p w:rsidR="000C424B" w:rsidRPr="00C84EA9" w:rsidRDefault="000C424B" w:rsidP="00215AF7">
      <w:pPr>
        <w:pStyle w:val="StandardWeb"/>
        <w:spacing w:before="0" w:beforeAutospacing="0" w:after="0"/>
        <w:divId w:val="526019186"/>
        <w:rPr>
          <w:lang w:val="en-GB"/>
          <w:rPrChange w:id="4928" w:author="Michael Monkenbusch" w:date="2016-11-18T10:51:00Z">
            <w:rPr>
              <w:lang w:val="en-GB"/>
            </w:rPr>
          </w:rPrChange>
        </w:rPr>
      </w:pPr>
      <w:r w:rsidRPr="00C84EA9">
        <w:rPr>
          <w:rFonts w:ascii="Courier New" w:hAnsi="Courier New" w:cs="Courier New"/>
          <w:sz w:val="20"/>
          <w:szCs w:val="20"/>
          <w:lang w:val="en-GB"/>
          <w:rPrChange w:id="4929" w:author="Michael Monkenbusch" w:date="2016-11-18T10:51:00Z">
            <w:rPr>
              <w:rFonts w:ascii="Courier New" w:hAnsi="Courier New" w:cs="Courier New"/>
              <w:sz w:val="20"/>
              <w:szCs w:val="20"/>
              <w:lang w:val="en-GB"/>
            </w:rPr>
          </w:rPrChange>
        </w:rPr>
        <w:t xml:space="preserve">40xxx : "inverted"-data i-1 vs q**2 {see &lt;invers&gt;} </w:t>
      </w:r>
    </w:p>
    <w:p w:rsidR="000C424B" w:rsidRPr="00C84EA9" w:rsidRDefault="000C424B" w:rsidP="00215AF7">
      <w:pPr>
        <w:pStyle w:val="StandardWeb"/>
        <w:spacing w:before="0" w:beforeAutospacing="0" w:after="0"/>
        <w:divId w:val="526019186"/>
        <w:rPr>
          <w:lang w:val="en-GB"/>
          <w:rPrChange w:id="4930" w:author="Michael Monkenbusch" w:date="2016-11-18T10:51:00Z">
            <w:rPr>
              <w:lang w:val="en-GB"/>
            </w:rPr>
          </w:rPrChange>
        </w:rPr>
      </w:pPr>
      <w:r w:rsidRPr="00C84EA9">
        <w:rPr>
          <w:rFonts w:ascii="Courier New" w:hAnsi="Courier New" w:cs="Courier New"/>
          <w:sz w:val="20"/>
          <w:szCs w:val="20"/>
          <w:lang w:val="en-GB"/>
          <w:rPrChange w:id="4931" w:author="Michael Monkenbusch" w:date="2016-11-18T10:51:00Z">
            <w:rPr>
              <w:rFonts w:ascii="Courier New" w:hAnsi="Courier New" w:cs="Courier New"/>
              <w:sz w:val="20"/>
              <w:szCs w:val="20"/>
              <w:lang w:val="en-GB"/>
            </w:rPr>
          </w:rPrChange>
        </w:rPr>
        <w:t xml:space="preserve">-xxxxx : fit-curve {see &lt;fit&gt;} </w:t>
      </w:r>
    </w:p>
    <w:p w:rsidR="000C424B" w:rsidRPr="00C84EA9" w:rsidRDefault="000C424B" w:rsidP="00215AF7">
      <w:pPr>
        <w:pStyle w:val="StandardWeb"/>
        <w:spacing w:before="0" w:beforeAutospacing="0" w:after="0"/>
        <w:divId w:val="526019186"/>
        <w:rPr>
          <w:lang w:val="en-GB"/>
          <w:rPrChange w:id="4932" w:author="Michael Monkenbusch" w:date="2016-11-18T10:51:00Z">
            <w:rPr>
              <w:lang w:val="en-GB"/>
            </w:rPr>
          </w:rPrChange>
        </w:rPr>
      </w:pPr>
      <w:r w:rsidRPr="00C84EA9">
        <w:rPr>
          <w:rFonts w:ascii="Courier New" w:hAnsi="Courier New" w:cs="Courier New"/>
          <w:sz w:val="20"/>
          <w:szCs w:val="20"/>
          <w:lang w:val="en-GB"/>
          <w:rPrChange w:id="4933" w:author="Michael Monkenbusch" w:date="2016-11-18T10:51:00Z">
            <w:rPr>
              <w:rFonts w:ascii="Courier New" w:hAnsi="Courier New" w:cs="Courier New"/>
              <w:sz w:val="20"/>
              <w:szCs w:val="20"/>
              <w:lang w:val="en-GB"/>
            </w:rPr>
          </w:rPrChange>
        </w:rPr>
        <w:t xml:space="preserve">to keap your head clear of garbage, you should use the cycle- </w:t>
      </w:r>
    </w:p>
    <w:p w:rsidR="000C424B" w:rsidRPr="00C84EA9" w:rsidRDefault="000C424B" w:rsidP="00215AF7">
      <w:pPr>
        <w:pStyle w:val="StandardWeb"/>
        <w:spacing w:before="0" w:beforeAutospacing="0" w:after="0"/>
        <w:divId w:val="526019186"/>
        <w:rPr>
          <w:lang w:val="en-GB"/>
          <w:rPrChange w:id="4934" w:author="Michael Monkenbusch" w:date="2016-11-18T10:51:00Z">
            <w:rPr>
              <w:lang w:val="en-GB"/>
            </w:rPr>
          </w:rPrChange>
        </w:rPr>
      </w:pPr>
      <w:r w:rsidRPr="00C84EA9">
        <w:rPr>
          <w:rFonts w:ascii="Courier New" w:hAnsi="Courier New" w:cs="Courier New"/>
          <w:sz w:val="20"/>
          <w:szCs w:val="20"/>
          <w:lang w:val="en-GB"/>
          <w:rPrChange w:id="4935" w:author="Michael Monkenbusch" w:date="2016-11-18T10:51:00Z">
            <w:rPr>
              <w:rFonts w:ascii="Courier New" w:hAnsi="Courier New" w:cs="Courier New"/>
              <w:sz w:val="20"/>
              <w:szCs w:val="20"/>
              <w:lang w:val="en-GB"/>
            </w:rPr>
          </w:rPrChange>
        </w:rPr>
        <w:t xml:space="preserve">numbers of your experiment as scan-numbers. to distinguish </w:t>
      </w:r>
    </w:p>
    <w:p w:rsidR="000C424B" w:rsidRPr="00C84EA9" w:rsidRDefault="000C424B" w:rsidP="00215AF7">
      <w:pPr>
        <w:pStyle w:val="StandardWeb"/>
        <w:spacing w:before="0" w:beforeAutospacing="0" w:after="0"/>
        <w:divId w:val="526019186"/>
        <w:rPr>
          <w:lang w:val="en-GB"/>
          <w:rPrChange w:id="4936" w:author="Michael Monkenbusch" w:date="2016-11-18T10:51:00Z">
            <w:rPr>
              <w:lang w:val="en-GB"/>
            </w:rPr>
          </w:rPrChange>
        </w:rPr>
      </w:pPr>
      <w:r w:rsidRPr="00C84EA9">
        <w:rPr>
          <w:rFonts w:ascii="Courier New" w:hAnsi="Courier New" w:cs="Courier New"/>
          <w:sz w:val="20"/>
          <w:szCs w:val="20"/>
          <w:lang w:val="en-GB"/>
          <w:rPrChange w:id="4937" w:author="Michael Monkenbusch" w:date="2016-11-18T10:51:00Z">
            <w:rPr>
              <w:rFonts w:ascii="Courier New" w:hAnsi="Courier New" w:cs="Courier New"/>
              <w:sz w:val="20"/>
              <w:szCs w:val="20"/>
              <w:lang w:val="en-GB"/>
            </w:rPr>
          </w:rPrChange>
        </w:rPr>
        <w:t xml:space="preserve">"horizontal"-data from "vertical"-data use 1xxx for horizontal </w:t>
      </w:r>
    </w:p>
    <w:p w:rsidR="000C424B" w:rsidRPr="00C84EA9" w:rsidRDefault="000C424B" w:rsidP="00215AF7">
      <w:pPr>
        <w:pStyle w:val="StandardWeb"/>
        <w:spacing w:before="0" w:beforeAutospacing="0" w:after="0"/>
        <w:divId w:val="526019186"/>
        <w:rPr>
          <w:lang w:val="en-GB"/>
          <w:rPrChange w:id="4938" w:author="Michael Monkenbusch" w:date="2016-11-18T10:51:00Z">
            <w:rPr>
              <w:lang w:val="en-GB"/>
            </w:rPr>
          </w:rPrChange>
        </w:rPr>
      </w:pPr>
      <w:r w:rsidRPr="00C84EA9">
        <w:rPr>
          <w:rFonts w:ascii="Courier New" w:hAnsi="Courier New" w:cs="Courier New"/>
          <w:sz w:val="20"/>
          <w:szCs w:val="20"/>
          <w:lang w:val="en-GB"/>
          <w:rPrChange w:id="4939" w:author="Michael Monkenbusch" w:date="2016-11-18T10:51:00Z">
            <w:rPr>
              <w:rFonts w:ascii="Courier New" w:hAnsi="Courier New" w:cs="Courier New"/>
              <w:sz w:val="20"/>
              <w:szCs w:val="20"/>
              <w:lang w:val="en-GB"/>
            </w:rPr>
          </w:rPrChange>
        </w:rPr>
        <w:t xml:space="preserve">and 0xxx for vertical data. if this definition becomes popular, </w:t>
      </w:r>
    </w:p>
    <w:p w:rsidR="000C424B" w:rsidRPr="00C84EA9" w:rsidRDefault="000C424B" w:rsidP="00215AF7">
      <w:pPr>
        <w:pStyle w:val="StandardWeb"/>
        <w:spacing w:before="0" w:beforeAutospacing="0" w:after="0"/>
        <w:divId w:val="526019186"/>
        <w:rPr>
          <w:lang w:val="en-GB"/>
          <w:rPrChange w:id="4940" w:author="Michael Monkenbusch" w:date="2016-11-18T10:51:00Z">
            <w:rPr>
              <w:lang w:val="en-GB"/>
            </w:rPr>
          </w:rPrChange>
        </w:rPr>
      </w:pPr>
      <w:r w:rsidRPr="00C84EA9">
        <w:rPr>
          <w:rFonts w:ascii="Courier New" w:hAnsi="Courier New" w:cs="Courier New"/>
          <w:sz w:val="20"/>
          <w:szCs w:val="20"/>
          <w:lang w:val="en-GB"/>
          <w:rPrChange w:id="4941" w:author="Michael Monkenbusch" w:date="2016-11-18T10:51:00Z">
            <w:rPr>
              <w:rFonts w:ascii="Courier New" w:hAnsi="Courier New" w:cs="Courier New"/>
              <w:sz w:val="20"/>
              <w:szCs w:val="20"/>
              <w:lang w:val="en-GB"/>
            </w:rPr>
          </w:rPrChange>
        </w:rPr>
        <w:t xml:space="preserve">it will be easier to exchange data with other users. </w:t>
      </w:r>
    </w:p>
    <w:p w:rsidR="000C424B" w:rsidRPr="00C84EA9" w:rsidRDefault="000C424B" w:rsidP="00215AF7">
      <w:pPr>
        <w:pStyle w:val="StandardWeb"/>
        <w:spacing w:before="0" w:beforeAutospacing="0" w:after="0"/>
        <w:divId w:val="526019186"/>
        <w:rPr>
          <w:lang w:val="en-GB"/>
          <w:rPrChange w:id="4942" w:author="Michael Monkenbusch" w:date="2016-11-18T10:51:00Z">
            <w:rPr>
              <w:lang w:val="en-GB"/>
            </w:rPr>
          </w:rPrChange>
        </w:rPr>
      </w:pPr>
      <w:r w:rsidRPr="00C84EA9">
        <w:rPr>
          <w:rFonts w:ascii="Courier New" w:hAnsi="Courier New" w:cs="Courier New"/>
          <w:sz w:val="20"/>
          <w:szCs w:val="20"/>
          <w:lang w:val="en-GB"/>
          <w:rPrChange w:id="4943" w:author="Michael Monkenbusch" w:date="2016-11-18T10:51:00Z">
            <w:rPr>
              <w:rFonts w:ascii="Courier New" w:hAnsi="Courier New" w:cs="Courier New"/>
              <w:sz w:val="20"/>
              <w:szCs w:val="20"/>
              <w:lang w:val="en-GB"/>
            </w:rPr>
          </w:rPrChange>
        </w:rPr>
        <w:t xml:space="preserve">p &lt;p&gt; [sc scan1 [scan2 ...]] </w:t>
      </w:r>
    </w:p>
    <w:p w:rsidR="000C424B" w:rsidRPr="00C84EA9" w:rsidRDefault="000C424B" w:rsidP="00215AF7">
      <w:pPr>
        <w:pStyle w:val="StandardWeb"/>
        <w:spacing w:before="0" w:beforeAutospacing="0" w:after="0"/>
        <w:divId w:val="526019186"/>
        <w:rPr>
          <w:lang w:val="en-GB"/>
          <w:rPrChange w:id="4944" w:author="Michael Monkenbusch" w:date="2016-11-18T10:51:00Z">
            <w:rPr>
              <w:lang w:val="en-GB"/>
            </w:rPr>
          </w:rPrChange>
        </w:rPr>
      </w:pPr>
      <w:r w:rsidRPr="00C84EA9">
        <w:rPr>
          <w:rFonts w:ascii="Courier New" w:hAnsi="Courier New" w:cs="Courier New"/>
          <w:sz w:val="20"/>
          <w:szCs w:val="20"/>
          <w:lang w:val="en-GB"/>
          <w:rPrChange w:id="4945" w:author="Michael Monkenbusch" w:date="2016-11-18T10:51:00Z">
            <w:rPr>
              <w:rFonts w:ascii="Courier New" w:hAnsi="Courier New" w:cs="Courier New"/>
              <w:sz w:val="20"/>
              <w:szCs w:val="20"/>
              <w:lang w:val="en-GB"/>
            </w:rPr>
          </w:rPrChange>
        </w:rPr>
        <w:t xml:space="preserve">*[fsc fitscan1 [fitscan2 ...]]* </w:t>
      </w:r>
    </w:p>
    <w:p w:rsidR="000C424B" w:rsidRPr="00C84EA9" w:rsidRDefault="000C424B" w:rsidP="00215AF7">
      <w:pPr>
        <w:pStyle w:val="StandardWeb"/>
        <w:spacing w:before="0" w:beforeAutospacing="0" w:after="0"/>
        <w:divId w:val="526019186"/>
        <w:rPr>
          <w:lang w:val="en-GB"/>
          <w:rPrChange w:id="4946" w:author="Michael Monkenbusch" w:date="2016-11-18T10:51:00Z">
            <w:rPr>
              <w:lang w:val="en-GB"/>
            </w:rPr>
          </w:rPrChange>
        </w:rPr>
      </w:pPr>
      <w:r w:rsidRPr="00C84EA9">
        <w:rPr>
          <w:rFonts w:ascii="Courier New" w:hAnsi="Courier New" w:cs="Courier New"/>
          <w:sz w:val="20"/>
          <w:szCs w:val="20"/>
          <w:lang w:val="en-GB"/>
          <w:rPrChange w:id="4947" w:author="Michael Monkenbusch" w:date="2016-11-18T10:51:00Z">
            <w:rPr>
              <w:rFonts w:ascii="Courier New" w:hAnsi="Courier New" w:cs="Courier New"/>
              <w:sz w:val="20"/>
              <w:szCs w:val="20"/>
              <w:lang w:val="en-GB"/>
            </w:rPr>
          </w:rPrChange>
        </w:rPr>
        <w:t xml:space="preserve">[xmin minimum_x_value] </w:t>
      </w:r>
    </w:p>
    <w:p w:rsidR="000C424B" w:rsidRPr="00C84EA9" w:rsidRDefault="000C424B" w:rsidP="00215AF7">
      <w:pPr>
        <w:pStyle w:val="StandardWeb"/>
        <w:spacing w:before="0" w:beforeAutospacing="0" w:after="0"/>
        <w:divId w:val="526019186"/>
        <w:rPr>
          <w:lang w:val="en-GB"/>
          <w:rPrChange w:id="4948" w:author="Michael Monkenbusch" w:date="2016-11-18T10:51:00Z">
            <w:rPr>
              <w:lang w:val="en-GB"/>
            </w:rPr>
          </w:rPrChange>
        </w:rPr>
      </w:pPr>
      <w:r w:rsidRPr="00C84EA9">
        <w:rPr>
          <w:rFonts w:ascii="Courier New" w:hAnsi="Courier New" w:cs="Courier New"/>
          <w:sz w:val="20"/>
          <w:szCs w:val="20"/>
          <w:lang w:val="en-GB"/>
          <w:rPrChange w:id="4949" w:author="Michael Monkenbusch" w:date="2016-11-18T10:51:00Z">
            <w:rPr>
              <w:rFonts w:ascii="Courier New" w:hAnsi="Courier New" w:cs="Courier New"/>
              <w:sz w:val="20"/>
              <w:szCs w:val="20"/>
              <w:lang w:val="en-GB"/>
            </w:rPr>
          </w:rPrChange>
        </w:rPr>
        <w:t xml:space="preserve">[xmax maximum_x_value] </w:t>
      </w:r>
    </w:p>
    <w:p w:rsidR="000C424B" w:rsidRPr="00C84EA9" w:rsidRDefault="000C424B" w:rsidP="00215AF7">
      <w:pPr>
        <w:pStyle w:val="StandardWeb"/>
        <w:spacing w:before="0" w:beforeAutospacing="0" w:after="0"/>
        <w:divId w:val="526019186"/>
        <w:rPr>
          <w:lang w:val="en-GB"/>
          <w:rPrChange w:id="4950" w:author="Michael Monkenbusch" w:date="2016-11-18T10:51:00Z">
            <w:rPr>
              <w:lang w:val="en-GB"/>
            </w:rPr>
          </w:rPrChange>
        </w:rPr>
      </w:pPr>
      <w:r w:rsidRPr="00C84EA9">
        <w:rPr>
          <w:rFonts w:ascii="Courier New" w:hAnsi="Courier New" w:cs="Courier New"/>
          <w:sz w:val="20"/>
          <w:szCs w:val="20"/>
          <w:lang w:val="en-GB"/>
          <w:rPrChange w:id="4951" w:author="Michael Monkenbusch" w:date="2016-11-18T10:51:00Z">
            <w:rPr>
              <w:rFonts w:ascii="Courier New" w:hAnsi="Courier New" w:cs="Courier New"/>
              <w:sz w:val="20"/>
              <w:szCs w:val="20"/>
              <w:lang w:val="en-GB"/>
            </w:rPr>
          </w:rPrChange>
        </w:rPr>
        <w:t xml:space="preserve">[ymin min_y] [ymax max_y] </w:t>
      </w:r>
    </w:p>
    <w:p w:rsidR="000C424B" w:rsidRPr="00C84EA9" w:rsidRDefault="000C424B" w:rsidP="00215AF7">
      <w:pPr>
        <w:pStyle w:val="StandardWeb"/>
        <w:spacing w:before="0" w:beforeAutospacing="0" w:after="0"/>
        <w:divId w:val="526019186"/>
        <w:rPr>
          <w:lang w:val="en-GB"/>
          <w:rPrChange w:id="4952" w:author="Michael Monkenbusch" w:date="2016-11-18T10:51:00Z">
            <w:rPr>
              <w:lang w:val="en-GB"/>
            </w:rPr>
          </w:rPrChange>
        </w:rPr>
      </w:pPr>
      <w:r w:rsidRPr="00C84EA9">
        <w:rPr>
          <w:rFonts w:ascii="Courier New" w:hAnsi="Courier New" w:cs="Courier New"/>
          <w:sz w:val="20"/>
          <w:szCs w:val="20"/>
          <w:lang w:val="en-GB"/>
          <w:rPrChange w:id="4953" w:author="Michael Monkenbusch" w:date="2016-11-18T10:51:00Z">
            <w:rPr>
              <w:rFonts w:ascii="Courier New" w:hAnsi="Courier New" w:cs="Courier New"/>
              <w:sz w:val="20"/>
              <w:szCs w:val="20"/>
              <w:lang w:val="en-GB"/>
            </w:rPr>
          </w:rPrChange>
        </w:rPr>
        <w:t xml:space="preserve">[framx length_of_x_axes] [framy length_of_y_axes] </w:t>
      </w:r>
    </w:p>
    <w:p w:rsidR="000C424B" w:rsidRPr="00C84EA9" w:rsidRDefault="000C424B" w:rsidP="00215AF7">
      <w:pPr>
        <w:pStyle w:val="StandardWeb"/>
        <w:spacing w:before="0" w:beforeAutospacing="0" w:after="0"/>
        <w:divId w:val="526019186"/>
        <w:rPr>
          <w:lang w:val="en-GB"/>
          <w:rPrChange w:id="4954" w:author="Michael Monkenbusch" w:date="2016-11-18T10:51:00Z">
            <w:rPr>
              <w:lang w:val="en-GB"/>
            </w:rPr>
          </w:rPrChange>
        </w:rPr>
      </w:pPr>
      <w:r w:rsidRPr="00C84EA9">
        <w:rPr>
          <w:rFonts w:ascii="Courier New" w:hAnsi="Courier New" w:cs="Courier New"/>
          <w:sz w:val="20"/>
          <w:szCs w:val="20"/>
          <w:lang w:val="en-GB"/>
          <w:rPrChange w:id="4955" w:author="Michael Monkenbusch" w:date="2016-11-18T10:51:00Z">
            <w:rPr>
              <w:rFonts w:ascii="Courier New" w:hAnsi="Courier New" w:cs="Courier New"/>
              <w:sz w:val="20"/>
              <w:szCs w:val="20"/>
              <w:lang w:val="en-GB"/>
            </w:rPr>
          </w:rPrChange>
        </w:rPr>
        <w:t xml:space="preserve">[frlux beginning_of_x_axes] [frluy beg_of_y_axes] </w:t>
      </w:r>
    </w:p>
    <w:p w:rsidR="000C424B" w:rsidRPr="00C84EA9" w:rsidRDefault="000C424B" w:rsidP="00215AF7">
      <w:pPr>
        <w:pStyle w:val="StandardWeb"/>
        <w:spacing w:before="0" w:beforeAutospacing="0" w:after="0"/>
        <w:divId w:val="526019186"/>
        <w:rPr>
          <w:lang w:val="en-GB"/>
          <w:rPrChange w:id="4956" w:author="Michael Monkenbusch" w:date="2016-11-18T10:51:00Z">
            <w:rPr>
              <w:lang w:val="en-GB"/>
            </w:rPr>
          </w:rPrChange>
        </w:rPr>
      </w:pPr>
      <w:r w:rsidRPr="00C84EA9">
        <w:rPr>
          <w:rFonts w:ascii="Courier New" w:hAnsi="Courier New" w:cs="Courier New"/>
          <w:sz w:val="20"/>
          <w:szCs w:val="20"/>
          <w:lang w:val="en-GB"/>
          <w:rPrChange w:id="4957" w:author="Michael Monkenbusch" w:date="2016-11-18T10:51:00Z">
            <w:rPr>
              <w:rFonts w:ascii="Courier New" w:hAnsi="Courier New" w:cs="Courier New"/>
              <w:sz w:val="20"/>
              <w:szCs w:val="20"/>
              <w:lang w:val="en-GB"/>
            </w:rPr>
          </w:rPrChange>
        </w:rPr>
        <w:t xml:space="preserve">[symb symbol1 [symbol2 ...]] </w:t>
      </w:r>
    </w:p>
    <w:p w:rsidR="000C424B" w:rsidRPr="00C84EA9" w:rsidRDefault="000C424B" w:rsidP="00215AF7">
      <w:pPr>
        <w:pStyle w:val="StandardWeb"/>
        <w:spacing w:before="0" w:beforeAutospacing="0" w:after="0"/>
        <w:divId w:val="526019186"/>
        <w:rPr>
          <w:lang w:val="en-GB"/>
          <w:rPrChange w:id="4958" w:author="Michael Monkenbusch" w:date="2016-11-18T10:51:00Z">
            <w:rPr>
              <w:lang w:val="en-GB"/>
            </w:rPr>
          </w:rPrChange>
        </w:rPr>
      </w:pPr>
      <w:r w:rsidRPr="00C84EA9">
        <w:rPr>
          <w:rFonts w:ascii="Courier New" w:hAnsi="Courier New" w:cs="Courier New"/>
          <w:sz w:val="20"/>
          <w:szCs w:val="20"/>
          <w:lang w:val="en-GB"/>
          <w:rPrChange w:id="4959" w:author="Michael Monkenbusch" w:date="2016-11-18T10:51:00Z">
            <w:rPr>
              <w:rFonts w:ascii="Courier New" w:hAnsi="Courier New" w:cs="Courier New"/>
              <w:sz w:val="20"/>
              <w:szCs w:val="20"/>
              <w:lang w:val="en-GB"/>
            </w:rPr>
          </w:rPrChange>
        </w:rPr>
        <w:t xml:space="preserve">[icolo color1 [color2 ...]] </w:t>
      </w:r>
    </w:p>
    <w:p w:rsidR="000C424B" w:rsidRPr="00C84EA9" w:rsidRDefault="000C424B" w:rsidP="00215AF7">
      <w:pPr>
        <w:pStyle w:val="StandardWeb"/>
        <w:spacing w:before="0" w:beforeAutospacing="0" w:after="0"/>
        <w:divId w:val="526019186"/>
        <w:rPr>
          <w:lang w:val="en-GB"/>
          <w:rPrChange w:id="4960" w:author="Michael Monkenbusch" w:date="2016-11-18T10:51:00Z">
            <w:rPr>
              <w:lang w:val="en-GB"/>
            </w:rPr>
          </w:rPrChange>
        </w:rPr>
      </w:pPr>
      <w:r w:rsidRPr="00C84EA9">
        <w:rPr>
          <w:rFonts w:ascii="Courier New" w:hAnsi="Courier New" w:cs="Courier New"/>
          <w:sz w:val="20"/>
          <w:szCs w:val="20"/>
          <w:lang w:val="en-GB"/>
          <w:rPrChange w:id="4961" w:author="Michael Monkenbusch" w:date="2016-11-18T10:51:00Z">
            <w:rPr>
              <w:rFonts w:ascii="Courier New" w:hAnsi="Courier New" w:cs="Courier New"/>
              <w:sz w:val="20"/>
              <w:szCs w:val="20"/>
              <w:lang w:val="en-GB"/>
            </w:rPr>
          </w:rPrChange>
        </w:rPr>
        <w:t xml:space="preserve">[o... option-specifier] </w:t>
      </w:r>
    </w:p>
    <w:p w:rsidR="000C424B" w:rsidRPr="00C84EA9" w:rsidRDefault="000C424B" w:rsidP="00215AF7">
      <w:pPr>
        <w:pStyle w:val="StandardWeb"/>
        <w:spacing w:before="0" w:beforeAutospacing="0" w:after="0"/>
        <w:divId w:val="526019186"/>
        <w:rPr>
          <w:lang w:val="en-GB"/>
          <w:rPrChange w:id="4962" w:author="Michael Monkenbusch" w:date="2016-11-18T10:51:00Z">
            <w:rPr>
              <w:lang w:val="en-GB"/>
            </w:rPr>
          </w:rPrChange>
        </w:rPr>
      </w:pPr>
      <w:r w:rsidRPr="00C84EA9">
        <w:rPr>
          <w:rFonts w:ascii="Courier New" w:hAnsi="Courier New" w:cs="Courier New"/>
          <w:sz w:val="20"/>
          <w:szCs w:val="20"/>
          <w:lang w:val="en-GB"/>
          <w:rPrChange w:id="4963" w:author="Michael Monkenbusch" w:date="2016-11-18T10:51:00Z">
            <w:rPr>
              <w:rFonts w:ascii="Courier New" w:hAnsi="Courier New" w:cs="Courier New"/>
              <w:sz w:val="20"/>
              <w:szCs w:val="20"/>
              <w:lang w:val="en-GB"/>
            </w:rPr>
          </w:rPrChange>
        </w:rPr>
        <w:t xml:space="preserve">[fitflag] </w:t>
      </w:r>
    </w:p>
    <w:p w:rsidR="000C424B" w:rsidRPr="00C84EA9" w:rsidRDefault="000C424B" w:rsidP="00215AF7">
      <w:pPr>
        <w:pStyle w:val="StandardWeb"/>
        <w:spacing w:before="0" w:beforeAutospacing="0" w:after="0"/>
        <w:divId w:val="526019186"/>
        <w:rPr>
          <w:lang w:val="en-GB"/>
          <w:rPrChange w:id="4964" w:author="Michael Monkenbusch" w:date="2016-11-18T10:51:00Z">
            <w:rPr>
              <w:lang w:val="en-GB"/>
            </w:rPr>
          </w:rPrChange>
        </w:rPr>
      </w:pPr>
      <w:r w:rsidRPr="00C84EA9">
        <w:rPr>
          <w:rFonts w:ascii="Courier New" w:hAnsi="Courier New" w:cs="Courier New"/>
          <w:sz w:val="20"/>
          <w:szCs w:val="20"/>
          <w:lang w:val="en-GB"/>
          <w:rPrChange w:id="4965" w:author="Michael Monkenbusch" w:date="2016-11-18T10:51:00Z">
            <w:rPr>
              <w:rFonts w:ascii="Courier New" w:hAnsi="Courier New" w:cs="Courier New"/>
              <w:sz w:val="20"/>
              <w:szCs w:val="20"/>
              <w:lang w:val="en-GB"/>
            </w:rPr>
          </w:rPrChange>
        </w:rPr>
        <w:t xml:space="preserve">[textflag] </w:t>
      </w:r>
    </w:p>
    <w:p w:rsidR="000C424B" w:rsidRPr="00C84EA9" w:rsidRDefault="000C424B" w:rsidP="00215AF7">
      <w:pPr>
        <w:pStyle w:val="StandardWeb"/>
        <w:spacing w:before="0" w:beforeAutospacing="0" w:after="0"/>
        <w:divId w:val="526019186"/>
        <w:rPr>
          <w:lang w:val="en-GB"/>
          <w:rPrChange w:id="4966" w:author="Michael Monkenbusch" w:date="2016-11-18T10:51:00Z">
            <w:rPr>
              <w:lang w:val="en-GB"/>
            </w:rPr>
          </w:rPrChange>
        </w:rPr>
      </w:pPr>
      <w:r w:rsidRPr="00C84EA9">
        <w:rPr>
          <w:rFonts w:ascii="Courier New" w:hAnsi="Courier New" w:cs="Courier New"/>
          <w:sz w:val="20"/>
          <w:szCs w:val="20"/>
          <w:lang w:val="en-GB"/>
          <w:rPrChange w:id="4967" w:author="Michael Monkenbusch" w:date="2016-11-18T10:51:00Z">
            <w:rPr>
              <w:rFonts w:ascii="Courier New" w:hAnsi="Courier New" w:cs="Courier New"/>
              <w:sz w:val="20"/>
              <w:szCs w:val="20"/>
              <w:lang w:val="en-GB"/>
            </w:rPr>
          </w:rPrChange>
        </w:rPr>
        <w:t xml:space="preserve">[show_parameter_flag] </w:t>
      </w:r>
    </w:p>
    <w:p w:rsidR="000C424B" w:rsidRPr="00C84EA9" w:rsidRDefault="000C424B" w:rsidP="00215AF7">
      <w:pPr>
        <w:pStyle w:val="StandardWeb"/>
        <w:spacing w:before="0" w:beforeAutospacing="0" w:after="0"/>
        <w:divId w:val="526019186"/>
        <w:rPr>
          <w:lang w:val="en-GB"/>
          <w:rPrChange w:id="4968" w:author="Michael Monkenbusch" w:date="2016-11-18T10:51:00Z">
            <w:rPr>
              <w:lang w:val="en-GB"/>
            </w:rPr>
          </w:rPrChange>
        </w:rPr>
      </w:pPr>
      <w:r w:rsidRPr="00C84EA9">
        <w:rPr>
          <w:rFonts w:ascii="Courier New" w:hAnsi="Courier New" w:cs="Courier New"/>
          <w:sz w:val="20"/>
          <w:szCs w:val="20"/>
          <w:lang w:val="en-GB"/>
          <w:rPrChange w:id="4969" w:author="Michael Monkenbusch" w:date="2016-11-18T10:51:00Z">
            <w:rPr>
              <w:rFonts w:ascii="Courier New" w:hAnsi="Courier New" w:cs="Courier New"/>
              <w:sz w:val="20"/>
              <w:szCs w:val="20"/>
              <w:lang w:val="en-GB"/>
            </w:rPr>
          </w:rPrChange>
        </w:rPr>
        <w:t xml:space="preserve">[txsize textsize] </w:t>
      </w:r>
    </w:p>
    <w:p w:rsidR="000C424B" w:rsidRPr="00C84EA9" w:rsidRDefault="000C424B" w:rsidP="00215AF7">
      <w:pPr>
        <w:pStyle w:val="StandardWeb"/>
        <w:spacing w:before="0" w:beforeAutospacing="0" w:after="0"/>
        <w:divId w:val="526019186"/>
        <w:rPr>
          <w:rPrChange w:id="4970" w:author="Michael Monkenbusch" w:date="2016-11-18T10:51:00Z">
            <w:rPr/>
          </w:rPrChange>
        </w:rPr>
      </w:pPr>
      <w:r w:rsidRPr="00C84EA9">
        <w:rPr>
          <w:rFonts w:ascii="Courier New" w:hAnsi="Courier New" w:cs="Courier New"/>
          <w:sz w:val="20"/>
          <w:szCs w:val="20"/>
          <w:rPrChange w:id="4971" w:author="Michael Monkenbusch" w:date="2016-11-18T10:51:00Z">
            <w:rPr>
              <w:rFonts w:ascii="Courier New" w:hAnsi="Courier New" w:cs="Courier New"/>
              <w:sz w:val="20"/>
              <w:szCs w:val="20"/>
            </w:rPr>
          </w:rPrChange>
        </w:rPr>
        <w:t xml:space="preserve">[font fontnumber] </w:t>
      </w:r>
    </w:p>
    <w:p w:rsidR="000C424B" w:rsidRPr="00C84EA9" w:rsidRDefault="000C424B" w:rsidP="00215AF7">
      <w:pPr>
        <w:pStyle w:val="StandardWeb"/>
        <w:spacing w:before="0" w:beforeAutospacing="0" w:after="0"/>
        <w:divId w:val="526019186"/>
        <w:rPr>
          <w:rPrChange w:id="4972" w:author="Michael Monkenbusch" w:date="2016-11-18T10:51:00Z">
            <w:rPr/>
          </w:rPrChange>
        </w:rPr>
      </w:pPr>
      <w:r w:rsidRPr="00C84EA9">
        <w:rPr>
          <w:rFonts w:ascii="Courier New" w:hAnsi="Courier New" w:cs="Courier New"/>
          <w:sz w:val="20"/>
          <w:szCs w:val="20"/>
          <w:rPrChange w:id="4973" w:author="Michael Monkenbusch" w:date="2016-11-18T10:51:00Z">
            <w:rPr>
              <w:rFonts w:ascii="Courier New" w:hAnsi="Courier New" w:cs="Courier New"/>
              <w:sz w:val="20"/>
              <w:szCs w:val="20"/>
            </w:rPr>
          </w:rPrChange>
        </w:rPr>
        <w:t xml:space="preserve">[legsize legend_size] </w:t>
      </w:r>
    </w:p>
    <w:p w:rsidR="000C424B" w:rsidRPr="00C84EA9" w:rsidRDefault="000C424B" w:rsidP="00215AF7">
      <w:pPr>
        <w:pStyle w:val="StandardWeb"/>
        <w:spacing w:before="0" w:beforeAutospacing="0" w:after="0"/>
        <w:divId w:val="526019186"/>
        <w:rPr>
          <w:lang w:val="en-GB"/>
          <w:rPrChange w:id="4974" w:author="Michael Monkenbusch" w:date="2016-11-18T10:51:00Z">
            <w:rPr>
              <w:lang w:val="en-GB"/>
            </w:rPr>
          </w:rPrChange>
        </w:rPr>
      </w:pPr>
      <w:r w:rsidRPr="00C84EA9">
        <w:rPr>
          <w:rFonts w:ascii="Courier New" w:hAnsi="Courier New" w:cs="Courier New"/>
          <w:sz w:val="20"/>
          <w:szCs w:val="20"/>
          <w:lang w:val="en-GB"/>
          <w:rPrChange w:id="4975" w:author="Michael Monkenbusch" w:date="2016-11-18T10:51:00Z">
            <w:rPr>
              <w:rFonts w:ascii="Courier New" w:hAnsi="Courier New" w:cs="Courier New"/>
              <w:sz w:val="20"/>
              <w:szCs w:val="20"/>
              <w:lang w:val="en-GB"/>
            </w:rPr>
          </w:rPrChange>
        </w:rPr>
        <w:t xml:space="preserve">[legx relative_x_position_of_legend] </w:t>
      </w:r>
    </w:p>
    <w:p w:rsidR="000C424B" w:rsidRPr="00C84EA9" w:rsidRDefault="000C424B" w:rsidP="00215AF7">
      <w:pPr>
        <w:pStyle w:val="StandardWeb"/>
        <w:spacing w:before="0" w:beforeAutospacing="0" w:after="0"/>
        <w:divId w:val="526019186"/>
        <w:rPr>
          <w:lang w:val="en-GB"/>
          <w:rPrChange w:id="4976" w:author="Michael Monkenbusch" w:date="2016-11-18T10:51:00Z">
            <w:rPr>
              <w:lang w:val="en-GB"/>
            </w:rPr>
          </w:rPrChange>
        </w:rPr>
      </w:pPr>
      <w:r w:rsidRPr="00C84EA9">
        <w:rPr>
          <w:rFonts w:ascii="Courier New" w:hAnsi="Courier New" w:cs="Courier New"/>
          <w:sz w:val="20"/>
          <w:szCs w:val="20"/>
          <w:lang w:val="en-GB"/>
          <w:rPrChange w:id="4977" w:author="Michael Monkenbusch" w:date="2016-11-18T10:51:00Z">
            <w:rPr>
              <w:rFonts w:ascii="Courier New" w:hAnsi="Courier New" w:cs="Courier New"/>
              <w:sz w:val="20"/>
              <w:szCs w:val="20"/>
              <w:lang w:val="en-GB"/>
            </w:rPr>
          </w:rPrChange>
        </w:rPr>
        <w:t xml:space="preserve">[legy rel_y_pos_of_legend] </w:t>
      </w:r>
    </w:p>
    <w:p w:rsidR="000C424B" w:rsidRPr="00C84EA9" w:rsidRDefault="000C424B" w:rsidP="00215AF7">
      <w:pPr>
        <w:pStyle w:val="StandardWeb"/>
        <w:spacing w:before="0" w:beforeAutospacing="0" w:after="0"/>
        <w:divId w:val="526019186"/>
        <w:rPr>
          <w:lang w:val="es-ES_tradnl"/>
          <w:rPrChange w:id="4978" w:author="Michael Monkenbusch" w:date="2016-11-18T10:51:00Z">
            <w:rPr>
              <w:lang w:val="es-ES_tradnl"/>
            </w:rPr>
          </w:rPrChange>
        </w:rPr>
      </w:pPr>
      <w:r w:rsidRPr="00C84EA9">
        <w:rPr>
          <w:rFonts w:ascii="Courier New" w:hAnsi="Courier New" w:cs="Courier New"/>
          <w:sz w:val="20"/>
          <w:szCs w:val="20"/>
          <w:lang w:val="es-ES_tradnl"/>
          <w:rPrChange w:id="4979" w:author="Michael Monkenbusch" w:date="2016-11-18T10:51:00Z">
            <w:rPr>
              <w:rFonts w:ascii="Courier New" w:hAnsi="Courier New" w:cs="Courier New"/>
              <w:sz w:val="20"/>
              <w:szCs w:val="20"/>
              <w:lang w:val="es-ES_tradnl"/>
            </w:rPr>
          </w:rPrChange>
        </w:rPr>
        <w:t>[errplo / noerrplo]</w:t>
      </w:r>
    </w:p>
    <w:p w:rsidR="000C424B" w:rsidRPr="00C84EA9" w:rsidRDefault="000C424B" w:rsidP="00215AF7">
      <w:pPr>
        <w:pStyle w:val="StandardWeb"/>
        <w:spacing w:before="0" w:beforeAutospacing="0" w:after="0"/>
        <w:divId w:val="526019186"/>
        <w:rPr>
          <w:lang w:val="es-ES_tradnl"/>
          <w:rPrChange w:id="4980" w:author="Michael Monkenbusch" w:date="2016-11-18T10:51:00Z">
            <w:rPr>
              <w:lang w:val="es-ES_tradnl"/>
            </w:rPr>
          </w:rPrChange>
        </w:rPr>
      </w:pPr>
      <w:r w:rsidRPr="00C84EA9">
        <w:rPr>
          <w:rFonts w:ascii="Courier New" w:hAnsi="Courier New" w:cs="Courier New"/>
          <w:sz w:val="20"/>
          <w:szCs w:val="20"/>
          <w:lang w:val="es-ES_tradnl"/>
          <w:rPrChange w:id="4981" w:author="Michael Monkenbusch" w:date="2016-11-18T10:51:00Z">
            <w:rPr>
              <w:rFonts w:ascii="Courier New" w:hAnsi="Courier New" w:cs="Courier New"/>
              <w:sz w:val="20"/>
              <w:szCs w:val="20"/>
              <w:lang w:val="es-ES_tradnl"/>
            </w:rPr>
          </w:rPrChange>
        </w:rPr>
        <w:t>[parplo / noparplo]</w:t>
      </w:r>
    </w:p>
    <w:p w:rsidR="000C424B" w:rsidRPr="00C84EA9" w:rsidRDefault="000C424B" w:rsidP="00215AF7">
      <w:pPr>
        <w:pStyle w:val="StandardWeb"/>
        <w:spacing w:before="0" w:beforeAutospacing="0" w:after="0"/>
        <w:divId w:val="526019186"/>
        <w:rPr>
          <w:lang w:val="es-ES_tradnl"/>
          <w:rPrChange w:id="4982" w:author="Michael Monkenbusch" w:date="2016-11-18T10:51:00Z">
            <w:rPr>
              <w:lang w:val="es-ES_tradnl"/>
            </w:rPr>
          </w:rPrChange>
        </w:rPr>
      </w:pPr>
      <w:r w:rsidRPr="00C84EA9">
        <w:rPr>
          <w:rFonts w:ascii="Courier New" w:hAnsi="Courier New" w:cs="Courier New"/>
          <w:sz w:val="20"/>
          <w:szCs w:val="20"/>
          <w:lang w:val="es-ES_tradnl"/>
          <w:rPrChange w:id="4983" w:author="Michael Monkenbusch" w:date="2016-11-18T10:51:00Z">
            <w:rPr>
              <w:rFonts w:ascii="Courier New" w:hAnsi="Courier New" w:cs="Courier New"/>
              <w:sz w:val="20"/>
              <w:szCs w:val="20"/>
              <w:lang w:val="es-ES_tradnl"/>
            </w:rPr>
          </w:rPrChange>
        </w:rPr>
        <w:t>[log_x / lin_x]</w:t>
      </w:r>
    </w:p>
    <w:p w:rsidR="000C424B" w:rsidRPr="00C84EA9" w:rsidRDefault="000C424B" w:rsidP="00215AF7">
      <w:pPr>
        <w:pStyle w:val="StandardWeb"/>
        <w:spacing w:before="0" w:beforeAutospacing="0" w:after="0"/>
        <w:divId w:val="526019186"/>
        <w:rPr>
          <w:lang w:val="en-GB"/>
          <w:rPrChange w:id="4984" w:author="Michael Monkenbusch" w:date="2016-11-18T10:51:00Z">
            <w:rPr>
              <w:lang w:val="en-GB"/>
            </w:rPr>
          </w:rPrChange>
        </w:rPr>
      </w:pPr>
      <w:r w:rsidRPr="00C84EA9">
        <w:rPr>
          <w:rFonts w:ascii="Courier New" w:hAnsi="Courier New" w:cs="Courier New"/>
          <w:sz w:val="20"/>
          <w:szCs w:val="20"/>
          <w:lang w:val="en-GB"/>
          <w:rPrChange w:id="4985" w:author="Michael Monkenbusch" w:date="2016-11-18T10:51:00Z">
            <w:rPr>
              <w:rFonts w:ascii="Courier New" w:hAnsi="Courier New" w:cs="Courier New"/>
              <w:sz w:val="20"/>
              <w:szCs w:val="20"/>
              <w:lang w:val="en-GB"/>
            </w:rPr>
          </w:rPrChange>
        </w:rPr>
        <w:t xml:space="preserve">[log_y / lin_y] </w:t>
      </w:r>
    </w:p>
    <w:p w:rsidR="000C424B" w:rsidRPr="00C84EA9" w:rsidRDefault="000C424B" w:rsidP="00215AF7">
      <w:pPr>
        <w:pStyle w:val="StandardWeb"/>
        <w:spacing w:before="0" w:beforeAutospacing="0" w:after="0"/>
        <w:divId w:val="526019186"/>
        <w:rPr>
          <w:lang w:val="en-GB"/>
          <w:rPrChange w:id="4986" w:author="Michael Monkenbusch" w:date="2016-11-18T10:51:00Z">
            <w:rPr>
              <w:lang w:val="en-GB"/>
            </w:rPr>
          </w:rPrChange>
        </w:rPr>
      </w:pPr>
      <w:r w:rsidRPr="00C84EA9">
        <w:rPr>
          <w:rFonts w:ascii="Courier New" w:hAnsi="Courier New" w:cs="Courier New"/>
          <w:sz w:val="20"/>
          <w:szCs w:val="20"/>
          <w:lang w:val="en-GB"/>
          <w:rPrChange w:id="4987" w:author="Michael Monkenbusch" w:date="2016-11-18T10:51:00Z">
            <w:rPr>
              <w:rFonts w:ascii="Courier New" w:hAnsi="Courier New" w:cs="Courier New"/>
              <w:sz w:val="20"/>
              <w:szCs w:val="20"/>
              <w:lang w:val="en-GB"/>
            </w:rPr>
          </w:rPrChange>
        </w:rPr>
        <w:t xml:space="preserve">the &lt;plot&gt;-command is one of the most powerful commands of this </w:t>
      </w:r>
    </w:p>
    <w:p w:rsidR="000C424B" w:rsidRPr="00C84EA9" w:rsidRDefault="000C424B" w:rsidP="00215AF7">
      <w:pPr>
        <w:pStyle w:val="StandardWeb"/>
        <w:spacing w:before="0" w:beforeAutospacing="0" w:after="0"/>
        <w:divId w:val="526019186"/>
        <w:rPr>
          <w:lang w:val="en-GB"/>
          <w:rPrChange w:id="4988" w:author="Michael Monkenbusch" w:date="2016-11-18T10:51:00Z">
            <w:rPr>
              <w:lang w:val="en-GB"/>
            </w:rPr>
          </w:rPrChange>
        </w:rPr>
      </w:pPr>
      <w:r w:rsidRPr="00C84EA9">
        <w:rPr>
          <w:rFonts w:ascii="Courier New" w:hAnsi="Courier New" w:cs="Courier New"/>
          <w:sz w:val="20"/>
          <w:szCs w:val="20"/>
          <w:lang w:val="en-GB"/>
          <w:rPrChange w:id="4989" w:author="Michael Monkenbusch" w:date="2016-11-18T10:51:00Z">
            <w:rPr>
              <w:rFonts w:ascii="Courier New" w:hAnsi="Courier New" w:cs="Courier New"/>
              <w:sz w:val="20"/>
              <w:szCs w:val="20"/>
              <w:lang w:val="en-GB"/>
            </w:rPr>
          </w:rPrChange>
        </w:rPr>
        <w:t xml:space="preserve">program. once you know how to use the parameters, you can do </w:t>
      </w:r>
    </w:p>
    <w:p w:rsidR="000C424B" w:rsidRPr="00C84EA9" w:rsidRDefault="000C424B" w:rsidP="00215AF7">
      <w:pPr>
        <w:pStyle w:val="StandardWeb"/>
        <w:spacing w:before="0" w:beforeAutospacing="0" w:after="0"/>
        <w:divId w:val="526019186"/>
        <w:rPr>
          <w:lang w:val="en-GB"/>
          <w:rPrChange w:id="4990" w:author="Michael Monkenbusch" w:date="2016-11-18T10:51:00Z">
            <w:rPr>
              <w:lang w:val="en-GB"/>
            </w:rPr>
          </w:rPrChange>
        </w:rPr>
      </w:pPr>
      <w:r w:rsidRPr="00C84EA9">
        <w:rPr>
          <w:rFonts w:ascii="Courier New" w:hAnsi="Courier New" w:cs="Courier New"/>
          <w:sz w:val="20"/>
          <w:szCs w:val="20"/>
          <w:lang w:val="en-GB"/>
          <w:rPrChange w:id="4991" w:author="Michael Monkenbusch" w:date="2016-11-18T10:51:00Z">
            <w:rPr>
              <w:rFonts w:ascii="Courier New" w:hAnsi="Courier New" w:cs="Courier New"/>
              <w:sz w:val="20"/>
              <w:szCs w:val="20"/>
              <w:lang w:val="en-GB"/>
            </w:rPr>
          </w:rPrChange>
        </w:rPr>
        <w:t xml:space="preserve">nearly every plot you like. after execution you are asked, </w:t>
      </w:r>
    </w:p>
    <w:p w:rsidR="000C424B" w:rsidRPr="00C84EA9" w:rsidRDefault="000C424B" w:rsidP="00215AF7">
      <w:pPr>
        <w:pStyle w:val="StandardWeb"/>
        <w:spacing w:before="0" w:beforeAutospacing="0" w:after="0"/>
        <w:divId w:val="526019186"/>
        <w:rPr>
          <w:lang w:val="en-GB"/>
          <w:rPrChange w:id="4992" w:author="Michael Monkenbusch" w:date="2016-11-18T10:51:00Z">
            <w:rPr>
              <w:lang w:val="en-GB"/>
            </w:rPr>
          </w:rPrChange>
        </w:rPr>
      </w:pPr>
      <w:r w:rsidRPr="00C84EA9">
        <w:rPr>
          <w:rFonts w:ascii="Courier New" w:hAnsi="Courier New" w:cs="Courier New"/>
          <w:sz w:val="20"/>
          <w:szCs w:val="20"/>
          <w:lang w:val="en-GB"/>
          <w:rPrChange w:id="4993" w:author="Michael Monkenbusch" w:date="2016-11-18T10:51:00Z">
            <w:rPr>
              <w:rFonts w:ascii="Courier New" w:hAnsi="Courier New" w:cs="Courier New"/>
              <w:sz w:val="20"/>
              <w:szCs w:val="20"/>
              <w:lang w:val="en-GB"/>
            </w:rPr>
          </w:rPrChange>
        </w:rPr>
        <w:t xml:space="preserve">whether you want to print the plot elsewhere. </w:t>
      </w:r>
    </w:p>
    <w:p w:rsidR="000C424B" w:rsidRPr="00C84EA9" w:rsidRDefault="000C424B" w:rsidP="00215AF7">
      <w:pPr>
        <w:pStyle w:val="StandardWeb"/>
        <w:spacing w:before="0" w:beforeAutospacing="0" w:after="0"/>
        <w:divId w:val="526019186"/>
        <w:rPr>
          <w:lang w:val="en-GB"/>
          <w:rPrChange w:id="4994" w:author="Michael Monkenbusch" w:date="2016-11-18T10:51:00Z">
            <w:rPr>
              <w:lang w:val="en-GB"/>
            </w:rPr>
          </w:rPrChange>
        </w:rPr>
      </w:pPr>
      <w:r w:rsidRPr="00C84EA9">
        <w:rPr>
          <w:rFonts w:ascii="Courier New" w:hAnsi="Courier New" w:cs="Courier New"/>
          <w:sz w:val="20"/>
          <w:szCs w:val="20"/>
          <w:lang w:val="en-GB"/>
          <w:rPrChange w:id="4995" w:author="Michael Monkenbusch" w:date="2016-11-18T10:51:00Z">
            <w:rPr>
              <w:rFonts w:ascii="Courier New" w:hAnsi="Courier New" w:cs="Courier New"/>
              <w:sz w:val="20"/>
              <w:szCs w:val="20"/>
              <w:lang w:val="en-GB"/>
            </w:rPr>
          </w:rPrChange>
        </w:rPr>
        <w:t xml:space="preserve">with sc you can select certain data-records as usually. </w:t>
      </w:r>
    </w:p>
    <w:p w:rsidR="000C424B" w:rsidRPr="00C84EA9" w:rsidRDefault="000C424B" w:rsidP="00215AF7">
      <w:pPr>
        <w:pStyle w:val="StandardWeb"/>
        <w:spacing w:before="0" w:beforeAutospacing="0" w:after="0"/>
        <w:divId w:val="526019186"/>
        <w:rPr>
          <w:lang w:val="en-GB"/>
          <w:rPrChange w:id="4996" w:author="Michael Monkenbusch" w:date="2016-11-18T10:51:00Z">
            <w:rPr>
              <w:lang w:val="en-GB"/>
            </w:rPr>
          </w:rPrChange>
        </w:rPr>
      </w:pPr>
      <w:r w:rsidRPr="00C84EA9">
        <w:rPr>
          <w:rFonts w:ascii="Courier New" w:hAnsi="Courier New" w:cs="Courier New"/>
          <w:sz w:val="20"/>
          <w:szCs w:val="20"/>
          <w:lang w:val="en-GB"/>
          <w:rPrChange w:id="4997" w:author="Michael Monkenbusch" w:date="2016-11-18T10:51:00Z">
            <w:rPr>
              <w:rFonts w:ascii="Courier New" w:hAnsi="Courier New" w:cs="Courier New"/>
              <w:sz w:val="20"/>
              <w:szCs w:val="20"/>
              <w:lang w:val="en-GB"/>
            </w:rPr>
          </w:rPrChange>
        </w:rPr>
        <w:t xml:space="preserve">fsc may be used to select several fit-curves. if you performed </w:t>
      </w:r>
    </w:p>
    <w:p w:rsidR="000C424B" w:rsidRPr="00C84EA9" w:rsidRDefault="000C424B" w:rsidP="00215AF7">
      <w:pPr>
        <w:pStyle w:val="StandardWeb"/>
        <w:spacing w:before="0" w:beforeAutospacing="0" w:after="0"/>
        <w:divId w:val="526019186"/>
        <w:rPr>
          <w:lang w:val="en-GB"/>
          <w:rPrChange w:id="4998" w:author="Michael Monkenbusch" w:date="2016-11-18T10:51:00Z">
            <w:rPr>
              <w:lang w:val="en-GB"/>
            </w:rPr>
          </w:rPrChange>
        </w:rPr>
      </w:pPr>
      <w:r w:rsidRPr="00C84EA9">
        <w:rPr>
          <w:rFonts w:ascii="Courier New" w:hAnsi="Courier New" w:cs="Courier New"/>
          <w:sz w:val="20"/>
          <w:szCs w:val="20"/>
          <w:lang w:val="en-GB"/>
          <w:rPrChange w:id="4999" w:author="Michael Monkenbusch" w:date="2016-11-18T10:51:00Z">
            <w:rPr>
              <w:rFonts w:ascii="Courier New" w:hAnsi="Courier New" w:cs="Courier New"/>
              <w:sz w:val="20"/>
              <w:szCs w:val="20"/>
              <w:lang w:val="en-GB"/>
            </w:rPr>
          </w:rPrChange>
        </w:rPr>
        <w:t xml:space="preserve">a fitting, this fit is automatically selected. after selecting </w:t>
      </w:r>
    </w:p>
    <w:p w:rsidR="000C424B" w:rsidRPr="00C84EA9" w:rsidRDefault="000C424B" w:rsidP="00215AF7">
      <w:pPr>
        <w:pStyle w:val="StandardWeb"/>
        <w:spacing w:before="0" w:beforeAutospacing="0" w:after="0"/>
        <w:divId w:val="526019186"/>
        <w:rPr>
          <w:lang w:val="en-GB"/>
          <w:rPrChange w:id="5000" w:author="Michael Monkenbusch" w:date="2016-11-18T10:51:00Z">
            <w:rPr>
              <w:lang w:val="en-GB"/>
            </w:rPr>
          </w:rPrChange>
        </w:rPr>
      </w:pPr>
      <w:r w:rsidRPr="00C84EA9">
        <w:rPr>
          <w:rFonts w:ascii="Courier New" w:hAnsi="Courier New" w:cs="Courier New"/>
          <w:sz w:val="20"/>
          <w:szCs w:val="20"/>
          <w:lang w:val="en-GB"/>
          <w:rPrChange w:id="5001" w:author="Michael Monkenbusch" w:date="2016-11-18T10:51:00Z">
            <w:rPr>
              <w:rFonts w:ascii="Courier New" w:hAnsi="Courier New" w:cs="Courier New"/>
              <w:sz w:val="20"/>
              <w:szCs w:val="20"/>
              <w:lang w:val="en-GB"/>
            </w:rPr>
          </w:rPrChange>
        </w:rPr>
        <w:t xml:space="preserve">other curves by sc or a &lt;sel&gt;-command, you have to specify the </w:t>
      </w:r>
    </w:p>
    <w:p w:rsidR="000C424B" w:rsidRPr="00C84EA9" w:rsidRDefault="000C424B" w:rsidP="00215AF7">
      <w:pPr>
        <w:pStyle w:val="StandardWeb"/>
        <w:spacing w:before="0" w:beforeAutospacing="0" w:after="0"/>
        <w:divId w:val="526019186"/>
        <w:rPr>
          <w:lang w:val="en-GB"/>
          <w:rPrChange w:id="5002" w:author="Michael Monkenbusch" w:date="2016-11-18T10:51:00Z">
            <w:rPr>
              <w:lang w:val="en-GB"/>
            </w:rPr>
          </w:rPrChange>
        </w:rPr>
      </w:pPr>
      <w:r w:rsidRPr="00C84EA9">
        <w:rPr>
          <w:rFonts w:ascii="Courier New" w:hAnsi="Courier New" w:cs="Courier New"/>
          <w:sz w:val="20"/>
          <w:szCs w:val="20"/>
          <w:lang w:val="en-GB"/>
          <w:rPrChange w:id="5003" w:author="Michael Monkenbusch" w:date="2016-11-18T10:51:00Z">
            <w:rPr>
              <w:rFonts w:ascii="Courier New" w:hAnsi="Courier New" w:cs="Courier New"/>
              <w:sz w:val="20"/>
              <w:szCs w:val="20"/>
              <w:lang w:val="en-GB"/>
            </w:rPr>
          </w:rPrChange>
        </w:rPr>
        <w:t xml:space="preserve">fit-curves that shall be plotted. this is especially useful, </w:t>
      </w:r>
    </w:p>
    <w:p w:rsidR="000C424B" w:rsidRPr="00C84EA9" w:rsidRDefault="000C424B" w:rsidP="00215AF7">
      <w:pPr>
        <w:pStyle w:val="StandardWeb"/>
        <w:spacing w:before="0" w:beforeAutospacing="0" w:after="0"/>
        <w:divId w:val="526019186"/>
        <w:rPr>
          <w:lang w:val="en-GB"/>
          <w:rPrChange w:id="5004" w:author="Michael Monkenbusch" w:date="2016-11-18T10:51:00Z">
            <w:rPr>
              <w:lang w:val="en-GB"/>
            </w:rPr>
          </w:rPrChange>
        </w:rPr>
      </w:pPr>
      <w:r w:rsidRPr="00C84EA9">
        <w:rPr>
          <w:rFonts w:ascii="Courier New" w:hAnsi="Courier New" w:cs="Courier New"/>
          <w:sz w:val="20"/>
          <w:szCs w:val="20"/>
          <w:lang w:val="en-GB"/>
          <w:rPrChange w:id="5005" w:author="Michael Monkenbusch" w:date="2016-11-18T10:51:00Z">
            <w:rPr>
              <w:rFonts w:ascii="Courier New" w:hAnsi="Courier New" w:cs="Courier New"/>
              <w:sz w:val="20"/>
              <w:szCs w:val="20"/>
              <w:lang w:val="en-GB"/>
            </w:rPr>
          </w:rPrChange>
        </w:rPr>
        <w:lastRenderedPageBreak/>
        <w:t xml:space="preserve">when you want to have different fits for different intervals. </w:t>
      </w:r>
    </w:p>
    <w:p w:rsidR="000C424B" w:rsidRPr="00C84EA9" w:rsidRDefault="000C424B" w:rsidP="00215AF7">
      <w:pPr>
        <w:pStyle w:val="StandardWeb"/>
        <w:spacing w:before="0" w:beforeAutospacing="0" w:after="0"/>
        <w:divId w:val="526019186"/>
        <w:rPr>
          <w:lang w:val="en-GB"/>
          <w:rPrChange w:id="5006" w:author="Michael Monkenbusch" w:date="2016-11-18T10:51:00Z">
            <w:rPr>
              <w:lang w:val="en-GB"/>
            </w:rPr>
          </w:rPrChange>
        </w:rPr>
      </w:pPr>
      <w:r w:rsidRPr="00C84EA9">
        <w:rPr>
          <w:rFonts w:ascii="Courier New" w:hAnsi="Courier New" w:cs="Courier New"/>
          <w:sz w:val="20"/>
          <w:szCs w:val="20"/>
          <w:lang w:val="en-GB"/>
          <w:rPrChange w:id="5007" w:author="Michael Monkenbusch" w:date="2016-11-18T10:51:00Z">
            <w:rPr>
              <w:rFonts w:ascii="Courier New" w:hAnsi="Courier New" w:cs="Courier New"/>
              <w:sz w:val="20"/>
              <w:szCs w:val="20"/>
              <w:lang w:val="en-GB"/>
            </w:rPr>
          </w:rPrChange>
        </w:rPr>
        <w:t xml:space="preserve">attention: you must give the corresponding positive scan-number </w:t>
      </w:r>
    </w:p>
    <w:p w:rsidR="000C424B" w:rsidRPr="00C84EA9" w:rsidRDefault="000C424B" w:rsidP="00215AF7">
      <w:pPr>
        <w:pStyle w:val="StandardWeb"/>
        <w:spacing w:before="0" w:beforeAutospacing="0" w:after="0"/>
        <w:divId w:val="526019186"/>
        <w:rPr>
          <w:lang w:val="en-GB"/>
          <w:rPrChange w:id="5008" w:author="Michael Monkenbusch" w:date="2016-11-18T10:51:00Z">
            <w:rPr>
              <w:lang w:val="en-GB"/>
            </w:rPr>
          </w:rPrChange>
        </w:rPr>
      </w:pPr>
      <w:r w:rsidRPr="00C84EA9">
        <w:rPr>
          <w:rFonts w:ascii="Courier New" w:hAnsi="Courier New" w:cs="Courier New"/>
          <w:sz w:val="20"/>
          <w:szCs w:val="20"/>
          <w:lang w:val="en-GB"/>
          <w:rPrChange w:id="5009" w:author="Michael Monkenbusch" w:date="2016-11-18T10:51:00Z">
            <w:rPr>
              <w:rFonts w:ascii="Courier New" w:hAnsi="Courier New" w:cs="Courier New"/>
              <w:sz w:val="20"/>
              <w:szCs w:val="20"/>
              <w:lang w:val="en-GB"/>
            </w:rPr>
          </w:rPrChange>
        </w:rPr>
        <w:t xml:space="preserve">to select a fit! this allows it to select fit-curves automati- </w:t>
      </w:r>
    </w:p>
    <w:p w:rsidR="000C424B" w:rsidRPr="00C84EA9" w:rsidRDefault="000C424B" w:rsidP="00215AF7">
      <w:pPr>
        <w:pStyle w:val="StandardWeb"/>
        <w:spacing w:before="0" w:beforeAutospacing="0" w:after="0"/>
        <w:divId w:val="526019186"/>
        <w:rPr>
          <w:lang w:val="en-GB"/>
          <w:rPrChange w:id="5010" w:author="Michael Monkenbusch" w:date="2016-11-18T10:51:00Z">
            <w:rPr>
              <w:lang w:val="en-GB"/>
            </w:rPr>
          </w:rPrChange>
        </w:rPr>
      </w:pPr>
      <w:r w:rsidRPr="00C84EA9">
        <w:rPr>
          <w:rFonts w:ascii="Courier New" w:hAnsi="Courier New" w:cs="Courier New"/>
          <w:sz w:val="20"/>
          <w:szCs w:val="20"/>
          <w:lang w:val="en-GB"/>
          <w:rPrChange w:id="5011" w:author="Michael Monkenbusch" w:date="2016-11-18T10:51:00Z">
            <w:rPr>
              <w:rFonts w:ascii="Courier New" w:hAnsi="Courier New" w:cs="Courier New"/>
              <w:sz w:val="20"/>
              <w:szCs w:val="20"/>
              <w:lang w:val="en-GB"/>
            </w:rPr>
          </w:rPrChange>
        </w:rPr>
        <w:t xml:space="preserve">cally in a makro. </w:t>
      </w:r>
    </w:p>
    <w:p w:rsidR="000C424B" w:rsidRPr="00C84EA9" w:rsidRDefault="000C424B" w:rsidP="00215AF7">
      <w:pPr>
        <w:pStyle w:val="StandardWeb"/>
        <w:spacing w:before="0" w:beforeAutospacing="0" w:after="0"/>
        <w:divId w:val="526019186"/>
        <w:rPr>
          <w:lang w:val="en-GB"/>
          <w:rPrChange w:id="5012" w:author="Michael Monkenbusch" w:date="2016-11-18T10:51:00Z">
            <w:rPr>
              <w:lang w:val="en-GB"/>
            </w:rPr>
          </w:rPrChange>
        </w:rPr>
      </w:pPr>
      <w:r w:rsidRPr="00C84EA9">
        <w:rPr>
          <w:rFonts w:ascii="Courier New" w:hAnsi="Courier New" w:cs="Courier New"/>
          <w:sz w:val="20"/>
          <w:szCs w:val="20"/>
          <w:lang w:val="en-GB"/>
          <w:rPrChange w:id="5013" w:author="Michael Monkenbusch" w:date="2016-11-18T10:51:00Z">
            <w:rPr>
              <w:rFonts w:ascii="Courier New" w:hAnsi="Courier New" w:cs="Courier New"/>
              <w:sz w:val="20"/>
              <w:szCs w:val="20"/>
              <w:lang w:val="en-GB"/>
            </w:rPr>
          </w:rPrChange>
        </w:rPr>
        <w:t xml:space="preserve">choose the borders of your plot with xmin, xmax, ymin and ymax. </w:t>
      </w:r>
    </w:p>
    <w:p w:rsidR="000C424B" w:rsidRPr="00C84EA9" w:rsidRDefault="000C424B" w:rsidP="00215AF7">
      <w:pPr>
        <w:pStyle w:val="StandardWeb"/>
        <w:spacing w:before="0" w:beforeAutospacing="0" w:after="0"/>
        <w:divId w:val="526019186"/>
        <w:rPr>
          <w:lang w:val="en-GB"/>
          <w:rPrChange w:id="5014" w:author="Michael Monkenbusch" w:date="2016-11-18T10:51:00Z">
            <w:rPr>
              <w:lang w:val="en-GB"/>
            </w:rPr>
          </w:rPrChange>
        </w:rPr>
      </w:pPr>
      <w:r w:rsidRPr="00C84EA9">
        <w:rPr>
          <w:rFonts w:ascii="Courier New" w:hAnsi="Courier New" w:cs="Courier New"/>
          <w:sz w:val="20"/>
          <w:szCs w:val="20"/>
          <w:lang w:val="en-GB"/>
          <w:rPrChange w:id="5015" w:author="Michael Monkenbusch" w:date="2016-11-18T10:51:00Z">
            <w:rPr>
              <w:rFonts w:ascii="Courier New" w:hAnsi="Courier New" w:cs="Courier New"/>
              <w:sz w:val="20"/>
              <w:szCs w:val="20"/>
              <w:lang w:val="en-GB"/>
            </w:rPr>
          </w:rPrChange>
        </w:rPr>
        <w:t xml:space="preserve">the frxxx-parameters can be used to size and locate your plot. </w:t>
      </w:r>
    </w:p>
    <w:p w:rsidR="000C424B" w:rsidRPr="00C84EA9" w:rsidRDefault="000C424B" w:rsidP="00215AF7">
      <w:pPr>
        <w:pStyle w:val="StandardWeb"/>
        <w:spacing w:before="0" w:beforeAutospacing="0" w:after="0"/>
        <w:divId w:val="526019186"/>
        <w:rPr>
          <w:lang w:val="en-GB"/>
          <w:rPrChange w:id="5016" w:author="Michael Monkenbusch" w:date="2016-11-18T10:51:00Z">
            <w:rPr>
              <w:lang w:val="en-GB"/>
            </w:rPr>
          </w:rPrChange>
        </w:rPr>
      </w:pPr>
      <w:r w:rsidRPr="00C84EA9">
        <w:rPr>
          <w:rFonts w:ascii="Courier New" w:hAnsi="Courier New" w:cs="Courier New"/>
          <w:sz w:val="20"/>
          <w:szCs w:val="20"/>
          <w:lang w:val="en-GB"/>
          <w:rPrChange w:id="5017" w:author="Michael Monkenbusch" w:date="2016-11-18T10:51:00Z">
            <w:rPr>
              <w:rFonts w:ascii="Courier New" w:hAnsi="Courier New" w:cs="Courier New"/>
              <w:sz w:val="20"/>
              <w:szCs w:val="20"/>
              <w:lang w:val="en-GB"/>
            </w:rPr>
          </w:rPrChange>
        </w:rPr>
        <w:t xml:space="preserve">symb chooses the symbols that are used to represent a data-point </w:t>
      </w:r>
    </w:p>
    <w:p w:rsidR="000C424B" w:rsidRPr="00C84EA9" w:rsidRDefault="000C424B" w:rsidP="00215AF7">
      <w:pPr>
        <w:pStyle w:val="StandardWeb"/>
        <w:spacing w:before="0" w:beforeAutospacing="0" w:after="0"/>
        <w:divId w:val="526019186"/>
        <w:rPr>
          <w:lang w:val="en-GB"/>
          <w:rPrChange w:id="5018" w:author="Michael Monkenbusch" w:date="2016-11-18T10:51:00Z">
            <w:rPr>
              <w:lang w:val="en-GB"/>
            </w:rPr>
          </w:rPrChange>
        </w:rPr>
      </w:pPr>
      <w:r w:rsidRPr="00C84EA9">
        <w:rPr>
          <w:rFonts w:ascii="Courier New" w:hAnsi="Courier New" w:cs="Courier New"/>
          <w:sz w:val="20"/>
          <w:szCs w:val="20"/>
          <w:lang w:val="en-GB"/>
          <w:rPrChange w:id="5019" w:author="Michael Monkenbusch" w:date="2016-11-18T10:51:00Z">
            <w:rPr>
              <w:rFonts w:ascii="Courier New" w:hAnsi="Courier New" w:cs="Courier New"/>
              <w:sz w:val="20"/>
              <w:szCs w:val="20"/>
              <w:lang w:val="en-GB"/>
            </w:rPr>
          </w:rPrChange>
        </w:rPr>
        <w:t xml:space="preserve">in the plot. the first number will be used for the first selec- </w:t>
      </w:r>
    </w:p>
    <w:p w:rsidR="000C424B" w:rsidRPr="00C84EA9" w:rsidRDefault="000C424B" w:rsidP="00215AF7">
      <w:pPr>
        <w:pStyle w:val="StandardWeb"/>
        <w:spacing w:before="0" w:beforeAutospacing="0" w:after="0"/>
        <w:divId w:val="526019186"/>
        <w:rPr>
          <w:lang w:val="en-GB"/>
          <w:rPrChange w:id="5020" w:author="Michael Monkenbusch" w:date="2016-11-18T10:51:00Z">
            <w:rPr>
              <w:lang w:val="en-GB"/>
            </w:rPr>
          </w:rPrChange>
        </w:rPr>
      </w:pPr>
      <w:r w:rsidRPr="00C84EA9">
        <w:rPr>
          <w:rFonts w:ascii="Courier New" w:hAnsi="Courier New" w:cs="Courier New"/>
          <w:sz w:val="20"/>
          <w:szCs w:val="20"/>
          <w:lang w:val="en-GB"/>
          <w:rPrChange w:id="5021" w:author="Michael Monkenbusch" w:date="2016-11-18T10:51:00Z">
            <w:rPr>
              <w:rFonts w:ascii="Courier New" w:hAnsi="Courier New" w:cs="Courier New"/>
              <w:sz w:val="20"/>
              <w:szCs w:val="20"/>
              <w:lang w:val="en-GB"/>
            </w:rPr>
          </w:rPrChange>
        </w:rPr>
        <w:t xml:space="preserve">ted item, the second for the second, ... . for detailed infor- </w:t>
      </w:r>
    </w:p>
    <w:p w:rsidR="000C424B" w:rsidRPr="00C84EA9" w:rsidRDefault="000C424B" w:rsidP="00215AF7">
      <w:pPr>
        <w:pStyle w:val="StandardWeb"/>
        <w:spacing w:before="0" w:beforeAutospacing="0" w:after="0"/>
        <w:divId w:val="526019186"/>
        <w:rPr>
          <w:lang w:val="en-GB"/>
          <w:rPrChange w:id="5022" w:author="Michael Monkenbusch" w:date="2016-11-18T10:51:00Z">
            <w:rPr>
              <w:lang w:val="en-GB"/>
            </w:rPr>
          </w:rPrChange>
        </w:rPr>
      </w:pPr>
      <w:r w:rsidRPr="00C84EA9">
        <w:rPr>
          <w:rFonts w:ascii="Courier New" w:hAnsi="Courier New" w:cs="Courier New"/>
          <w:sz w:val="20"/>
          <w:szCs w:val="20"/>
          <w:lang w:val="en-GB"/>
          <w:rPrChange w:id="5023" w:author="Michael Monkenbusch" w:date="2016-11-18T10:51:00Z">
            <w:rPr>
              <w:rFonts w:ascii="Courier New" w:hAnsi="Courier New" w:cs="Courier New"/>
              <w:sz w:val="20"/>
              <w:szCs w:val="20"/>
              <w:lang w:val="en-GB"/>
            </w:rPr>
          </w:rPrChange>
        </w:rPr>
        <w:t xml:space="preserve">mation see the gr-software-handbook or (if you read a print of </w:t>
      </w:r>
    </w:p>
    <w:p w:rsidR="000C424B" w:rsidRPr="00C84EA9" w:rsidRDefault="000C424B" w:rsidP="00215AF7">
      <w:pPr>
        <w:pStyle w:val="StandardWeb"/>
        <w:spacing w:before="0" w:beforeAutospacing="0" w:after="0"/>
        <w:divId w:val="526019186"/>
        <w:rPr>
          <w:lang w:val="en-GB"/>
          <w:rPrChange w:id="5024" w:author="Michael Monkenbusch" w:date="2016-11-18T10:51:00Z">
            <w:rPr>
              <w:lang w:val="en-GB"/>
            </w:rPr>
          </w:rPrChange>
        </w:rPr>
      </w:pPr>
      <w:r w:rsidRPr="00C84EA9">
        <w:rPr>
          <w:rFonts w:ascii="Courier New" w:hAnsi="Courier New" w:cs="Courier New"/>
          <w:sz w:val="20"/>
          <w:szCs w:val="20"/>
          <w:lang w:val="en-GB"/>
          <w:rPrChange w:id="5025" w:author="Michael Monkenbusch" w:date="2016-11-18T10:51:00Z">
            <w:rPr>
              <w:rFonts w:ascii="Courier New" w:hAnsi="Courier New" w:cs="Courier New"/>
              <w:sz w:val="20"/>
              <w:szCs w:val="20"/>
              <w:lang w:val="en-GB"/>
            </w:rPr>
          </w:rPrChange>
        </w:rPr>
        <w:t xml:space="preserve">this guide to datreat) the appendix. </w:t>
      </w:r>
    </w:p>
    <w:p w:rsidR="000C424B" w:rsidRPr="00C84EA9" w:rsidRDefault="000C424B" w:rsidP="00215AF7">
      <w:pPr>
        <w:pStyle w:val="StandardWeb"/>
        <w:spacing w:before="0" w:beforeAutospacing="0" w:after="0"/>
        <w:divId w:val="526019186"/>
        <w:rPr>
          <w:lang w:val="en-GB"/>
          <w:rPrChange w:id="5026" w:author="Michael Monkenbusch" w:date="2016-11-18T10:51:00Z">
            <w:rPr>
              <w:lang w:val="en-GB"/>
            </w:rPr>
          </w:rPrChange>
        </w:rPr>
      </w:pPr>
      <w:r w:rsidRPr="00C84EA9">
        <w:rPr>
          <w:rFonts w:ascii="Courier New" w:hAnsi="Courier New" w:cs="Courier New"/>
          <w:sz w:val="20"/>
          <w:szCs w:val="20"/>
          <w:lang w:val="en-GB"/>
          <w:rPrChange w:id="5027" w:author="Michael Monkenbusch" w:date="2016-11-18T10:51:00Z">
            <w:rPr>
              <w:rFonts w:ascii="Courier New" w:hAnsi="Courier New" w:cs="Courier New"/>
              <w:sz w:val="20"/>
              <w:szCs w:val="20"/>
              <w:lang w:val="en-GB"/>
            </w:rPr>
          </w:rPrChange>
        </w:rPr>
        <w:t xml:space="preserve">icolo chooses the colors for your plot. only selected data- </w:t>
      </w:r>
    </w:p>
    <w:p w:rsidR="000C424B" w:rsidRPr="00C84EA9" w:rsidRDefault="000C424B" w:rsidP="00215AF7">
      <w:pPr>
        <w:pStyle w:val="StandardWeb"/>
        <w:spacing w:before="0" w:beforeAutospacing="0" w:after="0"/>
        <w:divId w:val="526019186"/>
        <w:rPr>
          <w:lang w:val="en-GB"/>
          <w:rPrChange w:id="5028" w:author="Michael Monkenbusch" w:date="2016-11-18T10:51:00Z">
            <w:rPr>
              <w:lang w:val="en-GB"/>
            </w:rPr>
          </w:rPrChange>
        </w:rPr>
      </w:pPr>
      <w:r w:rsidRPr="00C84EA9">
        <w:rPr>
          <w:rFonts w:ascii="Courier New" w:hAnsi="Courier New" w:cs="Courier New"/>
          <w:sz w:val="20"/>
          <w:szCs w:val="20"/>
          <w:lang w:val="en-GB"/>
          <w:rPrChange w:id="5029" w:author="Michael Monkenbusch" w:date="2016-11-18T10:51:00Z">
            <w:rPr>
              <w:rFonts w:ascii="Courier New" w:hAnsi="Courier New" w:cs="Courier New"/>
              <w:sz w:val="20"/>
              <w:szCs w:val="20"/>
              <w:lang w:val="en-GB"/>
            </w:rPr>
          </w:rPrChange>
        </w:rPr>
        <w:t xml:space="preserve">records can be colored. the codes are: </w:t>
      </w:r>
    </w:p>
    <w:p w:rsidR="000C424B" w:rsidRPr="00C84EA9" w:rsidRDefault="000C424B" w:rsidP="00215AF7">
      <w:pPr>
        <w:pStyle w:val="StandardWeb"/>
        <w:spacing w:before="0" w:beforeAutospacing="0" w:after="0"/>
        <w:divId w:val="526019186"/>
        <w:rPr>
          <w:lang w:val="en-GB"/>
          <w:rPrChange w:id="5030" w:author="Michael Monkenbusch" w:date="2016-11-18T10:51:00Z">
            <w:rPr>
              <w:lang w:val="en-GB"/>
            </w:rPr>
          </w:rPrChange>
        </w:rPr>
      </w:pPr>
      <w:r w:rsidRPr="00C84EA9">
        <w:rPr>
          <w:rFonts w:ascii="Courier New" w:hAnsi="Courier New" w:cs="Courier New"/>
          <w:sz w:val="20"/>
          <w:szCs w:val="20"/>
          <w:lang w:val="en-GB"/>
          <w:rPrChange w:id="5031" w:author="Michael Monkenbusch" w:date="2016-11-18T10:51:00Z">
            <w:rPr>
              <w:rFonts w:ascii="Courier New" w:hAnsi="Courier New" w:cs="Courier New"/>
              <w:sz w:val="20"/>
              <w:szCs w:val="20"/>
              <w:lang w:val="en-GB"/>
            </w:rPr>
          </w:rPrChange>
        </w:rPr>
        <w:t xml:space="preserve">0 black (default for all curves) </w:t>
      </w:r>
    </w:p>
    <w:p w:rsidR="000C424B" w:rsidRPr="00C84EA9" w:rsidRDefault="000C424B" w:rsidP="00215AF7">
      <w:pPr>
        <w:pStyle w:val="StandardWeb"/>
        <w:spacing w:before="0" w:beforeAutospacing="0" w:after="0"/>
        <w:divId w:val="526019186"/>
        <w:rPr>
          <w:lang w:val="en-GB"/>
          <w:rPrChange w:id="5032" w:author="Michael Monkenbusch" w:date="2016-11-18T10:51:00Z">
            <w:rPr>
              <w:lang w:val="en-GB"/>
            </w:rPr>
          </w:rPrChange>
        </w:rPr>
      </w:pPr>
      <w:r w:rsidRPr="00C84EA9">
        <w:rPr>
          <w:rFonts w:ascii="Courier New" w:hAnsi="Courier New" w:cs="Courier New"/>
          <w:sz w:val="20"/>
          <w:szCs w:val="20"/>
          <w:lang w:val="en-GB"/>
          <w:rPrChange w:id="5033" w:author="Michael Monkenbusch" w:date="2016-11-18T10:51:00Z">
            <w:rPr>
              <w:rFonts w:ascii="Courier New" w:hAnsi="Courier New" w:cs="Courier New"/>
              <w:sz w:val="20"/>
              <w:szCs w:val="20"/>
              <w:lang w:val="en-GB"/>
            </w:rPr>
          </w:rPrChange>
        </w:rPr>
        <w:t xml:space="preserve">1 red </w:t>
      </w:r>
    </w:p>
    <w:p w:rsidR="000C424B" w:rsidRPr="00C84EA9" w:rsidRDefault="000C424B" w:rsidP="00215AF7">
      <w:pPr>
        <w:pStyle w:val="StandardWeb"/>
        <w:spacing w:before="0" w:beforeAutospacing="0" w:after="0"/>
        <w:divId w:val="526019186"/>
        <w:rPr>
          <w:lang w:val="en-GB"/>
          <w:rPrChange w:id="5034" w:author="Michael Monkenbusch" w:date="2016-11-18T10:51:00Z">
            <w:rPr>
              <w:lang w:val="en-GB"/>
            </w:rPr>
          </w:rPrChange>
        </w:rPr>
      </w:pPr>
      <w:r w:rsidRPr="00C84EA9">
        <w:rPr>
          <w:rFonts w:ascii="Courier New" w:hAnsi="Courier New" w:cs="Courier New"/>
          <w:sz w:val="20"/>
          <w:szCs w:val="20"/>
          <w:lang w:val="en-GB"/>
          <w:rPrChange w:id="5035" w:author="Michael Monkenbusch" w:date="2016-11-18T10:51:00Z">
            <w:rPr>
              <w:rFonts w:ascii="Courier New" w:hAnsi="Courier New" w:cs="Courier New"/>
              <w:sz w:val="20"/>
              <w:szCs w:val="20"/>
              <w:lang w:val="en-GB"/>
            </w:rPr>
          </w:rPrChange>
        </w:rPr>
        <w:t xml:space="preserve">2 blue </w:t>
      </w:r>
    </w:p>
    <w:p w:rsidR="000C424B" w:rsidRPr="00C84EA9" w:rsidRDefault="000C424B" w:rsidP="00215AF7">
      <w:pPr>
        <w:pStyle w:val="StandardWeb"/>
        <w:spacing w:before="0" w:beforeAutospacing="0" w:after="0"/>
        <w:divId w:val="526019186"/>
        <w:rPr>
          <w:lang w:val="en-GB"/>
          <w:rPrChange w:id="5036" w:author="Michael Monkenbusch" w:date="2016-11-18T10:51:00Z">
            <w:rPr>
              <w:lang w:val="en-GB"/>
            </w:rPr>
          </w:rPrChange>
        </w:rPr>
      </w:pPr>
      <w:r w:rsidRPr="00C84EA9">
        <w:rPr>
          <w:rFonts w:ascii="Courier New" w:hAnsi="Courier New" w:cs="Courier New"/>
          <w:sz w:val="20"/>
          <w:szCs w:val="20"/>
          <w:lang w:val="en-GB"/>
          <w:rPrChange w:id="5037" w:author="Michael Monkenbusch" w:date="2016-11-18T10:51:00Z">
            <w:rPr>
              <w:rFonts w:ascii="Courier New" w:hAnsi="Courier New" w:cs="Courier New"/>
              <w:sz w:val="20"/>
              <w:szCs w:val="20"/>
              <w:lang w:val="en-GB"/>
            </w:rPr>
          </w:rPrChange>
        </w:rPr>
        <w:t xml:space="preserve">3 green </w:t>
      </w:r>
    </w:p>
    <w:p w:rsidR="000C424B" w:rsidRPr="00C84EA9" w:rsidRDefault="000C424B" w:rsidP="00215AF7">
      <w:pPr>
        <w:pStyle w:val="StandardWeb"/>
        <w:spacing w:before="0" w:beforeAutospacing="0" w:after="0"/>
        <w:divId w:val="526019186"/>
        <w:rPr>
          <w:lang w:val="en-GB"/>
          <w:rPrChange w:id="5038" w:author="Michael Monkenbusch" w:date="2016-11-18T10:51:00Z">
            <w:rPr>
              <w:lang w:val="en-GB"/>
            </w:rPr>
          </w:rPrChange>
        </w:rPr>
      </w:pPr>
      <w:r w:rsidRPr="00C84EA9">
        <w:rPr>
          <w:rFonts w:ascii="Courier New" w:hAnsi="Courier New" w:cs="Courier New"/>
          <w:sz w:val="20"/>
          <w:szCs w:val="20"/>
          <w:lang w:val="en-GB"/>
          <w:rPrChange w:id="5039" w:author="Michael Monkenbusch" w:date="2016-11-18T10:51:00Z">
            <w:rPr>
              <w:rFonts w:ascii="Courier New" w:hAnsi="Courier New" w:cs="Courier New"/>
              <w:sz w:val="20"/>
              <w:szCs w:val="20"/>
              <w:lang w:val="en-GB"/>
            </w:rPr>
          </w:rPrChange>
        </w:rPr>
        <w:t xml:space="preserve">4 purple </w:t>
      </w:r>
    </w:p>
    <w:p w:rsidR="000C424B" w:rsidRPr="00C84EA9" w:rsidRDefault="000C424B" w:rsidP="00215AF7">
      <w:pPr>
        <w:pStyle w:val="StandardWeb"/>
        <w:spacing w:before="0" w:beforeAutospacing="0" w:after="0"/>
        <w:divId w:val="526019186"/>
        <w:rPr>
          <w:lang w:val="en-GB"/>
          <w:rPrChange w:id="5040" w:author="Michael Monkenbusch" w:date="2016-11-18T10:51:00Z">
            <w:rPr>
              <w:lang w:val="en-GB"/>
            </w:rPr>
          </w:rPrChange>
        </w:rPr>
      </w:pPr>
      <w:r w:rsidRPr="00C84EA9">
        <w:rPr>
          <w:rFonts w:ascii="Courier New" w:hAnsi="Courier New" w:cs="Courier New"/>
          <w:sz w:val="20"/>
          <w:szCs w:val="20"/>
          <w:lang w:val="en-GB"/>
          <w:rPrChange w:id="5041" w:author="Michael Monkenbusch" w:date="2016-11-18T10:51:00Z">
            <w:rPr>
              <w:rFonts w:ascii="Courier New" w:hAnsi="Courier New" w:cs="Courier New"/>
              <w:sz w:val="20"/>
              <w:szCs w:val="20"/>
              <w:lang w:val="en-GB"/>
            </w:rPr>
          </w:rPrChange>
        </w:rPr>
        <w:t xml:space="preserve">5 yellow </w:t>
      </w:r>
    </w:p>
    <w:p w:rsidR="000C424B" w:rsidRPr="00C84EA9" w:rsidRDefault="000C424B" w:rsidP="00215AF7">
      <w:pPr>
        <w:pStyle w:val="StandardWeb"/>
        <w:spacing w:before="0" w:beforeAutospacing="0" w:after="0"/>
        <w:divId w:val="526019186"/>
        <w:rPr>
          <w:lang w:val="en-GB"/>
          <w:rPrChange w:id="5042" w:author="Michael Monkenbusch" w:date="2016-11-18T10:51:00Z">
            <w:rPr>
              <w:lang w:val="en-GB"/>
            </w:rPr>
          </w:rPrChange>
        </w:rPr>
      </w:pPr>
      <w:r w:rsidRPr="00C84EA9">
        <w:rPr>
          <w:rFonts w:ascii="Courier New" w:hAnsi="Courier New" w:cs="Courier New"/>
          <w:sz w:val="20"/>
          <w:szCs w:val="20"/>
          <w:lang w:val="en-GB"/>
          <w:rPrChange w:id="5043" w:author="Michael Monkenbusch" w:date="2016-11-18T10:51:00Z">
            <w:rPr>
              <w:rFonts w:ascii="Courier New" w:hAnsi="Courier New" w:cs="Courier New"/>
              <w:sz w:val="20"/>
              <w:szCs w:val="20"/>
              <w:lang w:val="en-GB"/>
            </w:rPr>
          </w:rPrChange>
        </w:rPr>
        <w:t xml:space="preserve">6 zyan. </w:t>
      </w:r>
    </w:p>
    <w:p w:rsidR="000C424B" w:rsidRPr="00C84EA9" w:rsidRDefault="000C424B" w:rsidP="00215AF7">
      <w:pPr>
        <w:pStyle w:val="StandardWeb"/>
        <w:spacing w:before="0" w:beforeAutospacing="0" w:after="0"/>
        <w:divId w:val="526019186"/>
        <w:rPr>
          <w:lang w:val="en-GB"/>
          <w:rPrChange w:id="5044" w:author="Michael Monkenbusch" w:date="2016-11-18T10:51:00Z">
            <w:rPr>
              <w:lang w:val="en-GB"/>
            </w:rPr>
          </w:rPrChange>
        </w:rPr>
      </w:pPr>
      <w:r w:rsidRPr="00C84EA9">
        <w:rPr>
          <w:rFonts w:ascii="Courier New" w:hAnsi="Courier New" w:cs="Courier New"/>
          <w:sz w:val="20"/>
          <w:szCs w:val="20"/>
          <w:lang w:val="en-GB"/>
          <w:rPrChange w:id="5045" w:author="Michael Monkenbusch" w:date="2016-11-18T10:51:00Z">
            <w:rPr>
              <w:rFonts w:ascii="Courier New" w:hAnsi="Courier New" w:cs="Courier New"/>
              <w:sz w:val="20"/>
              <w:szCs w:val="20"/>
              <w:lang w:val="en-GB"/>
            </w:rPr>
          </w:rPrChange>
        </w:rPr>
        <w:t xml:space="preserve">o... specifies the options for your axes. for detailed informa- </w:t>
      </w:r>
    </w:p>
    <w:p w:rsidR="000C424B" w:rsidRPr="00C84EA9" w:rsidRDefault="000C424B" w:rsidP="00215AF7">
      <w:pPr>
        <w:pStyle w:val="StandardWeb"/>
        <w:spacing w:before="0" w:beforeAutospacing="0" w:after="0"/>
        <w:divId w:val="526019186"/>
        <w:rPr>
          <w:lang w:val="en-GB"/>
          <w:rPrChange w:id="5046" w:author="Michael Monkenbusch" w:date="2016-11-18T10:51:00Z">
            <w:rPr>
              <w:lang w:val="en-GB"/>
            </w:rPr>
          </w:rPrChange>
        </w:rPr>
      </w:pPr>
      <w:r w:rsidRPr="00C84EA9">
        <w:rPr>
          <w:rFonts w:ascii="Courier New" w:hAnsi="Courier New" w:cs="Courier New"/>
          <w:sz w:val="20"/>
          <w:szCs w:val="20"/>
          <w:lang w:val="en-GB"/>
          <w:rPrChange w:id="5047" w:author="Michael Monkenbusch" w:date="2016-11-18T10:51:00Z">
            <w:rPr>
              <w:rFonts w:ascii="Courier New" w:hAnsi="Courier New" w:cs="Courier New"/>
              <w:sz w:val="20"/>
              <w:szCs w:val="20"/>
              <w:lang w:val="en-GB"/>
            </w:rPr>
          </w:rPrChange>
        </w:rPr>
        <w:t xml:space="preserve">tion see the gr-software-handbook (graxs-subprogram). the format </w:t>
      </w:r>
    </w:p>
    <w:p w:rsidR="000C424B" w:rsidRPr="00C84EA9" w:rsidRDefault="000C424B" w:rsidP="00215AF7">
      <w:pPr>
        <w:pStyle w:val="StandardWeb"/>
        <w:spacing w:before="0" w:beforeAutospacing="0" w:after="0"/>
        <w:divId w:val="526019186"/>
        <w:rPr>
          <w:lang w:val="en-GB"/>
          <w:rPrChange w:id="5048" w:author="Michael Monkenbusch" w:date="2016-11-18T10:51:00Z">
            <w:rPr>
              <w:lang w:val="en-GB"/>
            </w:rPr>
          </w:rPrChange>
        </w:rPr>
      </w:pPr>
      <w:r w:rsidRPr="00C84EA9">
        <w:rPr>
          <w:rFonts w:ascii="Courier New" w:hAnsi="Courier New" w:cs="Courier New"/>
          <w:sz w:val="20"/>
          <w:szCs w:val="20"/>
          <w:lang w:val="en-GB"/>
          <w:rPrChange w:id="5049" w:author="Michael Monkenbusch" w:date="2016-11-18T10:51:00Z">
            <w:rPr>
              <w:rFonts w:ascii="Courier New" w:hAnsi="Courier New" w:cs="Courier New"/>
              <w:sz w:val="20"/>
              <w:szCs w:val="20"/>
              <w:lang w:val="en-GB"/>
            </w:rPr>
          </w:rPrChange>
        </w:rPr>
        <w:t xml:space="preserve">is (example): ox x=1 {shows x-axes below your graph}. </w:t>
      </w:r>
    </w:p>
    <w:p w:rsidR="000C424B" w:rsidRPr="00C84EA9" w:rsidRDefault="000C424B" w:rsidP="00215AF7">
      <w:pPr>
        <w:pStyle w:val="StandardWeb"/>
        <w:spacing w:before="0" w:beforeAutospacing="0" w:after="0"/>
        <w:divId w:val="526019186"/>
        <w:rPr>
          <w:lang w:val="en-GB"/>
          <w:rPrChange w:id="5050" w:author="Michael Monkenbusch" w:date="2016-11-18T10:51:00Z">
            <w:rPr>
              <w:lang w:val="en-GB"/>
            </w:rPr>
          </w:rPrChange>
        </w:rPr>
      </w:pPr>
      <w:r w:rsidRPr="00C84EA9">
        <w:rPr>
          <w:rFonts w:ascii="Courier New" w:hAnsi="Courier New" w:cs="Courier New"/>
          <w:sz w:val="20"/>
          <w:szCs w:val="20"/>
          <w:lang w:val="en-GB"/>
          <w:rPrChange w:id="5051" w:author="Michael Monkenbusch" w:date="2016-11-18T10:51:00Z">
            <w:rPr>
              <w:rFonts w:ascii="Courier New" w:hAnsi="Courier New" w:cs="Courier New"/>
              <w:sz w:val="20"/>
              <w:szCs w:val="20"/>
              <w:lang w:val="en-GB"/>
            </w:rPr>
          </w:rPrChange>
        </w:rPr>
        <w:t xml:space="preserve">{2 puts the axes above and 3 on both sides. -1/-2/-3 shows a </w:t>
      </w:r>
    </w:p>
    <w:p w:rsidR="000C424B" w:rsidRPr="00C84EA9" w:rsidRDefault="000C424B" w:rsidP="00215AF7">
      <w:pPr>
        <w:pStyle w:val="StandardWeb"/>
        <w:spacing w:before="0" w:beforeAutospacing="0" w:after="0"/>
        <w:divId w:val="526019186"/>
        <w:rPr>
          <w:lang w:val="en-GB"/>
          <w:rPrChange w:id="5052" w:author="Michael Monkenbusch" w:date="2016-11-18T10:51:00Z">
            <w:rPr>
              <w:lang w:val="en-GB"/>
            </w:rPr>
          </w:rPrChange>
        </w:rPr>
      </w:pPr>
      <w:r w:rsidRPr="00C84EA9">
        <w:rPr>
          <w:rFonts w:ascii="Courier New" w:hAnsi="Courier New" w:cs="Courier New"/>
          <w:sz w:val="20"/>
          <w:szCs w:val="20"/>
          <w:lang w:val="en-GB"/>
          <w:rPrChange w:id="5053" w:author="Michael Monkenbusch" w:date="2016-11-18T10:51:00Z">
            <w:rPr>
              <w:rFonts w:ascii="Courier New" w:hAnsi="Courier New" w:cs="Courier New"/>
              <w:sz w:val="20"/>
              <w:szCs w:val="20"/>
              <w:lang w:val="en-GB"/>
            </w:rPr>
          </w:rPrChange>
        </w:rPr>
        <w:t xml:space="preserve">grid} </w:t>
      </w:r>
    </w:p>
    <w:p w:rsidR="000C424B" w:rsidRPr="00C84EA9" w:rsidRDefault="000C424B" w:rsidP="00215AF7">
      <w:pPr>
        <w:pStyle w:val="StandardWeb"/>
        <w:spacing w:before="0" w:beforeAutospacing="0" w:after="0"/>
        <w:divId w:val="526019186"/>
        <w:rPr>
          <w:lang w:val="en-GB"/>
          <w:rPrChange w:id="5054" w:author="Michael Monkenbusch" w:date="2016-11-18T10:51:00Z">
            <w:rPr>
              <w:lang w:val="en-GB"/>
            </w:rPr>
          </w:rPrChange>
        </w:rPr>
      </w:pPr>
      <w:r w:rsidRPr="00C84EA9">
        <w:rPr>
          <w:rFonts w:ascii="Courier New" w:hAnsi="Courier New" w:cs="Courier New"/>
          <w:sz w:val="20"/>
          <w:szCs w:val="20"/>
          <w:lang w:val="en-GB"/>
          <w:rPrChange w:id="5055" w:author="Michael Monkenbusch" w:date="2016-11-18T10:51:00Z">
            <w:rPr>
              <w:rFonts w:ascii="Courier New" w:hAnsi="Courier New" w:cs="Courier New"/>
              <w:sz w:val="20"/>
              <w:szCs w:val="20"/>
              <w:lang w:val="en-GB"/>
            </w:rPr>
          </w:rPrChange>
        </w:rPr>
        <w:t xml:space="preserve">fitflag can be fits or nofits and says if fit-curves are to be </w:t>
      </w:r>
    </w:p>
    <w:p w:rsidR="000C424B" w:rsidRPr="00C84EA9" w:rsidRDefault="000C424B" w:rsidP="00215AF7">
      <w:pPr>
        <w:pStyle w:val="StandardWeb"/>
        <w:spacing w:before="0" w:beforeAutospacing="0" w:after="0"/>
        <w:divId w:val="526019186"/>
        <w:rPr>
          <w:lang w:val="en-GB"/>
          <w:rPrChange w:id="5056" w:author="Michael Monkenbusch" w:date="2016-11-18T10:51:00Z">
            <w:rPr>
              <w:lang w:val="en-GB"/>
            </w:rPr>
          </w:rPrChange>
        </w:rPr>
      </w:pPr>
      <w:r w:rsidRPr="00C84EA9">
        <w:rPr>
          <w:rFonts w:ascii="Courier New" w:hAnsi="Courier New" w:cs="Courier New"/>
          <w:sz w:val="20"/>
          <w:szCs w:val="20"/>
          <w:lang w:val="en-GB"/>
          <w:rPrChange w:id="5057" w:author="Michael Monkenbusch" w:date="2016-11-18T10:51:00Z">
            <w:rPr>
              <w:rFonts w:ascii="Courier New" w:hAnsi="Courier New" w:cs="Courier New"/>
              <w:sz w:val="20"/>
              <w:szCs w:val="20"/>
              <w:lang w:val="en-GB"/>
            </w:rPr>
          </w:rPrChange>
        </w:rPr>
        <w:t xml:space="preserve">presented. </w:t>
      </w:r>
    </w:p>
    <w:p w:rsidR="000C424B" w:rsidRPr="00C84EA9" w:rsidRDefault="000C424B" w:rsidP="00215AF7">
      <w:pPr>
        <w:pStyle w:val="StandardWeb"/>
        <w:spacing w:before="0" w:beforeAutospacing="0" w:after="0"/>
        <w:divId w:val="526019186"/>
        <w:rPr>
          <w:lang w:val="en-GB"/>
          <w:rPrChange w:id="5058" w:author="Michael Monkenbusch" w:date="2016-11-18T10:51:00Z">
            <w:rPr>
              <w:lang w:val="en-GB"/>
            </w:rPr>
          </w:rPrChange>
        </w:rPr>
      </w:pPr>
      <w:r w:rsidRPr="00C84EA9">
        <w:rPr>
          <w:rFonts w:ascii="Courier New" w:hAnsi="Courier New" w:cs="Courier New"/>
          <w:sz w:val="20"/>
          <w:szCs w:val="20"/>
          <w:lang w:val="en-GB"/>
          <w:rPrChange w:id="5059" w:author="Michael Monkenbusch" w:date="2016-11-18T10:51:00Z">
            <w:rPr>
              <w:rFonts w:ascii="Courier New" w:hAnsi="Courier New" w:cs="Courier New"/>
              <w:sz w:val="20"/>
              <w:szCs w:val="20"/>
              <w:lang w:val="en-GB"/>
            </w:rPr>
          </w:rPrChange>
        </w:rPr>
        <w:t xml:space="preserve">textflag is text or notext and is used to show title and legend </w:t>
      </w:r>
    </w:p>
    <w:p w:rsidR="000C424B" w:rsidRPr="00C84EA9" w:rsidRDefault="000C424B" w:rsidP="00215AF7">
      <w:pPr>
        <w:pStyle w:val="StandardWeb"/>
        <w:spacing w:before="0" w:beforeAutospacing="0" w:after="0"/>
        <w:divId w:val="526019186"/>
        <w:rPr>
          <w:lang w:val="en-GB"/>
          <w:rPrChange w:id="5060" w:author="Michael Monkenbusch" w:date="2016-11-18T10:51:00Z">
            <w:rPr>
              <w:lang w:val="en-GB"/>
            </w:rPr>
          </w:rPrChange>
        </w:rPr>
      </w:pPr>
      <w:r w:rsidRPr="00C84EA9">
        <w:rPr>
          <w:rFonts w:ascii="Courier New" w:hAnsi="Courier New" w:cs="Courier New"/>
          <w:sz w:val="20"/>
          <w:szCs w:val="20"/>
          <w:lang w:val="en-GB"/>
          <w:rPrChange w:id="5061" w:author="Michael Monkenbusch" w:date="2016-11-18T10:51:00Z">
            <w:rPr>
              <w:rFonts w:ascii="Courier New" w:hAnsi="Courier New" w:cs="Courier New"/>
              <w:sz w:val="20"/>
              <w:szCs w:val="20"/>
              <w:lang w:val="en-GB"/>
            </w:rPr>
          </w:rPrChange>
        </w:rPr>
        <w:t xml:space="preserve">or not. </w:t>
      </w:r>
    </w:p>
    <w:p w:rsidR="000C424B" w:rsidRPr="00C84EA9" w:rsidRDefault="000C424B" w:rsidP="00215AF7">
      <w:pPr>
        <w:pStyle w:val="StandardWeb"/>
        <w:spacing w:before="0" w:beforeAutospacing="0" w:after="0"/>
        <w:divId w:val="526019186"/>
        <w:rPr>
          <w:lang w:val="en-GB"/>
          <w:rPrChange w:id="5062" w:author="Michael Monkenbusch" w:date="2016-11-18T10:51:00Z">
            <w:rPr>
              <w:lang w:val="en-GB"/>
            </w:rPr>
          </w:rPrChange>
        </w:rPr>
      </w:pPr>
      <w:r w:rsidRPr="00C84EA9">
        <w:rPr>
          <w:rFonts w:ascii="Courier New" w:hAnsi="Courier New" w:cs="Courier New"/>
          <w:sz w:val="20"/>
          <w:szCs w:val="20"/>
          <w:lang w:val="en-GB"/>
          <w:rPrChange w:id="5063" w:author="Michael Monkenbusch" w:date="2016-11-18T10:51:00Z">
            <w:rPr>
              <w:rFonts w:ascii="Courier New" w:hAnsi="Courier New" w:cs="Courier New"/>
              <w:sz w:val="20"/>
              <w:szCs w:val="20"/>
              <w:lang w:val="en-GB"/>
            </w:rPr>
          </w:rPrChange>
        </w:rPr>
        <w:t xml:space="preserve">show_parameter_flag is parplo or noparplo and determines whether </w:t>
      </w:r>
    </w:p>
    <w:p w:rsidR="000C424B" w:rsidRPr="00C84EA9" w:rsidRDefault="000C424B" w:rsidP="00215AF7">
      <w:pPr>
        <w:pStyle w:val="StandardWeb"/>
        <w:spacing w:before="0" w:beforeAutospacing="0" w:after="0"/>
        <w:divId w:val="526019186"/>
        <w:rPr>
          <w:lang w:val="en-GB"/>
          <w:rPrChange w:id="5064" w:author="Michael Monkenbusch" w:date="2016-11-18T10:51:00Z">
            <w:rPr>
              <w:lang w:val="en-GB"/>
            </w:rPr>
          </w:rPrChange>
        </w:rPr>
      </w:pPr>
      <w:r w:rsidRPr="00C84EA9">
        <w:rPr>
          <w:rFonts w:ascii="Courier New" w:hAnsi="Courier New" w:cs="Courier New"/>
          <w:sz w:val="20"/>
          <w:szCs w:val="20"/>
          <w:lang w:val="en-GB"/>
          <w:rPrChange w:id="5065" w:author="Michael Monkenbusch" w:date="2016-11-18T10:51:00Z">
            <w:rPr>
              <w:rFonts w:ascii="Courier New" w:hAnsi="Courier New" w:cs="Courier New"/>
              <w:sz w:val="20"/>
              <w:szCs w:val="20"/>
              <w:lang w:val="en-GB"/>
            </w:rPr>
          </w:rPrChange>
        </w:rPr>
        <w:t xml:space="preserve">(when text is set) all parameters are shown or only the legend. </w:t>
      </w:r>
    </w:p>
    <w:p w:rsidR="000C424B" w:rsidRPr="00C84EA9" w:rsidRDefault="000C424B" w:rsidP="00215AF7">
      <w:pPr>
        <w:pStyle w:val="StandardWeb"/>
        <w:spacing w:before="0" w:beforeAutospacing="0" w:after="0"/>
        <w:divId w:val="526019186"/>
        <w:rPr>
          <w:lang w:val="en-GB"/>
          <w:rPrChange w:id="5066" w:author="Michael Monkenbusch" w:date="2016-11-18T10:51:00Z">
            <w:rPr>
              <w:lang w:val="en-GB"/>
            </w:rPr>
          </w:rPrChange>
        </w:rPr>
      </w:pPr>
      <w:r w:rsidRPr="00C84EA9">
        <w:rPr>
          <w:rFonts w:ascii="Courier New" w:hAnsi="Courier New" w:cs="Courier New"/>
          <w:sz w:val="20"/>
          <w:szCs w:val="20"/>
          <w:lang w:val="en-GB"/>
          <w:rPrChange w:id="5067" w:author="Michael Monkenbusch" w:date="2016-11-18T10:51:00Z">
            <w:rPr>
              <w:rFonts w:ascii="Courier New" w:hAnsi="Courier New" w:cs="Courier New"/>
              <w:sz w:val="20"/>
              <w:szCs w:val="20"/>
              <w:lang w:val="en-GB"/>
            </w:rPr>
          </w:rPrChange>
        </w:rPr>
        <w:t xml:space="preserve">txsize determines the size of the text on the axes and the </w:t>
      </w:r>
    </w:p>
    <w:p w:rsidR="000C424B" w:rsidRPr="00C84EA9" w:rsidRDefault="000C424B" w:rsidP="00215AF7">
      <w:pPr>
        <w:pStyle w:val="StandardWeb"/>
        <w:spacing w:before="0" w:beforeAutospacing="0" w:after="0"/>
        <w:divId w:val="526019186"/>
        <w:rPr>
          <w:lang w:val="en-GB"/>
          <w:rPrChange w:id="5068" w:author="Michael Monkenbusch" w:date="2016-11-18T10:51:00Z">
            <w:rPr>
              <w:lang w:val="en-GB"/>
            </w:rPr>
          </w:rPrChange>
        </w:rPr>
      </w:pPr>
      <w:r w:rsidRPr="00C84EA9">
        <w:rPr>
          <w:rFonts w:ascii="Courier New" w:hAnsi="Courier New" w:cs="Courier New"/>
          <w:sz w:val="20"/>
          <w:szCs w:val="20"/>
          <w:lang w:val="en-GB"/>
          <w:rPrChange w:id="5069" w:author="Michael Monkenbusch" w:date="2016-11-18T10:51:00Z">
            <w:rPr>
              <w:rFonts w:ascii="Courier New" w:hAnsi="Courier New" w:cs="Courier New"/>
              <w:sz w:val="20"/>
              <w:szCs w:val="20"/>
              <w:lang w:val="en-GB"/>
            </w:rPr>
          </w:rPrChange>
        </w:rPr>
        <w:t xml:space="preserve">title. </w:t>
      </w:r>
    </w:p>
    <w:p w:rsidR="000C424B" w:rsidRPr="00C84EA9" w:rsidRDefault="000C424B" w:rsidP="00215AF7">
      <w:pPr>
        <w:pStyle w:val="StandardWeb"/>
        <w:spacing w:before="0" w:beforeAutospacing="0" w:after="0"/>
        <w:divId w:val="526019186"/>
        <w:rPr>
          <w:lang w:val="en-GB"/>
          <w:rPrChange w:id="5070" w:author="Michael Monkenbusch" w:date="2016-11-18T10:51:00Z">
            <w:rPr>
              <w:lang w:val="en-GB"/>
            </w:rPr>
          </w:rPrChange>
        </w:rPr>
      </w:pPr>
      <w:r w:rsidRPr="00C84EA9">
        <w:rPr>
          <w:rFonts w:ascii="Courier New" w:hAnsi="Courier New" w:cs="Courier New"/>
          <w:sz w:val="20"/>
          <w:szCs w:val="20"/>
          <w:lang w:val="en-GB"/>
          <w:rPrChange w:id="5071" w:author="Michael Monkenbusch" w:date="2016-11-18T10:51:00Z">
            <w:rPr>
              <w:rFonts w:ascii="Courier New" w:hAnsi="Courier New" w:cs="Courier New"/>
              <w:sz w:val="20"/>
              <w:szCs w:val="20"/>
              <w:lang w:val="en-GB"/>
            </w:rPr>
          </w:rPrChange>
        </w:rPr>
        <w:t xml:space="preserve">with font you can choose a graphic font. detailed information is </w:t>
      </w:r>
    </w:p>
    <w:p w:rsidR="000C424B" w:rsidRPr="00C84EA9" w:rsidRDefault="000C424B" w:rsidP="00215AF7">
      <w:pPr>
        <w:pStyle w:val="StandardWeb"/>
        <w:spacing w:before="0" w:beforeAutospacing="0" w:after="0"/>
        <w:divId w:val="526019186"/>
        <w:rPr>
          <w:lang w:val="en-GB"/>
          <w:rPrChange w:id="5072" w:author="Michael Monkenbusch" w:date="2016-11-18T10:51:00Z">
            <w:rPr>
              <w:lang w:val="en-GB"/>
            </w:rPr>
          </w:rPrChange>
        </w:rPr>
      </w:pPr>
      <w:r w:rsidRPr="00C84EA9">
        <w:rPr>
          <w:rFonts w:ascii="Courier New" w:hAnsi="Courier New" w:cs="Courier New"/>
          <w:sz w:val="20"/>
          <w:szCs w:val="20"/>
          <w:lang w:val="en-GB"/>
          <w:rPrChange w:id="5073" w:author="Michael Monkenbusch" w:date="2016-11-18T10:51:00Z">
            <w:rPr>
              <w:rFonts w:ascii="Courier New" w:hAnsi="Courier New" w:cs="Courier New"/>
              <w:sz w:val="20"/>
              <w:szCs w:val="20"/>
              <w:lang w:val="en-GB"/>
            </w:rPr>
          </w:rPrChange>
        </w:rPr>
        <w:t xml:space="preserve">again given in the gr-software-handbook or in the appendix. </w:t>
      </w:r>
    </w:p>
    <w:p w:rsidR="000C424B" w:rsidRPr="00C84EA9" w:rsidRDefault="000C424B" w:rsidP="00215AF7">
      <w:pPr>
        <w:pStyle w:val="StandardWeb"/>
        <w:spacing w:before="0" w:beforeAutospacing="0" w:after="0"/>
        <w:divId w:val="526019186"/>
        <w:rPr>
          <w:lang w:val="en-GB"/>
          <w:rPrChange w:id="5074" w:author="Michael Monkenbusch" w:date="2016-11-18T10:51:00Z">
            <w:rPr>
              <w:lang w:val="en-GB"/>
            </w:rPr>
          </w:rPrChange>
        </w:rPr>
      </w:pPr>
      <w:r w:rsidRPr="00C84EA9">
        <w:rPr>
          <w:rFonts w:ascii="Courier New" w:hAnsi="Courier New" w:cs="Courier New"/>
          <w:sz w:val="20"/>
          <w:szCs w:val="20"/>
          <w:lang w:val="en-GB"/>
          <w:rPrChange w:id="5075" w:author="Michael Monkenbusch" w:date="2016-11-18T10:51:00Z">
            <w:rPr>
              <w:rFonts w:ascii="Courier New" w:hAnsi="Courier New" w:cs="Courier New"/>
              <w:sz w:val="20"/>
              <w:szCs w:val="20"/>
              <w:lang w:val="en-GB"/>
            </w:rPr>
          </w:rPrChange>
        </w:rPr>
        <w:t xml:space="preserve">legsize sets the size in which the legend-text and parameters </w:t>
      </w:r>
    </w:p>
    <w:p w:rsidR="000C424B" w:rsidRPr="00C84EA9" w:rsidRDefault="000C424B" w:rsidP="00215AF7">
      <w:pPr>
        <w:pStyle w:val="StandardWeb"/>
        <w:spacing w:before="0" w:beforeAutospacing="0" w:after="0"/>
        <w:divId w:val="526019186"/>
        <w:rPr>
          <w:lang w:val="en-GB"/>
          <w:rPrChange w:id="5076" w:author="Michael Monkenbusch" w:date="2016-11-18T10:51:00Z">
            <w:rPr>
              <w:lang w:val="en-GB"/>
            </w:rPr>
          </w:rPrChange>
        </w:rPr>
      </w:pPr>
      <w:r w:rsidRPr="00C84EA9">
        <w:rPr>
          <w:rFonts w:ascii="Courier New" w:hAnsi="Courier New" w:cs="Courier New"/>
          <w:sz w:val="20"/>
          <w:szCs w:val="20"/>
          <w:lang w:val="en-GB"/>
          <w:rPrChange w:id="5077" w:author="Michael Monkenbusch" w:date="2016-11-18T10:51:00Z">
            <w:rPr>
              <w:rFonts w:ascii="Courier New" w:hAnsi="Courier New" w:cs="Courier New"/>
              <w:sz w:val="20"/>
              <w:szCs w:val="20"/>
              <w:lang w:val="en-GB"/>
            </w:rPr>
          </w:rPrChange>
        </w:rPr>
        <w:t xml:space="preserve">are plotted. </w:t>
      </w:r>
    </w:p>
    <w:p w:rsidR="000C424B" w:rsidRPr="00C84EA9" w:rsidRDefault="000C424B" w:rsidP="00215AF7">
      <w:pPr>
        <w:pStyle w:val="StandardWeb"/>
        <w:spacing w:before="0" w:beforeAutospacing="0" w:after="0"/>
        <w:divId w:val="526019186"/>
        <w:rPr>
          <w:lang w:val="en-GB"/>
          <w:rPrChange w:id="5078" w:author="Michael Monkenbusch" w:date="2016-11-18T10:51:00Z">
            <w:rPr>
              <w:lang w:val="en-GB"/>
            </w:rPr>
          </w:rPrChange>
        </w:rPr>
      </w:pPr>
      <w:r w:rsidRPr="00C84EA9">
        <w:rPr>
          <w:rFonts w:ascii="Courier New" w:hAnsi="Courier New" w:cs="Courier New"/>
          <w:sz w:val="20"/>
          <w:szCs w:val="20"/>
          <w:lang w:val="en-GB"/>
          <w:rPrChange w:id="5079" w:author="Michael Monkenbusch" w:date="2016-11-18T10:51:00Z">
            <w:rPr>
              <w:rFonts w:ascii="Courier New" w:hAnsi="Courier New" w:cs="Courier New"/>
              <w:sz w:val="20"/>
              <w:szCs w:val="20"/>
              <w:lang w:val="en-GB"/>
            </w:rPr>
          </w:rPrChange>
        </w:rPr>
        <w:t xml:space="preserve">legx and legy can be used to move the legend elsewhere, when </w:t>
      </w:r>
    </w:p>
    <w:p w:rsidR="000C424B" w:rsidRPr="00C84EA9" w:rsidRDefault="000C424B" w:rsidP="00215AF7">
      <w:pPr>
        <w:pStyle w:val="StandardWeb"/>
        <w:spacing w:before="0" w:beforeAutospacing="0" w:after="0"/>
        <w:divId w:val="526019186"/>
        <w:rPr>
          <w:lang w:val="en-GB"/>
          <w:rPrChange w:id="5080" w:author="Michael Monkenbusch" w:date="2016-11-18T10:51:00Z">
            <w:rPr>
              <w:lang w:val="en-GB"/>
            </w:rPr>
          </w:rPrChange>
        </w:rPr>
      </w:pPr>
      <w:r w:rsidRPr="00C84EA9">
        <w:rPr>
          <w:rFonts w:ascii="Courier New" w:hAnsi="Courier New" w:cs="Courier New"/>
          <w:sz w:val="20"/>
          <w:szCs w:val="20"/>
          <w:lang w:val="en-GB"/>
          <w:rPrChange w:id="5081" w:author="Michael Monkenbusch" w:date="2016-11-18T10:51:00Z">
            <w:rPr>
              <w:rFonts w:ascii="Courier New" w:hAnsi="Courier New" w:cs="Courier New"/>
              <w:sz w:val="20"/>
              <w:szCs w:val="20"/>
              <w:lang w:val="en-GB"/>
            </w:rPr>
          </w:rPrChange>
        </w:rPr>
        <w:t xml:space="preserve">it would cover your data (or if you prefer a different place). </w:t>
      </w:r>
    </w:p>
    <w:p w:rsidR="000C424B" w:rsidRPr="00C84EA9" w:rsidRDefault="000C424B" w:rsidP="00215AF7">
      <w:pPr>
        <w:pStyle w:val="StandardWeb"/>
        <w:spacing w:before="0" w:beforeAutospacing="0" w:after="0"/>
        <w:divId w:val="526019186"/>
        <w:rPr>
          <w:lang w:val="en-GB"/>
          <w:rPrChange w:id="5082" w:author="Michael Monkenbusch" w:date="2016-11-18T10:51:00Z">
            <w:rPr>
              <w:lang w:val="en-GB"/>
            </w:rPr>
          </w:rPrChange>
        </w:rPr>
      </w:pPr>
      <w:r w:rsidRPr="00C84EA9">
        <w:rPr>
          <w:rFonts w:ascii="Courier New" w:hAnsi="Courier New" w:cs="Courier New"/>
          <w:sz w:val="20"/>
          <w:szCs w:val="20"/>
          <w:lang w:val="en-GB"/>
          <w:rPrChange w:id="5083" w:author="Michael Monkenbusch" w:date="2016-11-18T10:51:00Z">
            <w:rPr>
              <w:rFonts w:ascii="Courier New" w:hAnsi="Courier New" w:cs="Courier New"/>
              <w:sz w:val="20"/>
              <w:szCs w:val="20"/>
              <w:lang w:val="en-GB"/>
            </w:rPr>
          </w:rPrChange>
        </w:rPr>
        <w:t xml:space="preserve">{if you want to set plot-parameters only, use &lt;plot0&gt;} </w:t>
      </w:r>
    </w:p>
    <w:p w:rsidR="000C424B" w:rsidRPr="00C84EA9" w:rsidRDefault="000C424B" w:rsidP="00215AF7">
      <w:pPr>
        <w:pStyle w:val="StandardWeb"/>
        <w:spacing w:before="0" w:beforeAutospacing="0" w:after="0"/>
        <w:divId w:val="526019186"/>
        <w:rPr>
          <w:lang w:val="en-GB"/>
          <w:rPrChange w:id="5084" w:author="Michael Monkenbusch" w:date="2016-11-18T10:51:00Z">
            <w:rPr>
              <w:lang w:val="en-GB"/>
            </w:rPr>
          </w:rPrChange>
        </w:rPr>
      </w:pPr>
      <w:r w:rsidRPr="00C84EA9">
        <w:rPr>
          <w:rFonts w:ascii="Courier New" w:hAnsi="Courier New" w:cs="Courier New"/>
          <w:sz w:val="20"/>
          <w:szCs w:val="20"/>
          <w:lang w:val="en-GB"/>
          <w:rPrChange w:id="5085" w:author="Michael Monkenbusch" w:date="2016-11-18T10:51:00Z">
            <w:rPr>
              <w:rFonts w:ascii="Courier New" w:hAnsi="Courier New" w:cs="Courier New"/>
              <w:sz w:val="20"/>
              <w:szCs w:val="20"/>
              <w:lang w:val="en-GB"/>
            </w:rPr>
          </w:rPrChange>
        </w:rPr>
        <w:t xml:space="preserve">errplo / noerrplo activates/desactivates plotting of </w:t>
      </w:r>
    </w:p>
    <w:p w:rsidR="000C424B" w:rsidRPr="00C84EA9" w:rsidRDefault="000C424B" w:rsidP="00215AF7">
      <w:pPr>
        <w:pStyle w:val="StandardWeb"/>
        <w:spacing w:before="0" w:beforeAutospacing="0" w:after="0"/>
        <w:divId w:val="526019186"/>
        <w:rPr>
          <w:lang w:val="en-GB"/>
          <w:rPrChange w:id="5086" w:author="Michael Monkenbusch" w:date="2016-11-18T10:51:00Z">
            <w:rPr>
              <w:lang w:val="en-GB"/>
            </w:rPr>
          </w:rPrChange>
        </w:rPr>
      </w:pPr>
      <w:r w:rsidRPr="00C84EA9">
        <w:rPr>
          <w:rFonts w:ascii="Courier New" w:hAnsi="Courier New" w:cs="Courier New"/>
          <w:sz w:val="20"/>
          <w:szCs w:val="20"/>
          <w:lang w:val="en-GB"/>
          <w:rPrChange w:id="5087" w:author="Michael Monkenbusch" w:date="2016-11-18T10:51:00Z">
            <w:rPr>
              <w:rFonts w:ascii="Courier New" w:hAnsi="Courier New" w:cs="Courier New"/>
              <w:sz w:val="20"/>
              <w:szCs w:val="20"/>
              <w:lang w:val="en-GB"/>
            </w:rPr>
          </w:rPrChange>
        </w:rPr>
        <w:t xml:space="preserve">errorbars </w:t>
      </w:r>
    </w:p>
    <w:p w:rsidR="000C424B" w:rsidRPr="00C84EA9" w:rsidRDefault="000C424B" w:rsidP="00215AF7">
      <w:pPr>
        <w:pStyle w:val="StandardWeb"/>
        <w:spacing w:before="0" w:beforeAutospacing="0" w:after="0"/>
        <w:divId w:val="526019186"/>
        <w:rPr>
          <w:lang w:val="en-GB"/>
          <w:rPrChange w:id="5088" w:author="Michael Monkenbusch" w:date="2016-11-18T10:51:00Z">
            <w:rPr>
              <w:lang w:val="en-GB"/>
            </w:rPr>
          </w:rPrChange>
        </w:rPr>
      </w:pPr>
    </w:p>
    <w:p w:rsidR="000C424B" w:rsidRPr="00C84EA9" w:rsidRDefault="000C424B" w:rsidP="00215AF7">
      <w:pPr>
        <w:pStyle w:val="StandardWeb"/>
        <w:spacing w:before="0" w:beforeAutospacing="0" w:after="0"/>
        <w:divId w:val="526019186"/>
        <w:rPr>
          <w:lang w:val="en-GB"/>
          <w:rPrChange w:id="5089" w:author="Michael Monkenbusch" w:date="2016-11-18T10:51:00Z">
            <w:rPr>
              <w:lang w:val="en-GB"/>
            </w:rPr>
          </w:rPrChange>
        </w:rPr>
      </w:pPr>
      <w:r w:rsidRPr="00C84EA9">
        <w:rPr>
          <w:rFonts w:ascii="Courier New" w:hAnsi="Courier New" w:cs="Courier New"/>
          <w:sz w:val="20"/>
          <w:szCs w:val="20"/>
          <w:lang w:val="en-GB"/>
          <w:rPrChange w:id="5090" w:author="Michael Monkenbusch" w:date="2016-11-18T10:51:00Z">
            <w:rPr>
              <w:rFonts w:ascii="Courier New" w:hAnsi="Courier New" w:cs="Courier New"/>
              <w:sz w:val="20"/>
              <w:szCs w:val="20"/>
              <w:lang w:val="en-GB"/>
            </w:rPr>
          </w:rPrChange>
        </w:rPr>
        <w:t>parplo / noparplo may be use to switch (on/off) the writing</w:t>
      </w:r>
    </w:p>
    <w:p w:rsidR="000C424B" w:rsidRPr="00C84EA9" w:rsidRDefault="000C424B" w:rsidP="00215AF7">
      <w:pPr>
        <w:pStyle w:val="StandardWeb"/>
        <w:spacing w:before="0" w:beforeAutospacing="0" w:after="0"/>
        <w:divId w:val="526019186"/>
        <w:rPr>
          <w:lang w:val="en-GB"/>
          <w:rPrChange w:id="5091" w:author="Michael Monkenbusch" w:date="2016-11-18T10:51:00Z">
            <w:rPr>
              <w:lang w:val="en-GB"/>
            </w:rPr>
          </w:rPrChange>
        </w:rPr>
      </w:pPr>
      <w:r w:rsidRPr="00C84EA9">
        <w:rPr>
          <w:rFonts w:ascii="Courier New" w:hAnsi="Courier New" w:cs="Courier New"/>
          <w:sz w:val="20"/>
          <w:szCs w:val="20"/>
          <w:lang w:val="en-GB"/>
          <w:rPrChange w:id="5092" w:author="Michael Monkenbusch" w:date="2016-11-18T10:51:00Z">
            <w:rPr>
              <w:rFonts w:ascii="Courier New" w:hAnsi="Courier New" w:cs="Courier New"/>
              <w:sz w:val="20"/>
              <w:szCs w:val="20"/>
              <w:lang w:val="en-GB"/>
            </w:rPr>
          </w:rPrChange>
        </w:rPr>
        <w:t>of the parameters associated to each file at the right border</w:t>
      </w:r>
    </w:p>
    <w:p w:rsidR="000C424B" w:rsidRPr="00C84EA9" w:rsidRDefault="000C424B" w:rsidP="00215AF7">
      <w:pPr>
        <w:pStyle w:val="StandardWeb"/>
        <w:spacing w:before="0" w:beforeAutospacing="0" w:after="0"/>
        <w:divId w:val="526019186"/>
        <w:rPr>
          <w:lang w:val="en-GB"/>
          <w:rPrChange w:id="5093" w:author="Michael Monkenbusch" w:date="2016-11-18T10:51:00Z">
            <w:rPr>
              <w:lang w:val="en-GB"/>
            </w:rPr>
          </w:rPrChange>
        </w:rPr>
      </w:pPr>
      <w:r w:rsidRPr="00C84EA9">
        <w:rPr>
          <w:rFonts w:ascii="Courier New" w:hAnsi="Courier New" w:cs="Courier New"/>
          <w:sz w:val="20"/>
          <w:szCs w:val="20"/>
          <w:lang w:val="en-GB"/>
          <w:rPrChange w:id="5094" w:author="Michael Monkenbusch" w:date="2016-11-18T10:51:00Z">
            <w:rPr>
              <w:rFonts w:ascii="Courier New" w:hAnsi="Courier New" w:cs="Courier New"/>
              <w:sz w:val="20"/>
              <w:szCs w:val="20"/>
              <w:lang w:val="en-GB"/>
            </w:rPr>
          </w:rPrChange>
        </w:rPr>
        <w:t>of the plot. If noparplo is in effect one may select a number</w:t>
      </w:r>
    </w:p>
    <w:p w:rsidR="000C424B" w:rsidRPr="00C84EA9" w:rsidRDefault="000C424B" w:rsidP="00215AF7">
      <w:pPr>
        <w:pStyle w:val="StandardWeb"/>
        <w:spacing w:before="0" w:beforeAutospacing="0" w:after="0"/>
        <w:divId w:val="526019186"/>
        <w:rPr>
          <w:lang w:val="en-GB"/>
          <w:rPrChange w:id="5095" w:author="Michael Monkenbusch" w:date="2016-11-18T10:51:00Z">
            <w:rPr>
              <w:lang w:val="en-GB"/>
            </w:rPr>
          </w:rPrChange>
        </w:rPr>
      </w:pPr>
      <w:r w:rsidRPr="00C84EA9">
        <w:rPr>
          <w:rFonts w:ascii="Courier New" w:hAnsi="Courier New" w:cs="Courier New"/>
          <w:sz w:val="20"/>
          <w:szCs w:val="20"/>
          <w:lang w:val="en-GB"/>
          <w:rPrChange w:id="5096" w:author="Michael Monkenbusch" w:date="2016-11-18T10:51:00Z">
            <w:rPr>
              <w:rFonts w:ascii="Courier New" w:hAnsi="Courier New" w:cs="Courier New"/>
              <w:sz w:val="20"/>
              <w:szCs w:val="20"/>
              <w:lang w:val="en-GB"/>
            </w:rPr>
          </w:rPrChange>
        </w:rPr>
        <w:t>of parameters that is plotted anyway by specifying the name</w:t>
      </w:r>
    </w:p>
    <w:p w:rsidR="000C424B" w:rsidRPr="00C84EA9" w:rsidRDefault="000C424B" w:rsidP="00215AF7">
      <w:pPr>
        <w:pStyle w:val="StandardWeb"/>
        <w:spacing w:before="0" w:beforeAutospacing="0" w:after="0"/>
        <w:divId w:val="526019186"/>
        <w:rPr>
          <w:lang w:val="en-GB"/>
          <w:rPrChange w:id="5097" w:author="Michael Monkenbusch" w:date="2016-11-18T10:51:00Z">
            <w:rPr>
              <w:lang w:val="en-GB"/>
            </w:rPr>
          </w:rPrChange>
        </w:rPr>
      </w:pPr>
      <w:r w:rsidRPr="00C84EA9">
        <w:rPr>
          <w:rFonts w:ascii="Courier New" w:hAnsi="Courier New" w:cs="Courier New"/>
          <w:sz w:val="20"/>
          <w:szCs w:val="20"/>
          <w:lang w:val="en-GB"/>
          <w:rPrChange w:id="5098" w:author="Michael Monkenbusch" w:date="2016-11-18T10:51:00Z">
            <w:rPr>
              <w:rFonts w:ascii="Courier New" w:hAnsi="Courier New" w:cs="Courier New"/>
              <w:sz w:val="20"/>
              <w:szCs w:val="20"/>
              <w:lang w:val="en-GB"/>
            </w:rPr>
          </w:rPrChange>
        </w:rPr>
        <w:t>of those parameters in the plot command (volatile).</w:t>
      </w:r>
    </w:p>
    <w:p w:rsidR="000C424B" w:rsidRPr="00C84EA9" w:rsidRDefault="000C424B" w:rsidP="00215AF7">
      <w:pPr>
        <w:pStyle w:val="StandardWeb"/>
        <w:spacing w:before="0" w:beforeAutospacing="0" w:after="0"/>
        <w:divId w:val="526019186"/>
        <w:rPr>
          <w:lang w:val="en-GB"/>
          <w:rPrChange w:id="5099" w:author="Michael Monkenbusch" w:date="2016-11-18T10:51:00Z">
            <w:rPr>
              <w:lang w:val="en-GB"/>
            </w:rPr>
          </w:rPrChange>
        </w:rPr>
      </w:pPr>
    </w:p>
    <w:p w:rsidR="000C424B" w:rsidRPr="00C84EA9" w:rsidRDefault="000C424B" w:rsidP="00215AF7">
      <w:pPr>
        <w:pStyle w:val="StandardWeb"/>
        <w:spacing w:before="0" w:beforeAutospacing="0" w:after="0"/>
        <w:divId w:val="526019186"/>
        <w:rPr>
          <w:lang w:val="en-GB"/>
          <w:rPrChange w:id="5100" w:author="Michael Monkenbusch" w:date="2016-11-18T10:51:00Z">
            <w:rPr>
              <w:lang w:val="en-GB"/>
            </w:rPr>
          </w:rPrChange>
        </w:rPr>
      </w:pPr>
      <w:r w:rsidRPr="00C84EA9">
        <w:rPr>
          <w:rFonts w:ascii="Courier New" w:hAnsi="Courier New" w:cs="Courier New"/>
          <w:sz w:val="20"/>
          <w:szCs w:val="20"/>
          <w:lang w:val="en-GB"/>
          <w:rPrChange w:id="5101" w:author="Michael Monkenbusch" w:date="2016-11-18T10:51:00Z">
            <w:rPr>
              <w:rFonts w:ascii="Courier New" w:hAnsi="Courier New" w:cs="Courier New"/>
              <w:sz w:val="20"/>
              <w:szCs w:val="20"/>
              <w:lang w:val="en-GB"/>
            </w:rPr>
          </w:rPrChange>
        </w:rPr>
        <w:t xml:space="preserve">log_x, log_y yields log-scaling of the x/y-axes. Use </w:t>
      </w:r>
    </w:p>
    <w:p w:rsidR="000C424B" w:rsidRPr="00C84EA9" w:rsidRDefault="000C424B" w:rsidP="00215AF7">
      <w:pPr>
        <w:pStyle w:val="StandardWeb"/>
        <w:spacing w:before="0" w:beforeAutospacing="0" w:after="0"/>
        <w:divId w:val="526019186"/>
        <w:rPr>
          <w:lang w:val="en-GB"/>
          <w:rPrChange w:id="5102" w:author="Michael Monkenbusch" w:date="2016-11-18T10:51:00Z">
            <w:rPr>
              <w:lang w:val="en-GB"/>
            </w:rPr>
          </w:rPrChange>
        </w:rPr>
      </w:pPr>
      <w:r w:rsidRPr="00C84EA9">
        <w:rPr>
          <w:rFonts w:ascii="Courier New" w:hAnsi="Courier New" w:cs="Courier New"/>
          <w:sz w:val="20"/>
          <w:szCs w:val="20"/>
          <w:lang w:val="en-GB"/>
          <w:rPrChange w:id="5103" w:author="Michael Monkenbusch" w:date="2016-11-18T10:51:00Z">
            <w:rPr>
              <w:rFonts w:ascii="Courier New" w:hAnsi="Courier New" w:cs="Courier New"/>
              <w:sz w:val="20"/>
              <w:szCs w:val="20"/>
              <w:lang w:val="en-GB"/>
            </w:rPr>
          </w:rPrChange>
        </w:rPr>
        <w:t xml:space="preserve">lin_x, lin_y to go back to linear scaling. </w:t>
      </w:r>
    </w:p>
    <w:p w:rsidR="000C424B" w:rsidRPr="00C84EA9" w:rsidRDefault="000C424B" w:rsidP="00215AF7">
      <w:pPr>
        <w:pStyle w:val="StandardWeb"/>
        <w:spacing w:before="0" w:beforeAutospacing="0" w:after="0"/>
        <w:divId w:val="526019186"/>
        <w:rPr>
          <w:lang w:val="en-GB"/>
          <w:rPrChange w:id="5104" w:author="Michael Monkenbusch" w:date="2016-11-18T10:51:00Z">
            <w:rPr>
              <w:lang w:val="en-GB"/>
            </w:rPr>
          </w:rPrChange>
        </w:rPr>
      </w:pPr>
      <w:r w:rsidRPr="00C84EA9">
        <w:rPr>
          <w:rFonts w:ascii="Courier New" w:hAnsi="Courier New" w:cs="Courier New"/>
          <w:sz w:val="20"/>
          <w:szCs w:val="20"/>
          <w:lang w:val="en-GB"/>
          <w:rPrChange w:id="5105" w:author="Michael Monkenbusch" w:date="2016-11-18T10:51:00Z">
            <w:rPr>
              <w:rFonts w:ascii="Courier New" w:hAnsi="Courier New" w:cs="Courier New"/>
              <w:sz w:val="20"/>
              <w:szCs w:val="20"/>
              <w:lang w:val="en-GB"/>
            </w:rPr>
          </w:rPrChange>
        </w:rPr>
        <w:t xml:space="preserve">p0 &lt;p0&gt; [... see p(lot) ... ] </w:t>
      </w:r>
    </w:p>
    <w:p w:rsidR="000C424B" w:rsidRPr="00C84EA9" w:rsidRDefault="000C424B" w:rsidP="00215AF7">
      <w:pPr>
        <w:pStyle w:val="StandardWeb"/>
        <w:spacing w:before="0" w:beforeAutospacing="0" w:after="0"/>
        <w:divId w:val="526019186"/>
        <w:rPr>
          <w:lang w:val="en-GB"/>
          <w:rPrChange w:id="5106" w:author="Michael Monkenbusch" w:date="2016-11-18T10:51:00Z">
            <w:rPr>
              <w:lang w:val="en-GB"/>
            </w:rPr>
          </w:rPrChange>
        </w:rPr>
      </w:pPr>
      <w:r w:rsidRPr="00C84EA9">
        <w:rPr>
          <w:rFonts w:ascii="Courier New" w:hAnsi="Courier New" w:cs="Courier New"/>
          <w:sz w:val="20"/>
          <w:szCs w:val="20"/>
          <w:lang w:val="en-GB"/>
          <w:rPrChange w:id="5107" w:author="Michael Monkenbusch" w:date="2016-11-18T10:51:00Z">
            <w:rPr>
              <w:rFonts w:ascii="Courier New" w:hAnsi="Courier New" w:cs="Courier New"/>
              <w:sz w:val="20"/>
              <w:szCs w:val="20"/>
              <w:lang w:val="en-GB"/>
            </w:rPr>
          </w:rPrChange>
        </w:rPr>
        <w:t xml:space="preserve">&lt;plot0&gt; sets parameters for following plots, but does not plot </w:t>
      </w:r>
    </w:p>
    <w:p w:rsidR="000C424B" w:rsidRPr="00C84EA9" w:rsidRDefault="000C424B" w:rsidP="00215AF7">
      <w:pPr>
        <w:pStyle w:val="StandardWeb"/>
        <w:spacing w:before="0" w:beforeAutospacing="0" w:after="0"/>
        <w:divId w:val="526019186"/>
        <w:rPr>
          <w:lang w:val="en-GB"/>
          <w:rPrChange w:id="5108" w:author="Michael Monkenbusch" w:date="2016-11-18T10:51:00Z">
            <w:rPr>
              <w:lang w:val="en-GB"/>
            </w:rPr>
          </w:rPrChange>
        </w:rPr>
      </w:pPr>
      <w:r w:rsidRPr="00C84EA9">
        <w:rPr>
          <w:rFonts w:ascii="Courier New" w:hAnsi="Courier New" w:cs="Courier New"/>
          <w:sz w:val="20"/>
          <w:szCs w:val="20"/>
          <w:lang w:val="en-GB"/>
          <w:rPrChange w:id="5109" w:author="Michael Monkenbusch" w:date="2016-11-18T10:51:00Z">
            <w:rPr>
              <w:rFonts w:ascii="Courier New" w:hAnsi="Courier New" w:cs="Courier New"/>
              <w:sz w:val="20"/>
              <w:szCs w:val="20"/>
              <w:lang w:val="en-GB"/>
            </w:rPr>
          </w:rPrChange>
        </w:rPr>
        <w:t xml:space="preserve">anything. this command is especially useful for defining an </w:t>
      </w:r>
    </w:p>
    <w:p w:rsidR="000C424B" w:rsidRPr="00C84EA9" w:rsidRDefault="000C424B" w:rsidP="00215AF7">
      <w:pPr>
        <w:pStyle w:val="StandardWeb"/>
        <w:spacing w:before="0" w:beforeAutospacing="0" w:after="0"/>
        <w:divId w:val="526019186"/>
        <w:rPr>
          <w:lang w:val="en-GB"/>
          <w:rPrChange w:id="5110" w:author="Michael Monkenbusch" w:date="2016-11-18T10:51:00Z">
            <w:rPr>
              <w:lang w:val="en-GB"/>
            </w:rPr>
          </w:rPrChange>
        </w:rPr>
      </w:pPr>
      <w:r w:rsidRPr="00C84EA9">
        <w:rPr>
          <w:rFonts w:ascii="Courier New" w:hAnsi="Courier New" w:cs="Courier New"/>
          <w:sz w:val="20"/>
          <w:szCs w:val="20"/>
          <w:lang w:val="en-GB"/>
          <w:rPrChange w:id="5111" w:author="Michael Monkenbusch" w:date="2016-11-18T10:51:00Z">
            <w:rPr>
              <w:rFonts w:ascii="Courier New" w:hAnsi="Courier New" w:cs="Courier New"/>
              <w:sz w:val="20"/>
              <w:szCs w:val="20"/>
              <w:lang w:val="en-GB"/>
            </w:rPr>
          </w:rPrChange>
        </w:rPr>
        <w:t xml:space="preserve">initial setting according to your taste. the parameters are </w:t>
      </w:r>
    </w:p>
    <w:p w:rsidR="000C424B" w:rsidRPr="00C84EA9" w:rsidRDefault="000C424B" w:rsidP="00215AF7">
      <w:pPr>
        <w:pStyle w:val="StandardWeb"/>
        <w:spacing w:before="0" w:beforeAutospacing="0" w:after="0"/>
        <w:divId w:val="526019186"/>
        <w:rPr>
          <w:lang w:val="en-GB"/>
          <w:rPrChange w:id="5112" w:author="Michael Monkenbusch" w:date="2016-11-18T10:51:00Z">
            <w:rPr>
              <w:lang w:val="en-GB"/>
            </w:rPr>
          </w:rPrChange>
        </w:rPr>
      </w:pPr>
      <w:r w:rsidRPr="00C84EA9">
        <w:rPr>
          <w:rFonts w:ascii="Courier New" w:hAnsi="Courier New" w:cs="Courier New"/>
          <w:sz w:val="20"/>
          <w:szCs w:val="20"/>
          <w:lang w:val="en-GB"/>
          <w:rPrChange w:id="5113" w:author="Michael Monkenbusch" w:date="2016-11-18T10:51:00Z">
            <w:rPr>
              <w:rFonts w:ascii="Courier New" w:hAnsi="Courier New" w:cs="Courier New"/>
              <w:sz w:val="20"/>
              <w:szCs w:val="20"/>
              <w:lang w:val="en-GB"/>
            </w:rPr>
          </w:rPrChange>
        </w:rPr>
        <w:t xml:space="preserve">described in &lt;p(lot)&gt;. </w:t>
      </w:r>
    </w:p>
    <w:p w:rsidR="000C424B" w:rsidRPr="00C84EA9" w:rsidRDefault="000C424B" w:rsidP="00215AF7">
      <w:pPr>
        <w:pStyle w:val="StandardWeb"/>
        <w:spacing w:before="0" w:beforeAutospacing="0" w:after="0"/>
        <w:divId w:val="526019186"/>
        <w:rPr>
          <w:lang w:val="en-GB"/>
          <w:rPrChange w:id="5114" w:author="Michael Monkenbusch" w:date="2016-11-18T10:51:00Z">
            <w:rPr>
              <w:lang w:val="en-GB"/>
            </w:rPr>
          </w:rPrChange>
        </w:rPr>
      </w:pPr>
      <w:r w:rsidRPr="00C84EA9">
        <w:rPr>
          <w:rFonts w:ascii="Courier New" w:hAnsi="Courier New" w:cs="Courier New"/>
          <w:sz w:val="20"/>
          <w:szCs w:val="20"/>
          <w:lang w:val="en-GB"/>
          <w:rPrChange w:id="5115" w:author="Michael Monkenbusch" w:date="2016-11-18T10:51:00Z">
            <w:rPr>
              <w:rFonts w:ascii="Courier New" w:hAnsi="Courier New" w:cs="Courier New"/>
              <w:sz w:val="20"/>
              <w:szCs w:val="20"/>
              <w:lang w:val="en-GB"/>
            </w:rPr>
          </w:rPrChange>
        </w:rPr>
        <w:t xml:space="preserve">purge &lt;purge&gt; [dir#1 [dir#2 ...]] | [all] </w:t>
      </w:r>
    </w:p>
    <w:p w:rsidR="000C424B" w:rsidRPr="00C84EA9" w:rsidRDefault="000C424B" w:rsidP="00215AF7">
      <w:pPr>
        <w:pStyle w:val="StandardWeb"/>
        <w:spacing w:before="0" w:beforeAutospacing="0" w:after="0"/>
        <w:divId w:val="526019186"/>
        <w:rPr>
          <w:lang w:val="en-GB"/>
          <w:rPrChange w:id="5116" w:author="Michael Monkenbusch" w:date="2016-11-18T10:51:00Z">
            <w:rPr>
              <w:lang w:val="en-GB"/>
            </w:rPr>
          </w:rPrChange>
        </w:rPr>
      </w:pPr>
      <w:r w:rsidRPr="00C84EA9">
        <w:rPr>
          <w:rFonts w:ascii="Courier New" w:hAnsi="Courier New" w:cs="Courier New"/>
          <w:sz w:val="20"/>
          <w:szCs w:val="20"/>
          <w:lang w:val="en-GB"/>
          <w:rPrChange w:id="5117" w:author="Michael Monkenbusch" w:date="2016-11-18T10:51:00Z">
            <w:rPr>
              <w:rFonts w:ascii="Courier New" w:hAnsi="Courier New" w:cs="Courier New"/>
              <w:sz w:val="20"/>
              <w:szCs w:val="20"/>
              <w:lang w:val="en-GB"/>
            </w:rPr>
          </w:rPrChange>
        </w:rPr>
        <w:t xml:space="preserve">this command is used to delete datarecords from your directory. </w:t>
      </w:r>
    </w:p>
    <w:p w:rsidR="000C424B" w:rsidRPr="00C84EA9" w:rsidRDefault="000C424B" w:rsidP="00215AF7">
      <w:pPr>
        <w:pStyle w:val="StandardWeb"/>
        <w:spacing w:before="0" w:beforeAutospacing="0" w:after="0"/>
        <w:divId w:val="526019186"/>
        <w:rPr>
          <w:lang w:val="en-GB"/>
          <w:rPrChange w:id="5118" w:author="Michael Monkenbusch" w:date="2016-11-18T10:51:00Z">
            <w:rPr>
              <w:lang w:val="en-GB"/>
            </w:rPr>
          </w:rPrChange>
        </w:rPr>
      </w:pPr>
      <w:r w:rsidRPr="00C84EA9">
        <w:rPr>
          <w:rFonts w:ascii="Courier New" w:hAnsi="Courier New" w:cs="Courier New"/>
          <w:sz w:val="20"/>
          <w:szCs w:val="20"/>
          <w:lang w:val="en-GB"/>
          <w:rPrChange w:id="5119" w:author="Michael Monkenbusch" w:date="2016-11-18T10:51:00Z">
            <w:rPr>
              <w:rFonts w:ascii="Courier New" w:hAnsi="Courier New" w:cs="Courier New"/>
              <w:sz w:val="20"/>
              <w:szCs w:val="20"/>
              <w:lang w:val="en-GB"/>
            </w:rPr>
          </w:rPrChange>
        </w:rPr>
        <w:t xml:space="preserve">use the &lt;dir&gt;-command before to get the right numbers. </w:t>
      </w:r>
    </w:p>
    <w:p w:rsidR="000C424B" w:rsidRPr="00C84EA9" w:rsidRDefault="000C424B" w:rsidP="00215AF7">
      <w:pPr>
        <w:pStyle w:val="StandardWeb"/>
        <w:spacing w:before="0" w:beforeAutospacing="0" w:after="0"/>
        <w:divId w:val="526019186"/>
        <w:rPr>
          <w:lang w:val="en-GB"/>
          <w:rPrChange w:id="5120" w:author="Michael Monkenbusch" w:date="2016-11-18T10:51:00Z">
            <w:rPr>
              <w:lang w:val="en-GB"/>
            </w:rPr>
          </w:rPrChange>
        </w:rPr>
      </w:pPr>
      <w:r w:rsidRPr="00C84EA9">
        <w:rPr>
          <w:rFonts w:ascii="Courier New" w:hAnsi="Courier New" w:cs="Courier New"/>
          <w:sz w:val="20"/>
          <w:szCs w:val="20"/>
          <w:lang w:val="en-GB"/>
          <w:rPrChange w:id="5121" w:author="Michael Monkenbusch" w:date="2016-11-18T10:51:00Z">
            <w:rPr>
              <w:rFonts w:ascii="Courier New" w:hAnsi="Courier New" w:cs="Courier New"/>
              <w:sz w:val="20"/>
              <w:szCs w:val="20"/>
              <w:lang w:val="en-GB"/>
            </w:rPr>
          </w:rPrChange>
        </w:rPr>
        <w:t xml:space="preserve">all selections will be removed. </w:t>
      </w:r>
    </w:p>
    <w:p w:rsidR="000C424B" w:rsidRPr="00C84EA9" w:rsidRDefault="000C424B" w:rsidP="00215AF7">
      <w:pPr>
        <w:pStyle w:val="StandardWeb"/>
        <w:spacing w:before="0" w:beforeAutospacing="0" w:after="0"/>
        <w:divId w:val="526019186"/>
        <w:rPr>
          <w:lang w:val="en-GB"/>
          <w:rPrChange w:id="5122" w:author="Michael Monkenbusch" w:date="2016-11-18T10:51:00Z">
            <w:rPr>
              <w:lang w:val="en-GB"/>
            </w:rPr>
          </w:rPrChange>
        </w:rPr>
      </w:pPr>
      <w:r w:rsidRPr="00C84EA9">
        <w:rPr>
          <w:rFonts w:ascii="Courier New" w:hAnsi="Courier New" w:cs="Courier New"/>
          <w:sz w:val="20"/>
          <w:szCs w:val="20"/>
          <w:lang w:val="en-GB"/>
          <w:rPrChange w:id="5123" w:author="Michael Monkenbusch" w:date="2016-11-18T10:51:00Z">
            <w:rPr>
              <w:rFonts w:ascii="Courier New" w:hAnsi="Courier New" w:cs="Courier New"/>
              <w:sz w:val="20"/>
              <w:szCs w:val="20"/>
              <w:lang w:val="en-GB"/>
            </w:rPr>
          </w:rPrChange>
        </w:rPr>
        <w:t xml:space="preserve">qc &lt;qc&gt; </w:t>
      </w:r>
    </w:p>
    <w:p w:rsidR="000C424B" w:rsidRPr="00C84EA9" w:rsidRDefault="000C424B" w:rsidP="00215AF7">
      <w:pPr>
        <w:pStyle w:val="StandardWeb"/>
        <w:spacing w:before="0" w:beforeAutospacing="0" w:after="0"/>
        <w:divId w:val="526019186"/>
        <w:rPr>
          <w:lang w:val="en-GB"/>
          <w:rPrChange w:id="5124" w:author="Michael Monkenbusch" w:date="2016-11-18T10:51:00Z">
            <w:rPr>
              <w:lang w:val="en-GB"/>
            </w:rPr>
          </w:rPrChange>
        </w:rPr>
      </w:pPr>
      <w:r w:rsidRPr="00C84EA9">
        <w:rPr>
          <w:rFonts w:ascii="Courier New" w:hAnsi="Courier New" w:cs="Courier New"/>
          <w:sz w:val="20"/>
          <w:szCs w:val="20"/>
          <w:lang w:val="en-GB"/>
          <w:rPrChange w:id="5125" w:author="Michael Monkenbusch" w:date="2016-11-18T10:51:00Z">
            <w:rPr>
              <w:rFonts w:ascii="Courier New" w:hAnsi="Courier New" w:cs="Courier New"/>
              <w:sz w:val="20"/>
              <w:szCs w:val="20"/>
              <w:lang w:val="en-GB"/>
            </w:rPr>
          </w:rPrChange>
        </w:rPr>
        <w:t xml:space="preserve">&lt;qc&gt; converts the symmetric i vs kanal -data into i vs q. this </w:t>
      </w:r>
    </w:p>
    <w:p w:rsidR="000C424B" w:rsidRPr="00C84EA9" w:rsidRDefault="000C424B" w:rsidP="00215AF7">
      <w:pPr>
        <w:pStyle w:val="StandardWeb"/>
        <w:spacing w:before="0" w:beforeAutospacing="0" w:after="0"/>
        <w:divId w:val="526019186"/>
        <w:rPr>
          <w:lang w:val="en-GB"/>
          <w:rPrChange w:id="5126" w:author="Michael Monkenbusch" w:date="2016-11-18T10:51:00Z">
            <w:rPr>
              <w:lang w:val="en-GB"/>
            </w:rPr>
          </w:rPrChange>
        </w:rPr>
      </w:pPr>
      <w:r w:rsidRPr="00C84EA9">
        <w:rPr>
          <w:rFonts w:ascii="Courier New" w:hAnsi="Courier New" w:cs="Courier New"/>
          <w:sz w:val="20"/>
          <w:szCs w:val="20"/>
          <w:lang w:val="en-GB"/>
          <w:rPrChange w:id="5127" w:author="Michael Monkenbusch" w:date="2016-11-18T10:51:00Z">
            <w:rPr>
              <w:rFonts w:ascii="Courier New" w:hAnsi="Courier New" w:cs="Courier New"/>
              <w:sz w:val="20"/>
              <w:szCs w:val="20"/>
              <w:lang w:val="en-GB"/>
            </w:rPr>
          </w:rPrChange>
        </w:rPr>
        <w:lastRenderedPageBreak/>
        <w:t xml:space="preserve">command operates on the first selected item. </w:t>
      </w:r>
    </w:p>
    <w:p w:rsidR="000C424B" w:rsidRPr="00C84EA9" w:rsidRDefault="000C424B" w:rsidP="00215AF7">
      <w:pPr>
        <w:pStyle w:val="StandardWeb"/>
        <w:spacing w:before="0" w:beforeAutospacing="0" w:after="0"/>
        <w:divId w:val="526019186"/>
        <w:rPr>
          <w:lang w:val="en-GB"/>
          <w:rPrChange w:id="5128" w:author="Michael Monkenbusch" w:date="2016-11-18T10:51:00Z">
            <w:rPr>
              <w:lang w:val="en-GB"/>
            </w:rPr>
          </w:rPrChange>
        </w:rPr>
      </w:pPr>
      <w:r w:rsidRPr="00C84EA9">
        <w:rPr>
          <w:rFonts w:ascii="Courier New" w:hAnsi="Courier New" w:cs="Courier New"/>
          <w:sz w:val="20"/>
          <w:szCs w:val="20"/>
          <w:lang w:val="en-GB"/>
          <w:rPrChange w:id="5129" w:author="Michael Monkenbusch" w:date="2016-11-18T10:51:00Z">
            <w:rPr>
              <w:rFonts w:ascii="Courier New" w:hAnsi="Courier New" w:cs="Courier New"/>
              <w:sz w:val="20"/>
              <w:szCs w:val="20"/>
              <w:lang w:val="en-GB"/>
            </w:rPr>
          </w:rPrChange>
        </w:rPr>
        <w:t xml:space="preserve">q &lt;q&gt; </w:t>
      </w:r>
    </w:p>
    <w:p w:rsidR="000C424B" w:rsidRPr="00C84EA9" w:rsidRDefault="000C424B" w:rsidP="00215AF7">
      <w:pPr>
        <w:pStyle w:val="StandardWeb"/>
        <w:spacing w:before="0" w:beforeAutospacing="0" w:after="0"/>
        <w:divId w:val="526019186"/>
        <w:rPr>
          <w:lang w:val="en-GB"/>
          <w:rPrChange w:id="5130" w:author="Michael Monkenbusch" w:date="2016-11-18T10:51:00Z">
            <w:rPr>
              <w:lang w:val="en-GB"/>
            </w:rPr>
          </w:rPrChange>
        </w:rPr>
      </w:pPr>
      <w:r w:rsidRPr="00C84EA9">
        <w:rPr>
          <w:rFonts w:ascii="Courier New" w:hAnsi="Courier New" w:cs="Courier New"/>
          <w:sz w:val="20"/>
          <w:szCs w:val="20"/>
          <w:lang w:val="en-GB"/>
          <w:rPrChange w:id="5131" w:author="Michael Monkenbusch" w:date="2016-11-18T10:51:00Z">
            <w:rPr>
              <w:rFonts w:ascii="Courier New" w:hAnsi="Courier New" w:cs="Courier New"/>
              <w:sz w:val="20"/>
              <w:szCs w:val="20"/>
              <w:lang w:val="en-GB"/>
            </w:rPr>
          </w:rPrChange>
        </w:rPr>
        <w:t xml:space="preserve">leaves the program. if you send plots to external printing-media </w:t>
      </w:r>
    </w:p>
    <w:p w:rsidR="000C424B" w:rsidRPr="00C84EA9" w:rsidRDefault="000C424B" w:rsidP="00215AF7">
      <w:pPr>
        <w:pStyle w:val="StandardWeb"/>
        <w:spacing w:before="0" w:beforeAutospacing="0" w:after="0"/>
        <w:divId w:val="526019186"/>
        <w:rPr>
          <w:lang w:val="en-GB"/>
          <w:rPrChange w:id="5132" w:author="Michael Monkenbusch" w:date="2016-11-18T10:51:00Z">
            <w:rPr>
              <w:lang w:val="en-GB"/>
            </w:rPr>
          </w:rPrChange>
        </w:rPr>
      </w:pPr>
      <w:r w:rsidRPr="00C84EA9">
        <w:rPr>
          <w:rFonts w:ascii="Courier New" w:hAnsi="Courier New" w:cs="Courier New"/>
          <w:sz w:val="20"/>
          <w:szCs w:val="20"/>
          <w:lang w:val="en-GB"/>
          <w:rPrChange w:id="5133" w:author="Michael Monkenbusch" w:date="2016-11-18T10:51:00Z">
            <w:rPr>
              <w:rFonts w:ascii="Courier New" w:hAnsi="Courier New" w:cs="Courier New"/>
              <w:sz w:val="20"/>
              <w:szCs w:val="20"/>
              <w:lang w:val="en-GB"/>
            </w:rPr>
          </w:rPrChange>
        </w:rPr>
        <w:t xml:space="preserve">it may be useful to quit datreat once a while, because the plot </w:t>
      </w:r>
    </w:p>
    <w:p w:rsidR="000C424B" w:rsidRPr="00C84EA9" w:rsidRDefault="000C424B" w:rsidP="00215AF7">
      <w:pPr>
        <w:pStyle w:val="StandardWeb"/>
        <w:spacing w:before="0" w:beforeAutospacing="0" w:after="0"/>
        <w:divId w:val="526019186"/>
        <w:rPr>
          <w:lang w:val="en-GB"/>
          <w:rPrChange w:id="5134" w:author="Michael Monkenbusch" w:date="2016-11-18T10:51:00Z">
            <w:rPr>
              <w:lang w:val="en-GB"/>
            </w:rPr>
          </w:rPrChange>
        </w:rPr>
      </w:pPr>
      <w:r w:rsidRPr="00C84EA9">
        <w:rPr>
          <w:rFonts w:ascii="Courier New" w:hAnsi="Courier New" w:cs="Courier New"/>
          <w:sz w:val="20"/>
          <w:szCs w:val="20"/>
          <w:lang w:val="en-GB"/>
          <w:rPrChange w:id="5135" w:author="Michael Monkenbusch" w:date="2016-11-18T10:51:00Z">
            <w:rPr>
              <w:rFonts w:ascii="Courier New" w:hAnsi="Courier New" w:cs="Courier New"/>
              <w:sz w:val="20"/>
              <w:szCs w:val="20"/>
              <w:lang w:val="en-GB"/>
            </w:rPr>
          </w:rPrChange>
        </w:rPr>
        <w:t xml:space="preserve">is only started when the program is quitted. </w:t>
      </w:r>
    </w:p>
    <w:p w:rsidR="000C424B" w:rsidRPr="00C84EA9" w:rsidRDefault="000C424B" w:rsidP="00215AF7">
      <w:pPr>
        <w:pStyle w:val="StandardWeb"/>
        <w:spacing w:before="0" w:beforeAutospacing="0" w:after="0"/>
        <w:divId w:val="526019186"/>
        <w:rPr>
          <w:lang w:val="en-GB"/>
          <w:rPrChange w:id="5136" w:author="Michael Monkenbusch" w:date="2016-11-18T10:51:00Z">
            <w:rPr>
              <w:lang w:val="en-GB"/>
            </w:rPr>
          </w:rPrChange>
        </w:rPr>
      </w:pPr>
      <w:r w:rsidRPr="00C84EA9">
        <w:rPr>
          <w:rFonts w:ascii="Courier New" w:hAnsi="Courier New" w:cs="Courier New"/>
          <w:sz w:val="20"/>
          <w:szCs w:val="20"/>
          <w:lang w:val="en-GB"/>
          <w:rPrChange w:id="5137" w:author="Michael Monkenbusch" w:date="2016-11-18T10:51:00Z">
            <w:rPr>
              <w:rFonts w:ascii="Courier New" w:hAnsi="Courier New" w:cs="Courier New"/>
              <w:sz w:val="20"/>
              <w:szCs w:val="20"/>
              <w:lang w:val="en-GB"/>
            </w:rPr>
          </w:rPrChange>
        </w:rPr>
        <w:t>sel &lt;sel&gt; nadd1 nadd2 ... [fit+]</w:t>
      </w:r>
    </w:p>
    <w:p w:rsidR="000C424B" w:rsidRPr="00C84EA9" w:rsidRDefault="000C424B" w:rsidP="00215AF7">
      <w:pPr>
        <w:pStyle w:val="StandardWeb"/>
        <w:spacing w:before="0" w:beforeAutospacing="0" w:after="0"/>
        <w:divId w:val="526019186"/>
        <w:rPr>
          <w:lang w:val="en-GB"/>
          <w:rPrChange w:id="5138" w:author="Michael Monkenbusch" w:date="2016-11-18T10:51:00Z">
            <w:rPr>
              <w:lang w:val="en-GB"/>
            </w:rPr>
          </w:rPrChange>
        </w:rPr>
      </w:pPr>
      <w:r w:rsidRPr="00C84EA9">
        <w:rPr>
          <w:rFonts w:ascii="Courier New" w:hAnsi="Courier New" w:cs="Courier New"/>
          <w:sz w:val="20"/>
          <w:szCs w:val="20"/>
          <w:lang w:val="en-GB"/>
          <w:rPrChange w:id="5139" w:author="Michael Monkenbusch" w:date="2016-11-18T10:51:00Z">
            <w:rPr>
              <w:rFonts w:ascii="Courier New" w:hAnsi="Courier New" w:cs="Courier New"/>
              <w:sz w:val="20"/>
              <w:szCs w:val="20"/>
              <w:lang w:val="en-GB"/>
            </w:rPr>
          </w:rPrChange>
        </w:rPr>
        <w:t xml:space="preserve">&lt;sel&gt; add nadd3 nadd4 ... </w:t>
      </w:r>
    </w:p>
    <w:p w:rsidR="000C424B" w:rsidRPr="00C84EA9" w:rsidRDefault="000C424B" w:rsidP="00215AF7">
      <w:pPr>
        <w:pStyle w:val="StandardWeb"/>
        <w:spacing w:before="0" w:beforeAutospacing="0" w:after="0"/>
        <w:divId w:val="526019186"/>
        <w:rPr>
          <w:lang w:val="en-GB"/>
          <w:rPrChange w:id="5140" w:author="Michael Monkenbusch" w:date="2016-11-18T10:51:00Z">
            <w:rPr>
              <w:lang w:val="en-GB"/>
            </w:rPr>
          </w:rPrChange>
        </w:rPr>
      </w:pPr>
      <w:r w:rsidRPr="00C84EA9">
        <w:rPr>
          <w:rFonts w:ascii="Courier New" w:hAnsi="Courier New" w:cs="Courier New"/>
          <w:sz w:val="20"/>
          <w:szCs w:val="20"/>
          <w:lang w:val="en-GB"/>
          <w:rPrChange w:id="5141" w:author="Michael Monkenbusch" w:date="2016-11-18T10:51:00Z">
            <w:rPr>
              <w:rFonts w:ascii="Courier New" w:hAnsi="Courier New" w:cs="Courier New"/>
              <w:sz w:val="20"/>
              <w:szCs w:val="20"/>
              <w:lang w:val="en-GB"/>
            </w:rPr>
          </w:rPrChange>
        </w:rPr>
        <w:t xml:space="preserve">&lt;sel&gt; sc scan1 [scan2 ...] </w:t>
      </w:r>
    </w:p>
    <w:p w:rsidR="000C424B" w:rsidRPr="00C84EA9" w:rsidRDefault="000C424B" w:rsidP="00215AF7">
      <w:pPr>
        <w:pStyle w:val="StandardWeb"/>
        <w:spacing w:before="0" w:beforeAutospacing="0" w:after="0"/>
        <w:divId w:val="526019186"/>
        <w:rPr>
          <w:lang w:val="en-GB"/>
          <w:rPrChange w:id="5142" w:author="Michael Monkenbusch" w:date="2016-11-18T10:51:00Z">
            <w:rPr>
              <w:lang w:val="en-GB"/>
            </w:rPr>
          </w:rPrChange>
        </w:rPr>
      </w:pPr>
      <w:r w:rsidRPr="00C84EA9">
        <w:rPr>
          <w:rFonts w:ascii="Courier New" w:hAnsi="Courier New" w:cs="Courier New"/>
          <w:sz w:val="20"/>
          <w:szCs w:val="20"/>
          <w:lang w:val="en-GB"/>
          <w:rPrChange w:id="5143" w:author="Michael Monkenbusch" w:date="2016-11-18T10:51:00Z">
            <w:rPr>
              <w:rFonts w:ascii="Courier New" w:hAnsi="Courier New" w:cs="Courier New"/>
              <w:sz w:val="20"/>
              <w:szCs w:val="20"/>
              <w:lang w:val="en-GB"/>
            </w:rPr>
          </w:rPrChange>
        </w:rPr>
        <w:t xml:space="preserve">&lt;sel&gt; sc+ scan-n+1 ... </w:t>
      </w:r>
    </w:p>
    <w:p w:rsidR="000C424B" w:rsidRPr="00C84EA9" w:rsidRDefault="000C424B" w:rsidP="00215AF7">
      <w:pPr>
        <w:pStyle w:val="StandardWeb"/>
        <w:spacing w:before="0" w:beforeAutospacing="0" w:after="0"/>
        <w:divId w:val="526019186"/>
        <w:rPr>
          <w:lang w:val="en-GB"/>
          <w:rPrChange w:id="5144" w:author="Michael Monkenbusch" w:date="2016-11-18T10:51:00Z">
            <w:rPr>
              <w:lang w:val="en-GB"/>
            </w:rPr>
          </w:rPrChange>
        </w:rPr>
      </w:pPr>
      <w:r w:rsidRPr="00C84EA9">
        <w:rPr>
          <w:rFonts w:ascii="Courier New" w:hAnsi="Courier New" w:cs="Courier New"/>
          <w:sz w:val="20"/>
          <w:szCs w:val="20"/>
          <w:lang w:val="en-GB"/>
          <w:rPrChange w:id="5145" w:author="Michael Monkenbusch" w:date="2016-11-18T10:51:00Z">
            <w:rPr>
              <w:rFonts w:ascii="Courier New" w:hAnsi="Courier New" w:cs="Courier New"/>
              <w:sz w:val="20"/>
              <w:szCs w:val="20"/>
              <w:lang w:val="en-GB"/>
            </w:rPr>
          </w:rPrChange>
        </w:rPr>
        <w:t xml:space="preserve">&lt;sel&gt; fits </w:t>
      </w:r>
    </w:p>
    <w:p w:rsidR="000C424B" w:rsidRPr="00C84EA9" w:rsidRDefault="000C424B" w:rsidP="00215AF7">
      <w:pPr>
        <w:pStyle w:val="StandardWeb"/>
        <w:spacing w:before="0" w:beforeAutospacing="0" w:after="0"/>
        <w:divId w:val="526019186"/>
        <w:rPr>
          <w:lang w:val="en-GB"/>
          <w:rPrChange w:id="5146" w:author="Michael Monkenbusch" w:date="2016-11-18T10:51:00Z">
            <w:rPr>
              <w:lang w:val="en-GB"/>
            </w:rPr>
          </w:rPrChange>
        </w:rPr>
      </w:pPr>
      <w:r w:rsidRPr="00C84EA9">
        <w:rPr>
          <w:rFonts w:ascii="Courier New" w:hAnsi="Courier New" w:cs="Courier New"/>
          <w:sz w:val="20"/>
          <w:szCs w:val="20"/>
          <w:lang w:val="en-GB"/>
          <w:rPrChange w:id="5147" w:author="Michael Monkenbusch" w:date="2016-11-18T10:51:00Z">
            <w:rPr>
              <w:rFonts w:ascii="Courier New" w:hAnsi="Courier New" w:cs="Courier New"/>
              <w:sz w:val="20"/>
              <w:szCs w:val="20"/>
              <w:lang w:val="en-GB"/>
            </w:rPr>
          </w:rPrChange>
        </w:rPr>
        <w:t xml:space="preserve">the &lt;sel&gt;-command can be used to select certain datarecords for </w:t>
      </w:r>
    </w:p>
    <w:p w:rsidR="000C424B" w:rsidRPr="00C84EA9" w:rsidRDefault="000C424B" w:rsidP="00215AF7">
      <w:pPr>
        <w:pStyle w:val="StandardWeb"/>
        <w:spacing w:before="0" w:beforeAutospacing="0" w:after="0"/>
        <w:divId w:val="526019186"/>
        <w:rPr>
          <w:lang w:val="en-GB"/>
          <w:rPrChange w:id="5148" w:author="Michael Monkenbusch" w:date="2016-11-18T10:51:00Z">
            <w:rPr>
              <w:lang w:val="en-GB"/>
            </w:rPr>
          </w:rPrChange>
        </w:rPr>
      </w:pPr>
      <w:r w:rsidRPr="00C84EA9">
        <w:rPr>
          <w:rFonts w:ascii="Courier New" w:hAnsi="Courier New" w:cs="Courier New"/>
          <w:sz w:val="20"/>
          <w:szCs w:val="20"/>
          <w:lang w:val="en-GB"/>
          <w:rPrChange w:id="5149" w:author="Michael Monkenbusch" w:date="2016-11-18T10:51:00Z">
            <w:rPr>
              <w:rFonts w:ascii="Courier New" w:hAnsi="Courier New" w:cs="Courier New"/>
              <w:sz w:val="20"/>
              <w:szCs w:val="20"/>
              <w:lang w:val="en-GB"/>
            </w:rPr>
          </w:rPrChange>
        </w:rPr>
        <w:t xml:space="preserve">further operations. The same effect is achieved when using sc </w:t>
      </w:r>
    </w:p>
    <w:p w:rsidR="000C424B" w:rsidRPr="00C84EA9" w:rsidRDefault="000C424B" w:rsidP="00215AF7">
      <w:pPr>
        <w:pStyle w:val="StandardWeb"/>
        <w:spacing w:before="0" w:beforeAutospacing="0" w:after="0"/>
        <w:divId w:val="526019186"/>
        <w:rPr>
          <w:lang w:val="en-GB"/>
          <w:rPrChange w:id="5150" w:author="Michael Monkenbusch" w:date="2016-11-18T10:51:00Z">
            <w:rPr>
              <w:lang w:val="en-GB"/>
            </w:rPr>
          </w:rPrChange>
        </w:rPr>
      </w:pPr>
      <w:r w:rsidRPr="00C84EA9">
        <w:rPr>
          <w:rFonts w:ascii="Courier New" w:hAnsi="Courier New" w:cs="Courier New"/>
          <w:sz w:val="20"/>
          <w:szCs w:val="20"/>
          <w:lang w:val="en-GB"/>
          <w:rPrChange w:id="5151" w:author="Michael Monkenbusch" w:date="2016-11-18T10:51:00Z">
            <w:rPr>
              <w:rFonts w:ascii="Courier New" w:hAnsi="Courier New" w:cs="Courier New"/>
              <w:sz w:val="20"/>
              <w:szCs w:val="20"/>
              <w:lang w:val="en-GB"/>
            </w:rPr>
          </w:rPrChange>
        </w:rPr>
        <w:t>as keyword in several commands.</w:t>
      </w:r>
    </w:p>
    <w:p w:rsidR="000C424B" w:rsidRPr="00C84EA9" w:rsidRDefault="000C424B" w:rsidP="00215AF7">
      <w:pPr>
        <w:pStyle w:val="StandardWeb"/>
        <w:spacing w:before="0" w:beforeAutospacing="0" w:after="0"/>
        <w:divId w:val="526019186"/>
        <w:rPr>
          <w:lang w:val="en-GB"/>
          <w:rPrChange w:id="5152" w:author="Michael Monkenbusch" w:date="2016-11-18T10:51:00Z">
            <w:rPr>
              <w:lang w:val="en-GB"/>
            </w:rPr>
          </w:rPrChange>
        </w:rPr>
      </w:pPr>
      <w:r w:rsidRPr="00C84EA9">
        <w:rPr>
          <w:rFonts w:ascii="Courier New" w:hAnsi="Courier New" w:cs="Courier New"/>
          <w:sz w:val="20"/>
          <w:szCs w:val="20"/>
          <w:lang w:val="en-GB"/>
          <w:rPrChange w:id="5153" w:author="Michael Monkenbusch" w:date="2016-11-18T10:51:00Z">
            <w:rPr>
              <w:rFonts w:ascii="Courier New" w:hAnsi="Courier New" w:cs="Courier New"/>
              <w:sz w:val="20"/>
              <w:szCs w:val="20"/>
              <w:lang w:val="en-GB"/>
            </w:rPr>
          </w:rPrChange>
        </w:rPr>
        <w:t>If direct addressing is used, the OPTION add allows to keep NEW</w:t>
      </w:r>
    </w:p>
    <w:p w:rsidR="000C424B" w:rsidRPr="00C84EA9" w:rsidRDefault="000C424B" w:rsidP="00215AF7">
      <w:pPr>
        <w:pStyle w:val="StandardWeb"/>
        <w:spacing w:before="0" w:beforeAutospacing="0" w:after="0"/>
        <w:divId w:val="526019186"/>
        <w:rPr>
          <w:lang w:val="en-GB"/>
          <w:rPrChange w:id="5154" w:author="Michael Monkenbusch" w:date="2016-11-18T10:51:00Z">
            <w:rPr>
              <w:lang w:val="en-GB"/>
            </w:rPr>
          </w:rPrChange>
        </w:rPr>
      </w:pPr>
      <w:r w:rsidRPr="00C84EA9">
        <w:rPr>
          <w:rFonts w:ascii="Courier New" w:hAnsi="Courier New" w:cs="Courier New"/>
          <w:sz w:val="20"/>
          <w:szCs w:val="20"/>
          <w:lang w:val="en-GB"/>
          <w:rPrChange w:id="5155" w:author="Michael Monkenbusch" w:date="2016-11-18T10:51:00Z">
            <w:rPr>
              <w:rFonts w:ascii="Courier New" w:hAnsi="Courier New" w:cs="Courier New"/>
              <w:sz w:val="20"/>
              <w:szCs w:val="20"/>
              <w:lang w:val="en-GB"/>
            </w:rPr>
          </w:rPrChange>
        </w:rPr>
        <w:t xml:space="preserve">the previous selction and to add further recods to the selection. </w:t>
      </w:r>
    </w:p>
    <w:p w:rsidR="000C424B" w:rsidRPr="00C84EA9" w:rsidRDefault="000C424B" w:rsidP="00215AF7">
      <w:pPr>
        <w:pStyle w:val="StandardWeb"/>
        <w:spacing w:before="0" w:beforeAutospacing="0" w:after="0"/>
        <w:divId w:val="526019186"/>
        <w:rPr>
          <w:lang w:val="en-GB"/>
          <w:rPrChange w:id="5156" w:author="Michael Monkenbusch" w:date="2016-11-18T10:51:00Z">
            <w:rPr>
              <w:lang w:val="en-GB"/>
            </w:rPr>
          </w:rPrChange>
        </w:rPr>
      </w:pPr>
      <w:r w:rsidRPr="00C84EA9">
        <w:rPr>
          <w:rFonts w:ascii="Courier New" w:hAnsi="Courier New" w:cs="Courier New"/>
          <w:sz w:val="20"/>
          <w:szCs w:val="20"/>
          <w:lang w:val="en-GB"/>
          <w:rPrChange w:id="5157" w:author="Michael Monkenbusch" w:date="2016-11-18T10:51:00Z">
            <w:rPr>
              <w:rFonts w:ascii="Courier New" w:hAnsi="Courier New" w:cs="Courier New"/>
              <w:sz w:val="20"/>
              <w:szCs w:val="20"/>
              <w:lang w:val="en-GB"/>
            </w:rPr>
          </w:rPrChange>
        </w:rPr>
        <w:t xml:space="preserve">when an operation generates a new datarecord this new record is </w:t>
      </w:r>
    </w:p>
    <w:p w:rsidR="000C424B" w:rsidRPr="00C84EA9" w:rsidRDefault="000C424B" w:rsidP="00215AF7">
      <w:pPr>
        <w:pStyle w:val="StandardWeb"/>
        <w:spacing w:before="0" w:beforeAutospacing="0" w:after="0"/>
        <w:divId w:val="526019186"/>
        <w:rPr>
          <w:lang w:val="en-GB"/>
          <w:rPrChange w:id="5158" w:author="Michael Monkenbusch" w:date="2016-11-18T10:51:00Z">
            <w:rPr>
              <w:lang w:val="en-GB"/>
            </w:rPr>
          </w:rPrChange>
        </w:rPr>
      </w:pPr>
      <w:r w:rsidRPr="00C84EA9">
        <w:rPr>
          <w:rFonts w:ascii="Courier New" w:hAnsi="Courier New" w:cs="Courier New"/>
          <w:sz w:val="20"/>
          <w:szCs w:val="20"/>
          <w:lang w:val="en-GB"/>
          <w:rPrChange w:id="5159" w:author="Michael Monkenbusch" w:date="2016-11-18T10:51:00Z">
            <w:rPr>
              <w:rFonts w:ascii="Courier New" w:hAnsi="Courier New" w:cs="Courier New"/>
              <w:sz w:val="20"/>
              <w:szCs w:val="20"/>
              <w:lang w:val="en-GB"/>
            </w:rPr>
          </w:rPrChange>
        </w:rPr>
        <w:t>automatically selected.</w:t>
      </w:r>
    </w:p>
    <w:p w:rsidR="000C424B" w:rsidRPr="00C84EA9" w:rsidRDefault="000C424B" w:rsidP="00215AF7">
      <w:pPr>
        <w:pStyle w:val="StandardWeb"/>
        <w:spacing w:before="0" w:beforeAutospacing="0" w:after="0"/>
        <w:divId w:val="526019186"/>
        <w:rPr>
          <w:lang w:val="en-GB"/>
          <w:rPrChange w:id="5160" w:author="Michael Monkenbusch" w:date="2016-11-18T10:51:00Z">
            <w:rPr>
              <w:lang w:val="en-GB"/>
            </w:rPr>
          </w:rPrChange>
        </w:rPr>
      </w:pPr>
    </w:p>
    <w:p w:rsidR="000C424B" w:rsidRPr="00C84EA9" w:rsidRDefault="000C424B" w:rsidP="00215AF7">
      <w:pPr>
        <w:pStyle w:val="StandardWeb"/>
        <w:spacing w:before="0" w:beforeAutospacing="0" w:after="0"/>
        <w:divId w:val="526019186"/>
        <w:rPr>
          <w:lang w:val="en-GB"/>
          <w:rPrChange w:id="5161" w:author="Michael Monkenbusch" w:date="2016-11-18T10:51:00Z">
            <w:rPr>
              <w:lang w:val="en-GB"/>
            </w:rPr>
          </w:rPrChange>
        </w:rPr>
      </w:pPr>
      <w:r w:rsidRPr="00C84EA9">
        <w:rPr>
          <w:rFonts w:ascii="Courier New" w:hAnsi="Courier New" w:cs="Courier New"/>
          <w:sz w:val="20"/>
          <w:szCs w:val="20"/>
          <w:lang w:val="en-GB"/>
          <w:rPrChange w:id="5162" w:author="Michael Monkenbusch" w:date="2016-11-18T10:51:00Z">
            <w:rPr>
              <w:rFonts w:ascii="Courier New" w:hAnsi="Courier New" w:cs="Courier New"/>
              <w:sz w:val="20"/>
              <w:szCs w:val="20"/>
              <w:lang w:val="en-GB"/>
            </w:rPr>
          </w:rPrChange>
        </w:rPr>
        <w:t>Option: fit+ adds the corresponding fits to the selection NEW</w:t>
      </w:r>
    </w:p>
    <w:p w:rsidR="000C424B" w:rsidRPr="00C84EA9" w:rsidRDefault="000C424B" w:rsidP="00215AF7">
      <w:pPr>
        <w:pStyle w:val="StandardWeb"/>
        <w:spacing w:before="0" w:beforeAutospacing="0" w:after="0"/>
        <w:divId w:val="526019186"/>
        <w:rPr>
          <w:lang w:val="en-GB"/>
          <w:rPrChange w:id="5163" w:author="Michael Monkenbusch" w:date="2016-11-18T10:51:00Z">
            <w:rPr>
              <w:lang w:val="en-GB"/>
            </w:rPr>
          </w:rPrChange>
        </w:rPr>
      </w:pPr>
      <w:r w:rsidRPr="00C84EA9">
        <w:rPr>
          <w:rFonts w:ascii="Courier New" w:hAnsi="Courier New" w:cs="Courier New"/>
          <w:sz w:val="20"/>
          <w:szCs w:val="20"/>
          <w:lang w:val="en-GB"/>
          <w:rPrChange w:id="5164" w:author="Michael Monkenbusch" w:date="2016-11-18T10:51:00Z">
            <w:rPr>
              <w:rFonts w:ascii="Courier New" w:hAnsi="Courier New" w:cs="Courier New"/>
              <w:sz w:val="20"/>
              <w:szCs w:val="20"/>
              <w:lang w:val="en-GB"/>
            </w:rPr>
          </w:rPrChange>
        </w:rPr>
        <w:t>given as list of sequence numbers NEW</w:t>
      </w:r>
    </w:p>
    <w:p w:rsidR="000C424B" w:rsidRPr="00C84EA9" w:rsidRDefault="000C424B" w:rsidP="00215AF7">
      <w:pPr>
        <w:pStyle w:val="StandardWeb"/>
        <w:spacing w:before="0" w:beforeAutospacing="0" w:after="0"/>
        <w:divId w:val="526019186"/>
        <w:rPr>
          <w:lang w:val="en-GB"/>
          <w:rPrChange w:id="5165" w:author="Michael Monkenbusch" w:date="2016-11-18T10:51:00Z">
            <w:rPr>
              <w:lang w:val="en-GB"/>
            </w:rPr>
          </w:rPrChange>
        </w:rPr>
      </w:pPr>
    </w:p>
    <w:p w:rsidR="000C424B" w:rsidRPr="00C84EA9" w:rsidRDefault="000C424B" w:rsidP="00215AF7">
      <w:pPr>
        <w:pStyle w:val="StandardWeb"/>
        <w:spacing w:before="0" w:beforeAutospacing="0" w:after="0"/>
        <w:divId w:val="526019186"/>
        <w:rPr>
          <w:lang w:val="en-GB"/>
          <w:rPrChange w:id="5166" w:author="Michael Monkenbusch" w:date="2016-11-18T10:51:00Z">
            <w:rPr>
              <w:lang w:val="en-GB"/>
            </w:rPr>
          </w:rPrChange>
        </w:rPr>
      </w:pPr>
      <w:r w:rsidRPr="00C84EA9">
        <w:rPr>
          <w:rFonts w:ascii="Courier New" w:hAnsi="Courier New" w:cs="Courier New"/>
          <w:sz w:val="20"/>
          <w:szCs w:val="20"/>
          <w:lang w:val="en-GB"/>
          <w:rPrChange w:id="5167" w:author="Michael Monkenbusch" w:date="2016-11-18T10:51:00Z">
            <w:rPr>
              <w:rFonts w:ascii="Courier New" w:hAnsi="Courier New" w:cs="Courier New"/>
              <w:sz w:val="20"/>
              <w:szCs w:val="20"/>
              <w:lang w:val="en-GB"/>
            </w:rPr>
          </w:rPrChange>
        </w:rPr>
        <w:t xml:space="preserve">parameter sc selects scans according to their numors </w:t>
      </w:r>
    </w:p>
    <w:p w:rsidR="000C424B" w:rsidRPr="00C84EA9" w:rsidRDefault="000C424B" w:rsidP="00215AF7">
      <w:pPr>
        <w:pStyle w:val="StandardWeb"/>
        <w:spacing w:before="0" w:beforeAutospacing="0" w:after="0"/>
        <w:divId w:val="526019186"/>
        <w:rPr>
          <w:lang w:val="en-GB"/>
          <w:rPrChange w:id="5168" w:author="Michael Monkenbusch" w:date="2016-11-18T10:51:00Z">
            <w:rPr>
              <w:lang w:val="en-GB"/>
            </w:rPr>
          </w:rPrChange>
        </w:rPr>
      </w:pPr>
      <w:r w:rsidRPr="00C84EA9">
        <w:rPr>
          <w:rFonts w:ascii="Courier New" w:hAnsi="Courier New" w:cs="Courier New"/>
          <w:sz w:val="20"/>
          <w:szCs w:val="20"/>
          <w:lang w:val="en-GB"/>
          <w:rPrChange w:id="5169" w:author="Michael Monkenbusch" w:date="2016-11-18T10:51:00Z">
            <w:rPr>
              <w:rFonts w:ascii="Courier New" w:hAnsi="Courier New" w:cs="Courier New"/>
              <w:sz w:val="20"/>
              <w:szCs w:val="20"/>
              <w:lang w:val="en-GB"/>
            </w:rPr>
          </w:rPrChange>
        </w:rPr>
        <w:t xml:space="preserve">sc+ adds numor selections to present list </w:t>
      </w:r>
    </w:p>
    <w:p w:rsidR="000C424B" w:rsidRPr="00C84EA9" w:rsidRDefault="000C424B" w:rsidP="00215AF7">
      <w:pPr>
        <w:pStyle w:val="StandardWeb"/>
        <w:spacing w:before="0" w:beforeAutospacing="0" w:after="0"/>
        <w:divId w:val="526019186"/>
        <w:rPr>
          <w:lang w:val="en-GB"/>
          <w:rPrChange w:id="5170" w:author="Michael Monkenbusch" w:date="2016-11-18T10:51:00Z">
            <w:rPr>
              <w:lang w:val="en-GB"/>
            </w:rPr>
          </w:rPrChange>
        </w:rPr>
      </w:pPr>
      <w:r w:rsidRPr="00C84EA9">
        <w:rPr>
          <w:rFonts w:ascii="Courier New" w:hAnsi="Courier New" w:cs="Courier New"/>
          <w:sz w:val="20"/>
          <w:szCs w:val="20"/>
          <w:lang w:val="en-GB"/>
          <w:rPrChange w:id="5171" w:author="Michael Monkenbusch" w:date="2016-11-18T10:51:00Z">
            <w:rPr>
              <w:rFonts w:ascii="Courier New" w:hAnsi="Courier New" w:cs="Courier New"/>
              <w:sz w:val="20"/>
              <w:szCs w:val="20"/>
              <w:lang w:val="en-GB"/>
            </w:rPr>
          </w:rPrChange>
        </w:rPr>
        <w:t xml:space="preserve">only a number list selects entries according to their </w:t>
      </w:r>
    </w:p>
    <w:p w:rsidR="000C424B" w:rsidRPr="00C84EA9" w:rsidRDefault="000C424B" w:rsidP="00215AF7">
      <w:pPr>
        <w:pStyle w:val="StandardWeb"/>
        <w:spacing w:before="0" w:beforeAutospacing="0" w:after="0"/>
        <w:divId w:val="526019186"/>
        <w:rPr>
          <w:lang w:val="en-GB"/>
          <w:rPrChange w:id="5172" w:author="Michael Monkenbusch" w:date="2016-11-18T10:51:00Z">
            <w:rPr>
              <w:lang w:val="en-GB"/>
            </w:rPr>
          </w:rPrChange>
        </w:rPr>
      </w:pPr>
      <w:r w:rsidRPr="00C84EA9">
        <w:rPr>
          <w:rFonts w:ascii="Courier New" w:hAnsi="Courier New" w:cs="Courier New"/>
          <w:sz w:val="20"/>
          <w:szCs w:val="20"/>
          <w:lang w:val="en-GB"/>
          <w:rPrChange w:id="5173" w:author="Michael Monkenbusch" w:date="2016-11-18T10:51:00Z">
            <w:rPr>
              <w:rFonts w:ascii="Courier New" w:hAnsi="Courier New" w:cs="Courier New"/>
              <w:sz w:val="20"/>
              <w:szCs w:val="20"/>
              <w:lang w:val="en-GB"/>
            </w:rPr>
          </w:rPrChange>
        </w:rPr>
        <w:t xml:space="preserve">sequence number in the dir-list </w:t>
      </w:r>
    </w:p>
    <w:p w:rsidR="000C424B" w:rsidRPr="00C84EA9" w:rsidRDefault="000C424B" w:rsidP="00215AF7">
      <w:pPr>
        <w:pStyle w:val="StandardWeb"/>
        <w:spacing w:before="0" w:beforeAutospacing="0" w:after="0"/>
        <w:divId w:val="526019186"/>
        <w:rPr>
          <w:lang w:val="en-GB"/>
          <w:rPrChange w:id="5174" w:author="Michael Monkenbusch" w:date="2016-11-18T10:51:00Z">
            <w:rPr>
              <w:lang w:val="en-GB"/>
            </w:rPr>
          </w:rPrChange>
        </w:rPr>
      </w:pPr>
      <w:r w:rsidRPr="00C84EA9">
        <w:rPr>
          <w:rFonts w:ascii="Courier New" w:hAnsi="Courier New" w:cs="Courier New"/>
          <w:sz w:val="20"/>
          <w:szCs w:val="20"/>
          <w:lang w:val="en-GB"/>
          <w:rPrChange w:id="5175" w:author="Michael Monkenbusch" w:date="2016-11-18T10:51:00Z">
            <w:rPr>
              <w:rFonts w:ascii="Courier New" w:hAnsi="Courier New" w:cs="Courier New"/>
              <w:sz w:val="20"/>
              <w:szCs w:val="20"/>
              <w:lang w:val="en-GB"/>
            </w:rPr>
          </w:rPrChange>
        </w:rPr>
        <w:t xml:space="preserve">OPTION fits searches for old fitted items and selects them </w:t>
      </w:r>
    </w:p>
    <w:p w:rsidR="000C424B" w:rsidRPr="00C84EA9" w:rsidRDefault="000C424B" w:rsidP="00215AF7">
      <w:pPr>
        <w:pStyle w:val="StandardWeb"/>
        <w:spacing w:before="0" w:beforeAutospacing="0" w:after="0"/>
        <w:divId w:val="526019186"/>
        <w:rPr>
          <w:lang w:val="en-GB"/>
          <w:rPrChange w:id="5176" w:author="Michael Monkenbusch" w:date="2016-11-18T10:51:00Z">
            <w:rPr>
              <w:lang w:val="en-GB"/>
            </w:rPr>
          </w:rPrChange>
        </w:rPr>
      </w:pPr>
      <w:r w:rsidRPr="00C84EA9">
        <w:rPr>
          <w:rFonts w:ascii="Courier New" w:hAnsi="Courier New" w:cs="Courier New"/>
          <w:sz w:val="20"/>
          <w:szCs w:val="20"/>
          <w:lang w:val="en-GB"/>
          <w:rPrChange w:id="5177" w:author="Michael Monkenbusch" w:date="2016-11-18T10:51:00Z">
            <w:rPr>
              <w:rFonts w:ascii="Courier New" w:hAnsi="Courier New" w:cs="Courier New"/>
              <w:sz w:val="20"/>
              <w:szCs w:val="20"/>
              <w:lang w:val="en-GB"/>
            </w:rPr>
          </w:rPrChange>
        </w:rPr>
        <w:t xml:space="preserve">as fits of the selected items if the numors do match. </w:t>
      </w:r>
    </w:p>
    <w:p w:rsidR="000C424B" w:rsidRPr="00C84EA9" w:rsidRDefault="000C424B" w:rsidP="00215AF7">
      <w:pPr>
        <w:pStyle w:val="StandardWeb"/>
        <w:spacing w:before="0" w:beforeAutospacing="0" w:after="0"/>
        <w:divId w:val="526019186"/>
        <w:rPr>
          <w:lang w:val="en-GB"/>
          <w:rPrChange w:id="5178" w:author="Michael Monkenbusch" w:date="2016-11-18T10:51:00Z">
            <w:rPr>
              <w:lang w:val="en-GB"/>
            </w:rPr>
          </w:rPrChange>
        </w:rPr>
      </w:pPr>
      <w:r w:rsidRPr="00C84EA9">
        <w:rPr>
          <w:rFonts w:ascii="Courier New" w:hAnsi="Courier New" w:cs="Courier New"/>
          <w:sz w:val="20"/>
          <w:szCs w:val="20"/>
          <w:lang w:val="en-GB"/>
          <w:rPrChange w:id="5179" w:author="Michael Monkenbusch" w:date="2016-11-18T10:51:00Z">
            <w:rPr>
              <w:rFonts w:ascii="Courier New" w:hAnsi="Courier New" w:cs="Courier New"/>
              <w:sz w:val="20"/>
              <w:szCs w:val="20"/>
              <w:lang w:val="en-GB"/>
            </w:rPr>
          </w:rPrChange>
        </w:rPr>
        <w:t xml:space="preserve">sym &lt;sym&gt; </w:t>
      </w:r>
    </w:p>
    <w:p w:rsidR="000C424B" w:rsidRPr="00C84EA9" w:rsidRDefault="000C424B" w:rsidP="00215AF7">
      <w:pPr>
        <w:pStyle w:val="StandardWeb"/>
        <w:spacing w:before="0" w:beforeAutospacing="0" w:after="0"/>
        <w:divId w:val="526019186"/>
        <w:rPr>
          <w:lang w:val="en-GB"/>
          <w:rPrChange w:id="5180" w:author="Michael Monkenbusch" w:date="2016-11-18T10:51:00Z">
            <w:rPr>
              <w:lang w:val="en-GB"/>
            </w:rPr>
          </w:rPrChange>
        </w:rPr>
      </w:pPr>
      <w:r w:rsidRPr="00C84EA9">
        <w:rPr>
          <w:rFonts w:ascii="Courier New" w:hAnsi="Courier New" w:cs="Courier New"/>
          <w:sz w:val="20"/>
          <w:szCs w:val="20"/>
          <w:lang w:val="en-GB"/>
          <w:rPrChange w:id="5181" w:author="Michael Monkenbusch" w:date="2016-11-18T10:51:00Z">
            <w:rPr>
              <w:rFonts w:ascii="Courier New" w:hAnsi="Courier New" w:cs="Courier New"/>
              <w:sz w:val="20"/>
              <w:szCs w:val="20"/>
              <w:lang w:val="en-GB"/>
            </w:rPr>
          </w:rPrChange>
        </w:rPr>
        <w:t xml:space="preserve">this command calculates the mean-values of the data on the left </w:t>
      </w:r>
    </w:p>
    <w:p w:rsidR="000C424B" w:rsidRPr="00C84EA9" w:rsidRDefault="000C424B" w:rsidP="00215AF7">
      <w:pPr>
        <w:pStyle w:val="StandardWeb"/>
        <w:spacing w:before="0" w:beforeAutospacing="0" w:after="0"/>
        <w:divId w:val="526019186"/>
        <w:rPr>
          <w:lang w:val="en-GB"/>
          <w:rPrChange w:id="5182" w:author="Michael Monkenbusch" w:date="2016-11-18T10:51:00Z">
            <w:rPr>
              <w:lang w:val="en-GB"/>
            </w:rPr>
          </w:rPrChange>
        </w:rPr>
      </w:pPr>
      <w:r w:rsidRPr="00C84EA9">
        <w:rPr>
          <w:rFonts w:ascii="Courier New" w:hAnsi="Courier New" w:cs="Courier New"/>
          <w:sz w:val="20"/>
          <w:szCs w:val="20"/>
          <w:lang w:val="en-GB"/>
          <w:rPrChange w:id="5183" w:author="Michael Monkenbusch" w:date="2016-11-18T10:51:00Z">
            <w:rPr>
              <w:rFonts w:ascii="Courier New" w:hAnsi="Courier New" w:cs="Courier New"/>
              <w:sz w:val="20"/>
              <w:szCs w:val="20"/>
              <w:lang w:val="en-GB"/>
            </w:rPr>
          </w:rPrChange>
        </w:rPr>
        <w:t xml:space="preserve">and right side of the center and creates a new datarecord with </w:t>
      </w:r>
    </w:p>
    <w:p w:rsidR="000C424B" w:rsidRPr="00C84EA9" w:rsidRDefault="000C424B" w:rsidP="00215AF7">
      <w:pPr>
        <w:pStyle w:val="StandardWeb"/>
        <w:spacing w:before="0" w:beforeAutospacing="0" w:after="0"/>
        <w:divId w:val="526019186"/>
        <w:rPr>
          <w:lang w:val="en-GB"/>
          <w:rPrChange w:id="5184" w:author="Michael Monkenbusch" w:date="2016-11-18T10:51:00Z">
            <w:rPr>
              <w:lang w:val="en-GB"/>
            </w:rPr>
          </w:rPrChange>
        </w:rPr>
      </w:pPr>
      <w:r w:rsidRPr="00C84EA9">
        <w:rPr>
          <w:rFonts w:ascii="Courier New" w:hAnsi="Courier New" w:cs="Courier New"/>
          <w:sz w:val="20"/>
          <w:szCs w:val="20"/>
          <w:lang w:val="en-GB"/>
          <w:rPrChange w:id="5185" w:author="Michael Monkenbusch" w:date="2016-11-18T10:51:00Z">
            <w:rPr>
              <w:rFonts w:ascii="Courier New" w:hAnsi="Courier New" w:cs="Courier New"/>
              <w:sz w:val="20"/>
              <w:szCs w:val="20"/>
              <w:lang w:val="en-GB"/>
            </w:rPr>
          </w:rPrChange>
        </w:rPr>
        <w:t xml:space="preserve">only one side. </w:t>
      </w:r>
    </w:p>
    <w:p w:rsidR="000C424B" w:rsidRPr="00C84EA9" w:rsidRDefault="000C424B" w:rsidP="00215AF7">
      <w:pPr>
        <w:pStyle w:val="StandardWeb"/>
        <w:spacing w:before="0" w:beforeAutospacing="0" w:after="0"/>
        <w:divId w:val="526019186"/>
        <w:rPr>
          <w:lang w:val="en-GB"/>
          <w:rPrChange w:id="5186" w:author="Michael Monkenbusch" w:date="2016-11-18T10:51:00Z">
            <w:rPr>
              <w:lang w:val="en-GB"/>
            </w:rPr>
          </w:rPrChange>
        </w:rPr>
      </w:pPr>
      <w:r w:rsidRPr="00C84EA9">
        <w:rPr>
          <w:rFonts w:ascii="Courier New" w:hAnsi="Courier New" w:cs="Courier New"/>
          <w:sz w:val="20"/>
          <w:szCs w:val="20"/>
          <w:lang w:val="en-GB"/>
          <w:rPrChange w:id="5187" w:author="Michael Monkenbusch" w:date="2016-11-18T10:51:00Z">
            <w:rPr>
              <w:rFonts w:ascii="Courier New" w:hAnsi="Courier New" w:cs="Courier New"/>
              <w:sz w:val="20"/>
              <w:szCs w:val="20"/>
              <w:lang w:val="en-GB"/>
            </w:rPr>
          </w:rPrChange>
        </w:rPr>
        <w:t xml:space="preserve">spline &lt;spline&gt; [auto]/[noauto] [nneu nneu] [smpar smpar] </w:t>
      </w:r>
    </w:p>
    <w:p w:rsidR="000C424B" w:rsidRPr="00C84EA9" w:rsidRDefault="000C424B" w:rsidP="00215AF7">
      <w:pPr>
        <w:pStyle w:val="StandardWeb"/>
        <w:spacing w:before="0" w:beforeAutospacing="0" w:after="0"/>
        <w:divId w:val="526019186"/>
        <w:rPr>
          <w:lang w:val="en-GB"/>
          <w:rPrChange w:id="5188" w:author="Michael Monkenbusch" w:date="2016-11-18T10:51:00Z">
            <w:rPr>
              <w:lang w:val="en-GB"/>
            </w:rPr>
          </w:rPrChange>
        </w:rPr>
      </w:pPr>
      <w:r w:rsidRPr="00C84EA9">
        <w:rPr>
          <w:rFonts w:ascii="Courier New" w:hAnsi="Courier New" w:cs="Courier New"/>
          <w:sz w:val="20"/>
          <w:szCs w:val="20"/>
          <w:lang w:val="en-GB"/>
          <w:rPrChange w:id="5189" w:author="Michael Monkenbusch" w:date="2016-11-18T10:51:00Z">
            <w:rPr>
              <w:rFonts w:ascii="Courier New" w:hAnsi="Courier New" w:cs="Courier New"/>
              <w:sz w:val="20"/>
              <w:szCs w:val="20"/>
              <w:lang w:val="en-GB"/>
            </w:rPr>
          </w:rPrChange>
        </w:rPr>
        <w:t xml:space="preserve">spline approximation of scattered data on the selected scan. </w:t>
      </w:r>
    </w:p>
    <w:p w:rsidR="000C424B" w:rsidRPr="00C84EA9" w:rsidRDefault="000C424B" w:rsidP="00215AF7">
      <w:pPr>
        <w:pStyle w:val="StandardWeb"/>
        <w:spacing w:before="0" w:beforeAutospacing="0" w:after="0"/>
        <w:divId w:val="526019186"/>
        <w:rPr>
          <w:lang w:val="en-GB"/>
          <w:rPrChange w:id="5190" w:author="Michael Monkenbusch" w:date="2016-11-18T10:51:00Z">
            <w:rPr>
              <w:lang w:val="en-GB"/>
            </w:rPr>
          </w:rPrChange>
        </w:rPr>
      </w:pPr>
      <w:r w:rsidRPr="00C84EA9">
        <w:rPr>
          <w:rFonts w:ascii="Courier New" w:hAnsi="Courier New" w:cs="Courier New"/>
          <w:sz w:val="20"/>
          <w:szCs w:val="20"/>
          <w:lang w:val="en-GB"/>
          <w:rPrChange w:id="5191" w:author="Michael Monkenbusch" w:date="2016-11-18T10:51:00Z">
            <w:rPr>
              <w:rFonts w:ascii="Courier New" w:hAnsi="Courier New" w:cs="Courier New"/>
              <w:sz w:val="20"/>
              <w:szCs w:val="20"/>
              <w:lang w:val="en-GB"/>
            </w:rPr>
          </w:rPrChange>
        </w:rPr>
        <w:t xml:space="preserve">the smoothing parameter smpar is automatically determined if </w:t>
      </w:r>
    </w:p>
    <w:p w:rsidR="000C424B" w:rsidRPr="00C84EA9" w:rsidRDefault="000C424B" w:rsidP="00215AF7">
      <w:pPr>
        <w:pStyle w:val="StandardWeb"/>
        <w:spacing w:before="0" w:beforeAutospacing="0" w:after="0"/>
        <w:divId w:val="526019186"/>
        <w:rPr>
          <w:lang w:val="en-GB"/>
          <w:rPrChange w:id="5192" w:author="Michael Monkenbusch" w:date="2016-11-18T10:51:00Z">
            <w:rPr>
              <w:lang w:val="en-GB"/>
            </w:rPr>
          </w:rPrChange>
        </w:rPr>
      </w:pPr>
      <w:r w:rsidRPr="00C84EA9">
        <w:rPr>
          <w:rFonts w:ascii="Courier New" w:hAnsi="Courier New" w:cs="Courier New"/>
          <w:sz w:val="20"/>
          <w:szCs w:val="20"/>
          <w:lang w:val="en-GB"/>
          <w:rPrChange w:id="5193" w:author="Michael Monkenbusch" w:date="2016-11-18T10:51:00Z">
            <w:rPr>
              <w:rFonts w:ascii="Courier New" w:hAnsi="Courier New" w:cs="Courier New"/>
              <w:sz w:val="20"/>
              <w:szCs w:val="20"/>
              <w:lang w:val="en-GB"/>
            </w:rPr>
          </w:rPrChange>
        </w:rPr>
        <w:t xml:space="preserve">the option auto is given. otherwise (noauto) smpar must be </w:t>
      </w:r>
    </w:p>
    <w:p w:rsidR="000C424B" w:rsidRPr="00C84EA9" w:rsidRDefault="000C424B" w:rsidP="00215AF7">
      <w:pPr>
        <w:pStyle w:val="StandardWeb"/>
        <w:spacing w:before="0" w:beforeAutospacing="0" w:after="0"/>
        <w:divId w:val="526019186"/>
        <w:rPr>
          <w:lang w:val="en-GB"/>
          <w:rPrChange w:id="5194" w:author="Michael Monkenbusch" w:date="2016-11-18T10:51:00Z">
            <w:rPr>
              <w:lang w:val="en-GB"/>
            </w:rPr>
          </w:rPrChange>
        </w:rPr>
      </w:pPr>
      <w:r w:rsidRPr="00C84EA9">
        <w:rPr>
          <w:rFonts w:ascii="Courier New" w:hAnsi="Courier New" w:cs="Courier New"/>
          <w:sz w:val="20"/>
          <w:szCs w:val="20"/>
          <w:lang w:val="en-GB"/>
          <w:rPrChange w:id="5195" w:author="Michael Monkenbusch" w:date="2016-11-18T10:51:00Z">
            <w:rPr>
              <w:rFonts w:ascii="Courier New" w:hAnsi="Courier New" w:cs="Courier New"/>
              <w:sz w:val="20"/>
              <w:szCs w:val="20"/>
              <w:lang w:val="en-GB"/>
            </w:rPr>
          </w:rPrChange>
        </w:rPr>
        <w:t xml:space="preserve">specified (by try and error, look at the plot!). smpar will </w:t>
      </w:r>
    </w:p>
    <w:p w:rsidR="000C424B" w:rsidRPr="00C84EA9" w:rsidRDefault="000C424B" w:rsidP="00215AF7">
      <w:pPr>
        <w:pStyle w:val="StandardWeb"/>
        <w:spacing w:before="0" w:beforeAutospacing="0" w:after="0"/>
        <w:divId w:val="526019186"/>
        <w:rPr>
          <w:lang w:val="en-GB"/>
          <w:rPrChange w:id="5196" w:author="Michael Monkenbusch" w:date="2016-11-18T10:51:00Z">
            <w:rPr>
              <w:lang w:val="en-GB"/>
            </w:rPr>
          </w:rPrChange>
        </w:rPr>
      </w:pPr>
      <w:r w:rsidRPr="00C84EA9">
        <w:rPr>
          <w:rFonts w:ascii="Courier New" w:hAnsi="Courier New" w:cs="Courier New"/>
          <w:sz w:val="20"/>
          <w:szCs w:val="20"/>
          <w:lang w:val="en-GB"/>
          <w:rPrChange w:id="5197" w:author="Michael Monkenbusch" w:date="2016-11-18T10:51:00Z">
            <w:rPr>
              <w:rFonts w:ascii="Courier New" w:hAnsi="Courier New" w:cs="Courier New"/>
              <w:sz w:val="20"/>
              <w:szCs w:val="20"/>
              <w:lang w:val="en-GB"/>
            </w:rPr>
          </w:rPrChange>
        </w:rPr>
        <w:t xml:space="preserve">influence the degree of smoothing. nneu specifies the number </w:t>
      </w:r>
    </w:p>
    <w:p w:rsidR="000C424B" w:rsidRPr="00C84EA9" w:rsidRDefault="000C424B" w:rsidP="00215AF7">
      <w:pPr>
        <w:pStyle w:val="StandardWeb"/>
        <w:spacing w:before="0" w:beforeAutospacing="0" w:after="0"/>
        <w:divId w:val="526019186"/>
        <w:rPr>
          <w:lang w:val="en-GB"/>
          <w:rPrChange w:id="5198" w:author="Michael Monkenbusch" w:date="2016-11-18T10:51:00Z">
            <w:rPr>
              <w:lang w:val="en-GB"/>
            </w:rPr>
          </w:rPrChange>
        </w:rPr>
      </w:pPr>
      <w:r w:rsidRPr="00C84EA9">
        <w:rPr>
          <w:rFonts w:ascii="Courier New" w:hAnsi="Courier New" w:cs="Courier New"/>
          <w:sz w:val="20"/>
          <w:szCs w:val="20"/>
          <w:lang w:val="en-GB"/>
          <w:rPrChange w:id="5199" w:author="Michael Monkenbusch" w:date="2016-11-18T10:51:00Z">
            <w:rPr>
              <w:rFonts w:ascii="Courier New" w:hAnsi="Courier New" w:cs="Courier New"/>
              <w:sz w:val="20"/>
              <w:szCs w:val="20"/>
              <w:lang w:val="en-GB"/>
            </w:rPr>
          </w:rPrChange>
        </w:rPr>
        <w:t xml:space="preserve">of points (density) the smoothed synthetic new scan should </w:t>
      </w:r>
    </w:p>
    <w:p w:rsidR="000C424B" w:rsidRPr="00C84EA9" w:rsidRDefault="000C424B" w:rsidP="00215AF7">
      <w:pPr>
        <w:pStyle w:val="StandardWeb"/>
        <w:spacing w:before="0" w:beforeAutospacing="0" w:after="0"/>
        <w:divId w:val="526019186"/>
        <w:rPr>
          <w:lang w:val="en-GB"/>
          <w:rPrChange w:id="5200" w:author="Michael Monkenbusch" w:date="2016-11-18T10:51:00Z">
            <w:rPr>
              <w:lang w:val="en-GB"/>
            </w:rPr>
          </w:rPrChange>
        </w:rPr>
      </w:pPr>
      <w:r w:rsidRPr="00C84EA9">
        <w:rPr>
          <w:rFonts w:ascii="Courier New" w:hAnsi="Courier New" w:cs="Courier New"/>
          <w:sz w:val="20"/>
          <w:szCs w:val="20"/>
          <w:lang w:val="en-GB"/>
          <w:rPrChange w:id="5201" w:author="Michael Monkenbusch" w:date="2016-11-18T10:51:00Z">
            <w:rPr>
              <w:rFonts w:ascii="Courier New" w:hAnsi="Courier New" w:cs="Courier New"/>
              <w:sz w:val="20"/>
              <w:szCs w:val="20"/>
              <w:lang w:val="en-GB"/>
            </w:rPr>
          </w:rPrChange>
        </w:rPr>
        <w:t xml:space="preserve">get within the x-range of the original scan. </w:t>
      </w:r>
    </w:p>
    <w:p w:rsidR="000C424B" w:rsidRPr="00C84EA9" w:rsidRDefault="000C424B" w:rsidP="00215AF7">
      <w:pPr>
        <w:pStyle w:val="StandardWeb"/>
        <w:spacing w:before="0" w:beforeAutospacing="0" w:after="0"/>
        <w:divId w:val="526019186"/>
        <w:rPr>
          <w:lang w:val="en-GB"/>
          <w:rPrChange w:id="5202" w:author="Michael Monkenbusch" w:date="2016-11-18T10:51:00Z">
            <w:rPr>
              <w:lang w:val="en-GB"/>
            </w:rPr>
          </w:rPrChange>
        </w:rPr>
      </w:pPr>
      <w:r w:rsidRPr="00C84EA9">
        <w:rPr>
          <w:rFonts w:ascii="Courier New" w:hAnsi="Courier New" w:cs="Courier New"/>
          <w:sz w:val="20"/>
          <w:szCs w:val="20"/>
          <w:lang w:val="en-GB"/>
          <w:rPrChange w:id="5203" w:author="Michael Monkenbusch" w:date="2016-11-18T10:51:00Z">
            <w:rPr>
              <w:rFonts w:ascii="Courier New" w:hAnsi="Courier New" w:cs="Courier New"/>
              <w:sz w:val="20"/>
              <w:szCs w:val="20"/>
              <w:lang w:val="en-GB"/>
            </w:rPr>
          </w:rPrChange>
        </w:rPr>
        <w:t xml:space="preserve">the spline polynomial coefficients of the last spline call </w:t>
      </w:r>
    </w:p>
    <w:p w:rsidR="000C424B" w:rsidRPr="00C84EA9" w:rsidRDefault="000C424B" w:rsidP="00215AF7">
      <w:pPr>
        <w:pStyle w:val="StandardWeb"/>
        <w:spacing w:before="0" w:beforeAutospacing="0" w:after="0"/>
        <w:divId w:val="526019186"/>
        <w:rPr>
          <w:lang w:val="en-GB"/>
          <w:rPrChange w:id="5204" w:author="Michael Monkenbusch" w:date="2016-11-18T10:51:00Z">
            <w:rPr>
              <w:lang w:val="en-GB"/>
            </w:rPr>
          </w:rPrChange>
        </w:rPr>
      </w:pPr>
      <w:r w:rsidRPr="00C84EA9">
        <w:rPr>
          <w:rFonts w:ascii="Courier New" w:hAnsi="Courier New" w:cs="Courier New"/>
          <w:sz w:val="20"/>
          <w:szCs w:val="20"/>
          <w:lang w:val="en-GB"/>
          <w:rPrChange w:id="5205" w:author="Michael Monkenbusch" w:date="2016-11-18T10:51:00Z">
            <w:rPr>
              <w:rFonts w:ascii="Courier New" w:hAnsi="Courier New" w:cs="Courier New"/>
              <w:sz w:val="20"/>
              <w:szCs w:val="20"/>
              <w:lang w:val="en-GB"/>
            </w:rPr>
          </w:rPrChange>
        </w:rPr>
        <w:t xml:space="preserve">are stored in an internal common block for subsequent use, </w:t>
      </w:r>
    </w:p>
    <w:p w:rsidR="000C424B" w:rsidRPr="00C84EA9" w:rsidRDefault="000C424B" w:rsidP="00215AF7">
      <w:pPr>
        <w:pStyle w:val="StandardWeb"/>
        <w:spacing w:before="0" w:beforeAutospacing="0" w:after="0"/>
        <w:divId w:val="526019186"/>
        <w:rPr>
          <w:lang w:val="en-GB"/>
          <w:rPrChange w:id="5206" w:author="Michael Monkenbusch" w:date="2016-11-18T10:51:00Z">
            <w:rPr>
              <w:lang w:val="en-GB"/>
            </w:rPr>
          </w:rPrChange>
        </w:rPr>
      </w:pPr>
      <w:r w:rsidRPr="00C84EA9">
        <w:rPr>
          <w:rFonts w:ascii="Courier New" w:hAnsi="Courier New" w:cs="Courier New"/>
          <w:sz w:val="20"/>
          <w:szCs w:val="20"/>
          <w:lang w:val="en-GB"/>
          <w:rPrChange w:id="5207" w:author="Michael Monkenbusch" w:date="2016-11-18T10:51:00Z">
            <w:rPr>
              <w:rFonts w:ascii="Courier New" w:hAnsi="Courier New" w:cs="Courier New"/>
              <w:sz w:val="20"/>
              <w:szCs w:val="20"/>
              <w:lang w:val="en-GB"/>
            </w:rPr>
          </w:rPrChange>
        </w:rPr>
        <w:t xml:space="preserve">i.e. in des or fft. </w:t>
      </w:r>
    </w:p>
    <w:p w:rsidR="000C424B" w:rsidRPr="00C84EA9" w:rsidRDefault="000C424B" w:rsidP="00215AF7">
      <w:pPr>
        <w:pStyle w:val="StandardWeb"/>
        <w:spacing w:before="0" w:beforeAutospacing="0" w:after="0"/>
        <w:divId w:val="526019186"/>
        <w:rPr>
          <w:lang w:val="en-GB"/>
          <w:rPrChange w:id="5208" w:author="Michael Monkenbusch" w:date="2016-11-18T10:51:00Z">
            <w:rPr>
              <w:lang w:val="en-GB"/>
            </w:rPr>
          </w:rPrChange>
        </w:rPr>
      </w:pPr>
      <w:r w:rsidRPr="00C84EA9">
        <w:rPr>
          <w:rFonts w:ascii="Courier New" w:hAnsi="Courier New" w:cs="Courier New"/>
          <w:sz w:val="20"/>
          <w:szCs w:val="20"/>
          <w:lang w:val="en-GB"/>
          <w:rPrChange w:id="5209" w:author="Michael Monkenbusch" w:date="2016-11-18T10:51:00Z">
            <w:rPr>
              <w:rFonts w:ascii="Courier New" w:hAnsi="Courier New" w:cs="Courier New"/>
              <w:sz w:val="20"/>
              <w:szCs w:val="20"/>
              <w:lang w:val="en-GB"/>
            </w:rPr>
          </w:rPrChange>
        </w:rPr>
        <w:t xml:space="preserve">des des [qmax qmax] [nneu nneu] </w:t>
      </w:r>
    </w:p>
    <w:p w:rsidR="000C424B" w:rsidRPr="00C84EA9" w:rsidRDefault="000C424B" w:rsidP="00215AF7">
      <w:pPr>
        <w:pStyle w:val="StandardWeb"/>
        <w:spacing w:before="0" w:beforeAutospacing="0" w:after="0"/>
        <w:divId w:val="526019186"/>
        <w:rPr>
          <w:lang w:val="en-GB"/>
          <w:rPrChange w:id="5210" w:author="Michael Monkenbusch" w:date="2016-11-18T10:51:00Z">
            <w:rPr>
              <w:lang w:val="en-GB"/>
            </w:rPr>
          </w:rPrChange>
        </w:rPr>
      </w:pPr>
      <w:r w:rsidRPr="00C84EA9">
        <w:rPr>
          <w:rFonts w:ascii="Courier New" w:hAnsi="Courier New" w:cs="Courier New"/>
          <w:sz w:val="20"/>
          <w:szCs w:val="20"/>
          <w:lang w:val="en-GB"/>
          <w:rPrChange w:id="5211" w:author="Michael Monkenbusch" w:date="2016-11-18T10:51:00Z">
            <w:rPr>
              <w:rFonts w:ascii="Courier New" w:hAnsi="Courier New" w:cs="Courier New"/>
              <w:sz w:val="20"/>
              <w:szCs w:val="20"/>
              <w:lang w:val="en-GB"/>
            </w:rPr>
          </w:rPrChange>
        </w:rPr>
        <w:t xml:space="preserve">infinite slit height desmearing up to a q-value of qmax. </w:t>
      </w:r>
    </w:p>
    <w:p w:rsidR="000C424B" w:rsidRPr="00C84EA9" w:rsidRDefault="000C424B" w:rsidP="00215AF7">
      <w:pPr>
        <w:pStyle w:val="StandardWeb"/>
        <w:spacing w:before="0" w:beforeAutospacing="0" w:after="0"/>
        <w:divId w:val="526019186"/>
        <w:rPr>
          <w:lang w:val="en-GB"/>
          <w:rPrChange w:id="5212" w:author="Michael Monkenbusch" w:date="2016-11-18T10:51:00Z">
            <w:rPr>
              <w:lang w:val="en-GB"/>
            </w:rPr>
          </w:rPrChange>
        </w:rPr>
      </w:pPr>
      <w:r w:rsidRPr="00C84EA9">
        <w:rPr>
          <w:rFonts w:ascii="Courier New" w:hAnsi="Courier New" w:cs="Courier New"/>
          <w:sz w:val="20"/>
          <w:szCs w:val="20"/>
          <w:lang w:val="en-GB"/>
          <w:rPrChange w:id="5213" w:author="Michael Monkenbusch" w:date="2016-11-18T10:51:00Z">
            <w:rPr>
              <w:rFonts w:ascii="Courier New" w:hAnsi="Courier New" w:cs="Courier New"/>
              <w:sz w:val="20"/>
              <w:szCs w:val="20"/>
              <w:lang w:val="en-GB"/>
            </w:rPr>
          </w:rPrChange>
        </w:rPr>
        <w:t xml:space="preserve">the new dataset will contain nneu points. </w:t>
      </w:r>
    </w:p>
    <w:p w:rsidR="000C424B" w:rsidRPr="00C84EA9" w:rsidRDefault="000C424B" w:rsidP="00215AF7">
      <w:pPr>
        <w:pStyle w:val="StandardWeb"/>
        <w:spacing w:before="0" w:beforeAutospacing="0" w:after="0"/>
        <w:divId w:val="526019186"/>
        <w:rPr>
          <w:lang w:val="en-GB"/>
          <w:rPrChange w:id="5214" w:author="Michael Monkenbusch" w:date="2016-11-18T10:51:00Z">
            <w:rPr>
              <w:lang w:val="en-GB"/>
            </w:rPr>
          </w:rPrChange>
        </w:rPr>
      </w:pPr>
      <w:r w:rsidRPr="00C84EA9">
        <w:rPr>
          <w:rFonts w:ascii="Courier New" w:hAnsi="Courier New" w:cs="Courier New"/>
          <w:sz w:val="20"/>
          <w:szCs w:val="20"/>
          <w:lang w:val="en-GB"/>
          <w:rPrChange w:id="5215" w:author="Michael Monkenbusch" w:date="2016-11-18T10:51:00Z">
            <w:rPr>
              <w:rFonts w:ascii="Courier New" w:hAnsi="Courier New" w:cs="Courier New"/>
              <w:sz w:val="20"/>
              <w:szCs w:val="20"/>
              <w:lang w:val="en-GB"/>
            </w:rPr>
          </w:rPrChange>
        </w:rPr>
        <w:t xml:space="preserve">the data to be desmeared must be splined immediately before </w:t>
      </w:r>
    </w:p>
    <w:p w:rsidR="000C424B" w:rsidRPr="00C84EA9" w:rsidRDefault="000C424B" w:rsidP="00215AF7">
      <w:pPr>
        <w:pStyle w:val="StandardWeb"/>
        <w:spacing w:before="0" w:beforeAutospacing="0" w:after="0"/>
        <w:divId w:val="526019186"/>
        <w:rPr>
          <w:lang w:val="en-GB"/>
          <w:rPrChange w:id="5216" w:author="Michael Monkenbusch" w:date="2016-11-18T10:51:00Z">
            <w:rPr>
              <w:lang w:val="en-GB"/>
            </w:rPr>
          </w:rPrChange>
        </w:rPr>
      </w:pPr>
      <w:r w:rsidRPr="00C84EA9">
        <w:rPr>
          <w:rFonts w:ascii="Courier New" w:hAnsi="Courier New" w:cs="Courier New"/>
          <w:sz w:val="20"/>
          <w:szCs w:val="20"/>
          <w:lang w:val="en-GB"/>
          <w:rPrChange w:id="5217" w:author="Michael Monkenbusch" w:date="2016-11-18T10:51:00Z">
            <w:rPr>
              <w:rFonts w:ascii="Courier New" w:hAnsi="Courier New" w:cs="Courier New"/>
              <w:sz w:val="20"/>
              <w:szCs w:val="20"/>
              <w:lang w:val="en-GB"/>
            </w:rPr>
          </w:rPrChange>
        </w:rPr>
        <w:t xml:space="preserve">des is invoked. </w:t>
      </w:r>
    </w:p>
    <w:p w:rsidR="000C424B" w:rsidRPr="00C84EA9" w:rsidRDefault="000C424B" w:rsidP="00215AF7">
      <w:pPr>
        <w:pStyle w:val="StandardWeb"/>
        <w:spacing w:before="0" w:beforeAutospacing="0" w:after="0"/>
        <w:divId w:val="526019186"/>
        <w:rPr>
          <w:lang w:val="en-GB"/>
          <w:rPrChange w:id="5218" w:author="Michael Monkenbusch" w:date="2016-11-18T10:51:00Z">
            <w:rPr>
              <w:lang w:val="en-GB"/>
            </w:rPr>
          </w:rPrChange>
        </w:rPr>
      </w:pPr>
      <w:r w:rsidRPr="00C84EA9">
        <w:rPr>
          <w:rFonts w:ascii="Courier New" w:hAnsi="Courier New" w:cs="Courier New"/>
          <w:sz w:val="20"/>
          <w:szCs w:val="20"/>
          <w:lang w:val="en-GB"/>
          <w:rPrChange w:id="5219" w:author="Michael Monkenbusch" w:date="2016-11-18T10:51:00Z">
            <w:rPr>
              <w:rFonts w:ascii="Courier New" w:hAnsi="Courier New" w:cs="Courier New"/>
              <w:sz w:val="20"/>
              <w:szCs w:val="20"/>
              <w:lang w:val="en-GB"/>
            </w:rPr>
          </w:rPrChange>
        </w:rPr>
        <w:t xml:space="preserve">thc &lt;thc&gt; [n] n [x[c]1 x1] [x[c]2 x2] [auto] [convolute] [off] </w:t>
      </w:r>
    </w:p>
    <w:p w:rsidR="000C424B" w:rsidRPr="00C84EA9" w:rsidRDefault="000C424B" w:rsidP="00215AF7">
      <w:pPr>
        <w:pStyle w:val="StandardWeb"/>
        <w:spacing w:before="0" w:beforeAutospacing="0" w:after="0"/>
        <w:divId w:val="526019186"/>
        <w:rPr>
          <w:lang w:val="en-GB"/>
          <w:rPrChange w:id="5220" w:author="Michael Monkenbusch" w:date="2016-11-18T10:51:00Z">
            <w:rPr>
              <w:lang w:val="en-GB"/>
            </w:rPr>
          </w:rPrChange>
        </w:rPr>
      </w:pPr>
      <w:r w:rsidRPr="00C84EA9">
        <w:rPr>
          <w:rFonts w:ascii="Courier New" w:hAnsi="Courier New" w:cs="Courier New"/>
          <w:sz w:val="20"/>
          <w:szCs w:val="20"/>
          <w:lang w:val="en-GB"/>
          <w:rPrChange w:id="5221" w:author="Michael Monkenbusch" w:date="2016-11-18T10:51:00Z">
            <w:rPr>
              <w:rFonts w:ascii="Courier New" w:hAnsi="Courier New" w:cs="Courier New"/>
              <w:sz w:val="20"/>
              <w:szCs w:val="20"/>
              <w:lang w:val="en-GB"/>
            </w:rPr>
          </w:rPrChange>
        </w:rPr>
        <w:t xml:space="preserve">with &lt;thc&gt; you can recalculate fit-data. n is the number </w:t>
      </w:r>
    </w:p>
    <w:p w:rsidR="000C424B" w:rsidRPr="00C84EA9" w:rsidRDefault="000C424B" w:rsidP="00215AF7">
      <w:pPr>
        <w:pStyle w:val="StandardWeb"/>
        <w:spacing w:before="0" w:beforeAutospacing="0" w:after="0"/>
        <w:divId w:val="526019186"/>
        <w:rPr>
          <w:lang w:val="en-GB"/>
          <w:rPrChange w:id="5222" w:author="Michael Monkenbusch" w:date="2016-11-18T10:51:00Z">
            <w:rPr>
              <w:lang w:val="en-GB"/>
            </w:rPr>
          </w:rPrChange>
        </w:rPr>
      </w:pPr>
      <w:r w:rsidRPr="00C84EA9">
        <w:rPr>
          <w:rFonts w:ascii="Courier New" w:hAnsi="Courier New" w:cs="Courier New"/>
          <w:sz w:val="20"/>
          <w:szCs w:val="20"/>
          <w:lang w:val="en-GB"/>
          <w:rPrChange w:id="5223" w:author="Michael Monkenbusch" w:date="2016-11-18T10:51:00Z">
            <w:rPr>
              <w:rFonts w:ascii="Courier New" w:hAnsi="Courier New" w:cs="Courier New"/>
              <w:sz w:val="20"/>
              <w:szCs w:val="20"/>
              <w:lang w:val="en-GB"/>
            </w:rPr>
          </w:rPrChange>
        </w:rPr>
        <w:t xml:space="preserve">of points that are used for calculation; 0 means: take value </w:t>
      </w:r>
    </w:p>
    <w:p w:rsidR="000C424B" w:rsidRPr="00C84EA9" w:rsidRDefault="000C424B" w:rsidP="00215AF7">
      <w:pPr>
        <w:pStyle w:val="StandardWeb"/>
        <w:spacing w:before="0" w:beforeAutospacing="0" w:after="0"/>
        <w:divId w:val="526019186"/>
        <w:rPr>
          <w:lang w:val="en-GB"/>
          <w:rPrChange w:id="5224" w:author="Michael Monkenbusch" w:date="2016-11-18T10:51:00Z">
            <w:rPr>
              <w:lang w:val="en-GB"/>
            </w:rPr>
          </w:rPrChange>
        </w:rPr>
      </w:pPr>
      <w:r w:rsidRPr="00C84EA9">
        <w:rPr>
          <w:rFonts w:ascii="Courier New" w:hAnsi="Courier New" w:cs="Courier New"/>
          <w:sz w:val="20"/>
          <w:szCs w:val="20"/>
          <w:lang w:val="en-GB"/>
          <w:rPrChange w:id="5225" w:author="Michael Monkenbusch" w:date="2016-11-18T10:51:00Z">
            <w:rPr>
              <w:rFonts w:ascii="Courier New" w:hAnsi="Courier New" w:cs="Courier New"/>
              <w:sz w:val="20"/>
              <w:szCs w:val="20"/>
              <w:lang w:val="en-GB"/>
            </w:rPr>
          </w:rPrChange>
        </w:rPr>
        <w:t>from last fit.</w:t>
      </w:r>
    </w:p>
    <w:p w:rsidR="000C424B" w:rsidRPr="00C84EA9" w:rsidRDefault="000C424B" w:rsidP="00215AF7">
      <w:pPr>
        <w:pStyle w:val="StandardWeb"/>
        <w:spacing w:before="0" w:beforeAutospacing="0" w:after="0"/>
        <w:divId w:val="526019186"/>
        <w:rPr>
          <w:lang w:val="en-GB"/>
          <w:rPrChange w:id="5226" w:author="Michael Monkenbusch" w:date="2016-11-18T10:51:00Z">
            <w:rPr>
              <w:lang w:val="en-GB"/>
            </w:rPr>
          </w:rPrChange>
        </w:rPr>
      </w:pPr>
      <w:r w:rsidRPr="00C84EA9">
        <w:rPr>
          <w:rFonts w:ascii="Courier New" w:hAnsi="Courier New" w:cs="Courier New"/>
          <w:sz w:val="20"/>
          <w:szCs w:val="20"/>
          <w:lang w:val="en-GB"/>
          <w:rPrChange w:id="5227" w:author="Michael Monkenbusch" w:date="2016-11-18T10:51:00Z">
            <w:rPr>
              <w:rFonts w:ascii="Courier New" w:hAnsi="Courier New" w:cs="Courier New"/>
              <w:sz w:val="20"/>
              <w:szCs w:val="20"/>
              <w:lang w:val="en-GB"/>
            </w:rPr>
          </w:rPrChange>
        </w:rPr>
        <w:t xml:space="preserve">NEGATIVE n will cause an even distribution x-values on a </w:t>
      </w:r>
    </w:p>
    <w:p w:rsidR="000C424B" w:rsidRPr="00C84EA9" w:rsidRDefault="000C424B" w:rsidP="00215AF7">
      <w:pPr>
        <w:pStyle w:val="StandardWeb"/>
        <w:spacing w:before="0" w:beforeAutospacing="0" w:after="0"/>
        <w:divId w:val="526019186"/>
        <w:rPr>
          <w:lang w:val="en-GB"/>
          <w:rPrChange w:id="5228" w:author="Michael Monkenbusch" w:date="2016-11-18T10:51:00Z">
            <w:rPr>
              <w:lang w:val="en-GB"/>
            </w:rPr>
          </w:rPrChange>
        </w:rPr>
      </w:pPr>
      <w:r w:rsidRPr="00C84EA9">
        <w:rPr>
          <w:rFonts w:ascii="Courier New" w:hAnsi="Courier New" w:cs="Courier New"/>
          <w:sz w:val="20"/>
          <w:szCs w:val="20"/>
          <w:lang w:val="en-GB"/>
          <w:rPrChange w:id="5229" w:author="Michael Monkenbusch" w:date="2016-11-18T10:51:00Z">
            <w:rPr>
              <w:rFonts w:ascii="Courier New" w:hAnsi="Courier New" w:cs="Courier New"/>
              <w:sz w:val="20"/>
              <w:szCs w:val="20"/>
              <w:lang w:val="en-GB"/>
            </w:rPr>
          </w:rPrChange>
        </w:rPr>
        <w:t>logarithmic scale, if x1=0 or x2=0 or x1&gt;=x2 this option</w:t>
      </w:r>
    </w:p>
    <w:p w:rsidR="000C424B" w:rsidRPr="00C84EA9" w:rsidRDefault="000C424B" w:rsidP="00215AF7">
      <w:pPr>
        <w:pStyle w:val="StandardWeb"/>
        <w:spacing w:before="0" w:beforeAutospacing="0" w:after="0"/>
        <w:divId w:val="526019186"/>
        <w:rPr>
          <w:lang w:val="en-GB"/>
          <w:rPrChange w:id="5230" w:author="Michael Monkenbusch" w:date="2016-11-18T10:51:00Z">
            <w:rPr>
              <w:lang w:val="en-GB"/>
            </w:rPr>
          </w:rPrChange>
        </w:rPr>
      </w:pPr>
      <w:r w:rsidRPr="00C84EA9">
        <w:rPr>
          <w:rFonts w:ascii="Courier New" w:hAnsi="Courier New" w:cs="Courier New"/>
          <w:sz w:val="20"/>
          <w:szCs w:val="20"/>
          <w:lang w:val="en-GB"/>
          <w:rPrChange w:id="5231" w:author="Michael Monkenbusch" w:date="2016-11-18T10:51:00Z">
            <w:rPr>
              <w:rFonts w:ascii="Courier New" w:hAnsi="Courier New" w:cs="Courier New"/>
              <w:sz w:val="20"/>
              <w:szCs w:val="20"/>
              <w:lang w:val="en-GB"/>
            </w:rPr>
          </w:rPrChange>
        </w:rPr>
        <w:t xml:space="preserve">is ignored. </w:t>
      </w:r>
    </w:p>
    <w:p w:rsidR="000C424B" w:rsidRPr="00C84EA9" w:rsidRDefault="000C424B" w:rsidP="00215AF7">
      <w:pPr>
        <w:pStyle w:val="StandardWeb"/>
        <w:spacing w:before="0" w:beforeAutospacing="0" w:after="0"/>
        <w:divId w:val="526019186"/>
        <w:rPr>
          <w:lang w:val="en-GB"/>
          <w:rPrChange w:id="5232" w:author="Michael Monkenbusch" w:date="2016-11-18T10:51:00Z">
            <w:rPr>
              <w:lang w:val="en-GB"/>
            </w:rPr>
          </w:rPrChange>
        </w:rPr>
      </w:pPr>
      <w:r w:rsidRPr="00C84EA9">
        <w:rPr>
          <w:rFonts w:ascii="Courier New" w:hAnsi="Courier New" w:cs="Courier New"/>
          <w:sz w:val="20"/>
          <w:szCs w:val="20"/>
          <w:lang w:val="en-GB"/>
          <w:rPrChange w:id="5233" w:author="Michael Monkenbusch" w:date="2016-11-18T10:51:00Z">
            <w:rPr>
              <w:rFonts w:ascii="Courier New" w:hAnsi="Courier New" w:cs="Courier New"/>
              <w:sz w:val="20"/>
              <w:szCs w:val="20"/>
              <w:lang w:val="en-GB"/>
            </w:rPr>
          </w:rPrChange>
        </w:rPr>
        <w:t xml:space="preserve">if auto is given x1 and x2 values are ignored and all data are </w:t>
      </w:r>
    </w:p>
    <w:p w:rsidR="000C424B" w:rsidRPr="00C84EA9" w:rsidRDefault="000C424B" w:rsidP="00215AF7">
      <w:pPr>
        <w:pStyle w:val="StandardWeb"/>
        <w:spacing w:before="0" w:beforeAutospacing="0" w:after="0"/>
        <w:divId w:val="526019186"/>
        <w:rPr>
          <w:lang w:val="en-GB"/>
          <w:rPrChange w:id="5234" w:author="Michael Monkenbusch" w:date="2016-11-18T10:51:00Z">
            <w:rPr>
              <w:lang w:val="en-GB"/>
            </w:rPr>
          </w:rPrChange>
        </w:rPr>
      </w:pPr>
      <w:r w:rsidRPr="00C84EA9">
        <w:rPr>
          <w:rFonts w:ascii="Courier New" w:hAnsi="Courier New" w:cs="Courier New"/>
          <w:sz w:val="20"/>
          <w:szCs w:val="20"/>
          <w:lang w:val="en-GB"/>
          <w:rPrChange w:id="5235" w:author="Michael Monkenbusch" w:date="2016-11-18T10:51:00Z">
            <w:rPr>
              <w:rFonts w:ascii="Courier New" w:hAnsi="Courier New" w:cs="Courier New"/>
              <w:sz w:val="20"/>
              <w:szCs w:val="20"/>
              <w:lang w:val="en-GB"/>
            </w:rPr>
          </w:rPrChange>
        </w:rPr>
        <w:t xml:space="preserve">respected in the calcul. the next time x1 or x2 is given again </w:t>
      </w:r>
    </w:p>
    <w:p w:rsidR="000C424B" w:rsidRPr="00C84EA9" w:rsidRDefault="000C424B" w:rsidP="00215AF7">
      <w:pPr>
        <w:pStyle w:val="StandardWeb"/>
        <w:spacing w:before="0" w:beforeAutospacing="0" w:after="0"/>
        <w:divId w:val="526019186"/>
        <w:rPr>
          <w:lang w:val="en-GB"/>
          <w:rPrChange w:id="5236" w:author="Michael Monkenbusch" w:date="2016-11-18T10:51:00Z">
            <w:rPr>
              <w:lang w:val="en-GB"/>
            </w:rPr>
          </w:rPrChange>
        </w:rPr>
      </w:pPr>
      <w:r w:rsidRPr="00C84EA9">
        <w:rPr>
          <w:rFonts w:ascii="Courier New" w:hAnsi="Courier New" w:cs="Courier New"/>
          <w:sz w:val="20"/>
          <w:szCs w:val="20"/>
          <w:lang w:val="en-GB"/>
          <w:rPrChange w:id="5237" w:author="Michael Monkenbusch" w:date="2016-11-18T10:51:00Z">
            <w:rPr>
              <w:rFonts w:ascii="Courier New" w:hAnsi="Courier New" w:cs="Courier New"/>
              <w:sz w:val="20"/>
              <w:szCs w:val="20"/>
              <w:lang w:val="en-GB"/>
            </w:rPr>
          </w:rPrChange>
        </w:rPr>
        <w:t xml:space="preserve">a corresponding limit is again established. </w:t>
      </w:r>
    </w:p>
    <w:p w:rsidR="000C424B" w:rsidRPr="00C84EA9" w:rsidRDefault="000C424B" w:rsidP="00215AF7">
      <w:pPr>
        <w:pStyle w:val="StandardWeb"/>
        <w:spacing w:before="0" w:beforeAutospacing="0" w:after="0"/>
        <w:divId w:val="526019186"/>
        <w:rPr>
          <w:lang w:val="en-GB"/>
          <w:rPrChange w:id="5238" w:author="Michael Monkenbusch" w:date="2016-11-18T10:51:00Z">
            <w:rPr>
              <w:lang w:val="en-GB"/>
            </w:rPr>
          </w:rPrChange>
        </w:rPr>
      </w:pPr>
      <w:r w:rsidRPr="00C84EA9">
        <w:rPr>
          <w:rFonts w:ascii="Courier New" w:hAnsi="Courier New" w:cs="Courier New"/>
          <w:sz w:val="20"/>
          <w:szCs w:val="20"/>
          <w:lang w:val="en-GB"/>
          <w:rPrChange w:id="5239" w:author="Michael Monkenbusch" w:date="2016-11-18T10:51:00Z">
            <w:rPr>
              <w:rFonts w:ascii="Courier New" w:hAnsi="Courier New" w:cs="Courier New"/>
              <w:sz w:val="20"/>
              <w:szCs w:val="20"/>
              <w:lang w:val="en-GB"/>
            </w:rPr>
          </w:rPrChange>
        </w:rPr>
        <w:t xml:space="preserve">if convolute the external routine datconv is taken to </w:t>
      </w:r>
    </w:p>
    <w:p w:rsidR="000C424B" w:rsidRPr="00C84EA9" w:rsidRDefault="000C424B" w:rsidP="00215AF7">
      <w:pPr>
        <w:pStyle w:val="StandardWeb"/>
        <w:spacing w:before="0" w:beforeAutospacing="0" w:after="0"/>
        <w:divId w:val="526019186"/>
        <w:rPr>
          <w:lang w:val="en-GB"/>
          <w:rPrChange w:id="5240" w:author="Michael Monkenbusch" w:date="2016-11-18T10:51:00Z">
            <w:rPr>
              <w:lang w:val="en-GB"/>
            </w:rPr>
          </w:rPrChange>
        </w:rPr>
      </w:pPr>
      <w:r w:rsidRPr="00C84EA9">
        <w:rPr>
          <w:rFonts w:ascii="Courier New" w:hAnsi="Courier New" w:cs="Courier New"/>
          <w:sz w:val="20"/>
          <w:szCs w:val="20"/>
          <w:lang w:val="en-GB"/>
          <w:rPrChange w:id="5241" w:author="Michael Monkenbusch" w:date="2016-11-18T10:51:00Z">
            <w:rPr>
              <w:rFonts w:ascii="Courier New" w:hAnsi="Courier New" w:cs="Courier New"/>
              <w:sz w:val="20"/>
              <w:szCs w:val="20"/>
              <w:lang w:val="en-GB"/>
            </w:rPr>
          </w:rPrChange>
        </w:rPr>
        <w:t xml:space="preserve">convolute the calculated data before leaving thc. </w:t>
      </w:r>
    </w:p>
    <w:p w:rsidR="000C424B" w:rsidRPr="00C84EA9" w:rsidRDefault="000C424B" w:rsidP="00215AF7">
      <w:pPr>
        <w:pStyle w:val="StandardWeb"/>
        <w:spacing w:before="0" w:beforeAutospacing="0" w:after="0"/>
        <w:divId w:val="526019186"/>
        <w:rPr>
          <w:lang w:val="en-GB"/>
          <w:rPrChange w:id="5242" w:author="Michael Monkenbusch" w:date="2016-11-18T10:51:00Z">
            <w:rPr>
              <w:lang w:val="en-GB"/>
            </w:rPr>
          </w:rPrChange>
        </w:rPr>
      </w:pPr>
      <w:r w:rsidRPr="00C84EA9">
        <w:rPr>
          <w:rFonts w:ascii="Courier New" w:hAnsi="Courier New" w:cs="Courier New"/>
          <w:sz w:val="20"/>
          <w:szCs w:val="20"/>
          <w:lang w:val="en-GB"/>
          <w:rPrChange w:id="5243" w:author="Michael Monkenbusch" w:date="2016-11-18T10:51:00Z">
            <w:rPr>
              <w:rFonts w:ascii="Courier New" w:hAnsi="Courier New" w:cs="Courier New"/>
              <w:sz w:val="20"/>
              <w:szCs w:val="20"/>
              <w:lang w:val="en-GB"/>
            </w:rPr>
          </w:rPrChange>
        </w:rPr>
        <w:t xml:space="preserve">the number of points and range before convolution is </w:t>
      </w:r>
    </w:p>
    <w:p w:rsidR="000C424B" w:rsidRPr="00C84EA9" w:rsidRDefault="000C424B" w:rsidP="00215AF7">
      <w:pPr>
        <w:pStyle w:val="StandardWeb"/>
        <w:spacing w:before="0" w:beforeAutospacing="0" w:after="0"/>
        <w:divId w:val="526019186"/>
        <w:rPr>
          <w:lang w:val="en-GB"/>
          <w:rPrChange w:id="5244" w:author="Michael Monkenbusch" w:date="2016-11-18T10:51:00Z">
            <w:rPr>
              <w:lang w:val="en-GB"/>
            </w:rPr>
          </w:rPrChange>
        </w:rPr>
      </w:pPr>
      <w:r w:rsidRPr="00C84EA9">
        <w:rPr>
          <w:rFonts w:ascii="Courier New" w:hAnsi="Courier New" w:cs="Courier New"/>
          <w:sz w:val="20"/>
          <w:szCs w:val="20"/>
          <w:lang w:val="en-GB"/>
          <w:rPrChange w:id="5245" w:author="Michael Monkenbusch" w:date="2016-11-18T10:51:00Z">
            <w:rPr>
              <w:rFonts w:ascii="Courier New" w:hAnsi="Courier New" w:cs="Courier New"/>
              <w:sz w:val="20"/>
              <w:szCs w:val="20"/>
              <w:lang w:val="en-GB"/>
            </w:rPr>
          </w:rPrChange>
        </w:rPr>
        <w:t xml:space="preserve">specified by n, xc1 and xc2 ( instead of n, x1 and x2 ! ). </w:t>
      </w:r>
    </w:p>
    <w:p w:rsidR="000C424B" w:rsidRPr="00C84EA9" w:rsidRDefault="000C424B" w:rsidP="00215AF7">
      <w:pPr>
        <w:pStyle w:val="StandardWeb"/>
        <w:spacing w:before="0" w:beforeAutospacing="0" w:after="0"/>
        <w:divId w:val="526019186"/>
        <w:rPr>
          <w:lang w:val="en-GB"/>
          <w:rPrChange w:id="5246" w:author="Michael Monkenbusch" w:date="2016-11-18T10:51:00Z">
            <w:rPr>
              <w:lang w:val="en-GB"/>
            </w:rPr>
          </w:rPrChange>
        </w:rPr>
      </w:pPr>
      <w:r w:rsidRPr="00C84EA9">
        <w:rPr>
          <w:rFonts w:ascii="Courier New" w:hAnsi="Courier New" w:cs="Courier New"/>
          <w:sz w:val="20"/>
          <w:szCs w:val="20"/>
          <w:lang w:val="en-GB"/>
          <w:rPrChange w:id="5247" w:author="Michael Monkenbusch" w:date="2016-11-18T10:51:00Z">
            <w:rPr>
              <w:rFonts w:ascii="Courier New" w:hAnsi="Courier New" w:cs="Courier New"/>
              <w:sz w:val="20"/>
              <w:szCs w:val="20"/>
              <w:lang w:val="en-GB"/>
            </w:rPr>
          </w:rPrChange>
        </w:rPr>
        <w:t xml:space="preserve">the result gets the x-values of the selected template(s). </w:t>
      </w:r>
    </w:p>
    <w:p w:rsidR="000C424B" w:rsidRPr="00C84EA9" w:rsidRDefault="000C424B" w:rsidP="00215AF7">
      <w:pPr>
        <w:pStyle w:val="StandardWeb"/>
        <w:spacing w:before="0" w:beforeAutospacing="0" w:after="0"/>
        <w:divId w:val="526019186"/>
        <w:rPr>
          <w:lang w:val="en-GB"/>
          <w:rPrChange w:id="5248" w:author="Michael Monkenbusch" w:date="2016-11-18T10:51:00Z">
            <w:rPr>
              <w:lang w:val="en-GB"/>
            </w:rPr>
          </w:rPrChange>
        </w:rPr>
      </w:pPr>
      <w:r w:rsidRPr="00C84EA9">
        <w:rPr>
          <w:rFonts w:ascii="Courier New" w:hAnsi="Courier New" w:cs="Courier New"/>
          <w:sz w:val="20"/>
          <w:szCs w:val="20"/>
          <w:lang w:val="en-GB"/>
          <w:rPrChange w:id="5249" w:author="Michael Monkenbusch" w:date="2016-11-18T10:51:00Z">
            <w:rPr>
              <w:rFonts w:ascii="Courier New" w:hAnsi="Courier New" w:cs="Courier New"/>
              <w:sz w:val="20"/>
              <w:szCs w:val="20"/>
              <w:lang w:val="en-GB"/>
            </w:rPr>
          </w:rPrChange>
        </w:rPr>
        <w:lastRenderedPageBreak/>
        <w:t xml:space="preserve">the x-ranges before and after convolution may be different </w:t>
      </w:r>
    </w:p>
    <w:p w:rsidR="000C424B" w:rsidRPr="00C84EA9" w:rsidRDefault="000C424B" w:rsidP="00215AF7">
      <w:pPr>
        <w:pStyle w:val="StandardWeb"/>
        <w:spacing w:before="0" w:beforeAutospacing="0" w:after="0"/>
        <w:divId w:val="526019186"/>
        <w:rPr>
          <w:lang w:val="en-GB"/>
          <w:rPrChange w:id="5250" w:author="Michael Monkenbusch" w:date="2016-11-18T10:51:00Z">
            <w:rPr>
              <w:lang w:val="en-GB"/>
            </w:rPr>
          </w:rPrChange>
        </w:rPr>
      </w:pPr>
      <w:r w:rsidRPr="00C84EA9">
        <w:rPr>
          <w:rFonts w:ascii="Courier New" w:hAnsi="Courier New" w:cs="Courier New"/>
          <w:sz w:val="20"/>
          <w:szCs w:val="20"/>
          <w:lang w:val="en-GB"/>
          <w:rPrChange w:id="5251" w:author="Michael Monkenbusch" w:date="2016-11-18T10:51:00Z">
            <w:rPr>
              <w:rFonts w:ascii="Courier New" w:hAnsi="Courier New" w:cs="Courier New"/>
              <w:sz w:val="20"/>
              <w:szCs w:val="20"/>
              <w:lang w:val="en-GB"/>
            </w:rPr>
          </w:rPrChange>
        </w:rPr>
        <w:t xml:space="preserve">depending on the transformation that is implicit in the </w:t>
      </w:r>
    </w:p>
    <w:p w:rsidR="000C424B" w:rsidRPr="00C84EA9" w:rsidRDefault="000C424B" w:rsidP="00215AF7">
      <w:pPr>
        <w:pStyle w:val="StandardWeb"/>
        <w:spacing w:before="0" w:beforeAutospacing="0" w:after="0"/>
        <w:divId w:val="526019186"/>
        <w:rPr>
          <w:lang w:val="en-GB"/>
          <w:rPrChange w:id="5252" w:author="Michael Monkenbusch" w:date="2016-11-18T10:51:00Z">
            <w:rPr>
              <w:lang w:val="en-GB"/>
            </w:rPr>
          </w:rPrChange>
        </w:rPr>
      </w:pPr>
      <w:r w:rsidRPr="00C84EA9">
        <w:rPr>
          <w:rFonts w:ascii="Courier New" w:hAnsi="Courier New" w:cs="Courier New"/>
          <w:sz w:val="20"/>
          <w:szCs w:val="20"/>
          <w:lang w:val="en-GB"/>
          <w:rPrChange w:id="5253" w:author="Michael Monkenbusch" w:date="2016-11-18T10:51:00Z">
            <w:rPr>
              <w:rFonts w:ascii="Courier New" w:hAnsi="Courier New" w:cs="Courier New"/>
              <w:sz w:val="20"/>
              <w:szCs w:val="20"/>
              <w:lang w:val="en-GB"/>
            </w:rPr>
          </w:rPrChange>
        </w:rPr>
        <w:t xml:space="preserve">convolution kernel (e.g. q-values ---&gt; scattering angles). </w:t>
      </w:r>
    </w:p>
    <w:p w:rsidR="000C424B" w:rsidRPr="00C84EA9" w:rsidRDefault="000C424B" w:rsidP="00215AF7">
      <w:pPr>
        <w:pStyle w:val="StandardWeb"/>
        <w:spacing w:before="0" w:beforeAutospacing="0" w:after="0"/>
        <w:divId w:val="526019186"/>
        <w:rPr>
          <w:lang w:val="en-GB"/>
          <w:rPrChange w:id="5254" w:author="Michael Monkenbusch" w:date="2016-11-18T10:51:00Z">
            <w:rPr>
              <w:lang w:val="en-GB"/>
            </w:rPr>
          </w:rPrChange>
        </w:rPr>
      </w:pPr>
      <w:r w:rsidRPr="00C84EA9">
        <w:rPr>
          <w:rFonts w:ascii="Courier New" w:hAnsi="Courier New" w:cs="Courier New"/>
          <w:sz w:val="20"/>
          <w:szCs w:val="20"/>
          <w:lang w:val="en-GB"/>
          <w:rPrChange w:id="5255" w:author="Michael Monkenbusch" w:date="2016-11-18T10:51:00Z">
            <w:rPr>
              <w:rFonts w:ascii="Courier New" w:hAnsi="Courier New" w:cs="Courier New"/>
              <w:sz w:val="20"/>
              <w:szCs w:val="20"/>
              <w:lang w:val="en-GB"/>
            </w:rPr>
          </w:rPrChange>
        </w:rPr>
        <w:t xml:space="preserve">usually x belongs is a physical varaible before and an </w:t>
      </w:r>
    </w:p>
    <w:p w:rsidR="000C424B" w:rsidRPr="00C84EA9" w:rsidRDefault="000C424B" w:rsidP="00215AF7">
      <w:pPr>
        <w:pStyle w:val="StandardWeb"/>
        <w:spacing w:before="0" w:beforeAutospacing="0" w:after="0"/>
        <w:divId w:val="526019186"/>
        <w:rPr>
          <w:lang w:val="en-GB"/>
          <w:rPrChange w:id="5256" w:author="Michael Monkenbusch" w:date="2016-11-18T10:51:00Z">
            <w:rPr>
              <w:lang w:val="en-GB"/>
            </w:rPr>
          </w:rPrChange>
        </w:rPr>
      </w:pPr>
      <w:r w:rsidRPr="00C84EA9">
        <w:rPr>
          <w:rFonts w:ascii="Courier New" w:hAnsi="Courier New" w:cs="Courier New"/>
          <w:sz w:val="20"/>
          <w:szCs w:val="20"/>
          <w:lang w:val="en-GB"/>
          <w:rPrChange w:id="5257" w:author="Michael Monkenbusch" w:date="2016-11-18T10:51:00Z">
            <w:rPr>
              <w:rFonts w:ascii="Courier New" w:hAnsi="Courier New" w:cs="Courier New"/>
              <w:sz w:val="20"/>
              <w:szCs w:val="20"/>
              <w:lang w:val="en-GB"/>
            </w:rPr>
          </w:rPrChange>
        </w:rPr>
        <w:t xml:space="preserve">experiment varaiable after convolution. xc1/2 refer to the </w:t>
      </w:r>
    </w:p>
    <w:p w:rsidR="000C424B" w:rsidRPr="00C84EA9" w:rsidRDefault="000C424B" w:rsidP="00215AF7">
      <w:pPr>
        <w:pStyle w:val="StandardWeb"/>
        <w:spacing w:before="0" w:beforeAutospacing="0" w:after="0"/>
        <w:divId w:val="526019186"/>
        <w:rPr>
          <w:lang w:val="en-GB"/>
          <w:rPrChange w:id="5258" w:author="Michael Monkenbusch" w:date="2016-11-18T10:51:00Z">
            <w:rPr>
              <w:lang w:val="en-GB"/>
            </w:rPr>
          </w:rPrChange>
        </w:rPr>
      </w:pPr>
      <w:r w:rsidRPr="00C84EA9">
        <w:rPr>
          <w:rFonts w:ascii="Courier New" w:hAnsi="Courier New" w:cs="Courier New"/>
          <w:sz w:val="20"/>
          <w:szCs w:val="20"/>
          <w:lang w:val="en-GB"/>
          <w:rPrChange w:id="5259" w:author="Michael Monkenbusch" w:date="2016-11-18T10:51:00Z">
            <w:rPr>
              <w:rFonts w:ascii="Courier New" w:hAnsi="Courier New" w:cs="Courier New"/>
              <w:sz w:val="20"/>
              <w:szCs w:val="20"/>
              <w:lang w:val="en-GB"/>
            </w:rPr>
          </w:rPrChange>
        </w:rPr>
        <w:t xml:space="preserve">physical variable range. the selected item has to </w:t>
      </w:r>
    </w:p>
    <w:p w:rsidR="000C424B" w:rsidRPr="00C84EA9" w:rsidRDefault="000C424B" w:rsidP="00215AF7">
      <w:pPr>
        <w:pStyle w:val="StandardWeb"/>
        <w:spacing w:before="0" w:beforeAutospacing="0" w:after="0"/>
        <w:divId w:val="526019186"/>
        <w:rPr>
          <w:lang w:val="en-GB"/>
          <w:rPrChange w:id="5260" w:author="Michael Monkenbusch" w:date="2016-11-18T10:51:00Z">
            <w:rPr>
              <w:lang w:val="en-GB"/>
            </w:rPr>
          </w:rPrChange>
        </w:rPr>
      </w:pPr>
      <w:r w:rsidRPr="00C84EA9">
        <w:rPr>
          <w:rFonts w:ascii="Courier New" w:hAnsi="Courier New" w:cs="Courier New"/>
          <w:sz w:val="20"/>
          <w:szCs w:val="20"/>
          <w:lang w:val="en-GB"/>
          <w:rPrChange w:id="5261" w:author="Michael Monkenbusch" w:date="2016-11-18T10:51:00Z">
            <w:rPr>
              <w:rFonts w:ascii="Courier New" w:hAnsi="Courier New" w:cs="Courier New"/>
              <w:sz w:val="20"/>
              <w:szCs w:val="20"/>
              <w:lang w:val="en-GB"/>
            </w:rPr>
          </w:rPrChange>
        </w:rPr>
        <w:t xml:space="preserve">be in experiment space. </w:t>
      </w:r>
    </w:p>
    <w:p w:rsidR="000C424B" w:rsidRPr="00C84EA9" w:rsidRDefault="000C424B" w:rsidP="00215AF7">
      <w:pPr>
        <w:pStyle w:val="StandardWeb"/>
        <w:spacing w:before="0" w:beforeAutospacing="0" w:after="0"/>
        <w:divId w:val="526019186"/>
        <w:rPr>
          <w:lang w:val="en-GB"/>
          <w:rPrChange w:id="5262" w:author="Michael Monkenbusch" w:date="2016-11-18T10:51:00Z">
            <w:rPr>
              <w:lang w:val="en-GB"/>
            </w:rPr>
          </w:rPrChange>
        </w:rPr>
      </w:pPr>
      <w:r w:rsidRPr="00C84EA9">
        <w:rPr>
          <w:rFonts w:ascii="Courier New" w:hAnsi="Courier New" w:cs="Courier New"/>
          <w:sz w:val="20"/>
          <w:szCs w:val="20"/>
          <w:lang w:val="en-GB"/>
          <w:rPrChange w:id="5263" w:author="Michael Monkenbusch" w:date="2016-11-18T10:51:00Z">
            <w:rPr>
              <w:rFonts w:ascii="Courier New" w:hAnsi="Courier New" w:cs="Courier New"/>
              <w:sz w:val="20"/>
              <w:szCs w:val="20"/>
              <w:lang w:val="en-GB"/>
            </w:rPr>
          </w:rPrChange>
        </w:rPr>
        <w:t xml:space="preserve">all convolution settings are also valid during fit. </w:t>
      </w:r>
    </w:p>
    <w:p w:rsidR="000C424B" w:rsidRPr="00C84EA9" w:rsidRDefault="000C424B" w:rsidP="00215AF7">
      <w:pPr>
        <w:pStyle w:val="StandardWeb"/>
        <w:spacing w:before="0" w:beforeAutospacing="0" w:after="0"/>
        <w:divId w:val="526019186"/>
        <w:rPr>
          <w:lang w:val="en-GB"/>
          <w:rPrChange w:id="5264" w:author="Michael Monkenbusch" w:date="2016-11-18T10:51:00Z">
            <w:rPr>
              <w:lang w:val="en-GB"/>
            </w:rPr>
          </w:rPrChange>
        </w:rPr>
      </w:pPr>
      <w:r w:rsidRPr="00C84EA9">
        <w:rPr>
          <w:rFonts w:ascii="Courier New" w:hAnsi="Courier New" w:cs="Courier New"/>
          <w:sz w:val="20"/>
          <w:szCs w:val="20"/>
          <w:lang w:val="en-GB"/>
          <w:rPrChange w:id="5265" w:author="Michael Monkenbusch" w:date="2016-11-18T10:51:00Z">
            <w:rPr>
              <w:rFonts w:ascii="Courier New" w:hAnsi="Courier New" w:cs="Courier New"/>
              <w:sz w:val="20"/>
              <w:szCs w:val="20"/>
              <w:lang w:val="en-GB"/>
            </w:rPr>
          </w:rPrChange>
        </w:rPr>
        <w:t xml:space="preserve">convolution is valid until convolution off is specified. </w:t>
      </w:r>
    </w:p>
    <w:p w:rsidR="000C424B" w:rsidRPr="00C84EA9" w:rsidRDefault="000C424B" w:rsidP="00215AF7">
      <w:pPr>
        <w:pStyle w:val="StandardWeb"/>
        <w:spacing w:before="0" w:beforeAutospacing="0" w:after="0"/>
        <w:divId w:val="526019186"/>
        <w:rPr>
          <w:lang w:val="en-GB"/>
          <w:rPrChange w:id="5266" w:author="Michael Monkenbusch" w:date="2016-11-18T10:51:00Z">
            <w:rPr>
              <w:lang w:val="en-GB"/>
            </w:rPr>
          </w:rPrChange>
        </w:rPr>
      </w:pPr>
      <w:r w:rsidRPr="00C84EA9">
        <w:rPr>
          <w:rFonts w:ascii="Courier New" w:hAnsi="Courier New" w:cs="Courier New"/>
          <w:sz w:val="20"/>
          <w:szCs w:val="20"/>
          <w:lang w:val="en-GB"/>
          <w:rPrChange w:id="5267" w:author="Michael Monkenbusch" w:date="2016-11-18T10:51:00Z">
            <w:rPr>
              <w:rFonts w:ascii="Courier New" w:hAnsi="Courier New" w:cs="Courier New"/>
              <w:sz w:val="20"/>
              <w:szCs w:val="20"/>
              <w:lang w:val="en-GB"/>
            </w:rPr>
          </w:rPrChange>
        </w:rPr>
        <w:t xml:space="preserve">any parameters needed to specify the convolution kernel </w:t>
      </w:r>
    </w:p>
    <w:p w:rsidR="000C424B" w:rsidRPr="00C84EA9" w:rsidRDefault="000C424B" w:rsidP="00215AF7">
      <w:pPr>
        <w:pStyle w:val="StandardWeb"/>
        <w:spacing w:before="0" w:beforeAutospacing="0" w:after="0"/>
        <w:divId w:val="526019186"/>
        <w:rPr>
          <w:lang w:val="en-GB"/>
          <w:rPrChange w:id="5268" w:author="Michael Monkenbusch" w:date="2016-11-18T10:51:00Z">
            <w:rPr>
              <w:lang w:val="en-GB"/>
            </w:rPr>
          </w:rPrChange>
        </w:rPr>
      </w:pPr>
      <w:r w:rsidRPr="00C84EA9">
        <w:rPr>
          <w:rFonts w:ascii="Courier New" w:hAnsi="Courier New" w:cs="Courier New"/>
          <w:sz w:val="20"/>
          <w:szCs w:val="20"/>
          <w:lang w:val="en-GB"/>
          <w:rPrChange w:id="5269" w:author="Michael Monkenbusch" w:date="2016-11-18T10:51:00Z">
            <w:rPr>
              <w:rFonts w:ascii="Courier New" w:hAnsi="Courier New" w:cs="Courier New"/>
              <w:sz w:val="20"/>
              <w:szCs w:val="20"/>
              <w:lang w:val="en-GB"/>
            </w:rPr>
          </w:rPrChange>
        </w:rPr>
        <w:t xml:space="preserve">are to be given as parameters in the selected data-item, </w:t>
      </w:r>
    </w:p>
    <w:p w:rsidR="000C424B" w:rsidRPr="00C84EA9" w:rsidRDefault="000C424B" w:rsidP="00215AF7">
      <w:pPr>
        <w:pStyle w:val="StandardWeb"/>
        <w:spacing w:before="0" w:beforeAutospacing="0" w:after="0"/>
        <w:divId w:val="526019186"/>
        <w:rPr>
          <w:lang w:val="en-GB"/>
          <w:rPrChange w:id="5270" w:author="Michael Monkenbusch" w:date="2016-11-18T10:51:00Z">
            <w:rPr>
              <w:lang w:val="en-GB"/>
            </w:rPr>
          </w:rPrChange>
        </w:rPr>
      </w:pPr>
      <w:r w:rsidRPr="00C84EA9">
        <w:rPr>
          <w:rFonts w:ascii="Courier New" w:hAnsi="Courier New" w:cs="Courier New"/>
          <w:sz w:val="20"/>
          <w:szCs w:val="20"/>
          <w:lang w:val="en-GB"/>
          <w:rPrChange w:id="5271" w:author="Michael Monkenbusch" w:date="2016-11-18T10:51:00Z">
            <w:rPr>
              <w:rFonts w:ascii="Courier New" w:hAnsi="Courier New" w:cs="Courier New"/>
              <w:sz w:val="20"/>
              <w:szCs w:val="20"/>
              <w:lang w:val="en-GB"/>
            </w:rPr>
          </w:rPrChange>
        </w:rPr>
        <w:t xml:space="preserve">they are extracted by datconv using the getpar routine. </w:t>
      </w:r>
    </w:p>
    <w:p w:rsidR="000C424B" w:rsidRPr="00C84EA9" w:rsidRDefault="000C424B" w:rsidP="00215AF7">
      <w:pPr>
        <w:pStyle w:val="StandardWeb"/>
        <w:spacing w:before="0" w:beforeAutospacing="0" w:after="0"/>
        <w:divId w:val="526019186"/>
        <w:rPr>
          <w:lang w:val="en-GB"/>
          <w:rPrChange w:id="5272" w:author="Michael Monkenbusch" w:date="2016-11-18T10:51:00Z">
            <w:rPr>
              <w:lang w:val="en-GB"/>
            </w:rPr>
          </w:rPrChange>
        </w:rPr>
      </w:pPr>
      <w:r w:rsidRPr="00C84EA9">
        <w:rPr>
          <w:rFonts w:ascii="Courier New" w:hAnsi="Courier New" w:cs="Courier New"/>
          <w:sz w:val="20"/>
          <w:szCs w:val="20"/>
          <w:lang w:val="en-GB"/>
          <w:rPrChange w:id="5273" w:author="Michael Monkenbusch" w:date="2016-11-18T10:51:00Z">
            <w:rPr>
              <w:rFonts w:ascii="Courier New" w:hAnsi="Courier New" w:cs="Courier New"/>
              <w:sz w:val="20"/>
              <w:szCs w:val="20"/>
              <w:lang w:val="en-GB"/>
            </w:rPr>
          </w:rPrChange>
        </w:rPr>
        <w:t xml:space="preserve">theos &lt;theos&gt; </w:t>
      </w:r>
    </w:p>
    <w:p w:rsidR="000C424B" w:rsidRPr="00C84EA9" w:rsidRDefault="000C424B" w:rsidP="00215AF7">
      <w:pPr>
        <w:pStyle w:val="StandardWeb"/>
        <w:spacing w:before="0" w:beforeAutospacing="0" w:after="0"/>
        <w:divId w:val="526019186"/>
        <w:rPr>
          <w:lang w:val="en-GB"/>
          <w:rPrChange w:id="5274" w:author="Michael Monkenbusch" w:date="2016-11-18T10:51:00Z">
            <w:rPr>
              <w:lang w:val="en-GB"/>
            </w:rPr>
          </w:rPrChange>
        </w:rPr>
      </w:pPr>
      <w:r w:rsidRPr="00C84EA9">
        <w:rPr>
          <w:rFonts w:ascii="Courier New" w:hAnsi="Courier New" w:cs="Courier New"/>
          <w:sz w:val="20"/>
          <w:szCs w:val="20"/>
          <w:lang w:val="en-GB"/>
          <w:rPrChange w:id="5275" w:author="Michael Monkenbusch" w:date="2016-11-18T10:51:00Z">
            <w:rPr>
              <w:rFonts w:ascii="Courier New" w:hAnsi="Courier New" w:cs="Courier New"/>
              <w:sz w:val="20"/>
              <w:szCs w:val="20"/>
              <w:lang w:val="en-GB"/>
            </w:rPr>
          </w:rPrChange>
        </w:rPr>
        <w:t xml:space="preserve">if you want to know what theories are available in your version </w:t>
      </w:r>
    </w:p>
    <w:p w:rsidR="000C424B" w:rsidRPr="00C84EA9" w:rsidRDefault="000C424B" w:rsidP="00215AF7">
      <w:pPr>
        <w:pStyle w:val="StandardWeb"/>
        <w:spacing w:before="0" w:beforeAutospacing="0" w:after="0"/>
        <w:divId w:val="526019186"/>
        <w:rPr>
          <w:lang w:val="en-GB"/>
          <w:rPrChange w:id="5276" w:author="Michael Monkenbusch" w:date="2016-11-18T10:51:00Z">
            <w:rPr>
              <w:lang w:val="en-GB"/>
            </w:rPr>
          </w:rPrChange>
        </w:rPr>
      </w:pPr>
      <w:r w:rsidRPr="00C84EA9">
        <w:rPr>
          <w:rFonts w:ascii="Courier New" w:hAnsi="Courier New" w:cs="Courier New"/>
          <w:sz w:val="20"/>
          <w:szCs w:val="20"/>
          <w:lang w:val="en-GB"/>
          <w:rPrChange w:id="5277" w:author="Michael Monkenbusch" w:date="2016-11-18T10:51:00Z">
            <w:rPr>
              <w:rFonts w:ascii="Courier New" w:hAnsi="Courier New" w:cs="Courier New"/>
              <w:sz w:val="20"/>
              <w:szCs w:val="20"/>
              <w:lang w:val="en-GB"/>
            </w:rPr>
          </w:rPrChange>
        </w:rPr>
        <w:t xml:space="preserve">of datreat, simply type theos and you will see. </w:t>
      </w:r>
    </w:p>
    <w:p w:rsidR="000C424B" w:rsidRPr="00C84EA9" w:rsidRDefault="000C424B" w:rsidP="00215AF7">
      <w:pPr>
        <w:pStyle w:val="StandardWeb"/>
        <w:spacing w:before="0" w:beforeAutospacing="0" w:after="0"/>
        <w:divId w:val="526019186"/>
        <w:rPr>
          <w:lang w:val="en-GB"/>
          <w:rPrChange w:id="5278" w:author="Michael Monkenbusch" w:date="2016-11-18T10:51:00Z">
            <w:rPr>
              <w:lang w:val="en-GB"/>
            </w:rPr>
          </w:rPrChange>
        </w:rPr>
      </w:pPr>
      <w:r w:rsidRPr="00C84EA9">
        <w:rPr>
          <w:rFonts w:ascii="Courier New" w:hAnsi="Courier New" w:cs="Courier New"/>
          <w:sz w:val="20"/>
          <w:szCs w:val="20"/>
          <w:lang w:val="en-GB"/>
          <w:rPrChange w:id="5279" w:author="Michael Monkenbusch" w:date="2016-11-18T10:51:00Z">
            <w:rPr>
              <w:rFonts w:ascii="Courier New" w:hAnsi="Courier New" w:cs="Courier New"/>
              <w:sz w:val="20"/>
              <w:szCs w:val="20"/>
              <w:lang w:val="en-GB"/>
            </w:rPr>
          </w:rPrChange>
        </w:rPr>
        <w:t xml:space="preserve">tit &lt;tit&gt; titlestring </w:t>
      </w:r>
    </w:p>
    <w:p w:rsidR="000C424B" w:rsidRPr="00C84EA9" w:rsidRDefault="000C424B" w:rsidP="00215AF7">
      <w:pPr>
        <w:pStyle w:val="StandardWeb"/>
        <w:spacing w:before="0" w:beforeAutospacing="0" w:after="0"/>
        <w:divId w:val="526019186"/>
        <w:rPr>
          <w:lang w:val="en-GB"/>
          <w:rPrChange w:id="5280" w:author="Michael Monkenbusch" w:date="2016-11-18T10:51:00Z">
            <w:rPr>
              <w:lang w:val="en-GB"/>
            </w:rPr>
          </w:rPrChange>
        </w:rPr>
      </w:pPr>
      <w:r w:rsidRPr="00C84EA9">
        <w:rPr>
          <w:rFonts w:ascii="Courier New" w:hAnsi="Courier New" w:cs="Courier New"/>
          <w:sz w:val="20"/>
          <w:szCs w:val="20"/>
          <w:lang w:val="en-GB"/>
          <w:rPrChange w:id="5281" w:author="Michael Monkenbusch" w:date="2016-11-18T10:51:00Z">
            <w:rPr>
              <w:rFonts w:ascii="Courier New" w:hAnsi="Courier New" w:cs="Courier New"/>
              <w:sz w:val="20"/>
              <w:szCs w:val="20"/>
              <w:lang w:val="en-GB"/>
            </w:rPr>
          </w:rPrChange>
        </w:rPr>
        <w:t xml:space="preserve">with the &lt;title&gt;-command you can define a title that is dis- </w:t>
      </w:r>
    </w:p>
    <w:p w:rsidR="000C424B" w:rsidRPr="00C84EA9" w:rsidRDefault="000C424B" w:rsidP="00215AF7">
      <w:pPr>
        <w:pStyle w:val="StandardWeb"/>
        <w:spacing w:before="0" w:beforeAutospacing="0" w:after="0"/>
        <w:divId w:val="526019186"/>
        <w:rPr>
          <w:lang w:val="en-GB"/>
          <w:rPrChange w:id="5282" w:author="Michael Monkenbusch" w:date="2016-11-18T10:51:00Z">
            <w:rPr>
              <w:lang w:val="en-GB"/>
            </w:rPr>
          </w:rPrChange>
        </w:rPr>
      </w:pPr>
      <w:r w:rsidRPr="00C84EA9">
        <w:rPr>
          <w:rFonts w:ascii="Courier New" w:hAnsi="Courier New" w:cs="Courier New"/>
          <w:sz w:val="20"/>
          <w:szCs w:val="20"/>
          <w:lang w:val="en-GB"/>
          <w:rPrChange w:id="5283" w:author="Michael Monkenbusch" w:date="2016-11-18T10:51:00Z">
            <w:rPr>
              <w:rFonts w:ascii="Courier New" w:hAnsi="Courier New" w:cs="Courier New"/>
              <w:sz w:val="20"/>
              <w:szCs w:val="20"/>
              <w:lang w:val="en-GB"/>
            </w:rPr>
          </w:rPrChange>
        </w:rPr>
        <w:t xml:space="preserve">played with your plots if the text-option is set. </w:t>
      </w:r>
    </w:p>
    <w:p w:rsidR="000C424B" w:rsidRPr="00C84EA9" w:rsidRDefault="000C424B" w:rsidP="00215AF7">
      <w:pPr>
        <w:pStyle w:val="StandardWeb"/>
        <w:spacing w:before="0" w:beforeAutospacing="0" w:after="0"/>
        <w:divId w:val="526019186"/>
        <w:rPr>
          <w:lang w:val="en-GB"/>
          <w:rPrChange w:id="5284" w:author="Michael Monkenbusch" w:date="2016-11-18T10:51:00Z">
            <w:rPr>
              <w:lang w:val="en-GB"/>
            </w:rPr>
          </w:rPrChange>
        </w:rPr>
      </w:pPr>
      <w:r w:rsidRPr="00C84EA9">
        <w:rPr>
          <w:rFonts w:ascii="Courier New" w:hAnsi="Courier New" w:cs="Courier New"/>
          <w:sz w:val="20"/>
          <w:szCs w:val="20"/>
          <w:lang w:val="en-GB"/>
          <w:rPrChange w:id="5285" w:author="Michael Monkenbusch" w:date="2016-11-18T10:51:00Z">
            <w:rPr>
              <w:rFonts w:ascii="Courier New" w:hAnsi="Courier New" w:cs="Courier New"/>
              <w:sz w:val="20"/>
              <w:szCs w:val="20"/>
              <w:lang w:val="en-GB"/>
            </w:rPr>
          </w:rPrChange>
        </w:rPr>
        <w:t xml:space="preserve">rename &lt;rename&gt; [xaxis &lt;new-string&gt;] [yaxis &lt;new-string&gt;] [name new] </w:t>
      </w:r>
    </w:p>
    <w:p w:rsidR="000C424B" w:rsidRPr="00C84EA9" w:rsidRDefault="000C424B" w:rsidP="00215AF7">
      <w:pPr>
        <w:pStyle w:val="StandardWeb"/>
        <w:spacing w:before="0" w:beforeAutospacing="0" w:after="0"/>
        <w:divId w:val="526019186"/>
        <w:rPr>
          <w:lang w:val="en-GB"/>
          <w:rPrChange w:id="5286" w:author="Michael Monkenbusch" w:date="2016-11-18T10:51:00Z">
            <w:rPr>
              <w:lang w:val="en-GB"/>
            </w:rPr>
          </w:rPrChange>
        </w:rPr>
      </w:pPr>
      <w:r w:rsidRPr="00C84EA9">
        <w:rPr>
          <w:rFonts w:ascii="Courier New" w:hAnsi="Courier New" w:cs="Courier New"/>
          <w:sz w:val="20"/>
          <w:szCs w:val="20"/>
          <w:lang w:val="en-GB"/>
          <w:rPrChange w:id="5287" w:author="Michael Monkenbusch" w:date="2016-11-18T10:51:00Z">
            <w:rPr>
              <w:rFonts w:ascii="Courier New" w:hAnsi="Courier New" w:cs="Courier New"/>
              <w:sz w:val="20"/>
              <w:szCs w:val="20"/>
              <w:lang w:val="en-GB"/>
            </w:rPr>
          </w:rPrChange>
        </w:rPr>
        <w:t xml:space="preserve">the xaxis and/or yaxis and/or id-names of all selected items </w:t>
      </w:r>
    </w:p>
    <w:p w:rsidR="000C424B" w:rsidRPr="00C84EA9" w:rsidRDefault="000C424B" w:rsidP="00215AF7">
      <w:pPr>
        <w:pStyle w:val="StandardWeb"/>
        <w:spacing w:before="0" w:beforeAutospacing="0" w:after="0"/>
        <w:divId w:val="526019186"/>
        <w:rPr>
          <w:lang w:val="en-GB"/>
          <w:rPrChange w:id="5288" w:author="Michael Monkenbusch" w:date="2016-11-18T10:51:00Z">
            <w:rPr>
              <w:lang w:val="en-GB"/>
            </w:rPr>
          </w:rPrChange>
        </w:rPr>
      </w:pPr>
      <w:r w:rsidRPr="00C84EA9">
        <w:rPr>
          <w:rFonts w:ascii="Courier New" w:hAnsi="Courier New" w:cs="Courier New"/>
          <w:sz w:val="20"/>
          <w:szCs w:val="20"/>
          <w:lang w:val="en-GB"/>
          <w:rPrChange w:id="5289" w:author="Michael Monkenbusch" w:date="2016-11-18T10:51:00Z">
            <w:rPr>
              <w:rFonts w:ascii="Courier New" w:hAnsi="Courier New" w:cs="Courier New"/>
              <w:sz w:val="20"/>
              <w:szCs w:val="20"/>
              <w:lang w:val="en-GB"/>
            </w:rPr>
          </w:rPrChange>
        </w:rPr>
        <w:t xml:space="preserve">are replaced by the strings given here. </w:t>
      </w:r>
    </w:p>
    <w:p w:rsidR="000C424B" w:rsidRPr="00C84EA9" w:rsidRDefault="000C424B" w:rsidP="00215AF7">
      <w:pPr>
        <w:pStyle w:val="StandardWeb"/>
        <w:spacing w:before="0" w:beforeAutospacing="0" w:after="0"/>
        <w:divId w:val="526019186"/>
        <w:rPr>
          <w:lang w:val="en-GB"/>
          <w:rPrChange w:id="5290" w:author="Michael Monkenbusch" w:date="2016-11-18T10:51:00Z">
            <w:rPr>
              <w:lang w:val="en-GB"/>
            </w:rPr>
          </w:rPrChange>
        </w:rPr>
      </w:pPr>
      <w:r w:rsidRPr="00C84EA9">
        <w:rPr>
          <w:rFonts w:ascii="Courier New" w:hAnsi="Courier New" w:cs="Courier New"/>
          <w:sz w:val="20"/>
          <w:szCs w:val="20"/>
          <w:lang w:val="en-GB"/>
          <w:rPrChange w:id="5291" w:author="Michael Monkenbusch" w:date="2016-11-18T10:51:00Z">
            <w:rPr>
              <w:rFonts w:ascii="Courier New" w:hAnsi="Courier New" w:cs="Courier New"/>
              <w:sz w:val="20"/>
              <w:szCs w:val="20"/>
              <w:lang w:val="en-GB"/>
            </w:rPr>
          </w:rPrChange>
        </w:rPr>
        <w:t xml:space="preserve">putpar &lt;putpar&gt; &lt;parname&gt; &lt;value&gt; </w:t>
      </w:r>
    </w:p>
    <w:p w:rsidR="000C424B" w:rsidRPr="00C84EA9" w:rsidRDefault="000C424B" w:rsidP="00215AF7">
      <w:pPr>
        <w:pStyle w:val="StandardWeb"/>
        <w:spacing w:before="0" w:beforeAutospacing="0" w:after="0"/>
        <w:divId w:val="526019186"/>
        <w:rPr>
          <w:lang w:val="en-GB"/>
          <w:rPrChange w:id="5292" w:author="Michael Monkenbusch" w:date="2016-11-18T10:51:00Z">
            <w:rPr>
              <w:lang w:val="en-GB"/>
            </w:rPr>
          </w:rPrChange>
        </w:rPr>
      </w:pPr>
      <w:r w:rsidRPr="00C84EA9">
        <w:rPr>
          <w:rFonts w:ascii="Courier New" w:hAnsi="Courier New" w:cs="Courier New"/>
          <w:sz w:val="20"/>
          <w:szCs w:val="20"/>
          <w:lang w:val="en-GB"/>
          <w:rPrChange w:id="5293" w:author="Michael Monkenbusch" w:date="2016-11-18T10:51:00Z">
            <w:rPr>
              <w:rFonts w:ascii="Courier New" w:hAnsi="Courier New" w:cs="Courier New"/>
              <w:sz w:val="20"/>
              <w:szCs w:val="20"/>
              <w:lang w:val="en-GB"/>
            </w:rPr>
          </w:rPrChange>
        </w:rPr>
        <w:t xml:space="preserve">a parameter with name &lt;parname&gt; will be created and set </w:t>
      </w:r>
    </w:p>
    <w:p w:rsidR="000C424B" w:rsidRPr="00C84EA9" w:rsidRDefault="000C424B" w:rsidP="00215AF7">
      <w:pPr>
        <w:pStyle w:val="StandardWeb"/>
        <w:spacing w:before="0" w:beforeAutospacing="0" w:after="0"/>
        <w:divId w:val="526019186"/>
        <w:rPr>
          <w:lang w:val="en-GB"/>
          <w:rPrChange w:id="5294" w:author="Michael Monkenbusch" w:date="2016-11-18T10:51:00Z">
            <w:rPr>
              <w:lang w:val="en-GB"/>
            </w:rPr>
          </w:rPrChange>
        </w:rPr>
      </w:pPr>
      <w:r w:rsidRPr="00C84EA9">
        <w:rPr>
          <w:rFonts w:ascii="Courier New" w:hAnsi="Courier New" w:cs="Courier New"/>
          <w:sz w:val="20"/>
          <w:szCs w:val="20"/>
          <w:lang w:val="en-GB"/>
          <w:rPrChange w:id="5295" w:author="Michael Monkenbusch" w:date="2016-11-18T10:51:00Z">
            <w:rPr>
              <w:rFonts w:ascii="Courier New" w:hAnsi="Courier New" w:cs="Courier New"/>
              <w:sz w:val="20"/>
              <w:szCs w:val="20"/>
              <w:lang w:val="en-GB"/>
            </w:rPr>
          </w:rPrChange>
        </w:rPr>
        <w:t xml:space="preserve">to the value &lt;value&gt; in all selected items. if the </w:t>
      </w:r>
    </w:p>
    <w:p w:rsidR="000C424B" w:rsidRPr="00C84EA9" w:rsidRDefault="000C424B" w:rsidP="00215AF7">
      <w:pPr>
        <w:pStyle w:val="StandardWeb"/>
        <w:spacing w:before="0" w:beforeAutospacing="0" w:after="0"/>
        <w:divId w:val="526019186"/>
        <w:rPr>
          <w:lang w:val="en-GB"/>
          <w:rPrChange w:id="5296" w:author="Michael Monkenbusch" w:date="2016-11-18T10:51:00Z">
            <w:rPr>
              <w:lang w:val="en-GB"/>
            </w:rPr>
          </w:rPrChange>
        </w:rPr>
      </w:pPr>
      <w:r w:rsidRPr="00C84EA9">
        <w:rPr>
          <w:rFonts w:ascii="Courier New" w:hAnsi="Courier New" w:cs="Courier New"/>
          <w:sz w:val="20"/>
          <w:szCs w:val="20"/>
          <w:lang w:val="en-GB"/>
          <w:rPrChange w:id="5297" w:author="Michael Monkenbusch" w:date="2016-11-18T10:51:00Z">
            <w:rPr>
              <w:rFonts w:ascii="Courier New" w:hAnsi="Courier New" w:cs="Courier New"/>
              <w:sz w:val="20"/>
              <w:szCs w:val="20"/>
              <w:lang w:val="en-GB"/>
            </w:rPr>
          </w:rPrChange>
        </w:rPr>
        <w:t xml:space="preserve">parameter already exists, its value is updated. </w:t>
      </w:r>
    </w:p>
    <w:p w:rsidR="000C424B" w:rsidRPr="00C84EA9" w:rsidRDefault="000C424B" w:rsidP="00215AF7">
      <w:pPr>
        <w:pStyle w:val="StandardWeb"/>
        <w:spacing w:before="0" w:beforeAutospacing="0" w:after="0"/>
        <w:divId w:val="526019186"/>
        <w:rPr>
          <w:lang w:val="en-GB"/>
          <w:rPrChange w:id="5298" w:author="Michael Monkenbusch" w:date="2016-11-18T10:51:00Z">
            <w:rPr>
              <w:lang w:val="en-GB"/>
            </w:rPr>
          </w:rPrChange>
        </w:rPr>
      </w:pPr>
      <w:r w:rsidRPr="00C84EA9">
        <w:rPr>
          <w:rFonts w:ascii="Courier New" w:hAnsi="Courier New" w:cs="Courier New"/>
          <w:sz w:val="20"/>
          <w:szCs w:val="20"/>
          <w:lang w:val="en-GB"/>
          <w:rPrChange w:id="5299" w:author="Michael Monkenbusch" w:date="2016-11-18T10:51:00Z">
            <w:rPr>
              <w:rFonts w:ascii="Courier New" w:hAnsi="Courier New" w:cs="Courier New"/>
              <w:sz w:val="20"/>
              <w:szCs w:val="20"/>
              <w:lang w:val="en-GB"/>
            </w:rPr>
          </w:rPrChange>
        </w:rPr>
        <w:t xml:space="preserve">z &lt;z&gt; </w:t>
      </w:r>
    </w:p>
    <w:p w:rsidR="000C424B" w:rsidRPr="00C84EA9" w:rsidRDefault="000C424B" w:rsidP="00215AF7">
      <w:pPr>
        <w:pStyle w:val="StandardWeb"/>
        <w:spacing w:before="0" w:beforeAutospacing="0" w:after="0"/>
        <w:divId w:val="526019186"/>
        <w:rPr>
          <w:lang w:val="en-GB"/>
          <w:rPrChange w:id="5300" w:author="Michael Monkenbusch" w:date="2016-11-18T10:51:00Z">
            <w:rPr>
              <w:lang w:val="en-GB"/>
            </w:rPr>
          </w:rPrChange>
        </w:rPr>
      </w:pPr>
      <w:r w:rsidRPr="00C84EA9">
        <w:rPr>
          <w:rFonts w:ascii="Courier New" w:hAnsi="Courier New" w:cs="Courier New"/>
          <w:sz w:val="20"/>
          <w:szCs w:val="20"/>
          <w:lang w:val="en-GB"/>
          <w:rPrChange w:id="5301" w:author="Michael Monkenbusch" w:date="2016-11-18T10:51:00Z">
            <w:rPr>
              <w:rFonts w:ascii="Courier New" w:hAnsi="Courier New" w:cs="Courier New"/>
              <w:sz w:val="20"/>
              <w:szCs w:val="20"/>
              <w:lang w:val="en-GB"/>
            </w:rPr>
          </w:rPrChange>
        </w:rPr>
        <w:t xml:space="preserve">this command is used to clear (&lt;zero&gt;) the buffer. no datare- </w:t>
      </w:r>
    </w:p>
    <w:p w:rsidR="000C424B" w:rsidRPr="00C84EA9" w:rsidRDefault="000C424B" w:rsidP="00215AF7">
      <w:pPr>
        <w:pStyle w:val="StandardWeb"/>
        <w:spacing w:before="0" w:beforeAutospacing="0" w:after="0"/>
        <w:divId w:val="526019186"/>
        <w:rPr>
          <w:lang w:val="en-GB"/>
          <w:rPrChange w:id="5302" w:author="Michael Monkenbusch" w:date="2016-11-18T10:51:00Z">
            <w:rPr>
              <w:lang w:val="en-GB"/>
            </w:rPr>
          </w:rPrChange>
        </w:rPr>
      </w:pPr>
      <w:r w:rsidRPr="00C84EA9">
        <w:rPr>
          <w:rFonts w:ascii="Courier New" w:hAnsi="Courier New" w:cs="Courier New"/>
          <w:sz w:val="20"/>
          <w:szCs w:val="20"/>
          <w:lang w:val="en-GB"/>
          <w:rPrChange w:id="5303" w:author="Michael Monkenbusch" w:date="2016-11-18T10:51:00Z">
            <w:rPr>
              <w:rFonts w:ascii="Courier New" w:hAnsi="Courier New" w:cs="Courier New"/>
              <w:sz w:val="20"/>
              <w:szCs w:val="20"/>
              <w:lang w:val="en-GB"/>
            </w:rPr>
          </w:rPrChange>
        </w:rPr>
        <w:t xml:space="preserve">cords can be selected afterwards. the &lt;dir&gt;-command will show </w:t>
      </w:r>
    </w:p>
    <w:p w:rsidR="000C424B" w:rsidRPr="00C84EA9" w:rsidRDefault="000C424B" w:rsidP="00215AF7">
      <w:pPr>
        <w:pStyle w:val="StandardWeb"/>
        <w:spacing w:before="0" w:beforeAutospacing="0" w:after="0"/>
        <w:divId w:val="526019186"/>
        <w:rPr>
          <w:lang w:val="en-GB"/>
          <w:rPrChange w:id="5304" w:author="Michael Monkenbusch" w:date="2016-11-18T10:51:00Z">
            <w:rPr>
              <w:lang w:val="en-GB"/>
            </w:rPr>
          </w:rPrChange>
        </w:rPr>
      </w:pPr>
      <w:r w:rsidRPr="00C84EA9">
        <w:rPr>
          <w:rFonts w:ascii="Courier New" w:hAnsi="Courier New" w:cs="Courier New"/>
          <w:sz w:val="20"/>
          <w:szCs w:val="20"/>
          <w:lang w:val="en-GB"/>
          <w:rPrChange w:id="5305" w:author="Michael Monkenbusch" w:date="2016-11-18T10:51:00Z">
            <w:rPr>
              <w:rFonts w:ascii="Courier New" w:hAnsi="Courier New" w:cs="Courier New"/>
              <w:sz w:val="20"/>
              <w:szCs w:val="20"/>
              <w:lang w:val="en-GB"/>
            </w:rPr>
          </w:rPrChange>
        </w:rPr>
        <w:t xml:space="preserve">an empty list. </w:t>
      </w:r>
    </w:p>
    <w:p w:rsidR="000C424B" w:rsidRPr="00C84EA9" w:rsidRDefault="000C424B" w:rsidP="00215AF7">
      <w:pPr>
        <w:pStyle w:val="StandardWeb"/>
        <w:spacing w:before="0" w:beforeAutospacing="0" w:after="0"/>
        <w:divId w:val="526019186"/>
        <w:rPr>
          <w:lang w:val="en-GB"/>
          <w:rPrChange w:id="5306" w:author="Michael Monkenbusch" w:date="2016-11-18T10:51:00Z">
            <w:rPr>
              <w:lang w:val="en-GB"/>
            </w:rPr>
          </w:rPrChange>
        </w:rPr>
      </w:pPr>
      <w:r w:rsidRPr="00C84EA9">
        <w:rPr>
          <w:rFonts w:ascii="Courier New" w:hAnsi="Courier New" w:cs="Courier New"/>
          <w:sz w:val="20"/>
          <w:szCs w:val="20"/>
          <w:lang w:val="en-GB"/>
          <w:rPrChange w:id="5307" w:author="Michael Monkenbusch" w:date="2016-11-18T10:51:00Z">
            <w:rPr>
              <w:rFonts w:ascii="Courier New" w:hAnsi="Courier New" w:cs="Courier New"/>
              <w:sz w:val="20"/>
              <w:szCs w:val="20"/>
              <w:lang w:val="en-GB"/>
            </w:rPr>
          </w:rPrChange>
        </w:rPr>
        <w:t xml:space="preserve">makro {see general information also} </w:t>
      </w:r>
    </w:p>
    <w:p w:rsidR="000C424B" w:rsidRPr="00C84EA9" w:rsidRDefault="000C424B" w:rsidP="00215AF7">
      <w:pPr>
        <w:pStyle w:val="StandardWeb"/>
        <w:spacing w:before="0" w:beforeAutospacing="0" w:after="0"/>
        <w:divId w:val="526019186"/>
        <w:rPr>
          <w:lang w:val="en-GB"/>
          <w:rPrChange w:id="5308" w:author="Michael Monkenbusch" w:date="2016-11-18T10:51:00Z">
            <w:rPr>
              <w:lang w:val="en-GB"/>
            </w:rPr>
          </w:rPrChange>
        </w:rPr>
      </w:pPr>
      <w:r w:rsidRPr="00C84EA9">
        <w:rPr>
          <w:rFonts w:ascii="Courier New" w:hAnsi="Courier New" w:cs="Courier New"/>
          <w:sz w:val="20"/>
          <w:szCs w:val="20"/>
          <w:lang w:val="en-GB"/>
          <w:rPrChange w:id="5309" w:author="Michael Monkenbusch" w:date="2016-11-18T10:51:00Z">
            <w:rPr>
              <w:rFonts w:ascii="Courier New" w:hAnsi="Courier New" w:cs="Courier New"/>
              <w:sz w:val="20"/>
              <w:szCs w:val="20"/>
              <w:lang w:val="en-GB"/>
            </w:rPr>
          </w:rPrChange>
        </w:rPr>
        <w:t xml:space="preserve">there are some standard-makros which simplify the use of this </w:t>
      </w:r>
    </w:p>
    <w:p w:rsidR="000C424B" w:rsidRPr="00C84EA9" w:rsidRDefault="000C424B" w:rsidP="00215AF7">
      <w:pPr>
        <w:pStyle w:val="StandardWeb"/>
        <w:spacing w:before="0" w:beforeAutospacing="0" w:after="0"/>
        <w:divId w:val="526019186"/>
        <w:rPr>
          <w:lang w:val="en-GB"/>
          <w:rPrChange w:id="5310" w:author="Michael Monkenbusch" w:date="2016-11-18T10:51:00Z">
            <w:rPr>
              <w:lang w:val="en-GB"/>
            </w:rPr>
          </w:rPrChange>
        </w:rPr>
      </w:pPr>
      <w:r w:rsidRPr="00C84EA9">
        <w:rPr>
          <w:rFonts w:ascii="Courier New" w:hAnsi="Courier New" w:cs="Courier New"/>
          <w:sz w:val="20"/>
          <w:szCs w:val="20"/>
          <w:lang w:val="en-GB"/>
          <w:rPrChange w:id="5311" w:author="Michael Monkenbusch" w:date="2016-11-18T10:51:00Z">
            <w:rPr>
              <w:rFonts w:ascii="Courier New" w:hAnsi="Courier New" w:cs="Courier New"/>
              <w:sz w:val="20"/>
              <w:szCs w:val="20"/>
              <w:lang w:val="en-GB"/>
            </w:rPr>
          </w:rPrChange>
        </w:rPr>
        <w:t xml:space="preserve">program: </w:t>
      </w:r>
    </w:p>
    <w:p w:rsidR="000C424B" w:rsidRPr="00C84EA9" w:rsidRDefault="000C424B" w:rsidP="00215AF7">
      <w:pPr>
        <w:pStyle w:val="StandardWeb"/>
        <w:spacing w:before="0" w:beforeAutospacing="0" w:after="0"/>
        <w:divId w:val="526019186"/>
        <w:rPr>
          <w:lang w:val="en-GB"/>
          <w:rPrChange w:id="5312" w:author="Michael Monkenbusch" w:date="2016-11-18T10:51:00Z">
            <w:rPr>
              <w:lang w:val="en-GB"/>
            </w:rPr>
          </w:rPrChange>
        </w:rPr>
      </w:pPr>
      <w:r w:rsidRPr="00C84EA9">
        <w:rPr>
          <w:rFonts w:ascii="Courier New" w:hAnsi="Courier New" w:cs="Courier New"/>
          <w:sz w:val="20"/>
          <w:szCs w:val="20"/>
          <w:lang w:val="en-GB"/>
          <w:rPrChange w:id="5313" w:author="Michael Monkenbusch" w:date="2016-11-18T10:51:00Z">
            <w:rPr>
              <w:rFonts w:ascii="Courier New" w:hAnsi="Courier New" w:cs="Courier New"/>
              <w:sz w:val="20"/>
              <w:szCs w:val="20"/>
              <w:lang w:val="en-GB"/>
            </w:rPr>
          </w:rPrChange>
        </w:rPr>
        <w:t xml:space="preserve">doit filename scancode loads the specified data-record </w:t>
      </w:r>
    </w:p>
    <w:p w:rsidR="000C424B" w:rsidRPr="00C84EA9" w:rsidRDefault="000C424B" w:rsidP="00215AF7">
      <w:pPr>
        <w:pStyle w:val="StandardWeb"/>
        <w:spacing w:before="0" w:beforeAutospacing="0" w:after="0"/>
        <w:divId w:val="526019186"/>
        <w:rPr>
          <w:lang w:val="en-GB"/>
          <w:rPrChange w:id="5314" w:author="Michael Monkenbusch" w:date="2016-11-18T10:51:00Z">
            <w:rPr>
              <w:lang w:val="en-GB"/>
            </w:rPr>
          </w:rPrChange>
        </w:rPr>
      </w:pPr>
      <w:r w:rsidRPr="00C84EA9">
        <w:rPr>
          <w:rFonts w:ascii="Courier New" w:hAnsi="Courier New" w:cs="Courier New"/>
          <w:sz w:val="20"/>
          <w:szCs w:val="20"/>
          <w:lang w:val="en-GB"/>
          <w:rPrChange w:id="5315" w:author="Michael Monkenbusch" w:date="2016-11-18T10:51:00Z">
            <w:rPr>
              <w:rFonts w:ascii="Courier New" w:hAnsi="Courier New" w:cs="Courier New"/>
              <w:sz w:val="20"/>
              <w:szCs w:val="20"/>
              <w:lang w:val="en-GB"/>
            </w:rPr>
          </w:rPrChange>
        </w:rPr>
        <w:t xml:space="preserve">and does everything up to the </w:t>
      </w:r>
    </w:p>
    <w:p w:rsidR="000C424B" w:rsidRPr="00C84EA9" w:rsidRDefault="000C424B" w:rsidP="00215AF7">
      <w:pPr>
        <w:pStyle w:val="StandardWeb"/>
        <w:spacing w:before="0" w:beforeAutospacing="0" w:after="0"/>
        <w:divId w:val="526019186"/>
        <w:rPr>
          <w:lang w:val="en-GB"/>
          <w:rPrChange w:id="5316" w:author="Michael Monkenbusch" w:date="2016-11-18T10:51:00Z">
            <w:rPr>
              <w:lang w:val="en-GB"/>
            </w:rPr>
          </w:rPrChange>
        </w:rPr>
      </w:pPr>
      <w:r w:rsidRPr="00C84EA9">
        <w:rPr>
          <w:rFonts w:ascii="Courier New" w:hAnsi="Courier New" w:cs="Courier New"/>
          <w:sz w:val="20"/>
          <w:szCs w:val="20"/>
          <w:lang w:val="en-GB"/>
          <w:rPrChange w:id="5317" w:author="Michael Monkenbusch" w:date="2016-11-18T10:51:00Z">
            <w:rPr>
              <w:rFonts w:ascii="Courier New" w:hAnsi="Courier New" w:cs="Courier New"/>
              <w:sz w:val="20"/>
              <w:szCs w:val="20"/>
              <w:lang w:val="en-GB"/>
            </w:rPr>
          </w:rPrChange>
        </w:rPr>
        <w:t xml:space="preserve">q-conversion automatically. </w:t>
      </w:r>
    </w:p>
    <w:p w:rsidR="000C424B" w:rsidRPr="00C84EA9" w:rsidRDefault="000C424B" w:rsidP="00215AF7">
      <w:pPr>
        <w:pStyle w:val="StandardWeb"/>
        <w:spacing w:before="0" w:beforeAutospacing="0" w:after="0"/>
        <w:divId w:val="526019186"/>
        <w:rPr>
          <w:lang w:val="en-GB"/>
          <w:rPrChange w:id="5318" w:author="Michael Monkenbusch" w:date="2016-11-18T10:51:00Z">
            <w:rPr>
              <w:lang w:val="en-GB"/>
            </w:rPr>
          </w:rPrChange>
        </w:rPr>
      </w:pPr>
      <w:r w:rsidRPr="00C84EA9">
        <w:rPr>
          <w:rFonts w:ascii="Courier New" w:hAnsi="Courier New" w:cs="Courier New"/>
          <w:sz w:val="20"/>
          <w:szCs w:val="20"/>
          <w:lang w:val="en-GB"/>
          <w:rPrChange w:id="5319" w:author="Michael Monkenbusch" w:date="2016-11-18T10:51:00Z">
            <w:rPr>
              <w:rFonts w:ascii="Courier New" w:hAnsi="Courier New" w:cs="Courier New"/>
              <w:sz w:val="20"/>
              <w:szCs w:val="20"/>
              <w:lang w:val="en-GB"/>
            </w:rPr>
          </w:rPrChange>
        </w:rPr>
        <w:t xml:space="preserve">cth calls the xeditor to edit the </w:t>
      </w:r>
    </w:p>
    <w:p w:rsidR="000C424B" w:rsidRPr="00C84EA9" w:rsidRDefault="000C424B" w:rsidP="00215AF7">
      <w:pPr>
        <w:pStyle w:val="StandardWeb"/>
        <w:spacing w:before="0" w:beforeAutospacing="0" w:after="0"/>
        <w:divId w:val="526019186"/>
        <w:rPr>
          <w:lang w:val="en-GB"/>
          <w:rPrChange w:id="5320" w:author="Michael Monkenbusch" w:date="2016-11-18T10:51:00Z">
            <w:rPr>
              <w:lang w:val="en-GB"/>
            </w:rPr>
          </w:rPrChange>
        </w:rPr>
      </w:pPr>
      <w:r w:rsidRPr="00C84EA9">
        <w:rPr>
          <w:rFonts w:ascii="Courier New" w:hAnsi="Courier New" w:cs="Courier New"/>
          <w:sz w:val="20"/>
          <w:szCs w:val="20"/>
          <w:lang w:val="en-GB"/>
          <w:rPrChange w:id="5321" w:author="Michael Monkenbusch" w:date="2016-11-18T10:51:00Z">
            <w:rPr>
              <w:rFonts w:ascii="Courier New" w:hAnsi="Courier New" w:cs="Courier New"/>
              <w:sz w:val="20"/>
              <w:szCs w:val="20"/>
              <w:lang w:val="en-GB"/>
            </w:rPr>
          </w:rPrChange>
        </w:rPr>
        <w:t xml:space="preserve">last activated theorie-para- </w:t>
      </w:r>
    </w:p>
    <w:p w:rsidR="000C424B" w:rsidRPr="00C84EA9" w:rsidRDefault="000C424B" w:rsidP="00215AF7">
      <w:pPr>
        <w:pStyle w:val="StandardWeb"/>
        <w:spacing w:before="0" w:beforeAutospacing="0" w:after="0"/>
        <w:divId w:val="526019186"/>
        <w:rPr>
          <w:lang w:val="en-GB"/>
          <w:rPrChange w:id="5322" w:author="Michael Monkenbusch" w:date="2016-11-18T10:51:00Z">
            <w:rPr>
              <w:lang w:val="en-GB"/>
            </w:rPr>
          </w:rPrChange>
        </w:rPr>
      </w:pPr>
      <w:r w:rsidRPr="00C84EA9">
        <w:rPr>
          <w:rFonts w:ascii="Courier New" w:hAnsi="Courier New" w:cs="Courier New"/>
          <w:sz w:val="20"/>
          <w:szCs w:val="20"/>
          <w:lang w:val="en-GB"/>
          <w:rPrChange w:id="5323" w:author="Michael Monkenbusch" w:date="2016-11-18T10:51:00Z">
            <w:rPr>
              <w:rFonts w:ascii="Courier New" w:hAnsi="Courier New" w:cs="Courier New"/>
              <w:sz w:val="20"/>
              <w:szCs w:val="20"/>
              <w:lang w:val="en-GB"/>
            </w:rPr>
          </w:rPrChange>
        </w:rPr>
        <w:t xml:space="preserve">meters and then activates this </w:t>
      </w:r>
    </w:p>
    <w:p w:rsidR="000C424B" w:rsidRPr="00C84EA9" w:rsidRDefault="000C424B" w:rsidP="00215AF7">
      <w:pPr>
        <w:pStyle w:val="StandardWeb"/>
        <w:spacing w:before="0" w:beforeAutospacing="0" w:after="0"/>
        <w:divId w:val="526019186"/>
        <w:rPr>
          <w:lang w:val="en-GB"/>
          <w:rPrChange w:id="5324" w:author="Michael Monkenbusch" w:date="2016-11-18T10:51:00Z">
            <w:rPr>
              <w:lang w:val="en-GB"/>
            </w:rPr>
          </w:rPrChange>
        </w:rPr>
      </w:pPr>
      <w:r w:rsidRPr="00C84EA9">
        <w:rPr>
          <w:rFonts w:ascii="Courier New" w:hAnsi="Courier New" w:cs="Courier New"/>
          <w:sz w:val="20"/>
          <w:szCs w:val="20"/>
          <w:lang w:val="en-GB"/>
          <w:rPrChange w:id="5325" w:author="Michael Monkenbusch" w:date="2016-11-18T10:51:00Z">
            <w:rPr>
              <w:rFonts w:ascii="Courier New" w:hAnsi="Courier New" w:cs="Courier New"/>
              <w:sz w:val="20"/>
              <w:szCs w:val="20"/>
              <w:lang w:val="en-GB"/>
            </w:rPr>
          </w:rPrChange>
        </w:rPr>
        <w:t xml:space="preserve">theorie. </w:t>
      </w:r>
    </w:p>
    <w:p w:rsidR="000C424B" w:rsidRPr="00C84EA9" w:rsidRDefault="000C424B" w:rsidP="00215AF7">
      <w:pPr>
        <w:pStyle w:val="StandardWeb"/>
        <w:spacing w:before="0" w:beforeAutospacing="0" w:after="0"/>
        <w:divId w:val="526019186"/>
        <w:rPr>
          <w:lang w:val="en-GB"/>
          <w:rPrChange w:id="5326" w:author="Michael Monkenbusch" w:date="2016-11-18T10:51:00Z">
            <w:rPr>
              <w:lang w:val="en-GB"/>
            </w:rPr>
          </w:rPrChange>
        </w:rPr>
      </w:pPr>
      <w:r w:rsidRPr="00C84EA9">
        <w:rPr>
          <w:rFonts w:ascii="Courier New" w:hAnsi="Courier New" w:cs="Courier New"/>
          <w:sz w:val="20"/>
          <w:szCs w:val="20"/>
          <w:lang w:val="en-GB"/>
          <w:rPrChange w:id="5327" w:author="Michael Monkenbusch" w:date="2016-11-18T10:51:00Z">
            <w:rPr>
              <w:rFonts w:ascii="Courier New" w:hAnsi="Courier New" w:cs="Courier New"/>
              <w:sz w:val="20"/>
              <w:szCs w:val="20"/>
              <w:lang w:val="en-GB"/>
            </w:rPr>
          </w:rPrChange>
        </w:rPr>
        <w:t xml:space="preserve">plnorm sets standard values for plot </w:t>
      </w:r>
    </w:p>
    <w:p w:rsidR="000C424B" w:rsidRPr="00C84EA9" w:rsidRDefault="000C424B" w:rsidP="00215AF7">
      <w:pPr>
        <w:pStyle w:val="StandardWeb"/>
        <w:spacing w:before="0" w:beforeAutospacing="0" w:after="0"/>
        <w:divId w:val="526019186"/>
        <w:rPr>
          <w:lang w:val="en-GB"/>
          <w:rPrChange w:id="5328" w:author="Michael Monkenbusch" w:date="2016-11-18T10:51:00Z">
            <w:rPr>
              <w:lang w:val="en-GB"/>
            </w:rPr>
          </w:rPrChange>
        </w:rPr>
      </w:pPr>
      <w:r w:rsidRPr="00C84EA9">
        <w:rPr>
          <w:rFonts w:ascii="Courier New" w:hAnsi="Courier New" w:cs="Courier New"/>
          <w:sz w:val="20"/>
          <w:szCs w:val="20"/>
          <w:lang w:val="en-GB"/>
          <w:rPrChange w:id="5329" w:author="Michael Monkenbusch" w:date="2016-11-18T10:51:00Z">
            <w:rPr>
              <w:rFonts w:ascii="Courier New" w:hAnsi="Courier New" w:cs="Courier New"/>
              <w:sz w:val="20"/>
              <w:szCs w:val="20"/>
              <w:lang w:val="en-GB"/>
            </w:rPr>
          </w:rPrChange>
        </w:rPr>
        <w:t xml:space="preserve">i vs q. </w:t>
      </w:r>
    </w:p>
    <w:p w:rsidR="000C424B" w:rsidRPr="00C84EA9" w:rsidRDefault="000C424B" w:rsidP="00215AF7">
      <w:pPr>
        <w:pStyle w:val="StandardWeb"/>
        <w:spacing w:before="0" w:beforeAutospacing="0" w:after="0"/>
        <w:divId w:val="526019186"/>
        <w:rPr>
          <w:lang w:val="en-GB"/>
          <w:rPrChange w:id="5330" w:author="Michael Monkenbusch" w:date="2016-11-18T10:51:00Z">
            <w:rPr>
              <w:lang w:val="en-GB"/>
            </w:rPr>
          </w:rPrChange>
        </w:rPr>
      </w:pPr>
      <w:r w:rsidRPr="00C84EA9">
        <w:rPr>
          <w:rFonts w:ascii="Courier New" w:hAnsi="Courier New" w:cs="Courier New"/>
          <w:sz w:val="20"/>
          <w:szCs w:val="20"/>
          <w:lang w:val="en-GB"/>
          <w:rPrChange w:id="5331" w:author="Michael Monkenbusch" w:date="2016-11-18T10:51:00Z">
            <w:rPr>
              <w:rFonts w:ascii="Courier New" w:hAnsi="Courier New" w:cs="Courier New"/>
              <w:sz w:val="20"/>
              <w:szCs w:val="20"/>
              <w:lang w:val="en-GB"/>
            </w:rPr>
          </w:rPrChange>
        </w:rPr>
        <w:t xml:space="preserve">plzimm sets standard values for plot </w:t>
      </w:r>
    </w:p>
    <w:p w:rsidR="000C424B" w:rsidRPr="00C84EA9" w:rsidRDefault="000C424B" w:rsidP="00215AF7">
      <w:pPr>
        <w:pStyle w:val="StandardWeb"/>
        <w:spacing w:before="0" w:beforeAutospacing="0" w:after="0"/>
        <w:divId w:val="526019186"/>
        <w:rPr>
          <w:lang w:val="en-GB"/>
          <w:rPrChange w:id="5332" w:author="Michael Monkenbusch" w:date="2016-11-18T10:51:00Z">
            <w:rPr>
              <w:lang w:val="en-GB"/>
            </w:rPr>
          </w:rPrChange>
        </w:rPr>
      </w:pPr>
      <w:r w:rsidRPr="00C84EA9">
        <w:rPr>
          <w:rFonts w:ascii="Courier New" w:hAnsi="Courier New" w:cs="Courier New"/>
          <w:sz w:val="20"/>
          <w:szCs w:val="20"/>
          <w:lang w:val="en-GB"/>
          <w:rPrChange w:id="5333" w:author="Michael Monkenbusch" w:date="2016-11-18T10:51:00Z">
            <w:rPr>
              <w:rFonts w:ascii="Courier New" w:hAnsi="Courier New" w:cs="Courier New"/>
              <w:sz w:val="20"/>
              <w:szCs w:val="20"/>
              <w:lang w:val="en-GB"/>
            </w:rPr>
          </w:rPrChange>
        </w:rPr>
        <w:t xml:space="preserve">i-1 vs q**2. </w:t>
      </w:r>
    </w:p>
    <w:p w:rsidR="000C424B" w:rsidRPr="00C84EA9" w:rsidRDefault="000C424B" w:rsidP="00215AF7">
      <w:pPr>
        <w:pStyle w:val="StandardWeb"/>
        <w:spacing w:before="0" w:beforeAutospacing="0" w:after="0"/>
        <w:divId w:val="526019186"/>
        <w:rPr>
          <w:lang w:val="en-GB"/>
          <w:rPrChange w:id="5334" w:author="Michael Monkenbusch" w:date="2016-11-18T10:51:00Z">
            <w:rPr>
              <w:lang w:val="en-GB"/>
            </w:rPr>
          </w:rPrChange>
        </w:rPr>
      </w:pPr>
      <w:r w:rsidRPr="00C84EA9">
        <w:rPr>
          <w:rFonts w:ascii="Courier New" w:hAnsi="Courier New" w:cs="Courier New"/>
          <w:sz w:val="20"/>
          <w:szCs w:val="20"/>
          <w:lang w:val="en-GB"/>
          <w:rPrChange w:id="5335" w:author="Michael Monkenbusch" w:date="2016-11-18T10:51:00Z">
            <w:rPr>
              <w:rFonts w:ascii="Courier New" w:hAnsi="Courier New" w:cs="Courier New"/>
              <w:sz w:val="20"/>
              <w:szCs w:val="20"/>
              <w:lang w:val="en-GB"/>
            </w:rPr>
          </w:rPrChange>
        </w:rPr>
        <w:t xml:space="preserve">set set/create a user-defined variable. </w:t>
      </w:r>
    </w:p>
    <w:p w:rsidR="000C424B" w:rsidRPr="00C84EA9" w:rsidRDefault="000C424B" w:rsidP="00215AF7">
      <w:pPr>
        <w:pStyle w:val="StandardWeb"/>
        <w:spacing w:before="0" w:beforeAutospacing="0" w:after="0"/>
        <w:divId w:val="526019186"/>
        <w:rPr>
          <w:lang w:val="en-GB"/>
          <w:rPrChange w:id="5336" w:author="Michael Monkenbusch" w:date="2016-11-18T10:51:00Z">
            <w:rPr>
              <w:lang w:val="en-GB"/>
            </w:rPr>
          </w:rPrChange>
        </w:rPr>
      </w:pPr>
      <w:r w:rsidRPr="00C84EA9">
        <w:rPr>
          <w:rFonts w:ascii="Courier New" w:hAnsi="Courier New" w:cs="Courier New"/>
          <w:sz w:val="20"/>
          <w:szCs w:val="20"/>
          <w:lang w:val="en-GB"/>
          <w:rPrChange w:id="5337" w:author="Michael Monkenbusch" w:date="2016-11-18T10:51:00Z">
            <w:rPr>
              <w:rFonts w:ascii="Courier New" w:hAnsi="Courier New" w:cs="Courier New"/>
              <w:sz w:val="20"/>
              <w:szCs w:val="20"/>
              <w:lang w:val="en-GB"/>
            </w:rPr>
          </w:rPrChange>
        </w:rPr>
        <w:t xml:space="preserve">usage is set &lt;name&gt; &lt;value&gt; [ &lt;name&gt; &lt;value&gt; ... </w:t>
      </w:r>
    </w:p>
    <w:p w:rsidR="000C424B" w:rsidRPr="00C84EA9" w:rsidRDefault="000C424B" w:rsidP="00215AF7">
      <w:pPr>
        <w:pStyle w:val="StandardWeb"/>
        <w:spacing w:before="0" w:beforeAutospacing="0" w:after="0"/>
        <w:divId w:val="526019186"/>
        <w:rPr>
          <w:lang w:val="en-GB"/>
          <w:rPrChange w:id="5338" w:author="Michael Monkenbusch" w:date="2016-11-18T10:51:00Z">
            <w:rPr>
              <w:lang w:val="en-GB"/>
            </w:rPr>
          </w:rPrChange>
        </w:rPr>
      </w:pPr>
      <w:r w:rsidRPr="00C84EA9">
        <w:rPr>
          <w:rFonts w:ascii="Courier New" w:hAnsi="Courier New" w:cs="Courier New"/>
          <w:sz w:val="20"/>
          <w:szCs w:val="20"/>
          <w:lang w:val="en-GB"/>
          <w:rPrChange w:id="5339" w:author="Michael Monkenbusch" w:date="2016-11-18T10:51:00Z">
            <w:rPr>
              <w:rFonts w:ascii="Courier New" w:hAnsi="Courier New" w:cs="Courier New"/>
              <w:sz w:val="20"/>
              <w:szCs w:val="20"/>
              <w:lang w:val="en-GB"/>
            </w:rPr>
          </w:rPrChange>
        </w:rPr>
        <w:t xml:space="preserve">variables may be listed by the command: vars? </w:t>
      </w:r>
    </w:p>
    <w:p w:rsidR="000C424B" w:rsidRPr="00C84EA9" w:rsidRDefault="000C424B" w:rsidP="00215AF7">
      <w:pPr>
        <w:pStyle w:val="StandardWeb"/>
        <w:spacing w:before="0" w:beforeAutospacing="0" w:after="0"/>
        <w:divId w:val="526019186"/>
        <w:rPr>
          <w:lang w:val="en-GB"/>
          <w:rPrChange w:id="5340" w:author="Michael Monkenbusch" w:date="2016-11-18T10:51:00Z">
            <w:rPr>
              <w:lang w:val="en-GB"/>
            </w:rPr>
          </w:rPrChange>
        </w:rPr>
      </w:pPr>
      <w:r w:rsidRPr="00C84EA9">
        <w:rPr>
          <w:rFonts w:ascii="Courier New" w:hAnsi="Courier New" w:cs="Courier New"/>
          <w:sz w:val="20"/>
          <w:szCs w:val="20"/>
          <w:lang w:val="en-GB"/>
          <w:rPrChange w:id="5341" w:author="Michael Monkenbusch" w:date="2016-11-18T10:51:00Z">
            <w:rPr>
              <w:rFonts w:ascii="Courier New" w:hAnsi="Courier New" w:cs="Courier New"/>
              <w:sz w:val="20"/>
              <w:szCs w:val="20"/>
              <w:lang w:val="en-GB"/>
            </w:rPr>
          </w:rPrChange>
        </w:rPr>
        <w:t xml:space="preserve">some commands transfer their parameters to the </w:t>
      </w:r>
    </w:p>
    <w:p w:rsidR="000C424B" w:rsidRPr="00C84EA9" w:rsidRDefault="000C424B" w:rsidP="00215AF7">
      <w:pPr>
        <w:pStyle w:val="StandardWeb"/>
        <w:spacing w:before="0" w:beforeAutospacing="0" w:after="0"/>
        <w:divId w:val="526019186"/>
        <w:rPr>
          <w:lang w:val="en-GB"/>
          <w:rPrChange w:id="5342" w:author="Michael Monkenbusch" w:date="2016-11-18T10:51:00Z">
            <w:rPr>
              <w:lang w:val="en-GB"/>
            </w:rPr>
          </w:rPrChange>
        </w:rPr>
      </w:pPr>
      <w:r w:rsidRPr="00C84EA9">
        <w:rPr>
          <w:rFonts w:ascii="Courier New" w:hAnsi="Courier New" w:cs="Courier New"/>
          <w:sz w:val="20"/>
          <w:szCs w:val="20"/>
          <w:lang w:val="en-GB"/>
          <w:rPrChange w:id="5343" w:author="Michael Monkenbusch" w:date="2016-11-18T10:51:00Z">
            <w:rPr>
              <w:rFonts w:ascii="Courier New" w:hAnsi="Courier New" w:cs="Courier New"/>
              <w:sz w:val="20"/>
              <w:szCs w:val="20"/>
              <w:lang w:val="en-GB"/>
            </w:rPr>
          </w:rPrChange>
        </w:rPr>
        <w:t xml:space="preserve">uservariable-stack, so that these variables can </w:t>
      </w:r>
    </w:p>
    <w:p w:rsidR="000C424B" w:rsidRPr="00C84EA9" w:rsidRDefault="000C424B" w:rsidP="00215AF7">
      <w:pPr>
        <w:pStyle w:val="StandardWeb"/>
        <w:spacing w:before="0" w:beforeAutospacing="0" w:after="0"/>
        <w:divId w:val="526019186"/>
        <w:rPr>
          <w:lang w:val="en-GB"/>
          <w:rPrChange w:id="5344" w:author="Michael Monkenbusch" w:date="2016-11-18T10:51:00Z">
            <w:rPr>
              <w:lang w:val="en-GB"/>
            </w:rPr>
          </w:rPrChange>
        </w:rPr>
      </w:pPr>
      <w:r w:rsidRPr="00C84EA9">
        <w:rPr>
          <w:rFonts w:ascii="Courier New" w:hAnsi="Courier New" w:cs="Courier New"/>
          <w:sz w:val="20"/>
          <w:szCs w:val="20"/>
          <w:lang w:val="en-GB"/>
          <w:rPrChange w:id="5345" w:author="Michael Monkenbusch" w:date="2016-11-18T10:51:00Z">
            <w:rPr>
              <w:rFonts w:ascii="Courier New" w:hAnsi="Courier New" w:cs="Courier New"/>
              <w:sz w:val="20"/>
              <w:szCs w:val="20"/>
              <w:lang w:val="en-GB"/>
            </w:rPr>
          </w:rPrChange>
        </w:rPr>
        <w:t xml:space="preserve">be referred to. </w:t>
      </w:r>
    </w:p>
    <w:p w:rsidR="000C424B" w:rsidRPr="00C84EA9" w:rsidRDefault="000C424B" w:rsidP="00215AF7">
      <w:pPr>
        <w:pStyle w:val="StandardWeb"/>
        <w:spacing w:before="0" w:beforeAutospacing="0" w:after="0"/>
        <w:divId w:val="526019186"/>
        <w:rPr>
          <w:lang w:val="en-GB"/>
          <w:rPrChange w:id="5346" w:author="Michael Monkenbusch" w:date="2016-11-18T10:51:00Z">
            <w:rPr>
              <w:lang w:val="en-GB"/>
            </w:rPr>
          </w:rPrChange>
        </w:rPr>
      </w:pPr>
      <w:r w:rsidRPr="00C84EA9">
        <w:rPr>
          <w:rFonts w:ascii="Courier New" w:hAnsi="Courier New" w:cs="Courier New"/>
          <w:sz w:val="20"/>
          <w:szCs w:val="20"/>
          <w:lang w:val="en-GB"/>
          <w:rPrChange w:id="5347" w:author="Michael Monkenbusch" w:date="2016-11-18T10:51:00Z">
            <w:rPr>
              <w:rFonts w:ascii="Courier New" w:hAnsi="Courier New" w:cs="Courier New"/>
              <w:sz w:val="20"/>
              <w:szCs w:val="20"/>
              <w:lang w:val="en-GB"/>
            </w:rPr>
          </w:rPrChange>
        </w:rPr>
        <w:t xml:space="preserve">clr remove user-defined variables </w:t>
      </w:r>
    </w:p>
    <w:p w:rsidR="000C424B" w:rsidRPr="00C84EA9" w:rsidRDefault="000C424B" w:rsidP="00215AF7">
      <w:pPr>
        <w:pStyle w:val="StandardWeb"/>
        <w:spacing w:before="0" w:beforeAutospacing="0" w:after="0"/>
        <w:divId w:val="526019186"/>
        <w:rPr>
          <w:lang w:val="en-GB"/>
          <w:rPrChange w:id="5348" w:author="Michael Monkenbusch" w:date="2016-11-18T10:51:00Z">
            <w:rPr>
              <w:lang w:val="en-GB"/>
            </w:rPr>
          </w:rPrChange>
        </w:rPr>
      </w:pPr>
      <w:r w:rsidRPr="00C84EA9">
        <w:rPr>
          <w:rFonts w:ascii="Courier New" w:hAnsi="Courier New" w:cs="Courier New"/>
          <w:sz w:val="20"/>
          <w:szCs w:val="20"/>
          <w:lang w:val="en-GB"/>
          <w:rPrChange w:id="5349" w:author="Michael Monkenbusch" w:date="2016-11-18T10:51:00Z">
            <w:rPr>
              <w:rFonts w:ascii="Courier New" w:hAnsi="Courier New" w:cs="Courier New"/>
              <w:sz w:val="20"/>
              <w:szCs w:val="20"/>
              <w:lang w:val="en-GB"/>
            </w:rPr>
          </w:rPrChange>
        </w:rPr>
        <w:t xml:space="preserve">usage clr all removes all uservariables. </w:t>
      </w:r>
    </w:p>
    <w:p w:rsidR="000C424B" w:rsidRPr="00C84EA9" w:rsidRDefault="000C424B" w:rsidP="00215AF7">
      <w:pPr>
        <w:pStyle w:val="StandardWeb"/>
        <w:spacing w:before="0" w:beforeAutospacing="0" w:after="0"/>
        <w:divId w:val="526019186"/>
        <w:rPr>
          <w:lang w:val="en-GB"/>
          <w:rPrChange w:id="5350" w:author="Michael Monkenbusch" w:date="2016-11-18T10:51:00Z">
            <w:rPr>
              <w:lang w:val="en-GB"/>
            </w:rPr>
          </w:rPrChange>
        </w:rPr>
      </w:pPr>
      <w:r w:rsidRPr="00C84EA9">
        <w:rPr>
          <w:rFonts w:ascii="Courier New" w:hAnsi="Courier New" w:cs="Courier New"/>
          <w:sz w:val="20"/>
          <w:szCs w:val="20"/>
          <w:lang w:val="en-GB"/>
          <w:rPrChange w:id="5351" w:author="Michael Monkenbusch" w:date="2016-11-18T10:51:00Z">
            <w:rPr>
              <w:rFonts w:ascii="Courier New" w:hAnsi="Courier New" w:cs="Courier New"/>
              <w:sz w:val="20"/>
              <w:szCs w:val="20"/>
              <w:lang w:val="en-GB"/>
            </w:rPr>
          </w:rPrChange>
        </w:rPr>
        <w:t xml:space="preserve">clr &lt;name1&gt; &lt;name2&gt; ... &lt;namex&gt; removes the </w:t>
      </w:r>
    </w:p>
    <w:p w:rsidR="000C424B" w:rsidRPr="00C84EA9" w:rsidRDefault="000C424B" w:rsidP="00215AF7">
      <w:pPr>
        <w:pStyle w:val="StandardWeb"/>
        <w:spacing w:before="0" w:beforeAutospacing="0" w:after="0"/>
        <w:divId w:val="526019186"/>
        <w:rPr>
          <w:lang w:val="en-GB"/>
          <w:rPrChange w:id="5352" w:author="Michael Monkenbusch" w:date="2016-11-18T10:51:00Z">
            <w:rPr>
              <w:lang w:val="en-GB"/>
            </w:rPr>
          </w:rPrChange>
        </w:rPr>
      </w:pPr>
      <w:r w:rsidRPr="00C84EA9">
        <w:rPr>
          <w:rFonts w:ascii="Courier New" w:hAnsi="Courier New" w:cs="Courier New"/>
          <w:sz w:val="20"/>
          <w:szCs w:val="20"/>
          <w:lang w:val="en-GB"/>
          <w:rPrChange w:id="5353" w:author="Michael Monkenbusch" w:date="2016-11-18T10:51:00Z">
            <w:rPr>
              <w:rFonts w:ascii="Courier New" w:hAnsi="Courier New" w:cs="Courier New"/>
              <w:sz w:val="20"/>
              <w:szCs w:val="20"/>
              <w:lang w:val="en-GB"/>
            </w:rPr>
          </w:rPrChange>
        </w:rPr>
        <w:t xml:space="preserve">variables with &lt;name1&gt; .. &lt;namex&gt; </w:t>
      </w:r>
    </w:p>
    <w:p w:rsidR="000C424B" w:rsidRPr="00C84EA9" w:rsidRDefault="000C424B" w:rsidP="00215AF7">
      <w:pPr>
        <w:pStyle w:val="StandardWeb"/>
        <w:spacing w:before="0" w:beforeAutospacing="0" w:after="0"/>
        <w:divId w:val="526019186"/>
        <w:rPr>
          <w:lang w:val="en-GB"/>
          <w:rPrChange w:id="5354" w:author="Michael Monkenbusch" w:date="2016-11-18T10:51:00Z">
            <w:rPr>
              <w:lang w:val="en-GB"/>
            </w:rPr>
          </w:rPrChange>
        </w:rPr>
      </w:pPr>
      <w:r w:rsidRPr="00C84EA9">
        <w:rPr>
          <w:rFonts w:ascii="Courier New" w:hAnsi="Courier New" w:cs="Courier New"/>
          <w:sz w:val="20"/>
          <w:szCs w:val="20"/>
          <w:lang w:val="en-GB"/>
          <w:rPrChange w:id="5355" w:author="Michael Monkenbusch" w:date="2016-11-18T10:51:00Z">
            <w:rPr>
              <w:rFonts w:ascii="Courier New" w:hAnsi="Courier New" w:cs="Courier New"/>
              <w:sz w:val="20"/>
              <w:szCs w:val="20"/>
              <w:lang w:val="en-GB"/>
            </w:rPr>
          </w:rPrChange>
        </w:rPr>
        <w:t xml:space="preserve">setdeg set angle-units to degree for the commandline </w:t>
      </w:r>
    </w:p>
    <w:p w:rsidR="000C424B" w:rsidRPr="00C84EA9" w:rsidRDefault="000C424B" w:rsidP="00215AF7">
      <w:pPr>
        <w:pStyle w:val="StandardWeb"/>
        <w:spacing w:before="0" w:beforeAutospacing="0" w:after="0"/>
        <w:divId w:val="526019186"/>
        <w:rPr>
          <w:lang w:val="en-GB"/>
          <w:rPrChange w:id="5356" w:author="Michael Monkenbusch" w:date="2016-11-18T10:51:00Z">
            <w:rPr>
              <w:lang w:val="en-GB"/>
            </w:rPr>
          </w:rPrChange>
        </w:rPr>
      </w:pPr>
      <w:r w:rsidRPr="00C84EA9">
        <w:rPr>
          <w:rFonts w:ascii="Courier New" w:hAnsi="Courier New" w:cs="Courier New"/>
          <w:sz w:val="20"/>
          <w:szCs w:val="20"/>
          <w:lang w:val="en-GB"/>
          <w:rPrChange w:id="5357" w:author="Michael Monkenbusch" w:date="2016-11-18T10:51:00Z">
            <w:rPr>
              <w:rFonts w:ascii="Courier New" w:hAnsi="Courier New" w:cs="Courier New"/>
              <w:sz w:val="20"/>
              <w:szCs w:val="20"/>
              <w:lang w:val="en-GB"/>
            </w:rPr>
          </w:rPrChange>
        </w:rPr>
        <w:t xml:space="preserve">trigonometric functions. </w:t>
      </w:r>
    </w:p>
    <w:p w:rsidR="000C424B" w:rsidRPr="00C84EA9" w:rsidRDefault="000C424B" w:rsidP="00215AF7">
      <w:pPr>
        <w:pStyle w:val="StandardWeb"/>
        <w:spacing w:before="0" w:beforeAutospacing="0" w:after="0"/>
        <w:divId w:val="526019186"/>
        <w:rPr>
          <w:lang w:val="en-GB"/>
          <w:rPrChange w:id="5358" w:author="Michael Monkenbusch" w:date="2016-11-18T10:51:00Z">
            <w:rPr>
              <w:lang w:val="en-GB"/>
            </w:rPr>
          </w:rPrChange>
        </w:rPr>
      </w:pPr>
      <w:r w:rsidRPr="00C84EA9">
        <w:rPr>
          <w:rFonts w:ascii="Courier New" w:hAnsi="Courier New" w:cs="Courier New"/>
          <w:sz w:val="20"/>
          <w:szCs w:val="20"/>
          <w:lang w:val="en-GB"/>
          <w:rPrChange w:id="5359" w:author="Michael Monkenbusch" w:date="2016-11-18T10:51:00Z">
            <w:rPr>
              <w:rFonts w:ascii="Courier New" w:hAnsi="Courier New" w:cs="Courier New"/>
              <w:sz w:val="20"/>
              <w:szCs w:val="20"/>
              <w:lang w:val="en-GB"/>
            </w:rPr>
          </w:rPrChange>
        </w:rPr>
        <w:t xml:space="preserve">setrad set angle-units to rad for the commandline </w:t>
      </w:r>
    </w:p>
    <w:p w:rsidR="000C424B" w:rsidRPr="00C84EA9" w:rsidRDefault="000C424B" w:rsidP="00215AF7">
      <w:pPr>
        <w:pStyle w:val="StandardWeb"/>
        <w:spacing w:before="0" w:beforeAutospacing="0" w:after="0"/>
        <w:divId w:val="526019186"/>
        <w:rPr>
          <w:lang w:val="en-GB"/>
          <w:rPrChange w:id="5360" w:author="Michael Monkenbusch" w:date="2016-11-18T10:51:00Z">
            <w:rPr>
              <w:lang w:val="en-GB"/>
            </w:rPr>
          </w:rPrChange>
        </w:rPr>
      </w:pPr>
      <w:r w:rsidRPr="00C84EA9">
        <w:rPr>
          <w:rFonts w:ascii="Courier New" w:hAnsi="Courier New" w:cs="Courier New"/>
          <w:sz w:val="20"/>
          <w:szCs w:val="20"/>
          <w:lang w:val="en-GB"/>
          <w:rPrChange w:id="5361" w:author="Michael Monkenbusch" w:date="2016-11-18T10:51:00Z">
            <w:rPr>
              <w:rFonts w:ascii="Courier New" w:hAnsi="Courier New" w:cs="Courier New"/>
              <w:sz w:val="20"/>
              <w:szCs w:val="20"/>
              <w:lang w:val="en-GB"/>
            </w:rPr>
          </w:rPrChange>
        </w:rPr>
        <w:t xml:space="preserve">trigonometric functions. </w:t>
      </w:r>
    </w:p>
    <w:p w:rsidR="000C424B" w:rsidRPr="00C84EA9" w:rsidRDefault="000C424B" w:rsidP="00215AF7">
      <w:pPr>
        <w:pStyle w:val="StandardWeb"/>
        <w:spacing w:before="0" w:beforeAutospacing="0" w:after="0"/>
        <w:divId w:val="526019186"/>
        <w:rPr>
          <w:lang w:val="en-GB"/>
          <w:rPrChange w:id="5362" w:author="Michael Monkenbusch" w:date="2016-11-18T10:51:00Z">
            <w:rPr>
              <w:lang w:val="en-GB"/>
            </w:rPr>
          </w:rPrChange>
        </w:rPr>
      </w:pPr>
      <w:r w:rsidRPr="00C84EA9">
        <w:rPr>
          <w:rFonts w:ascii="Courier New" w:hAnsi="Courier New" w:cs="Courier New"/>
          <w:sz w:val="20"/>
          <w:szCs w:val="20"/>
          <w:lang w:val="en-GB"/>
          <w:rPrChange w:id="5363" w:author="Michael Monkenbusch" w:date="2016-11-18T10:51:00Z">
            <w:rPr>
              <w:rFonts w:ascii="Courier New" w:hAnsi="Courier New" w:cs="Courier New"/>
              <w:sz w:val="20"/>
              <w:szCs w:val="20"/>
              <w:lang w:val="en-GB"/>
            </w:rPr>
          </w:rPrChange>
        </w:rPr>
        <w:t xml:space="preserve">?? display the value of a formula. </w:t>
      </w:r>
    </w:p>
    <w:p w:rsidR="000C424B" w:rsidRPr="00C84EA9" w:rsidRDefault="000C424B" w:rsidP="00215AF7">
      <w:pPr>
        <w:pStyle w:val="StandardWeb"/>
        <w:spacing w:before="0" w:beforeAutospacing="0" w:after="0"/>
        <w:divId w:val="526019186"/>
        <w:rPr>
          <w:lang w:val="en-GB"/>
          <w:rPrChange w:id="5364" w:author="Michael Monkenbusch" w:date="2016-11-18T10:51:00Z">
            <w:rPr>
              <w:lang w:val="en-GB"/>
            </w:rPr>
          </w:rPrChange>
        </w:rPr>
      </w:pPr>
      <w:r w:rsidRPr="00C84EA9">
        <w:rPr>
          <w:rFonts w:ascii="Courier New" w:hAnsi="Courier New" w:cs="Courier New"/>
          <w:sz w:val="20"/>
          <w:szCs w:val="20"/>
          <w:lang w:val="en-GB"/>
          <w:rPrChange w:id="5365" w:author="Michael Monkenbusch" w:date="2016-11-18T10:51:00Z">
            <w:rPr>
              <w:rFonts w:ascii="Courier New" w:hAnsi="Courier New" w:cs="Courier New"/>
              <w:sz w:val="20"/>
              <w:szCs w:val="20"/>
              <w:lang w:val="en-GB"/>
            </w:rPr>
          </w:rPrChange>
        </w:rPr>
        <w:t xml:space="preserve">?? &lt;expression&gt; </w:t>
      </w:r>
    </w:p>
    <w:p w:rsidR="000C424B" w:rsidRPr="00C84EA9" w:rsidRDefault="000C424B" w:rsidP="00215AF7">
      <w:pPr>
        <w:pStyle w:val="StandardWeb"/>
        <w:spacing w:before="0" w:beforeAutospacing="0" w:after="0"/>
        <w:divId w:val="526019186"/>
        <w:rPr>
          <w:lang w:val="en-GB"/>
          <w:rPrChange w:id="5366" w:author="Michael Monkenbusch" w:date="2016-11-18T10:51:00Z">
            <w:rPr>
              <w:lang w:val="en-GB"/>
            </w:rPr>
          </w:rPrChange>
        </w:rPr>
      </w:pPr>
      <w:r w:rsidRPr="00C84EA9">
        <w:rPr>
          <w:rFonts w:ascii="Courier New" w:hAnsi="Courier New" w:cs="Courier New"/>
          <w:sz w:val="20"/>
          <w:szCs w:val="20"/>
          <w:lang w:val="en-GB"/>
          <w:rPrChange w:id="5367" w:author="Michael Monkenbusch" w:date="2016-11-18T10:51:00Z">
            <w:rPr>
              <w:rFonts w:ascii="Courier New" w:hAnsi="Courier New" w:cs="Courier New"/>
              <w:sz w:val="20"/>
              <w:szCs w:val="20"/>
              <w:lang w:val="en-GB"/>
            </w:rPr>
          </w:rPrChange>
        </w:rPr>
        <w:t xml:space="preserve">displays the evaluated value of &lt;expression&gt; </w:t>
      </w:r>
    </w:p>
    <w:p w:rsidR="000C424B" w:rsidRPr="00C84EA9" w:rsidRDefault="000C424B" w:rsidP="00215AF7">
      <w:pPr>
        <w:pStyle w:val="StandardWeb"/>
        <w:spacing w:before="0" w:beforeAutospacing="0" w:after="0"/>
        <w:divId w:val="526019186"/>
        <w:rPr>
          <w:lang w:val="en-GB"/>
          <w:rPrChange w:id="5368" w:author="Michael Monkenbusch" w:date="2016-11-18T10:51:00Z">
            <w:rPr>
              <w:lang w:val="en-GB"/>
            </w:rPr>
          </w:rPrChange>
        </w:rPr>
      </w:pPr>
      <w:r w:rsidRPr="00C84EA9">
        <w:rPr>
          <w:rFonts w:ascii="Courier New" w:hAnsi="Courier New" w:cs="Courier New"/>
          <w:sz w:val="20"/>
          <w:szCs w:val="20"/>
          <w:lang w:val="en-GB"/>
          <w:rPrChange w:id="5369" w:author="Michael Monkenbusch" w:date="2016-11-18T10:51:00Z">
            <w:rPr>
              <w:rFonts w:ascii="Courier New" w:hAnsi="Courier New" w:cs="Courier New"/>
              <w:sz w:val="20"/>
              <w:szCs w:val="20"/>
              <w:lang w:val="en-GB"/>
            </w:rPr>
          </w:rPrChange>
        </w:rPr>
        <w:t xml:space="preserve">if if-construct for makros </w:t>
      </w:r>
    </w:p>
    <w:p w:rsidR="000C424B" w:rsidRPr="00C84EA9" w:rsidRDefault="000C424B" w:rsidP="00215AF7">
      <w:pPr>
        <w:pStyle w:val="StandardWeb"/>
        <w:spacing w:before="0" w:beforeAutospacing="0" w:after="0"/>
        <w:divId w:val="526019186"/>
        <w:rPr>
          <w:lang w:val="en-GB"/>
          <w:rPrChange w:id="5370" w:author="Michael Monkenbusch" w:date="2016-11-18T10:51:00Z">
            <w:rPr>
              <w:lang w:val="en-GB"/>
            </w:rPr>
          </w:rPrChange>
        </w:rPr>
      </w:pPr>
      <w:r w:rsidRPr="00C84EA9">
        <w:rPr>
          <w:rFonts w:ascii="Courier New" w:hAnsi="Courier New" w:cs="Courier New"/>
          <w:sz w:val="20"/>
          <w:szCs w:val="20"/>
          <w:lang w:val="en-GB"/>
          <w:rPrChange w:id="5371" w:author="Michael Monkenbusch" w:date="2016-11-18T10:51:00Z">
            <w:rPr>
              <w:rFonts w:ascii="Courier New" w:hAnsi="Courier New" w:cs="Courier New"/>
              <w:sz w:val="20"/>
              <w:szCs w:val="20"/>
              <w:lang w:val="en-GB"/>
            </w:rPr>
          </w:rPrChange>
        </w:rPr>
        <w:t xml:space="preserve">usage if &lt;expression1&gt; = &lt;expression2&gt; then &lt;commandline&gt; </w:t>
      </w:r>
    </w:p>
    <w:p w:rsidR="000C424B" w:rsidRPr="00C84EA9" w:rsidRDefault="000C424B" w:rsidP="00215AF7">
      <w:pPr>
        <w:pStyle w:val="StandardWeb"/>
        <w:spacing w:before="0" w:beforeAutospacing="0" w:after="0"/>
        <w:divId w:val="526019186"/>
        <w:rPr>
          <w:lang w:val="en-GB"/>
          <w:rPrChange w:id="5372" w:author="Michael Monkenbusch" w:date="2016-11-18T10:51:00Z">
            <w:rPr>
              <w:lang w:val="en-GB"/>
            </w:rPr>
          </w:rPrChange>
        </w:rPr>
      </w:pPr>
      <w:r w:rsidRPr="00C84EA9">
        <w:rPr>
          <w:rFonts w:ascii="Courier New" w:hAnsi="Courier New" w:cs="Courier New"/>
          <w:sz w:val="20"/>
          <w:szCs w:val="20"/>
          <w:lang w:val="en-GB"/>
          <w:rPrChange w:id="5373" w:author="Michael Monkenbusch" w:date="2016-11-18T10:51:00Z">
            <w:rPr>
              <w:rFonts w:ascii="Courier New" w:hAnsi="Courier New" w:cs="Courier New"/>
              <w:sz w:val="20"/>
              <w:szCs w:val="20"/>
              <w:lang w:val="en-GB"/>
            </w:rPr>
          </w:rPrChange>
        </w:rPr>
        <w:t xml:space="preserve">or if &lt;expression1&gt; &gt; &lt;expression2&gt; then &lt;commandline&gt; </w:t>
      </w:r>
    </w:p>
    <w:p w:rsidR="000C424B" w:rsidRPr="00C84EA9" w:rsidRDefault="000C424B" w:rsidP="00215AF7">
      <w:pPr>
        <w:pStyle w:val="StandardWeb"/>
        <w:spacing w:before="0" w:beforeAutospacing="0" w:after="0"/>
        <w:divId w:val="526019186"/>
        <w:rPr>
          <w:lang w:val="en-GB"/>
          <w:rPrChange w:id="5374" w:author="Michael Monkenbusch" w:date="2016-11-18T10:51:00Z">
            <w:rPr>
              <w:lang w:val="en-GB"/>
            </w:rPr>
          </w:rPrChange>
        </w:rPr>
      </w:pPr>
      <w:r w:rsidRPr="00C84EA9">
        <w:rPr>
          <w:rFonts w:ascii="Courier New" w:hAnsi="Courier New" w:cs="Courier New"/>
          <w:sz w:val="20"/>
          <w:szCs w:val="20"/>
          <w:lang w:val="en-GB"/>
          <w:rPrChange w:id="5375" w:author="Michael Monkenbusch" w:date="2016-11-18T10:51:00Z">
            <w:rPr>
              <w:rFonts w:ascii="Courier New" w:hAnsi="Courier New" w:cs="Courier New"/>
              <w:sz w:val="20"/>
              <w:szCs w:val="20"/>
              <w:lang w:val="en-GB"/>
            </w:rPr>
          </w:rPrChange>
        </w:rPr>
        <w:lastRenderedPageBreak/>
        <w:t xml:space="preserve">or if &lt;expression1&gt; &lt; &lt;expression2&gt; then &lt;commandline&gt; </w:t>
      </w:r>
    </w:p>
    <w:p w:rsidR="000C424B" w:rsidRPr="00C84EA9" w:rsidRDefault="000C424B" w:rsidP="00215AF7">
      <w:pPr>
        <w:pStyle w:val="StandardWeb"/>
        <w:spacing w:before="0" w:beforeAutospacing="0" w:after="0"/>
        <w:divId w:val="526019186"/>
        <w:rPr>
          <w:lang w:val="en-GB"/>
          <w:rPrChange w:id="5376" w:author="Michael Monkenbusch" w:date="2016-11-18T10:51:00Z">
            <w:rPr>
              <w:lang w:val="en-GB"/>
            </w:rPr>
          </w:rPrChange>
        </w:rPr>
      </w:pPr>
      <w:r w:rsidRPr="00C84EA9">
        <w:rPr>
          <w:rFonts w:ascii="Courier New" w:hAnsi="Courier New" w:cs="Courier New"/>
          <w:sz w:val="20"/>
          <w:szCs w:val="20"/>
          <w:lang w:val="en-GB"/>
          <w:rPrChange w:id="5377" w:author="Michael Monkenbusch" w:date="2016-11-18T10:51:00Z">
            <w:rPr>
              <w:rFonts w:ascii="Courier New" w:hAnsi="Courier New" w:cs="Courier New"/>
              <w:sz w:val="20"/>
              <w:szCs w:val="20"/>
              <w:lang w:val="en-GB"/>
            </w:rPr>
          </w:rPrChange>
        </w:rPr>
        <w:t xml:space="preserve">or if &lt;expression1&gt; &lt;= &lt;expression2&gt; then &lt;commandline&gt; </w:t>
      </w:r>
    </w:p>
    <w:p w:rsidR="000C424B" w:rsidRPr="00C84EA9" w:rsidRDefault="000C424B" w:rsidP="00215AF7">
      <w:pPr>
        <w:pStyle w:val="StandardWeb"/>
        <w:spacing w:before="0" w:beforeAutospacing="0" w:after="0"/>
        <w:divId w:val="526019186"/>
        <w:rPr>
          <w:lang w:val="en-GB"/>
          <w:rPrChange w:id="5378" w:author="Michael Monkenbusch" w:date="2016-11-18T10:51:00Z">
            <w:rPr>
              <w:lang w:val="en-GB"/>
            </w:rPr>
          </w:rPrChange>
        </w:rPr>
      </w:pPr>
      <w:r w:rsidRPr="00C84EA9">
        <w:rPr>
          <w:rFonts w:ascii="Courier New" w:hAnsi="Courier New" w:cs="Courier New"/>
          <w:sz w:val="20"/>
          <w:szCs w:val="20"/>
          <w:lang w:val="en-GB"/>
          <w:rPrChange w:id="5379" w:author="Michael Monkenbusch" w:date="2016-11-18T10:51:00Z">
            <w:rPr>
              <w:rFonts w:ascii="Courier New" w:hAnsi="Courier New" w:cs="Courier New"/>
              <w:sz w:val="20"/>
              <w:szCs w:val="20"/>
              <w:lang w:val="en-GB"/>
            </w:rPr>
          </w:rPrChange>
        </w:rPr>
        <w:t xml:space="preserve">or if &lt;expression1&gt; &gt;= &lt;expression2&gt; then &lt;commandline&gt; </w:t>
      </w:r>
    </w:p>
    <w:p w:rsidR="000C424B" w:rsidRPr="00C84EA9" w:rsidRDefault="000C424B" w:rsidP="00215AF7">
      <w:pPr>
        <w:pStyle w:val="StandardWeb"/>
        <w:spacing w:before="0" w:beforeAutospacing="0" w:after="0"/>
        <w:divId w:val="526019186"/>
        <w:rPr>
          <w:lang w:val="en-GB"/>
          <w:rPrChange w:id="5380" w:author="Michael Monkenbusch" w:date="2016-11-18T10:51:00Z">
            <w:rPr>
              <w:lang w:val="en-GB"/>
            </w:rPr>
          </w:rPrChange>
        </w:rPr>
      </w:pPr>
      <w:r w:rsidRPr="00C84EA9">
        <w:rPr>
          <w:rFonts w:ascii="Courier New" w:hAnsi="Courier New" w:cs="Courier New"/>
          <w:sz w:val="20"/>
          <w:szCs w:val="20"/>
          <w:lang w:val="en-GB"/>
          <w:rPrChange w:id="5381" w:author="Michael Monkenbusch" w:date="2016-11-18T10:51:00Z">
            <w:rPr>
              <w:rFonts w:ascii="Courier New" w:hAnsi="Courier New" w:cs="Courier New"/>
              <w:sz w:val="20"/>
              <w:szCs w:val="20"/>
              <w:lang w:val="en-GB"/>
            </w:rPr>
          </w:rPrChange>
        </w:rPr>
        <w:t xml:space="preserve">or if &lt;expression1&gt; &lt;&gt; &lt;expression2&gt; then &lt;commandline&gt; </w:t>
      </w:r>
    </w:p>
    <w:p w:rsidR="000C424B" w:rsidRPr="00C84EA9" w:rsidRDefault="000C424B" w:rsidP="00215AF7">
      <w:pPr>
        <w:pStyle w:val="StandardWeb"/>
        <w:spacing w:before="0" w:beforeAutospacing="0" w:after="0"/>
        <w:divId w:val="526019186"/>
        <w:rPr>
          <w:lang w:val="en-GB"/>
          <w:rPrChange w:id="5382" w:author="Michael Monkenbusch" w:date="2016-11-18T10:51:00Z">
            <w:rPr>
              <w:lang w:val="en-GB"/>
            </w:rPr>
          </w:rPrChange>
        </w:rPr>
      </w:pPr>
      <w:r w:rsidRPr="00C84EA9">
        <w:rPr>
          <w:rFonts w:ascii="Courier New" w:hAnsi="Courier New" w:cs="Courier New"/>
          <w:sz w:val="20"/>
          <w:szCs w:val="20"/>
          <w:lang w:val="en-GB"/>
          <w:rPrChange w:id="5383" w:author="Michael Monkenbusch" w:date="2016-11-18T10:51:00Z">
            <w:rPr>
              <w:rFonts w:ascii="Courier New" w:hAnsi="Courier New" w:cs="Courier New"/>
              <w:sz w:val="20"/>
              <w:szCs w:val="20"/>
              <w:lang w:val="en-GB"/>
            </w:rPr>
          </w:rPrChange>
        </w:rPr>
        <w:t xml:space="preserve">goto goto construct for makros </w:t>
      </w:r>
    </w:p>
    <w:p w:rsidR="000C424B" w:rsidRPr="00C84EA9" w:rsidRDefault="000C424B" w:rsidP="00215AF7">
      <w:pPr>
        <w:pStyle w:val="StandardWeb"/>
        <w:spacing w:before="0" w:beforeAutospacing="0" w:after="0"/>
        <w:divId w:val="526019186"/>
        <w:rPr>
          <w:lang w:val="en-GB"/>
          <w:rPrChange w:id="5384" w:author="Michael Monkenbusch" w:date="2016-11-18T10:51:00Z">
            <w:rPr>
              <w:lang w:val="en-GB"/>
            </w:rPr>
          </w:rPrChange>
        </w:rPr>
      </w:pPr>
      <w:r w:rsidRPr="00C84EA9">
        <w:rPr>
          <w:rFonts w:ascii="Courier New" w:hAnsi="Courier New" w:cs="Courier New"/>
          <w:sz w:val="20"/>
          <w:szCs w:val="20"/>
          <w:lang w:val="en-GB"/>
          <w:rPrChange w:id="5385" w:author="Michael Monkenbusch" w:date="2016-11-18T10:51:00Z">
            <w:rPr>
              <w:rFonts w:ascii="Courier New" w:hAnsi="Courier New" w:cs="Courier New"/>
              <w:sz w:val="20"/>
              <w:szCs w:val="20"/>
              <w:lang w:val="en-GB"/>
            </w:rPr>
          </w:rPrChange>
        </w:rPr>
        <w:t xml:space="preserve">usage goto :label </w:t>
      </w:r>
    </w:p>
    <w:p w:rsidR="000C424B" w:rsidRPr="00C84EA9" w:rsidRDefault="000C424B" w:rsidP="00215AF7">
      <w:pPr>
        <w:pStyle w:val="StandardWeb"/>
        <w:spacing w:before="0" w:beforeAutospacing="0" w:after="0"/>
        <w:divId w:val="526019186"/>
        <w:rPr>
          <w:lang w:val="en-GB"/>
          <w:rPrChange w:id="5386" w:author="Michael Monkenbusch" w:date="2016-11-18T10:51:00Z">
            <w:rPr>
              <w:lang w:val="en-GB"/>
            </w:rPr>
          </w:rPrChange>
        </w:rPr>
      </w:pPr>
      <w:r w:rsidRPr="00C84EA9">
        <w:rPr>
          <w:rFonts w:ascii="Courier New" w:hAnsi="Courier New" w:cs="Courier New"/>
          <w:sz w:val="20"/>
          <w:szCs w:val="20"/>
          <w:lang w:val="en-GB"/>
          <w:rPrChange w:id="5387" w:author="Michael Monkenbusch" w:date="2016-11-18T10:51:00Z">
            <w:rPr>
              <w:rFonts w:ascii="Courier New" w:hAnsi="Courier New" w:cs="Courier New"/>
              <w:sz w:val="20"/>
              <w:szCs w:val="20"/>
              <w:lang w:val="en-GB"/>
            </w:rPr>
          </w:rPrChange>
        </w:rPr>
        <w:t xml:space="preserve">the label :label has to start with ':', the </w:t>
      </w:r>
    </w:p>
    <w:p w:rsidR="000C424B" w:rsidRPr="00C84EA9" w:rsidRDefault="000C424B" w:rsidP="00215AF7">
      <w:pPr>
        <w:pStyle w:val="StandardWeb"/>
        <w:spacing w:before="0" w:beforeAutospacing="0" w:after="0"/>
        <w:divId w:val="526019186"/>
        <w:rPr>
          <w:lang w:val="en-GB"/>
          <w:rPrChange w:id="5388" w:author="Michael Monkenbusch" w:date="2016-11-18T10:51:00Z">
            <w:rPr>
              <w:lang w:val="en-GB"/>
            </w:rPr>
          </w:rPrChange>
        </w:rPr>
      </w:pPr>
      <w:r w:rsidRPr="00C84EA9">
        <w:rPr>
          <w:rFonts w:ascii="Courier New" w:hAnsi="Courier New" w:cs="Courier New"/>
          <w:sz w:val="20"/>
          <w:szCs w:val="20"/>
          <w:lang w:val="en-GB"/>
          <w:rPrChange w:id="5389" w:author="Michael Monkenbusch" w:date="2016-11-18T10:51:00Z">
            <w:rPr>
              <w:rFonts w:ascii="Courier New" w:hAnsi="Courier New" w:cs="Courier New"/>
              <w:sz w:val="20"/>
              <w:szCs w:val="20"/>
              <w:lang w:val="en-GB"/>
            </w:rPr>
          </w:rPrChange>
        </w:rPr>
        <w:t xml:space="preserve">line containing the label may not contain any </w:t>
      </w:r>
    </w:p>
    <w:p w:rsidR="000C424B" w:rsidRPr="00C84EA9" w:rsidRDefault="000C424B" w:rsidP="00215AF7">
      <w:pPr>
        <w:pStyle w:val="StandardWeb"/>
        <w:spacing w:before="0" w:beforeAutospacing="0" w:after="0"/>
        <w:divId w:val="526019186"/>
        <w:rPr>
          <w:lang w:val="en-GB"/>
          <w:rPrChange w:id="5390" w:author="Michael Monkenbusch" w:date="2016-11-18T10:51:00Z">
            <w:rPr>
              <w:lang w:val="en-GB"/>
            </w:rPr>
          </w:rPrChange>
        </w:rPr>
      </w:pPr>
      <w:r w:rsidRPr="00C84EA9">
        <w:rPr>
          <w:rFonts w:ascii="Courier New" w:hAnsi="Courier New" w:cs="Courier New"/>
          <w:sz w:val="20"/>
          <w:szCs w:val="20"/>
          <w:lang w:val="en-GB"/>
          <w:rPrChange w:id="5391" w:author="Michael Monkenbusch" w:date="2016-11-18T10:51:00Z">
            <w:rPr>
              <w:rFonts w:ascii="Courier New" w:hAnsi="Courier New" w:cs="Courier New"/>
              <w:sz w:val="20"/>
              <w:szCs w:val="20"/>
              <w:lang w:val="en-GB"/>
            </w:rPr>
          </w:rPrChange>
        </w:rPr>
        <w:t xml:space="preserve">other commands. </w:t>
      </w:r>
    </w:p>
    <w:p w:rsidR="000C424B" w:rsidRPr="00C84EA9" w:rsidRDefault="000C424B" w:rsidP="00215AF7">
      <w:pPr>
        <w:pStyle w:val="StandardWeb"/>
        <w:spacing w:before="0" w:beforeAutospacing="0" w:after="0"/>
        <w:divId w:val="526019186"/>
        <w:rPr>
          <w:lang w:val="en-GB"/>
          <w:rPrChange w:id="5392" w:author="Michael Monkenbusch" w:date="2016-11-18T10:51:00Z">
            <w:rPr>
              <w:lang w:val="en-GB"/>
            </w:rPr>
          </w:rPrChange>
        </w:rPr>
      </w:pPr>
      <w:r w:rsidRPr="00C84EA9">
        <w:rPr>
          <w:rFonts w:ascii="Courier New" w:hAnsi="Courier New" w:cs="Courier New"/>
          <w:sz w:val="20"/>
          <w:szCs w:val="20"/>
          <w:lang w:val="en-GB"/>
          <w:rPrChange w:id="5393" w:author="Michael Monkenbusch" w:date="2016-11-18T10:51:00Z">
            <w:rPr>
              <w:rFonts w:ascii="Courier New" w:hAnsi="Courier New" w:cs="Courier New"/>
              <w:sz w:val="20"/>
              <w:szCs w:val="20"/>
              <w:lang w:val="en-GB"/>
            </w:rPr>
          </w:rPrChange>
        </w:rPr>
        <w:t xml:space="preserve">vars lists all userdefined variables </w:t>
      </w:r>
    </w:p>
    <w:p w:rsidR="000C424B" w:rsidRPr="00C84EA9" w:rsidRDefault="000C424B" w:rsidP="00215AF7">
      <w:pPr>
        <w:pStyle w:val="StandardWeb"/>
        <w:spacing w:before="0" w:beforeAutospacing="0" w:after="0"/>
        <w:divId w:val="526019186"/>
        <w:rPr>
          <w:lang w:val="en-GB"/>
          <w:rPrChange w:id="5394" w:author="Michael Monkenbusch" w:date="2016-11-18T10:51:00Z">
            <w:rPr>
              <w:lang w:val="en-GB"/>
            </w:rPr>
          </w:rPrChange>
        </w:rPr>
      </w:pPr>
      <w:r w:rsidRPr="00C84EA9">
        <w:rPr>
          <w:rFonts w:ascii="Courier New" w:hAnsi="Courier New" w:cs="Courier New"/>
          <w:sz w:val="20"/>
          <w:szCs w:val="20"/>
          <w:lang w:val="en-GB"/>
          <w:rPrChange w:id="5395" w:author="Michael Monkenbusch" w:date="2016-11-18T10:51:00Z">
            <w:rPr>
              <w:rFonts w:ascii="Courier New" w:hAnsi="Courier New" w:cs="Courier New"/>
              <w:sz w:val="20"/>
              <w:szCs w:val="20"/>
              <w:lang w:val="en-GB"/>
            </w:rPr>
          </w:rPrChange>
        </w:rPr>
        <w:t xml:space="preserve">ref internal data may be referenced within expressions. </w:t>
      </w:r>
    </w:p>
    <w:p w:rsidR="000C424B" w:rsidRPr="00C84EA9" w:rsidRDefault="000C424B" w:rsidP="00215AF7">
      <w:pPr>
        <w:pStyle w:val="StandardWeb"/>
        <w:spacing w:before="0" w:beforeAutospacing="0" w:after="0"/>
        <w:divId w:val="526019186"/>
        <w:rPr>
          <w:lang w:val="en-GB"/>
          <w:rPrChange w:id="5396" w:author="Michael Monkenbusch" w:date="2016-11-18T10:51:00Z">
            <w:rPr>
              <w:lang w:val="en-GB"/>
            </w:rPr>
          </w:rPrChange>
        </w:rPr>
      </w:pPr>
      <w:r w:rsidRPr="00C84EA9">
        <w:rPr>
          <w:rFonts w:ascii="Courier New" w:hAnsi="Courier New" w:cs="Courier New"/>
          <w:sz w:val="20"/>
          <w:szCs w:val="20"/>
          <w:lang w:val="en-GB"/>
          <w:rPrChange w:id="5397" w:author="Michael Monkenbusch" w:date="2016-11-18T10:51:00Z">
            <w:rPr>
              <w:rFonts w:ascii="Courier New" w:hAnsi="Courier New" w:cs="Courier New"/>
              <w:sz w:val="20"/>
              <w:szCs w:val="20"/>
              <w:lang w:val="en-GB"/>
            </w:rPr>
          </w:rPrChange>
        </w:rPr>
        <w:t xml:space="preserve">xx --&gt; current x-value (funfun) </w:t>
      </w:r>
    </w:p>
    <w:p w:rsidR="000C424B" w:rsidRPr="00C84EA9" w:rsidRDefault="000C424B" w:rsidP="00215AF7">
      <w:pPr>
        <w:pStyle w:val="StandardWeb"/>
        <w:spacing w:before="0" w:beforeAutospacing="0" w:after="0"/>
        <w:divId w:val="526019186"/>
        <w:rPr>
          <w:lang w:val="en-GB"/>
          <w:rPrChange w:id="5398" w:author="Michael Monkenbusch" w:date="2016-11-18T10:51:00Z">
            <w:rPr>
              <w:lang w:val="en-GB"/>
            </w:rPr>
          </w:rPrChange>
        </w:rPr>
      </w:pPr>
      <w:r w:rsidRPr="00C84EA9">
        <w:rPr>
          <w:rFonts w:ascii="Courier New" w:hAnsi="Courier New" w:cs="Courier New"/>
          <w:sz w:val="20"/>
          <w:szCs w:val="20"/>
          <w:lang w:val="en-GB"/>
          <w:rPrChange w:id="5399" w:author="Michael Monkenbusch" w:date="2016-11-18T10:51:00Z">
            <w:rPr>
              <w:rFonts w:ascii="Courier New" w:hAnsi="Courier New" w:cs="Courier New"/>
              <w:sz w:val="20"/>
              <w:szCs w:val="20"/>
              <w:lang w:val="en-GB"/>
            </w:rPr>
          </w:rPrChange>
        </w:rPr>
        <w:t xml:space="preserve">yy --&gt; current y-value (funfun) </w:t>
      </w:r>
    </w:p>
    <w:p w:rsidR="000C424B" w:rsidRPr="00C84EA9" w:rsidRDefault="000C424B" w:rsidP="00215AF7">
      <w:pPr>
        <w:pStyle w:val="StandardWeb"/>
        <w:spacing w:before="0" w:beforeAutospacing="0" w:after="0"/>
        <w:divId w:val="526019186"/>
        <w:rPr>
          <w:lang w:val="en-GB"/>
          <w:rPrChange w:id="5400" w:author="Michael Monkenbusch" w:date="2016-11-18T10:51:00Z">
            <w:rPr>
              <w:lang w:val="en-GB"/>
            </w:rPr>
          </w:rPrChange>
        </w:rPr>
      </w:pPr>
      <w:r w:rsidRPr="00C84EA9">
        <w:rPr>
          <w:rFonts w:ascii="Courier New" w:hAnsi="Courier New" w:cs="Courier New"/>
          <w:sz w:val="20"/>
          <w:szCs w:val="20"/>
          <w:lang w:val="en-GB"/>
          <w:rPrChange w:id="5401" w:author="Michael Monkenbusch" w:date="2016-11-18T10:51:00Z">
            <w:rPr>
              <w:rFonts w:ascii="Courier New" w:hAnsi="Courier New" w:cs="Courier New"/>
              <w:sz w:val="20"/>
              <w:szCs w:val="20"/>
              <w:lang w:val="en-GB"/>
            </w:rPr>
          </w:rPrChange>
        </w:rPr>
        <w:t xml:space="preserve">xv(i,j) --&gt; j-th x-value of i-th databuffer </w:t>
      </w:r>
    </w:p>
    <w:p w:rsidR="000C424B" w:rsidRPr="00C84EA9" w:rsidRDefault="000C424B" w:rsidP="00215AF7">
      <w:pPr>
        <w:pStyle w:val="StandardWeb"/>
        <w:spacing w:before="0" w:beforeAutospacing="0" w:after="0"/>
        <w:divId w:val="526019186"/>
        <w:rPr>
          <w:lang w:val="en-GB"/>
          <w:rPrChange w:id="5402" w:author="Michael Monkenbusch" w:date="2016-11-18T10:51:00Z">
            <w:rPr>
              <w:lang w:val="en-GB"/>
            </w:rPr>
          </w:rPrChange>
        </w:rPr>
      </w:pPr>
      <w:r w:rsidRPr="00C84EA9">
        <w:rPr>
          <w:rFonts w:ascii="Courier New" w:hAnsi="Courier New" w:cs="Courier New"/>
          <w:sz w:val="20"/>
          <w:szCs w:val="20"/>
          <w:lang w:val="en-GB"/>
          <w:rPrChange w:id="5403" w:author="Michael Monkenbusch" w:date="2016-11-18T10:51:00Z">
            <w:rPr>
              <w:rFonts w:ascii="Courier New" w:hAnsi="Courier New" w:cs="Courier New"/>
              <w:sz w:val="20"/>
              <w:szCs w:val="20"/>
              <w:lang w:val="en-GB"/>
            </w:rPr>
          </w:rPrChange>
        </w:rPr>
        <w:t xml:space="preserve">yv(i,j) --&gt; j-th y-value of i-th databuffer </w:t>
      </w:r>
    </w:p>
    <w:p w:rsidR="000C424B" w:rsidRPr="00C84EA9" w:rsidRDefault="000C424B" w:rsidP="00215AF7">
      <w:pPr>
        <w:pStyle w:val="StandardWeb"/>
        <w:spacing w:before="0" w:beforeAutospacing="0" w:after="0"/>
        <w:divId w:val="526019186"/>
        <w:rPr>
          <w:lang w:val="en-GB"/>
          <w:rPrChange w:id="5404" w:author="Michael Monkenbusch" w:date="2016-11-18T10:51:00Z">
            <w:rPr>
              <w:lang w:val="en-GB"/>
            </w:rPr>
          </w:rPrChange>
        </w:rPr>
      </w:pPr>
      <w:r w:rsidRPr="00C84EA9">
        <w:rPr>
          <w:rFonts w:ascii="Courier New" w:hAnsi="Courier New" w:cs="Courier New"/>
          <w:sz w:val="20"/>
          <w:szCs w:val="20"/>
          <w:lang w:val="en-GB"/>
          <w:rPrChange w:id="5405" w:author="Michael Monkenbusch" w:date="2016-11-18T10:51:00Z">
            <w:rPr>
              <w:rFonts w:ascii="Courier New" w:hAnsi="Courier New" w:cs="Courier New"/>
              <w:sz w:val="20"/>
              <w:szCs w:val="20"/>
              <w:lang w:val="en-GB"/>
            </w:rPr>
          </w:rPrChange>
        </w:rPr>
        <w:t xml:space="preserve">ye(i,j) --&gt; j-th yerror-value of i-th databuffer </w:t>
      </w:r>
    </w:p>
    <w:p w:rsidR="000C424B" w:rsidRPr="00C84EA9" w:rsidRDefault="000C424B" w:rsidP="00215AF7">
      <w:pPr>
        <w:pStyle w:val="StandardWeb"/>
        <w:spacing w:before="0" w:beforeAutospacing="0" w:after="0"/>
        <w:divId w:val="526019186"/>
        <w:rPr>
          <w:lang w:val="en-GB"/>
          <w:rPrChange w:id="5406" w:author="Michael Monkenbusch" w:date="2016-11-18T10:51:00Z">
            <w:rPr>
              <w:lang w:val="en-GB"/>
            </w:rPr>
          </w:rPrChange>
        </w:rPr>
      </w:pPr>
      <w:r w:rsidRPr="00C84EA9">
        <w:rPr>
          <w:rFonts w:ascii="Courier New" w:hAnsi="Courier New" w:cs="Courier New"/>
          <w:sz w:val="20"/>
          <w:szCs w:val="20"/>
          <w:lang w:val="en-GB"/>
          <w:rPrChange w:id="5407" w:author="Michael Monkenbusch" w:date="2016-11-18T10:51:00Z">
            <w:rPr>
              <w:rFonts w:ascii="Courier New" w:hAnsi="Courier New" w:cs="Courier New"/>
              <w:sz w:val="20"/>
              <w:szCs w:val="20"/>
              <w:lang w:val="en-GB"/>
            </w:rPr>
          </w:rPrChange>
        </w:rPr>
        <w:t xml:space="preserve">sumx(i,j1,j2) </w:t>
      </w:r>
    </w:p>
    <w:p w:rsidR="000C424B" w:rsidRPr="00C84EA9" w:rsidRDefault="000C424B" w:rsidP="00215AF7">
      <w:pPr>
        <w:pStyle w:val="StandardWeb"/>
        <w:spacing w:before="0" w:beforeAutospacing="0" w:after="0"/>
        <w:divId w:val="526019186"/>
        <w:rPr>
          <w:lang w:val="en-GB"/>
          <w:rPrChange w:id="5408" w:author="Michael Monkenbusch" w:date="2016-11-18T10:51:00Z">
            <w:rPr>
              <w:lang w:val="en-GB"/>
            </w:rPr>
          </w:rPrChange>
        </w:rPr>
      </w:pPr>
      <w:r w:rsidRPr="00C84EA9">
        <w:rPr>
          <w:rFonts w:ascii="Courier New" w:hAnsi="Courier New" w:cs="Courier New"/>
          <w:sz w:val="20"/>
          <w:szCs w:val="20"/>
          <w:lang w:val="en-GB"/>
          <w:rPrChange w:id="5409" w:author="Michael Monkenbusch" w:date="2016-11-18T10:51:00Z">
            <w:rPr>
              <w:rFonts w:ascii="Courier New" w:hAnsi="Courier New" w:cs="Courier New"/>
              <w:sz w:val="20"/>
              <w:szCs w:val="20"/>
              <w:lang w:val="en-GB"/>
            </w:rPr>
          </w:rPrChange>
        </w:rPr>
        <w:t xml:space="preserve">sumy(i,j1,j2) --&gt; sums </w:t>
      </w:r>
    </w:p>
    <w:p w:rsidR="000C424B" w:rsidRPr="00C84EA9" w:rsidRDefault="000C424B" w:rsidP="00215AF7">
      <w:pPr>
        <w:pStyle w:val="StandardWeb"/>
        <w:spacing w:before="0" w:beforeAutospacing="0" w:after="0"/>
        <w:divId w:val="526019186"/>
        <w:rPr>
          <w:lang w:val="en-GB"/>
          <w:rPrChange w:id="5410" w:author="Michael Monkenbusch" w:date="2016-11-18T10:51:00Z">
            <w:rPr>
              <w:lang w:val="en-GB"/>
            </w:rPr>
          </w:rPrChange>
        </w:rPr>
      </w:pPr>
      <w:r w:rsidRPr="00C84EA9">
        <w:rPr>
          <w:rFonts w:ascii="Courier New" w:hAnsi="Courier New" w:cs="Courier New"/>
          <w:sz w:val="20"/>
          <w:szCs w:val="20"/>
          <w:lang w:val="en-GB"/>
          <w:rPrChange w:id="5411" w:author="Michael Monkenbusch" w:date="2016-11-18T10:51:00Z">
            <w:rPr>
              <w:rFonts w:ascii="Courier New" w:hAnsi="Courier New" w:cs="Courier New"/>
              <w:sz w:val="20"/>
              <w:szCs w:val="20"/>
              <w:lang w:val="en-GB"/>
            </w:rPr>
          </w:rPrChange>
        </w:rPr>
        <w:t xml:space="preserve">sel --&gt; first selected buffer </w:t>
      </w:r>
    </w:p>
    <w:p w:rsidR="000C424B" w:rsidRPr="00C84EA9" w:rsidRDefault="000C424B" w:rsidP="00215AF7">
      <w:pPr>
        <w:pStyle w:val="StandardWeb"/>
        <w:spacing w:before="0" w:beforeAutospacing="0" w:after="0"/>
        <w:divId w:val="526019186"/>
        <w:rPr>
          <w:lang w:val="en-GB"/>
          <w:rPrChange w:id="5412" w:author="Michael Monkenbusch" w:date="2016-11-18T10:51:00Z">
            <w:rPr>
              <w:lang w:val="en-GB"/>
            </w:rPr>
          </w:rPrChange>
        </w:rPr>
      </w:pPr>
      <w:r w:rsidRPr="00C84EA9">
        <w:rPr>
          <w:rFonts w:ascii="Courier New" w:hAnsi="Courier New" w:cs="Courier New"/>
          <w:sz w:val="20"/>
          <w:szCs w:val="20"/>
          <w:lang w:val="en-GB"/>
          <w:rPrChange w:id="5413" w:author="Michael Monkenbusch" w:date="2016-11-18T10:51:00Z">
            <w:rPr>
              <w:rFonts w:ascii="Courier New" w:hAnsi="Courier New" w:cs="Courier New"/>
              <w:sz w:val="20"/>
              <w:szCs w:val="20"/>
              <w:lang w:val="en-GB"/>
            </w:rPr>
          </w:rPrChange>
        </w:rPr>
        <w:t xml:space="preserve">nbuf --&gt; number of loaded buffers </w:t>
      </w:r>
    </w:p>
    <w:p w:rsidR="000C424B" w:rsidRPr="00C84EA9" w:rsidRDefault="000C424B" w:rsidP="00215AF7">
      <w:pPr>
        <w:pStyle w:val="StandardWeb"/>
        <w:spacing w:before="0" w:beforeAutospacing="0" w:after="0"/>
        <w:divId w:val="526019186"/>
        <w:rPr>
          <w:lang w:val="en-GB"/>
          <w:rPrChange w:id="5414" w:author="Michael Monkenbusch" w:date="2016-11-18T10:51:00Z">
            <w:rPr>
              <w:lang w:val="en-GB"/>
            </w:rPr>
          </w:rPrChange>
        </w:rPr>
      </w:pPr>
      <w:r w:rsidRPr="00C84EA9">
        <w:rPr>
          <w:rFonts w:ascii="Courier New" w:hAnsi="Courier New" w:cs="Courier New"/>
          <w:sz w:val="20"/>
          <w:szCs w:val="20"/>
          <w:lang w:val="en-GB"/>
          <w:rPrChange w:id="5415" w:author="Michael Monkenbusch" w:date="2016-11-18T10:51:00Z">
            <w:rPr>
              <w:rFonts w:ascii="Courier New" w:hAnsi="Courier New" w:cs="Courier New"/>
              <w:sz w:val="20"/>
              <w:szCs w:val="20"/>
              <w:lang w:val="en-GB"/>
            </w:rPr>
          </w:rPrChange>
        </w:rPr>
        <w:t xml:space="preserve">maxx </w:t>
      </w:r>
    </w:p>
    <w:p w:rsidR="000C424B" w:rsidRPr="00C84EA9" w:rsidRDefault="000C424B" w:rsidP="00215AF7">
      <w:pPr>
        <w:pStyle w:val="StandardWeb"/>
        <w:spacing w:before="0" w:beforeAutospacing="0" w:after="0"/>
        <w:divId w:val="526019186"/>
        <w:rPr>
          <w:lang w:val="en-GB"/>
          <w:rPrChange w:id="5416" w:author="Michael Monkenbusch" w:date="2016-11-18T10:51:00Z">
            <w:rPr>
              <w:lang w:val="en-GB"/>
            </w:rPr>
          </w:rPrChange>
        </w:rPr>
      </w:pPr>
      <w:r w:rsidRPr="00C84EA9">
        <w:rPr>
          <w:rFonts w:ascii="Courier New" w:hAnsi="Courier New" w:cs="Courier New"/>
          <w:sz w:val="20"/>
          <w:szCs w:val="20"/>
          <w:lang w:val="en-GB"/>
          <w:rPrChange w:id="5417" w:author="Michael Monkenbusch" w:date="2016-11-18T10:51:00Z">
            <w:rPr>
              <w:rFonts w:ascii="Courier New" w:hAnsi="Courier New" w:cs="Courier New"/>
              <w:sz w:val="20"/>
              <w:szCs w:val="20"/>
              <w:lang w:val="en-GB"/>
            </w:rPr>
          </w:rPrChange>
        </w:rPr>
        <w:t xml:space="preserve">maxy </w:t>
      </w:r>
    </w:p>
    <w:p w:rsidR="000C424B" w:rsidRPr="00C84EA9" w:rsidRDefault="000C424B" w:rsidP="00215AF7">
      <w:pPr>
        <w:pStyle w:val="StandardWeb"/>
        <w:spacing w:before="0" w:beforeAutospacing="0" w:after="0"/>
        <w:divId w:val="526019186"/>
        <w:rPr>
          <w:lang w:val="en-GB"/>
          <w:rPrChange w:id="5418" w:author="Michael Monkenbusch" w:date="2016-11-18T10:51:00Z">
            <w:rPr>
              <w:lang w:val="en-GB"/>
            </w:rPr>
          </w:rPrChange>
        </w:rPr>
      </w:pPr>
      <w:r w:rsidRPr="00C84EA9">
        <w:rPr>
          <w:rFonts w:ascii="Courier New" w:hAnsi="Courier New" w:cs="Courier New"/>
          <w:sz w:val="20"/>
          <w:szCs w:val="20"/>
          <w:lang w:val="en-GB"/>
          <w:rPrChange w:id="5419" w:author="Michael Monkenbusch" w:date="2016-11-18T10:51:00Z">
            <w:rPr>
              <w:rFonts w:ascii="Courier New" w:hAnsi="Courier New" w:cs="Courier New"/>
              <w:sz w:val="20"/>
              <w:szCs w:val="20"/>
              <w:lang w:val="en-GB"/>
            </w:rPr>
          </w:rPrChange>
        </w:rPr>
        <w:t xml:space="preserve">minx </w:t>
      </w:r>
    </w:p>
    <w:p w:rsidR="000C424B" w:rsidRPr="00C84EA9" w:rsidRDefault="000C424B" w:rsidP="00215AF7">
      <w:pPr>
        <w:pStyle w:val="StandardWeb"/>
        <w:spacing w:before="0" w:beforeAutospacing="0" w:after="0"/>
        <w:divId w:val="526019186"/>
        <w:rPr>
          <w:lang w:val="en-GB"/>
          <w:rPrChange w:id="5420" w:author="Michael Monkenbusch" w:date="2016-11-18T10:51:00Z">
            <w:rPr>
              <w:lang w:val="en-GB"/>
            </w:rPr>
          </w:rPrChange>
        </w:rPr>
      </w:pPr>
      <w:r w:rsidRPr="00C84EA9">
        <w:rPr>
          <w:rFonts w:ascii="Courier New" w:hAnsi="Courier New" w:cs="Courier New"/>
          <w:sz w:val="20"/>
          <w:szCs w:val="20"/>
          <w:lang w:val="en-GB"/>
          <w:rPrChange w:id="5421" w:author="Michael Monkenbusch" w:date="2016-11-18T10:51:00Z">
            <w:rPr>
              <w:rFonts w:ascii="Courier New" w:hAnsi="Courier New" w:cs="Courier New"/>
              <w:sz w:val="20"/>
              <w:szCs w:val="20"/>
              <w:lang w:val="en-GB"/>
            </w:rPr>
          </w:rPrChange>
        </w:rPr>
        <w:t xml:space="preserve">miny --&gt; max and min of the first selected curve </w:t>
      </w:r>
    </w:p>
    <w:p w:rsidR="000C424B" w:rsidRPr="00C84EA9" w:rsidRDefault="000C424B" w:rsidP="00215AF7">
      <w:pPr>
        <w:pStyle w:val="StandardWeb"/>
        <w:spacing w:before="0" w:beforeAutospacing="0" w:after="0"/>
        <w:divId w:val="526019186"/>
        <w:rPr>
          <w:lang w:val="en-GB"/>
          <w:rPrChange w:id="5422" w:author="Michael Monkenbusch" w:date="2016-11-18T10:51:00Z">
            <w:rPr>
              <w:lang w:val="en-GB"/>
            </w:rPr>
          </w:rPrChange>
        </w:rPr>
      </w:pPr>
      <w:r w:rsidRPr="00C84EA9">
        <w:rPr>
          <w:rFonts w:ascii="Courier New" w:hAnsi="Courier New" w:cs="Courier New"/>
          <w:sz w:val="20"/>
          <w:szCs w:val="20"/>
          <w:lang w:val="en-GB"/>
          <w:rPrChange w:id="5423" w:author="Michael Monkenbusch" w:date="2016-11-18T10:51:00Z">
            <w:rPr>
              <w:rFonts w:ascii="Courier New" w:hAnsi="Courier New" w:cs="Courier New"/>
              <w:sz w:val="20"/>
              <w:szCs w:val="20"/>
              <w:lang w:val="en-GB"/>
            </w:rPr>
          </w:rPrChange>
        </w:rPr>
        <w:t xml:space="preserve">iout --&gt; current outputlevel </w:t>
      </w:r>
    </w:p>
    <w:p w:rsidR="000C424B" w:rsidRPr="00C84EA9" w:rsidRDefault="000C424B" w:rsidP="00215AF7">
      <w:pPr>
        <w:pStyle w:val="StandardWeb"/>
        <w:spacing w:before="0" w:beforeAutospacing="0" w:after="0"/>
        <w:divId w:val="526019186"/>
        <w:rPr>
          <w:lang w:val="en-GB"/>
          <w:rPrChange w:id="5424" w:author="Michael Monkenbusch" w:date="2016-11-18T10:51:00Z">
            <w:rPr>
              <w:lang w:val="en-GB"/>
            </w:rPr>
          </w:rPrChange>
        </w:rPr>
      </w:pPr>
      <w:r w:rsidRPr="00C84EA9">
        <w:rPr>
          <w:rFonts w:ascii="Courier New" w:hAnsi="Courier New" w:cs="Courier New"/>
          <w:sz w:val="20"/>
          <w:szCs w:val="20"/>
          <w:lang w:val="en-GB"/>
          <w:rPrChange w:id="5425" w:author="Michael Monkenbusch" w:date="2016-11-18T10:51:00Z">
            <w:rPr>
              <w:rFonts w:ascii="Courier New" w:hAnsi="Courier New" w:cs="Courier New"/>
              <w:sz w:val="20"/>
              <w:szCs w:val="20"/>
              <w:lang w:val="en-GB"/>
            </w:rPr>
          </w:rPrChange>
        </w:rPr>
        <w:t xml:space="preserve">&lt;parname&gt; --&gt; parametervalue of selected curve </w:t>
      </w:r>
    </w:p>
    <w:p w:rsidR="000C424B" w:rsidRPr="00C84EA9" w:rsidRDefault="000C424B" w:rsidP="00215AF7">
      <w:pPr>
        <w:pStyle w:val="StandardWeb"/>
        <w:spacing w:before="0" w:beforeAutospacing="0" w:after="0"/>
        <w:divId w:val="526019186"/>
        <w:rPr>
          <w:lang w:val="en-GB"/>
          <w:rPrChange w:id="5426" w:author="Michael Monkenbusch" w:date="2016-11-18T10:51:00Z">
            <w:rPr>
              <w:lang w:val="en-GB"/>
            </w:rPr>
          </w:rPrChange>
        </w:rPr>
      </w:pPr>
      <w:r w:rsidRPr="00C84EA9">
        <w:rPr>
          <w:rFonts w:ascii="Courier New" w:hAnsi="Courier New" w:cs="Courier New"/>
          <w:sz w:val="20"/>
          <w:szCs w:val="20"/>
          <w:lang w:val="en-GB"/>
          <w:rPrChange w:id="5427" w:author="Michael Monkenbusch" w:date="2016-11-18T10:51:00Z">
            <w:rPr>
              <w:rFonts w:ascii="Courier New" w:hAnsi="Courier New" w:cs="Courier New"/>
              <w:sz w:val="20"/>
              <w:szCs w:val="20"/>
              <w:lang w:val="en-GB"/>
            </w:rPr>
          </w:rPrChange>
        </w:rPr>
        <w:t>&lt;parname(n)-&gt; parametervalue curve n</w:t>
      </w:r>
    </w:p>
    <w:p w:rsidR="000C424B" w:rsidRPr="00C84EA9" w:rsidRDefault="000C424B" w:rsidP="00215AF7">
      <w:pPr>
        <w:pStyle w:val="StandardWeb"/>
        <w:spacing w:before="0" w:beforeAutospacing="0" w:after="0"/>
        <w:divId w:val="526019186"/>
        <w:rPr>
          <w:lang w:val="en-GB"/>
          <w:rPrChange w:id="5428" w:author="Michael Monkenbusch" w:date="2016-11-18T10:51:00Z">
            <w:rPr>
              <w:lang w:val="en-GB"/>
            </w:rPr>
          </w:rPrChange>
        </w:rPr>
      </w:pPr>
      <w:r w:rsidRPr="00C84EA9">
        <w:rPr>
          <w:rFonts w:ascii="Courier New" w:hAnsi="Courier New" w:cs="Courier New"/>
          <w:sz w:val="20"/>
          <w:szCs w:val="20"/>
          <w:lang w:val="en-GB"/>
          <w:rPrChange w:id="5429" w:author="Michael Monkenbusch" w:date="2016-11-18T10:51:00Z">
            <w:rPr>
              <w:rFonts w:ascii="Courier New" w:hAnsi="Courier New" w:cs="Courier New"/>
              <w:sz w:val="20"/>
              <w:szCs w:val="20"/>
              <w:lang w:val="en-GB"/>
            </w:rPr>
          </w:rPrChange>
        </w:rPr>
        <w:t xml:space="preserve">&lt;fitpar&gt; --&gt; name of fitparameter, only the </w:t>
      </w:r>
    </w:p>
    <w:p w:rsidR="000C424B" w:rsidRPr="00C84EA9" w:rsidRDefault="000C424B" w:rsidP="00215AF7">
      <w:pPr>
        <w:pStyle w:val="StandardWeb"/>
        <w:spacing w:before="0" w:beforeAutospacing="0" w:after="0"/>
        <w:divId w:val="526019186"/>
        <w:rPr>
          <w:lang w:val="en-GB"/>
          <w:rPrChange w:id="5430" w:author="Michael Monkenbusch" w:date="2016-11-18T10:51:00Z">
            <w:rPr>
              <w:lang w:val="en-GB"/>
            </w:rPr>
          </w:rPrChange>
        </w:rPr>
      </w:pPr>
      <w:r w:rsidRPr="00C84EA9">
        <w:rPr>
          <w:rFonts w:ascii="Courier New" w:hAnsi="Courier New" w:cs="Courier New"/>
          <w:sz w:val="20"/>
          <w:szCs w:val="20"/>
          <w:lang w:val="en-GB"/>
          <w:rPrChange w:id="5431" w:author="Michael Monkenbusch" w:date="2016-11-18T10:51:00Z">
            <w:rPr>
              <w:rFonts w:ascii="Courier New" w:hAnsi="Courier New" w:cs="Courier New"/>
              <w:sz w:val="20"/>
              <w:szCs w:val="20"/>
              <w:lang w:val="en-GB"/>
            </w:rPr>
          </w:rPrChange>
        </w:rPr>
        <w:t xml:space="preserve">last of equally named fit-parameters </w:t>
      </w:r>
    </w:p>
    <w:p w:rsidR="000C424B" w:rsidRPr="00C84EA9" w:rsidRDefault="000C424B" w:rsidP="00215AF7">
      <w:pPr>
        <w:pStyle w:val="StandardWeb"/>
        <w:spacing w:before="0" w:beforeAutospacing="0" w:after="0"/>
        <w:divId w:val="526019186"/>
        <w:rPr>
          <w:lang w:val="en-GB"/>
          <w:rPrChange w:id="5432" w:author="Michael Monkenbusch" w:date="2016-11-18T10:51:00Z">
            <w:rPr>
              <w:lang w:val="en-GB"/>
            </w:rPr>
          </w:rPrChange>
        </w:rPr>
      </w:pPr>
      <w:r w:rsidRPr="00C84EA9">
        <w:rPr>
          <w:rFonts w:ascii="Courier New" w:hAnsi="Courier New" w:cs="Courier New"/>
          <w:sz w:val="20"/>
          <w:szCs w:val="20"/>
          <w:lang w:val="en-GB"/>
          <w:rPrChange w:id="5433" w:author="Michael Monkenbusch" w:date="2016-11-18T10:51:00Z">
            <w:rPr>
              <w:rFonts w:ascii="Courier New" w:hAnsi="Courier New" w:cs="Courier New"/>
              <w:sz w:val="20"/>
              <w:szCs w:val="20"/>
              <w:lang w:val="en-GB"/>
            </w:rPr>
          </w:rPrChange>
        </w:rPr>
        <w:t xml:space="preserve">is accessible </w:t>
      </w:r>
    </w:p>
    <w:p w:rsidR="000C424B" w:rsidRPr="00C84EA9" w:rsidRDefault="000C424B" w:rsidP="00215AF7">
      <w:pPr>
        <w:pStyle w:val="StandardWeb"/>
        <w:spacing w:before="0" w:beforeAutospacing="0" w:after="0"/>
        <w:divId w:val="526019186"/>
        <w:rPr>
          <w:lang w:val="en-GB"/>
          <w:rPrChange w:id="5434" w:author="Michael Monkenbusch" w:date="2016-11-18T10:51:00Z">
            <w:rPr>
              <w:lang w:val="en-GB"/>
            </w:rPr>
          </w:rPrChange>
        </w:rPr>
      </w:pPr>
      <w:r w:rsidRPr="00C84EA9">
        <w:rPr>
          <w:rFonts w:ascii="Courier New" w:hAnsi="Courier New" w:cs="Courier New"/>
          <w:sz w:val="20"/>
          <w:szCs w:val="20"/>
          <w:lang w:val="en-GB"/>
          <w:rPrChange w:id="5435" w:author="Michael Monkenbusch" w:date="2016-11-18T10:51:00Z">
            <w:rPr>
              <w:rFonts w:ascii="Courier New" w:hAnsi="Courier New" w:cs="Courier New"/>
              <w:sz w:val="20"/>
              <w:szCs w:val="20"/>
              <w:lang w:val="en-GB"/>
            </w:rPr>
          </w:rPrChange>
        </w:rPr>
        <w:t>th_par(ip,it) --&gt; value of the ip-th parameter of the NEW</w:t>
      </w:r>
    </w:p>
    <w:p w:rsidR="000C424B" w:rsidRPr="00C84EA9" w:rsidRDefault="000C424B" w:rsidP="00215AF7">
      <w:pPr>
        <w:pStyle w:val="StandardWeb"/>
        <w:spacing w:before="0" w:beforeAutospacing="0" w:after="0"/>
        <w:divId w:val="526019186"/>
        <w:rPr>
          <w:lang w:val="en-GB"/>
          <w:rPrChange w:id="5436" w:author="Michael Monkenbusch" w:date="2016-11-18T10:51:00Z">
            <w:rPr>
              <w:lang w:val="en-GB"/>
            </w:rPr>
          </w:rPrChange>
        </w:rPr>
      </w:pPr>
      <w:r w:rsidRPr="00C84EA9">
        <w:rPr>
          <w:rFonts w:ascii="Courier New" w:hAnsi="Courier New" w:cs="Courier New"/>
          <w:sz w:val="20"/>
          <w:szCs w:val="20"/>
          <w:lang w:val="en-GB"/>
          <w:rPrChange w:id="5437" w:author="Michael Monkenbusch" w:date="2016-11-18T10:51:00Z">
            <w:rPr>
              <w:rFonts w:ascii="Courier New" w:hAnsi="Courier New" w:cs="Courier New"/>
              <w:sz w:val="20"/>
              <w:szCs w:val="20"/>
              <w:lang w:val="en-GB"/>
            </w:rPr>
          </w:rPrChange>
        </w:rPr>
        <w:t xml:space="preserve">it-th activated theory </w:t>
      </w:r>
    </w:p>
    <w:p w:rsidR="000C424B" w:rsidRPr="00C84EA9" w:rsidRDefault="000C424B" w:rsidP="00215AF7">
      <w:pPr>
        <w:pStyle w:val="StandardWeb"/>
        <w:spacing w:before="0" w:beforeAutospacing="0" w:after="0"/>
        <w:divId w:val="526019186"/>
        <w:rPr>
          <w:lang w:val="en-GB"/>
          <w:rPrChange w:id="5438" w:author="Michael Monkenbusch" w:date="2016-11-18T10:51:00Z">
            <w:rPr>
              <w:lang w:val="en-GB"/>
            </w:rPr>
          </w:rPrChange>
        </w:rPr>
      </w:pPr>
      <w:r w:rsidRPr="00C84EA9">
        <w:rPr>
          <w:rFonts w:ascii="Courier New" w:hAnsi="Courier New" w:cs="Courier New"/>
          <w:sz w:val="20"/>
          <w:szCs w:val="20"/>
          <w:lang w:val="en-GB"/>
          <w:rPrChange w:id="5439" w:author="Michael Monkenbusch" w:date="2016-11-18T10:51:00Z">
            <w:rPr>
              <w:rFonts w:ascii="Courier New" w:hAnsi="Courier New" w:cs="Courier New"/>
              <w:sz w:val="20"/>
              <w:szCs w:val="20"/>
              <w:lang w:val="en-GB"/>
            </w:rPr>
          </w:rPrChange>
        </w:rPr>
        <w:t>th_err(ip,it) --&gt; error of the ip-th parameter of the NEW</w:t>
      </w:r>
    </w:p>
    <w:p w:rsidR="000C424B" w:rsidRPr="00C84EA9" w:rsidRDefault="000C424B" w:rsidP="00215AF7">
      <w:pPr>
        <w:pStyle w:val="StandardWeb"/>
        <w:spacing w:before="0" w:beforeAutospacing="0" w:after="0"/>
        <w:divId w:val="526019186"/>
        <w:rPr>
          <w:lang w:val="en-GB"/>
          <w:rPrChange w:id="5440" w:author="Michael Monkenbusch" w:date="2016-11-18T10:51:00Z">
            <w:rPr>
              <w:lang w:val="en-GB"/>
            </w:rPr>
          </w:rPrChange>
        </w:rPr>
      </w:pPr>
      <w:r w:rsidRPr="00C84EA9">
        <w:rPr>
          <w:rFonts w:ascii="Courier New" w:hAnsi="Courier New" w:cs="Courier New"/>
          <w:sz w:val="20"/>
          <w:szCs w:val="20"/>
          <w:lang w:val="en-GB"/>
          <w:rPrChange w:id="5441" w:author="Michael Monkenbusch" w:date="2016-11-18T10:51:00Z">
            <w:rPr>
              <w:rFonts w:ascii="Courier New" w:hAnsi="Courier New" w:cs="Courier New"/>
              <w:sz w:val="20"/>
              <w:szCs w:val="20"/>
              <w:lang w:val="en-GB"/>
            </w:rPr>
          </w:rPrChange>
        </w:rPr>
        <w:t>it-th activated theory</w:t>
      </w:r>
    </w:p>
    <w:p w:rsidR="000C424B" w:rsidRPr="00C84EA9" w:rsidRDefault="000C424B" w:rsidP="00215AF7">
      <w:pPr>
        <w:pStyle w:val="StandardWeb"/>
        <w:spacing w:before="0" w:beforeAutospacing="0" w:after="0"/>
        <w:divId w:val="526019186"/>
        <w:rPr>
          <w:lang w:val="en-GB"/>
          <w:rPrChange w:id="5442" w:author="Michael Monkenbusch" w:date="2016-11-18T10:51:00Z">
            <w:rPr>
              <w:lang w:val="en-GB"/>
            </w:rPr>
          </w:rPrChange>
        </w:rPr>
      </w:pPr>
    </w:p>
    <w:p w:rsidR="000C424B" w:rsidRPr="00C84EA9" w:rsidRDefault="000C424B" w:rsidP="00215AF7">
      <w:pPr>
        <w:pStyle w:val="StandardWeb"/>
        <w:spacing w:before="0" w:beforeAutospacing="0" w:after="0"/>
        <w:divId w:val="526019186"/>
        <w:rPr>
          <w:lang w:val="en-GB"/>
          <w:rPrChange w:id="5443" w:author="Michael Monkenbusch" w:date="2016-11-18T10:51:00Z">
            <w:rPr>
              <w:lang w:val="en-GB"/>
            </w:rPr>
          </w:rPrChange>
        </w:rPr>
      </w:pPr>
    </w:p>
    <w:p w:rsidR="000C424B" w:rsidRPr="00C84EA9" w:rsidRDefault="000C424B" w:rsidP="00215AF7">
      <w:pPr>
        <w:pStyle w:val="StandardWeb"/>
        <w:spacing w:before="0" w:beforeAutospacing="0" w:after="0"/>
        <w:divId w:val="526019186"/>
        <w:rPr>
          <w:lang w:val="en-GB"/>
          <w:rPrChange w:id="5444" w:author="Michael Monkenbusch" w:date="2016-11-18T10:51:00Z">
            <w:rPr>
              <w:lang w:val="en-GB"/>
            </w:rPr>
          </w:rPrChange>
        </w:rPr>
      </w:pPr>
    </w:p>
    <w:p w:rsidR="000C424B" w:rsidRPr="00C84EA9" w:rsidRDefault="000C424B" w:rsidP="00215AF7">
      <w:pPr>
        <w:pStyle w:val="StandardWeb"/>
        <w:spacing w:before="0" w:beforeAutospacing="0" w:after="0"/>
        <w:divId w:val="526019186"/>
        <w:rPr>
          <w:lang w:val="en-GB"/>
          <w:rPrChange w:id="5445" w:author="Michael Monkenbusch" w:date="2016-11-18T10:51:00Z">
            <w:rPr>
              <w:lang w:val="en-GB"/>
            </w:rPr>
          </w:rPrChange>
        </w:rPr>
      </w:pPr>
    </w:p>
    <w:p w:rsidR="000C424B" w:rsidRPr="00C84EA9" w:rsidRDefault="000C424B" w:rsidP="00215AF7">
      <w:pPr>
        <w:pStyle w:val="StandardWeb"/>
        <w:spacing w:before="0" w:beforeAutospacing="0" w:after="0"/>
        <w:divId w:val="526019186"/>
        <w:rPr>
          <w:lang w:val="en-GB"/>
          <w:rPrChange w:id="5446" w:author="Michael Monkenbusch" w:date="2016-11-18T10:51:00Z">
            <w:rPr>
              <w:lang w:val="en-GB"/>
            </w:rPr>
          </w:rPrChange>
        </w:rPr>
      </w:pPr>
    </w:p>
    <w:p w:rsidR="000C424B" w:rsidRPr="00C84EA9" w:rsidRDefault="000C424B" w:rsidP="00215AF7">
      <w:pPr>
        <w:pStyle w:val="StandardWeb"/>
        <w:spacing w:before="0" w:beforeAutospacing="0" w:after="0"/>
        <w:divId w:val="526019186"/>
        <w:rPr>
          <w:lang w:val="en-GB"/>
          <w:rPrChange w:id="5447" w:author="Michael Monkenbusch" w:date="2016-11-18T10:51:00Z">
            <w:rPr>
              <w:lang w:val="en-GB"/>
            </w:rPr>
          </w:rPrChange>
        </w:rPr>
      </w:pPr>
    </w:p>
    <w:p w:rsidR="000C424B" w:rsidRPr="00C84EA9" w:rsidRDefault="000C424B" w:rsidP="00215AF7">
      <w:pPr>
        <w:pStyle w:val="StandardWeb"/>
        <w:spacing w:before="0" w:beforeAutospacing="0" w:after="0"/>
        <w:divId w:val="526019186"/>
        <w:rPr>
          <w:lang w:val="en-GB"/>
          <w:rPrChange w:id="5448" w:author="Michael Monkenbusch" w:date="2016-11-18T10:51:00Z">
            <w:rPr>
              <w:lang w:val="en-GB"/>
            </w:rPr>
          </w:rPrChange>
        </w:rPr>
      </w:pPr>
      <w:r w:rsidRPr="00C84EA9">
        <w:rPr>
          <w:rFonts w:ascii="Courier New" w:hAnsi="Courier New" w:cs="Courier New"/>
          <w:sz w:val="20"/>
          <w:szCs w:val="20"/>
          <w:lang w:val="en-GB"/>
          <w:rPrChange w:id="5449" w:author="Michael Monkenbusch" w:date="2016-11-18T10:51:00Z">
            <w:rPr>
              <w:rFonts w:ascii="Courier New" w:hAnsi="Courier New" w:cs="Courier New"/>
              <w:sz w:val="20"/>
              <w:szCs w:val="20"/>
              <w:lang w:val="en-GB"/>
            </w:rPr>
          </w:rPrChange>
        </w:rPr>
        <w:t xml:space="preserve">Michael Monkenbusch, </w:t>
      </w:r>
    </w:p>
    <w:p w:rsidR="000C424B" w:rsidRPr="00C84EA9" w:rsidRDefault="000C424B" w:rsidP="00215AF7">
      <w:pPr>
        <w:pStyle w:val="StandardWeb"/>
        <w:spacing w:before="0" w:beforeAutospacing="0" w:after="0"/>
        <w:divId w:val="526019186"/>
        <w:rPr>
          <w:rPrChange w:id="5450" w:author="Michael Monkenbusch" w:date="2016-11-18T10:51:00Z">
            <w:rPr/>
          </w:rPrChange>
        </w:rPr>
      </w:pPr>
      <w:r w:rsidRPr="00C84EA9">
        <w:rPr>
          <w:rFonts w:ascii="Courier New" w:hAnsi="Courier New" w:cs="Courier New"/>
          <w:sz w:val="20"/>
          <w:szCs w:val="20"/>
          <w:rPrChange w:id="5451" w:author="Michael Monkenbusch" w:date="2016-11-18T10:51:00Z">
            <w:rPr>
              <w:rFonts w:ascii="Courier New" w:hAnsi="Courier New" w:cs="Courier New"/>
              <w:sz w:val="20"/>
              <w:szCs w:val="20"/>
            </w:rPr>
          </w:rPrChange>
        </w:rPr>
        <w:t>IFF, Forschungszentrum Juelich, D-52428 Juelich</w:t>
      </w:r>
    </w:p>
    <w:p w:rsidR="000C424B" w:rsidRPr="00C84EA9" w:rsidRDefault="000C424B" w:rsidP="00215AF7">
      <w:pPr>
        <w:pStyle w:val="StandardWeb"/>
        <w:spacing w:before="0" w:beforeAutospacing="0" w:after="0"/>
        <w:divId w:val="526019186"/>
        <w:rPr>
          <w:rPrChange w:id="5452" w:author="Michael Monkenbusch" w:date="2016-11-18T10:51:00Z">
            <w:rPr/>
          </w:rPrChange>
        </w:rPr>
      </w:pPr>
      <w:r w:rsidRPr="00C84EA9">
        <w:rPr>
          <w:rFonts w:ascii="Courier New" w:hAnsi="Courier New" w:cs="Courier New"/>
          <w:sz w:val="20"/>
          <w:szCs w:val="20"/>
          <w:rPrChange w:id="5453" w:author="Michael Monkenbusch" w:date="2016-11-18T10:51:00Z">
            <w:rPr>
              <w:rFonts w:ascii="Courier New" w:hAnsi="Courier New" w:cs="Courier New"/>
              <w:sz w:val="20"/>
              <w:szCs w:val="20"/>
            </w:rPr>
          </w:rPrChange>
        </w:rPr>
        <w:t>Tel.: +49-2461-61-4314/2799</w:t>
      </w:r>
    </w:p>
    <w:p w:rsidR="000C424B" w:rsidRPr="00C84EA9" w:rsidRDefault="000C424B" w:rsidP="00215AF7">
      <w:pPr>
        <w:pStyle w:val="StandardWeb"/>
        <w:spacing w:before="0" w:beforeAutospacing="0" w:after="0"/>
        <w:divId w:val="526019186"/>
        <w:rPr>
          <w:lang w:val="it-IT"/>
          <w:rPrChange w:id="5454" w:author="Michael Monkenbusch" w:date="2016-11-18T10:51:00Z">
            <w:rPr>
              <w:lang w:val="it-IT"/>
            </w:rPr>
          </w:rPrChange>
        </w:rPr>
      </w:pPr>
      <w:r w:rsidRPr="00C84EA9">
        <w:rPr>
          <w:rFonts w:ascii="Courier New" w:hAnsi="Courier New" w:cs="Courier New"/>
          <w:sz w:val="20"/>
          <w:szCs w:val="20"/>
          <w:lang w:val="it-IT"/>
          <w:rPrChange w:id="5455" w:author="Michael Monkenbusch" w:date="2016-11-18T10:51:00Z">
            <w:rPr>
              <w:rFonts w:ascii="Courier New" w:hAnsi="Courier New" w:cs="Courier New"/>
              <w:sz w:val="20"/>
              <w:szCs w:val="20"/>
              <w:lang w:val="it-IT"/>
            </w:rPr>
          </w:rPrChange>
        </w:rPr>
        <w:t>Fax.: +49-2461-61-2610</w:t>
      </w:r>
    </w:p>
    <w:p w:rsidR="000C424B" w:rsidRPr="00C84EA9" w:rsidRDefault="000C424B" w:rsidP="00215AF7">
      <w:pPr>
        <w:pStyle w:val="StandardWeb"/>
        <w:spacing w:before="0" w:beforeAutospacing="0" w:after="0"/>
        <w:divId w:val="526019186"/>
        <w:rPr>
          <w:lang w:val="it-IT"/>
          <w:rPrChange w:id="5456" w:author="Michael Monkenbusch" w:date="2016-11-18T10:51:00Z">
            <w:rPr>
              <w:lang w:val="it-IT"/>
            </w:rPr>
          </w:rPrChange>
        </w:rPr>
      </w:pPr>
      <w:r w:rsidRPr="00C84EA9">
        <w:rPr>
          <w:rFonts w:ascii="Courier New" w:hAnsi="Courier New" w:cs="Courier New"/>
          <w:sz w:val="20"/>
          <w:szCs w:val="20"/>
          <w:lang w:val="it-IT"/>
          <w:rPrChange w:id="5457" w:author="Michael Monkenbusch" w:date="2016-11-18T10:51:00Z">
            <w:rPr>
              <w:rFonts w:ascii="Courier New" w:hAnsi="Courier New" w:cs="Courier New"/>
              <w:sz w:val="20"/>
              <w:szCs w:val="20"/>
              <w:lang w:val="it-IT"/>
            </w:rPr>
          </w:rPrChange>
        </w:rPr>
        <w:t>E-m.: m.monkenbusch@fz-juelich.de</w:t>
      </w:r>
    </w:p>
    <w:p w:rsidR="000C424B" w:rsidRPr="00C84EA9" w:rsidRDefault="000C424B" w:rsidP="00215AF7">
      <w:pPr>
        <w:pStyle w:val="StandardWeb"/>
        <w:spacing w:before="0" w:beforeAutospacing="0" w:after="0"/>
        <w:divId w:val="526019186"/>
        <w:rPr>
          <w:lang w:val="it-IT"/>
          <w:rPrChange w:id="5458" w:author="Michael Monkenbusch" w:date="2016-11-18T10:51:00Z">
            <w:rPr>
              <w:lang w:val="it-IT"/>
            </w:rPr>
          </w:rPrChange>
        </w:rPr>
      </w:pPr>
    </w:p>
    <w:p w:rsidR="000C424B" w:rsidRPr="00C84EA9" w:rsidRDefault="000C424B" w:rsidP="00215AF7">
      <w:pPr>
        <w:pStyle w:val="western"/>
        <w:spacing w:before="0" w:beforeAutospacing="0" w:after="0"/>
        <w:divId w:val="526019186"/>
        <w:rPr>
          <w:lang w:val="en-GB"/>
          <w:rPrChange w:id="5459" w:author="Michael Monkenbusch" w:date="2016-11-18T10:51:00Z">
            <w:rPr>
              <w:lang w:val="en-GB"/>
            </w:rPr>
          </w:rPrChange>
        </w:rPr>
      </w:pPr>
      <w:r w:rsidRPr="00C84EA9">
        <w:rPr>
          <w:lang w:val="en-GB"/>
          <w:rPrChange w:id="5460" w:author="Michael Monkenbusch" w:date="2016-11-18T10:51:00Z">
            <w:rPr>
              <w:lang w:val="en-GB"/>
            </w:rPr>
          </w:rPrChange>
        </w:rPr>
        <w:t xml:space="preserve">new </w:t>
      </w:r>
    </w:p>
    <w:p w:rsidR="000C424B" w:rsidRPr="00C84EA9" w:rsidRDefault="000C424B" w:rsidP="00215AF7">
      <w:pPr>
        <w:pStyle w:val="western"/>
        <w:spacing w:before="0" w:beforeAutospacing="0" w:after="0"/>
        <w:divId w:val="526019186"/>
        <w:rPr>
          <w:lang w:val="en-GB"/>
          <w:rPrChange w:id="5461" w:author="Michael Monkenbusch" w:date="2016-11-18T10:51:00Z">
            <w:rPr>
              <w:lang w:val="en-GB"/>
            </w:rPr>
          </w:rPrChange>
        </w:rPr>
      </w:pPr>
    </w:p>
    <w:p w:rsidR="000C424B" w:rsidRPr="00C84EA9" w:rsidRDefault="000C424B" w:rsidP="00215AF7">
      <w:pPr>
        <w:pStyle w:val="western"/>
        <w:spacing w:before="0" w:beforeAutospacing="0" w:after="0"/>
        <w:divId w:val="526019186"/>
        <w:rPr>
          <w:lang w:val="en-GB"/>
          <w:rPrChange w:id="5462" w:author="Michael Monkenbusch" w:date="2016-11-18T10:51:00Z">
            <w:rPr>
              <w:lang w:val="en-GB"/>
            </w:rPr>
          </w:rPrChange>
        </w:rPr>
      </w:pPr>
      <w:r w:rsidRPr="00C84EA9">
        <w:rPr>
          <w:lang w:val="en-GB"/>
          <w:rPrChange w:id="5463" w:author="Michael Monkenbusch" w:date="2016-11-18T10:51:00Z">
            <w:rPr>
              <w:lang w:val="en-GB"/>
            </w:rPr>
          </w:rPrChange>
        </w:rPr>
        <w:t xml:space="preserve">sel all </w:t>
      </w:r>
      <w:r w:rsidRPr="00C84EA9">
        <w:rPr>
          <w:lang w:val="en-US"/>
          <w:rPrChange w:id="5464" w:author="Michael Monkenbusch" w:date="2016-11-18T10:51:00Z">
            <w:rPr>
              <w:lang w:val="en-US"/>
            </w:rPr>
          </w:rPrChange>
        </w:rPr>
        <w:t>[</w:t>
      </w:r>
      <w:r w:rsidRPr="00C84EA9">
        <w:rPr>
          <w:lang w:val="en-GB"/>
          <w:rPrChange w:id="5465" w:author="Michael Monkenbusch" w:date="2016-11-18T10:51:00Z">
            <w:rPr>
              <w:lang w:val="en-GB"/>
            </w:rPr>
          </w:rPrChange>
        </w:rPr>
        <w:t>parna] [val] band [val]</w:t>
      </w:r>
    </w:p>
    <w:p w:rsidR="000C424B" w:rsidRPr="00C84EA9" w:rsidRDefault="000C424B" w:rsidP="00215AF7">
      <w:pPr>
        <w:pStyle w:val="western"/>
        <w:spacing w:before="0" w:beforeAutospacing="0" w:after="0"/>
        <w:divId w:val="526019186"/>
        <w:rPr>
          <w:lang w:val="en-GB"/>
          <w:rPrChange w:id="5466" w:author="Michael Monkenbusch" w:date="2016-11-18T10:51:00Z">
            <w:rPr>
              <w:lang w:val="en-GB"/>
            </w:rPr>
          </w:rPrChange>
        </w:rPr>
      </w:pPr>
      <w:r w:rsidRPr="00C84EA9">
        <w:rPr>
          <w:lang w:val="en-GB"/>
          <w:rPrChange w:id="5467" w:author="Michael Monkenbusch" w:date="2016-11-18T10:51:00Z">
            <w:rPr>
              <w:lang w:val="en-GB"/>
            </w:rPr>
          </w:rPrChange>
        </w:rPr>
        <w:t>sel next [parna] …..</w:t>
      </w:r>
    </w:p>
    <w:p w:rsidR="000C424B" w:rsidRPr="00C84EA9" w:rsidRDefault="000C424B" w:rsidP="00215AF7">
      <w:pPr>
        <w:pStyle w:val="western"/>
        <w:spacing w:before="0" w:beforeAutospacing="0" w:after="0"/>
        <w:divId w:val="526019186"/>
        <w:rPr>
          <w:lang w:val="en-GB"/>
          <w:rPrChange w:id="5468" w:author="Michael Monkenbusch" w:date="2016-11-18T10:51:00Z">
            <w:rPr>
              <w:lang w:val="en-GB"/>
            </w:rPr>
          </w:rPrChange>
        </w:rPr>
      </w:pPr>
      <w:r w:rsidRPr="00C84EA9">
        <w:rPr>
          <w:lang w:val="en-GB"/>
          <w:rPrChange w:id="5469" w:author="Michael Monkenbusch" w:date="2016-11-18T10:51:00Z">
            <w:rPr>
              <w:lang w:val="en-GB"/>
            </w:rPr>
          </w:rPrChange>
        </w:rPr>
        <w:t>sel add +…..</w:t>
      </w:r>
    </w:p>
    <w:p w:rsidR="000C424B" w:rsidRPr="00C84EA9" w:rsidRDefault="000C424B" w:rsidP="00215AF7">
      <w:pPr>
        <w:pStyle w:val="western"/>
        <w:spacing w:before="0" w:beforeAutospacing="0" w:after="0"/>
        <w:divId w:val="526019186"/>
        <w:rPr>
          <w:lang w:val="en-GB"/>
          <w:rPrChange w:id="5470" w:author="Michael Monkenbusch" w:date="2016-11-18T10:51:00Z">
            <w:rPr>
              <w:lang w:val="en-GB"/>
            </w:rPr>
          </w:rPrChange>
        </w:rPr>
      </w:pPr>
      <w:r w:rsidRPr="00C84EA9">
        <w:rPr>
          <w:lang w:val="en-GB"/>
          <w:rPrChange w:id="5471" w:author="Michael Monkenbusch" w:date="2016-11-18T10:51:00Z">
            <w:rPr>
              <w:lang w:val="en-GB"/>
            </w:rPr>
          </w:rPrChange>
        </w:rPr>
        <w:t>theory kohl with gaussian resolution parameters for folding</w:t>
      </w:r>
    </w:p>
    <w:p w:rsidR="000C424B" w:rsidRPr="00C84EA9" w:rsidRDefault="000C424B" w:rsidP="00215AF7">
      <w:pPr>
        <w:pStyle w:val="western"/>
        <w:spacing w:before="0" w:beforeAutospacing="0" w:after="0"/>
        <w:divId w:val="526019186"/>
        <w:rPr>
          <w:lang w:val="en-GB"/>
          <w:rPrChange w:id="5472" w:author="Michael Monkenbusch" w:date="2016-11-18T10:51:00Z">
            <w:rPr>
              <w:lang w:val="en-GB"/>
            </w:rPr>
          </w:rPrChange>
        </w:rPr>
      </w:pPr>
      <w:r w:rsidRPr="00C84EA9">
        <w:rPr>
          <w:lang w:val="en-GB"/>
          <w:rPrChange w:id="5473" w:author="Michael Monkenbusch" w:date="2016-11-18T10:51:00Z">
            <w:rPr>
              <w:lang w:val="en-GB"/>
            </w:rPr>
          </w:rPrChange>
        </w:rPr>
        <w:t>(makros resit …)</w:t>
      </w:r>
    </w:p>
    <w:p w:rsidR="000C424B" w:rsidRPr="00C84EA9" w:rsidRDefault="000C424B" w:rsidP="00215AF7">
      <w:pPr>
        <w:pStyle w:val="western"/>
        <w:spacing w:before="0" w:beforeAutospacing="0" w:after="0"/>
        <w:divId w:val="526019186"/>
        <w:rPr>
          <w:lang w:val="en-GB"/>
          <w:rPrChange w:id="5474" w:author="Michael Monkenbusch" w:date="2016-11-18T10:51:00Z">
            <w:rPr>
              <w:lang w:val="en-GB"/>
            </w:rPr>
          </w:rPrChange>
        </w:rPr>
      </w:pPr>
    </w:p>
    <w:p w:rsidR="000C424B" w:rsidRPr="00C84EA9" w:rsidRDefault="000C424B" w:rsidP="00215AF7">
      <w:pPr>
        <w:pStyle w:val="western"/>
        <w:spacing w:before="0" w:beforeAutospacing="0" w:after="0"/>
        <w:divId w:val="526019186"/>
        <w:rPr>
          <w:lang w:val="en-GB"/>
          <w:rPrChange w:id="5475" w:author="Michael Monkenbusch" w:date="2016-11-18T10:51:00Z">
            <w:rPr>
              <w:lang w:val="en-GB"/>
            </w:rPr>
          </w:rPrChange>
        </w:rPr>
      </w:pPr>
    </w:p>
    <w:p w:rsidR="000C424B" w:rsidRPr="00C84EA9" w:rsidRDefault="000C424B" w:rsidP="00215AF7">
      <w:pPr>
        <w:pStyle w:val="western"/>
        <w:spacing w:before="0" w:beforeAutospacing="0" w:after="0"/>
        <w:divId w:val="526019186"/>
        <w:rPr>
          <w:lang w:val="en-GB"/>
          <w:rPrChange w:id="5476" w:author="Michael Monkenbusch" w:date="2016-11-18T10:51:00Z">
            <w:rPr>
              <w:lang w:val="en-GB"/>
            </w:rPr>
          </w:rPrChange>
        </w:rPr>
      </w:pPr>
    </w:p>
    <w:p w:rsidR="000C424B" w:rsidRPr="00C84EA9" w:rsidRDefault="000C424B" w:rsidP="00215AF7">
      <w:pPr>
        <w:pStyle w:val="western"/>
        <w:spacing w:before="0" w:beforeAutospacing="0" w:after="0"/>
        <w:divId w:val="526019186"/>
        <w:rPr>
          <w:lang w:val="en-GB"/>
          <w:rPrChange w:id="5477" w:author="Michael Monkenbusch" w:date="2016-11-18T10:51:00Z">
            <w:rPr>
              <w:lang w:val="en-GB"/>
            </w:rPr>
          </w:rPrChange>
        </w:rPr>
      </w:pPr>
      <w:r w:rsidRPr="00C84EA9">
        <w:rPr>
          <w:lang w:val="en-GB"/>
          <w:rPrChange w:id="5478" w:author="Michael Monkenbusch" w:date="2016-11-18T10:51:00Z">
            <w:rPr>
              <w:lang w:val="en-GB"/>
            </w:rPr>
          </w:rPrChange>
        </w:rPr>
        <w:t>theor</w:t>
      </w:r>
    </w:p>
    <w:p w:rsidR="000C424B" w:rsidRPr="00C84EA9" w:rsidRDefault="000C424B" w:rsidP="00215AF7">
      <w:pPr>
        <w:pStyle w:val="western"/>
        <w:spacing w:before="0" w:beforeAutospacing="0" w:after="0"/>
        <w:divId w:val="526019186"/>
        <w:rPr>
          <w:lang w:val="en-GB"/>
          <w:rPrChange w:id="5479" w:author="Michael Monkenbusch" w:date="2016-11-18T10:51:00Z">
            <w:rPr>
              <w:lang w:val="en-GB"/>
            </w:rPr>
          </w:rPrChange>
        </w:rPr>
      </w:pPr>
    </w:p>
    <w:p w:rsidR="000C424B" w:rsidRPr="00C84EA9" w:rsidRDefault="000C424B" w:rsidP="00215AF7">
      <w:pPr>
        <w:pStyle w:val="berschrift1"/>
        <w:spacing w:before="0" w:beforeAutospacing="0" w:after="0"/>
        <w:divId w:val="526019186"/>
        <w:rPr>
          <w:rFonts w:ascii="Arial" w:hAnsi="Arial" w:cs="Arial"/>
          <w:sz w:val="32"/>
          <w:szCs w:val="32"/>
          <w:lang w:val="en-GB"/>
          <w:rPrChange w:id="5480" w:author="Michael Monkenbusch" w:date="2016-11-18T10:51:00Z">
            <w:rPr>
              <w:rFonts w:ascii="Arial" w:hAnsi="Arial" w:cs="Arial"/>
              <w:sz w:val="32"/>
              <w:szCs w:val="32"/>
              <w:lang w:val="en-GB"/>
            </w:rPr>
          </w:rPrChange>
        </w:rPr>
      </w:pPr>
      <w:r w:rsidRPr="00C84EA9">
        <w:rPr>
          <w:rFonts w:ascii="Arial" w:hAnsi="Arial" w:cs="Arial"/>
          <w:sz w:val="32"/>
          <w:szCs w:val="32"/>
          <w:lang w:val="en-GB"/>
          <w:rPrChange w:id="5481" w:author="Michael Monkenbusch" w:date="2016-11-18T10:51:00Z">
            <w:rPr>
              <w:rFonts w:ascii="Arial" w:hAnsi="Arial" w:cs="Arial"/>
              <w:sz w:val="32"/>
              <w:szCs w:val="32"/>
              <w:lang w:val="en-GB"/>
            </w:rPr>
          </w:rPrChange>
        </w:rPr>
        <w:lastRenderedPageBreak/>
        <w:t>BSS-Data Converter</w:t>
      </w:r>
    </w:p>
    <w:p w:rsidR="000C424B" w:rsidRPr="00C84EA9" w:rsidRDefault="000C424B" w:rsidP="00215AF7">
      <w:pPr>
        <w:pStyle w:val="western"/>
        <w:spacing w:before="0" w:beforeAutospacing="0" w:after="0"/>
        <w:divId w:val="526019186"/>
        <w:rPr>
          <w:lang w:val="en-GB"/>
          <w:rPrChange w:id="5482" w:author="Michael Monkenbusch" w:date="2016-11-18T10:51:00Z">
            <w:rPr>
              <w:lang w:val="en-GB"/>
            </w:rPr>
          </w:rPrChange>
        </w:rPr>
      </w:pPr>
      <w:r w:rsidRPr="00C84EA9">
        <w:rPr>
          <w:lang w:val="en-GB"/>
          <w:rPrChange w:id="5483" w:author="Michael Monkenbusch" w:date="2016-11-18T10:51:00Z">
            <w:rPr>
              <w:lang w:val="en-GB"/>
            </w:rPr>
          </w:rPrChange>
        </w:rPr>
        <w:t>convert_dat2.f</w:t>
      </w:r>
    </w:p>
    <w:p w:rsidR="000C424B" w:rsidRPr="00C84EA9" w:rsidRDefault="000C424B" w:rsidP="00215AF7">
      <w:pPr>
        <w:pStyle w:val="western"/>
        <w:spacing w:before="0" w:beforeAutospacing="0" w:after="0"/>
        <w:divId w:val="526019186"/>
        <w:rPr>
          <w:lang w:val="en-GB"/>
          <w:rPrChange w:id="5484" w:author="Michael Monkenbusch" w:date="2016-11-18T10:51:00Z">
            <w:rPr>
              <w:lang w:val="en-GB"/>
            </w:rPr>
          </w:rPrChange>
        </w:rPr>
      </w:pPr>
    </w:p>
    <w:p w:rsidR="000C424B" w:rsidRPr="00C84EA9" w:rsidRDefault="000C424B" w:rsidP="00215AF7">
      <w:pPr>
        <w:pStyle w:val="western"/>
        <w:spacing w:before="0" w:beforeAutospacing="0" w:after="0"/>
        <w:divId w:val="526019186"/>
        <w:rPr>
          <w:lang w:val="en-GB"/>
          <w:rPrChange w:id="5485" w:author="Michael Monkenbusch" w:date="2016-11-18T10:51:00Z">
            <w:rPr>
              <w:lang w:val="en-GB"/>
            </w:rPr>
          </w:rPrChange>
        </w:rPr>
      </w:pPr>
    </w:p>
    <w:p w:rsidR="000C424B" w:rsidRPr="00C84EA9" w:rsidRDefault="000C424B" w:rsidP="00215AF7">
      <w:pPr>
        <w:pStyle w:val="western"/>
        <w:spacing w:before="0" w:beforeAutospacing="0" w:after="0"/>
        <w:divId w:val="526019186"/>
        <w:rPr>
          <w:lang w:val="en-GB"/>
          <w:rPrChange w:id="5486" w:author="Michael Monkenbusch" w:date="2016-11-18T10:51:00Z">
            <w:rPr>
              <w:lang w:val="en-GB"/>
            </w:rPr>
          </w:rPrChange>
        </w:rPr>
      </w:pPr>
    </w:p>
    <w:p w:rsidR="000C424B" w:rsidRPr="00C84EA9" w:rsidRDefault="000C424B" w:rsidP="00215AF7">
      <w:pPr>
        <w:pStyle w:val="western"/>
        <w:spacing w:before="0" w:beforeAutospacing="0" w:after="0"/>
        <w:divId w:val="526019186"/>
        <w:rPr>
          <w:lang w:val="en-GB"/>
          <w:rPrChange w:id="5487" w:author="Michael Monkenbusch" w:date="2016-11-18T10:51:00Z">
            <w:rPr>
              <w:lang w:val="en-GB"/>
            </w:rPr>
          </w:rPrChange>
        </w:rPr>
      </w:pPr>
    </w:p>
    <w:p w:rsidR="000C424B" w:rsidRPr="00C84EA9" w:rsidRDefault="000C424B" w:rsidP="00215AF7">
      <w:pPr>
        <w:pStyle w:val="berschrift1"/>
        <w:spacing w:before="0" w:beforeAutospacing="0" w:after="0"/>
        <w:divId w:val="526019186"/>
        <w:rPr>
          <w:rFonts w:ascii="Arial" w:hAnsi="Arial" w:cs="Arial"/>
          <w:sz w:val="32"/>
          <w:szCs w:val="32"/>
          <w:lang w:val="en-GB"/>
          <w:rPrChange w:id="5488" w:author="Michael Monkenbusch" w:date="2016-11-18T10:51:00Z">
            <w:rPr>
              <w:rFonts w:ascii="Arial" w:hAnsi="Arial" w:cs="Arial"/>
              <w:sz w:val="32"/>
              <w:szCs w:val="32"/>
              <w:lang w:val="en-GB"/>
            </w:rPr>
          </w:rPrChange>
        </w:rPr>
      </w:pPr>
      <w:r w:rsidRPr="00C84EA9">
        <w:rPr>
          <w:rFonts w:ascii="Arial" w:hAnsi="Arial" w:cs="Arial"/>
          <w:sz w:val="32"/>
          <w:szCs w:val="32"/>
          <w:lang w:val="en-GB"/>
          <w:rPrChange w:id="5489" w:author="Michael Monkenbusch" w:date="2016-11-18T10:51:00Z">
            <w:rPr>
              <w:rFonts w:ascii="Arial" w:hAnsi="Arial" w:cs="Arial"/>
              <w:sz w:val="32"/>
              <w:szCs w:val="32"/>
              <w:lang w:val="en-GB"/>
            </w:rPr>
          </w:rPrChange>
        </w:rPr>
        <w:t>NEW DEVELOPMENT: Thinktank</w:t>
      </w:r>
    </w:p>
    <w:p w:rsidR="000C424B" w:rsidRPr="00C84EA9" w:rsidRDefault="000C424B" w:rsidP="00215AF7">
      <w:pPr>
        <w:pStyle w:val="western"/>
        <w:spacing w:before="0" w:beforeAutospacing="0" w:after="0"/>
        <w:divId w:val="526019186"/>
        <w:rPr>
          <w:lang w:val="en-GB"/>
          <w:rPrChange w:id="5490" w:author="Michael Monkenbusch" w:date="2016-11-18T10:51:00Z">
            <w:rPr>
              <w:lang w:val="en-GB"/>
            </w:rPr>
          </w:rPrChange>
        </w:rPr>
      </w:pPr>
      <w:r w:rsidRPr="00C84EA9">
        <w:rPr>
          <w:lang w:val="en-GB"/>
          <w:rPrChange w:id="5491" w:author="Michael Monkenbusch" w:date="2016-11-18T10:51:00Z">
            <w:rPr>
              <w:lang w:val="en-GB"/>
            </w:rPr>
          </w:rPrChange>
        </w:rPr>
        <w:t>create a new entry in the theory header line (same level as ‘multiply’) to specify a parameter range in which the theory is evaluated, outside a zero contribution is added. The parameter value stems from the parameter block of the actual data-record (iadda).</w:t>
      </w:r>
    </w:p>
    <w:p w:rsidR="000C424B" w:rsidRPr="00C84EA9" w:rsidRDefault="000C424B" w:rsidP="00215AF7">
      <w:pPr>
        <w:pStyle w:val="western"/>
        <w:spacing w:before="0" w:beforeAutospacing="0" w:after="0"/>
        <w:divId w:val="526019186"/>
        <w:rPr>
          <w:lang w:val="en-GB"/>
          <w:rPrChange w:id="5492" w:author="Michael Monkenbusch" w:date="2016-11-18T10:51:00Z">
            <w:rPr>
              <w:lang w:val="en-GB"/>
            </w:rPr>
          </w:rPrChange>
        </w:rPr>
      </w:pPr>
      <w:r w:rsidRPr="00C84EA9">
        <w:rPr>
          <w:lang w:val="en-GB"/>
          <w:rPrChange w:id="5493" w:author="Michael Monkenbusch" w:date="2016-11-18T10:51:00Z">
            <w:rPr>
              <w:lang w:val="en-GB"/>
            </w:rPr>
          </w:rPrChange>
        </w:rPr>
        <w:t>E.g.: theory XYZ [multiply] [range &lt;parname&gt; &lt;val-min&gt; &lt;val-max&gt;]</w:t>
      </w:r>
    </w:p>
    <w:p w:rsidR="000C424B" w:rsidRPr="00C84EA9" w:rsidRDefault="000C424B" w:rsidP="00215AF7">
      <w:pPr>
        <w:pStyle w:val="western"/>
        <w:spacing w:before="0" w:beforeAutospacing="0" w:after="0"/>
        <w:divId w:val="526019186"/>
        <w:rPr>
          <w:lang w:val="en-GB"/>
          <w:rPrChange w:id="5494" w:author="Michael Monkenbusch" w:date="2016-11-18T10:51:00Z">
            <w:rPr>
              <w:lang w:val="en-GB"/>
            </w:rPr>
          </w:rPrChange>
        </w:rPr>
      </w:pPr>
      <w:r w:rsidRPr="00C84EA9">
        <w:rPr>
          <w:lang w:val="en-GB"/>
          <w:rPrChange w:id="5495" w:author="Michael Monkenbusch" w:date="2016-11-18T10:51:00Z">
            <w:rPr>
              <w:lang w:val="en-GB"/>
            </w:rPr>
          </w:rPrChange>
        </w:rPr>
        <w:t>default: full range.</w:t>
      </w:r>
    </w:p>
    <w:p w:rsidR="000C424B" w:rsidRPr="00C84EA9" w:rsidRDefault="000C424B" w:rsidP="00215AF7">
      <w:pPr>
        <w:pStyle w:val="western"/>
        <w:spacing w:before="0" w:beforeAutospacing="0" w:after="0"/>
        <w:divId w:val="526019186"/>
        <w:rPr>
          <w:lang w:val="en-GB"/>
          <w:rPrChange w:id="5496" w:author="Michael Monkenbusch" w:date="2016-11-18T10:51:00Z">
            <w:rPr>
              <w:lang w:val="en-GB"/>
            </w:rPr>
          </w:rPrChange>
        </w:rPr>
      </w:pPr>
    </w:p>
    <w:p w:rsidR="000C424B" w:rsidRPr="00C84EA9" w:rsidRDefault="000C424B" w:rsidP="00215AF7">
      <w:pPr>
        <w:pStyle w:val="western"/>
        <w:spacing w:before="0" w:beforeAutospacing="0" w:after="0"/>
        <w:divId w:val="526019186"/>
        <w:rPr>
          <w:lang w:val="en-GB"/>
          <w:rPrChange w:id="5497" w:author="Michael Monkenbusch" w:date="2016-11-18T10:51:00Z">
            <w:rPr>
              <w:lang w:val="en-GB"/>
            </w:rPr>
          </w:rPrChange>
        </w:rPr>
      </w:pPr>
    </w:p>
    <w:p w:rsidR="000C424B" w:rsidRPr="00C84EA9" w:rsidRDefault="000C424B" w:rsidP="00215AF7">
      <w:pPr>
        <w:pStyle w:val="western"/>
        <w:spacing w:before="0" w:beforeAutospacing="0" w:after="0"/>
        <w:divId w:val="526019186"/>
        <w:rPr>
          <w:lang w:val="en-GB"/>
          <w:rPrChange w:id="5498" w:author="Michael Monkenbusch" w:date="2016-11-18T10:51:00Z">
            <w:rPr>
              <w:lang w:val="en-GB"/>
            </w:rPr>
          </w:rPrChange>
        </w:rPr>
      </w:pPr>
      <w:r w:rsidRPr="00C84EA9">
        <w:rPr>
          <w:lang w:val="en-GB"/>
          <w:rPrChange w:id="5499" w:author="Michael Monkenbusch" w:date="2016-11-18T10:51:00Z">
            <w:rPr>
              <w:lang w:val="en-GB"/>
            </w:rPr>
          </w:rPrChange>
        </w:rPr>
        <w:t>Programming Interface by multiple include files/preprocessor (see McStas as example).</w:t>
      </w:r>
    </w:p>
    <w:p w:rsidR="000C424B" w:rsidRPr="00C84EA9" w:rsidRDefault="000C424B" w:rsidP="00215AF7">
      <w:pPr>
        <w:pStyle w:val="western"/>
        <w:spacing w:before="0" w:beforeAutospacing="0" w:after="0"/>
        <w:divId w:val="526019186"/>
        <w:rPr>
          <w:lang w:val="en-GB"/>
          <w:rPrChange w:id="5500" w:author="Michael Monkenbusch" w:date="2016-11-18T10:51:00Z">
            <w:rPr>
              <w:lang w:val="en-GB"/>
            </w:rPr>
          </w:rPrChange>
        </w:rPr>
      </w:pPr>
      <w:r w:rsidRPr="00C84EA9">
        <w:rPr>
          <w:lang w:val="en-GB"/>
          <w:rPrChange w:id="5501" w:author="Michael Monkenbusch" w:date="2016-11-18T10:51:00Z">
            <w:rPr>
              <w:lang w:val="en-GB"/>
            </w:rPr>
          </w:rPrChange>
        </w:rPr>
        <w:t>Intro-section</w:t>
      </w:r>
    </w:p>
    <w:p w:rsidR="000C424B" w:rsidRPr="00C84EA9" w:rsidRDefault="000C424B" w:rsidP="00215AF7">
      <w:pPr>
        <w:pStyle w:val="western"/>
        <w:spacing w:before="0" w:beforeAutospacing="0" w:after="0"/>
        <w:divId w:val="526019186"/>
        <w:rPr>
          <w:lang w:val="en-GB"/>
          <w:rPrChange w:id="5502" w:author="Michael Monkenbusch" w:date="2016-11-18T10:51:00Z">
            <w:rPr>
              <w:lang w:val="en-GB"/>
            </w:rPr>
          </w:rPrChange>
        </w:rPr>
      </w:pPr>
      <w:r w:rsidRPr="00C84EA9">
        <w:rPr>
          <w:lang w:val="en-GB"/>
          <w:rPrChange w:id="5503" w:author="Michael Monkenbusch" w:date="2016-11-18T10:51:00Z">
            <w:rPr>
              <w:lang w:val="en-GB"/>
            </w:rPr>
          </w:rPrChange>
        </w:rPr>
        <w:t>Closing-section</w:t>
      </w:r>
    </w:p>
    <w:p w:rsidR="000C424B" w:rsidRPr="00C84EA9" w:rsidRDefault="000C424B" w:rsidP="00215AF7">
      <w:pPr>
        <w:pStyle w:val="western"/>
        <w:spacing w:before="0" w:beforeAutospacing="0" w:after="0"/>
        <w:divId w:val="526019186"/>
        <w:rPr>
          <w:lang w:val="en-GB"/>
          <w:rPrChange w:id="5504" w:author="Michael Monkenbusch" w:date="2016-11-18T10:51:00Z">
            <w:rPr>
              <w:lang w:val="en-GB"/>
            </w:rPr>
          </w:rPrChange>
        </w:rPr>
      </w:pPr>
      <w:r w:rsidRPr="00C84EA9">
        <w:rPr>
          <w:lang w:val="en-GB"/>
          <w:rPrChange w:id="5505" w:author="Michael Monkenbusch" w:date="2016-11-18T10:51:00Z">
            <w:rPr>
              <w:lang w:val="en-GB"/>
            </w:rPr>
          </w:rPrChange>
        </w:rPr>
        <w:t>???</w:t>
      </w:r>
    </w:p>
    <w:p w:rsidR="000C424B" w:rsidRPr="00C84EA9" w:rsidRDefault="000C424B" w:rsidP="00215AF7">
      <w:pPr>
        <w:pStyle w:val="western"/>
        <w:spacing w:before="0" w:beforeAutospacing="0" w:after="0"/>
        <w:divId w:val="526019186"/>
        <w:rPr>
          <w:lang w:val="en-GB"/>
          <w:rPrChange w:id="5506" w:author="Michael Monkenbusch" w:date="2016-11-18T10:51:00Z">
            <w:rPr>
              <w:lang w:val="en-GB"/>
            </w:rPr>
          </w:rPrChange>
        </w:rPr>
      </w:pPr>
      <w:r w:rsidRPr="00C84EA9">
        <w:rPr>
          <w:lang w:val="en-GB"/>
          <w:rPrChange w:id="5507" w:author="Michael Monkenbusch" w:date="2016-11-18T10:51:00Z">
            <w:rPr>
              <w:lang w:val="en-GB"/>
            </w:rPr>
          </w:rPrChange>
        </w:rPr>
        <w:t>Preprocessor/ vs Description</w:t>
      </w:r>
    </w:p>
    <w:sectPr w:rsidR="000C424B" w:rsidRPr="00C84EA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0000000000000000000"/>
    <w:charset w:val="81"/>
    <w:family w:val="auto"/>
    <w:notTrueType/>
    <w:pitch w:val="fixed"/>
    <w:sig w:usb0="00000001" w:usb1="09060000" w:usb2="00000010" w:usb3="00000000" w:csb0="00080000" w:csb1="00000000"/>
  </w:font>
  <w:font w:name="Courier">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00000003" w:usb1="00000000" w:usb2="00000000" w:usb3="00000000" w:csb0="00000001" w:csb1="00000000"/>
  </w:font>
  <w:font w:name="Times">
    <w:altName w:val="Times Roman"/>
    <w:panose1 w:val="02000500000000000000"/>
    <w:charset w:val="4D"/>
    <w:family w:val="roman"/>
    <w:notTrueType/>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ndale Mono">
    <w:panose1 w:val="020B0509000000000004"/>
    <w:charset w:val="00"/>
    <w:family w:val="auto"/>
    <w:pitch w:val="variable"/>
    <w:sig w:usb0="00000287" w:usb1="00000000" w:usb2="00000000" w:usb3="00000000" w:csb0="000000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01A0A328"/>
    <w:lvl w:ilvl="0">
      <w:start w:val="1"/>
      <w:numFmt w:val="bullet"/>
      <w:lvlText w:val=""/>
      <w:lvlJc w:val="left"/>
      <w:pPr>
        <w:tabs>
          <w:tab w:val="num" w:pos="360"/>
        </w:tabs>
        <w:ind w:left="360" w:hanging="360"/>
      </w:pPr>
      <w:rPr>
        <w:rFonts w:ascii="Symbol" w:hAnsi="Symbol" w:hint="default"/>
      </w:rPr>
    </w:lvl>
  </w:abstractNum>
  <w:abstractNum w:abstractNumId="1">
    <w:nsid w:val="02E670C1"/>
    <w:multiLevelType w:val="hybridMultilevel"/>
    <w:tmpl w:val="C69E4F6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nsid w:val="43B8280E"/>
    <w:multiLevelType w:val="multilevel"/>
    <w:tmpl w:val="B10E07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attachedTemplate r:id="rId1"/>
  <w:defaultTabStop w:val="708"/>
  <w:hyphenationZone w:val="420"/>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424B"/>
    <w:rsid w:val="0000494B"/>
    <w:rsid w:val="00061B7E"/>
    <w:rsid w:val="000C3F0E"/>
    <w:rsid w:val="000C424B"/>
    <w:rsid w:val="00150EDB"/>
    <w:rsid w:val="001B17E7"/>
    <w:rsid w:val="002043F7"/>
    <w:rsid w:val="00215AF7"/>
    <w:rsid w:val="0022317D"/>
    <w:rsid w:val="002300D6"/>
    <w:rsid w:val="00243C6E"/>
    <w:rsid w:val="00272B79"/>
    <w:rsid w:val="002D08F7"/>
    <w:rsid w:val="0030650E"/>
    <w:rsid w:val="00397B93"/>
    <w:rsid w:val="00434945"/>
    <w:rsid w:val="00442236"/>
    <w:rsid w:val="004A392B"/>
    <w:rsid w:val="004A6264"/>
    <w:rsid w:val="004D247E"/>
    <w:rsid w:val="004F11A9"/>
    <w:rsid w:val="004F4E32"/>
    <w:rsid w:val="005523DF"/>
    <w:rsid w:val="005A5E48"/>
    <w:rsid w:val="005D1597"/>
    <w:rsid w:val="006E2AB8"/>
    <w:rsid w:val="00762453"/>
    <w:rsid w:val="008230E3"/>
    <w:rsid w:val="00832A3C"/>
    <w:rsid w:val="008B182E"/>
    <w:rsid w:val="008B5286"/>
    <w:rsid w:val="00901B5E"/>
    <w:rsid w:val="00943A70"/>
    <w:rsid w:val="009D0D2C"/>
    <w:rsid w:val="00A71954"/>
    <w:rsid w:val="00A907AF"/>
    <w:rsid w:val="00B2468B"/>
    <w:rsid w:val="00C84EA9"/>
    <w:rsid w:val="00CA0E71"/>
    <w:rsid w:val="00CB0149"/>
    <w:rsid w:val="00CB5F31"/>
    <w:rsid w:val="00CD34FD"/>
    <w:rsid w:val="00D30CE6"/>
    <w:rsid w:val="00D54F2D"/>
    <w:rsid w:val="00EC548E"/>
    <w:rsid w:val="00EE082B"/>
    <w:rsid w:val="00EE68DD"/>
    <w:rsid w:val="00F547C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lang w:val="de-DE" w:eastAsia="de-D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color w:val="000000"/>
      <w:sz w:val="24"/>
      <w:szCs w:val="24"/>
      <w:lang w:eastAsia="ko-KR"/>
    </w:rPr>
  </w:style>
  <w:style w:type="paragraph" w:styleId="berschrift1">
    <w:name w:val="heading 1"/>
    <w:basedOn w:val="Standard"/>
    <w:qFormat/>
    <w:pPr>
      <w:spacing w:before="100" w:beforeAutospacing="1" w:after="62"/>
      <w:outlineLvl w:val="0"/>
    </w:pPr>
    <w:rPr>
      <w:b/>
      <w:bCs/>
      <w:kern w:val="36"/>
      <w:sz w:val="48"/>
      <w:szCs w:val="48"/>
    </w:rPr>
  </w:style>
  <w:style w:type="paragraph" w:styleId="berschrift2">
    <w:name w:val="heading 2"/>
    <w:basedOn w:val="Standard"/>
    <w:qFormat/>
    <w:pPr>
      <w:spacing w:before="100" w:beforeAutospacing="1" w:after="62"/>
      <w:outlineLvl w:val="1"/>
    </w:pPr>
    <w:rPr>
      <w:b/>
      <w:bCs/>
      <w:sz w:val="36"/>
      <w:szCs w:val="36"/>
    </w:rPr>
  </w:style>
  <w:style w:type="paragraph" w:styleId="berschrift3">
    <w:name w:val="heading 3"/>
    <w:basedOn w:val="Standard"/>
    <w:qFormat/>
    <w:pPr>
      <w:spacing w:before="100" w:beforeAutospacing="1" w:after="62"/>
      <w:outlineLvl w:val="2"/>
    </w:pPr>
    <w:rPr>
      <w:b/>
      <w:bCs/>
      <w:sz w:val="27"/>
      <w:szCs w:val="27"/>
    </w:rPr>
  </w:style>
  <w:style w:type="paragraph" w:styleId="berschrift4">
    <w:name w:val="heading 4"/>
    <w:basedOn w:val="Standard"/>
    <w:qFormat/>
    <w:pPr>
      <w:spacing w:before="100" w:beforeAutospacing="1" w:after="62"/>
      <w:outlineLvl w:val="3"/>
    </w:pPr>
    <w:rPr>
      <w:b/>
      <w:bCs/>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styleId="StandardWeb">
    <w:name w:val="Normal (Web)"/>
    <w:basedOn w:val="Standard"/>
    <w:pPr>
      <w:spacing w:before="100" w:beforeAutospacing="1" w:after="119"/>
    </w:pPr>
  </w:style>
  <w:style w:type="paragraph" w:customStyle="1" w:styleId="western">
    <w:name w:val="western"/>
    <w:basedOn w:val="Standard"/>
    <w:pPr>
      <w:spacing w:before="100" w:beforeAutospacing="1" w:after="119"/>
    </w:pPr>
  </w:style>
  <w:style w:type="paragraph" w:customStyle="1" w:styleId="cjk">
    <w:name w:val="cjk"/>
    <w:basedOn w:val="Standard"/>
    <w:pPr>
      <w:spacing w:before="100" w:beforeAutospacing="1" w:after="119"/>
    </w:pPr>
  </w:style>
  <w:style w:type="paragraph" w:customStyle="1" w:styleId="ctl">
    <w:name w:val="ctl"/>
    <w:basedOn w:val="Standard"/>
    <w:pPr>
      <w:spacing w:before="100" w:beforeAutospacing="1" w:after="119"/>
    </w:pPr>
  </w:style>
  <w:style w:type="paragraph" w:customStyle="1" w:styleId="Formatvorlage1">
    <w:name w:val="Formatvorlage1"/>
    <w:basedOn w:val="StandardWeb"/>
    <w:pPr>
      <w:spacing w:after="0"/>
    </w:pPr>
    <w:rPr>
      <w:rFonts w:ascii="Courier" w:hAnsi="Courier" w:cs="Courier New"/>
      <w:sz w:val="16"/>
      <w:szCs w:val="16"/>
      <w:lang w:val="it-IT"/>
    </w:rPr>
  </w:style>
  <w:style w:type="paragraph" w:styleId="Dokumentstruktur">
    <w:name w:val="Document Map"/>
    <w:basedOn w:val="Standard"/>
    <w:semiHidden/>
    <w:rsid w:val="002D08F7"/>
    <w:pPr>
      <w:shd w:val="clear" w:color="auto" w:fill="000080"/>
    </w:pPr>
    <w:rPr>
      <w:rFonts w:ascii="Tahoma" w:hAnsi="Tahoma" w:cs="Tahoma"/>
      <w:sz w:val="20"/>
      <w:szCs w:val="20"/>
    </w:rPr>
  </w:style>
  <w:style w:type="paragraph" w:styleId="Sprechblasentext">
    <w:name w:val="Balloon Text"/>
    <w:basedOn w:val="Standard"/>
    <w:semiHidden/>
    <w:rsid w:val="002D08F7"/>
    <w:rPr>
      <w:rFonts w:ascii="Tahoma" w:hAnsi="Tahoma" w:cs="Tahoma"/>
      <w:sz w:val="16"/>
      <w:szCs w:val="16"/>
    </w:rPr>
  </w:style>
  <w:style w:type="paragraph" w:styleId="Bearbeitung">
    <w:name w:val="Revision"/>
    <w:hidden/>
    <w:uiPriority w:val="99"/>
    <w:semiHidden/>
    <w:rsid w:val="000C3F0E"/>
    <w:rPr>
      <w:color w:val="000000"/>
      <w:sz w:val="24"/>
      <w:szCs w:val="24"/>
      <w:lang w:eastAsia="ko-K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Batang" w:hAnsi="Times New Roman" w:cs="Times New Roman"/>
        <w:lang w:val="de-DE" w:eastAsia="de-D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color w:val="000000"/>
      <w:sz w:val="24"/>
      <w:szCs w:val="24"/>
      <w:lang w:eastAsia="ko-KR"/>
    </w:rPr>
  </w:style>
  <w:style w:type="paragraph" w:styleId="berschrift1">
    <w:name w:val="heading 1"/>
    <w:basedOn w:val="Standard"/>
    <w:qFormat/>
    <w:pPr>
      <w:spacing w:before="100" w:beforeAutospacing="1" w:after="62"/>
      <w:outlineLvl w:val="0"/>
    </w:pPr>
    <w:rPr>
      <w:b/>
      <w:bCs/>
      <w:kern w:val="36"/>
      <w:sz w:val="48"/>
      <w:szCs w:val="48"/>
    </w:rPr>
  </w:style>
  <w:style w:type="paragraph" w:styleId="berschrift2">
    <w:name w:val="heading 2"/>
    <w:basedOn w:val="Standard"/>
    <w:qFormat/>
    <w:pPr>
      <w:spacing w:before="100" w:beforeAutospacing="1" w:after="62"/>
      <w:outlineLvl w:val="1"/>
    </w:pPr>
    <w:rPr>
      <w:b/>
      <w:bCs/>
      <w:sz w:val="36"/>
      <w:szCs w:val="36"/>
    </w:rPr>
  </w:style>
  <w:style w:type="paragraph" w:styleId="berschrift3">
    <w:name w:val="heading 3"/>
    <w:basedOn w:val="Standard"/>
    <w:qFormat/>
    <w:pPr>
      <w:spacing w:before="100" w:beforeAutospacing="1" w:after="62"/>
      <w:outlineLvl w:val="2"/>
    </w:pPr>
    <w:rPr>
      <w:b/>
      <w:bCs/>
      <w:sz w:val="27"/>
      <w:szCs w:val="27"/>
    </w:rPr>
  </w:style>
  <w:style w:type="paragraph" w:styleId="berschrift4">
    <w:name w:val="heading 4"/>
    <w:basedOn w:val="Standard"/>
    <w:qFormat/>
    <w:pPr>
      <w:spacing w:before="100" w:beforeAutospacing="1" w:after="62"/>
      <w:outlineLvl w:val="3"/>
    </w:pPr>
    <w:rPr>
      <w:b/>
      <w:bCs/>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styleId="StandardWeb">
    <w:name w:val="Normal (Web)"/>
    <w:basedOn w:val="Standard"/>
    <w:pPr>
      <w:spacing w:before="100" w:beforeAutospacing="1" w:after="119"/>
    </w:pPr>
  </w:style>
  <w:style w:type="paragraph" w:customStyle="1" w:styleId="western">
    <w:name w:val="western"/>
    <w:basedOn w:val="Standard"/>
    <w:pPr>
      <w:spacing w:before="100" w:beforeAutospacing="1" w:after="119"/>
    </w:pPr>
  </w:style>
  <w:style w:type="paragraph" w:customStyle="1" w:styleId="cjk">
    <w:name w:val="cjk"/>
    <w:basedOn w:val="Standard"/>
    <w:pPr>
      <w:spacing w:before="100" w:beforeAutospacing="1" w:after="119"/>
    </w:pPr>
  </w:style>
  <w:style w:type="paragraph" w:customStyle="1" w:styleId="ctl">
    <w:name w:val="ctl"/>
    <w:basedOn w:val="Standard"/>
    <w:pPr>
      <w:spacing w:before="100" w:beforeAutospacing="1" w:after="119"/>
    </w:pPr>
  </w:style>
  <w:style w:type="paragraph" w:customStyle="1" w:styleId="Formatvorlage1">
    <w:name w:val="Formatvorlage1"/>
    <w:basedOn w:val="StandardWeb"/>
    <w:pPr>
      <w:spacing w:after="0"/>
    </w:pPr>
    <w:rPr>
      <w:rFonts w:ascii="Courier" w:hAnsi="Courier" w:cs="Courier New"/>
      <w:sz w:val="16"/>
      <w:szCs w:val="16"/>
      <w:lang w:val="it-IT"/>
    </w:rPr>
  </w:style>
  <w:style w:type="paragraph" w:styleId="Dokumentstruktur">
    <w:name w:val="Document Map"/>
    <w:basedOn w:val="Standard"/>
    <w:semiHidden/>
    <w:rsid w:val="002D08F7"/>
    <w:pPr>
      <w:shd w:val="clear" w:color="auto" w:fill="000080"/>
    </w:pPr>
    <w:rPr>
      <w:rFonts w:ascii="Tahoma" w:hAnsi="Tahoma" w:cs="Tahoma"/>
      <w:sz w:val="20"/>
      <w:szCs w:val="20"/>
    </w:rPr>
  </w:style>
  <w:style w:type="paragraph" w:styleId="Sprechblasentext">
    <w:name w:val="Balloon Text"/>
    <w:basedOn w:val="Standard"/>
    <w:semiHidden/>
    <w:rsid w:val="002D08F7"/>
    <w:rPr>
      <w:rFonts w:ascii="Tahoma" w:hAnsi="Tahoma" w:cs="Tahoma"/>
      <w:sz w:val="16"/>
      <w:szCs w:val="16"/>
    </w:rPr>
  </w:style>
  <w:style w:type="paragraph" w:styleId="Bearbeitung">
    <w:name w:val="Revision"/>
    <w:hidden/>
    <w:uiPriority w:val="99"/>
    <w:semiHidden/>
    <w:rsid w:val="000C3F0E"/>
    <w:rPr>
      <w:color w:val="000000"/>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6019186">
      <w:marLeft w:val="0"/>
      <w:marRight w:val="0"/>
      <w:marTop w:val="0"/>
      <w:marBottom w:val="0"/>
      <w:divBdr>
        <w:top w:val="none" w:sz="0" w:space="0" w:color="auto"/>
        <w:left w:val="none" w:sz="0" w:space="0" w:color="auto"/>
        <w:bottom w:val="none" w:sz="0" w:space="0" w:color="auto"/>
        <w:right w:val="none" w:sz="0" w:space="0" w:color="auto"/>
      </w:divBdr>
    </w:div>
    <w:div w:id="998770774">
      <w:marLeft w:val="0"/>
      <w:marRight w:val="0"/>
      <w:marTop w:val="0"/>
      <w:marBottom w:val="0"/>
      <w:divBdr>
        <w:top w:val="none" w:sz="0" w:space="0" w:color="auto"/>
        <w:left w:val="none" w:sz="0" w:space="0" w:color="auto"/>
        <w:bottom w:val="none" w:sz="0" w:space="0" w:color="auto"/>
        <w:right w:val="none" w:sz="0" w:space="0" w:color="auto"/>
      </w:divBdr>
    </w:div>
    <w:div w:id="1993098393">
      <w:marLeft w:val="0"/>
      <w:marRight w:val="0"/>
      <w:marTop w:val="0"/>
      <w:marBottom w:val="0"/>
      <w:divBdr>
        <w:top w:val="none" w:sz="0" w:space="0" w:color="auto"/>
        <w:left w:val="none" w:sz="0" w:space="0" w:color="auto"/>
        <w:bottom w:val="none" w:sz="0" w:space="0" w:color="auto"/>
        <w:right w:val="none" w:sz="0" w:space="0" w:color="auto"/>
      </w:divBdr>
    </w:div>
  </w:divs>
  <w:encoding w:val="utf-8"/>
  <w:doNotSaveAsSingleFile/>
  <w:pixelsPerInch w:val="96"/>
  <w:targetScreenSz w:val="800x6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43</Pages>
  <Words>12670</Words>
  <Characters>79825</Characters>
  <Application>Microsoft Macintosh Word</Application>
  <DocSecurity>0</DocSecurity>
  <Lines>665</Lines>
  <Paragraphs>184</Paragraphs>
  <ScaleCrop>false</ScaleCrop>
  <HeadingPairs>
    <vt:vector size="2" baseType="variant">
      <vt:variant>
        <vt:lpstr>Titel</vt:lpstr>
      </vt:variant>
      <vt:variant>
        <vt:i4>1</vt:i4>
      </vt:variant>
    </vt:vector>
  </HeadingPairs>
  <TitlesOfParts>
    <vt:vector size="1" baseType="lpstr">
      <vt:lpstr>Datreat Philosophy</vt:lpstr>
    </vt:vector>
  </TitlesOfParts>
  <Company>IFF</Company>
  <LinksUpToDate>false</LinksUpToDate>
  <CharactersWithSpaces>92311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Datreat Philosophy</dc:title>
  <dc:subject/>
  <dc:creator>monk</dc:creator>
  <cp:keywords/>
  <dc:description/>
  <cp:lastModifiedBy>Michael Monkenbusch</cp:lastModifiedBy>
  <cp:revision>2</cp:revision>
  <cp:lastPrinted>2016-11-18T09:58:00Z</cp:lastPrinted>
  <dcterms:created xsi:type="dcterms:W3CDTF">2018-10-30T15:19:00Z</dcterms:created>
  <dcterms:modified xsi:type="dcterms:W3CDTF">2018-10-30T15:19:00Z</dcterms:modified>
</cp:coreProperties>
</file>